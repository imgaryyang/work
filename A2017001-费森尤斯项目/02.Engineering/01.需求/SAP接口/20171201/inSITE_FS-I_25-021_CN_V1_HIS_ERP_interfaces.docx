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97A9F" w14:textId="77777777" w:rsidR="0064763B" w:rsidRPr="00B46A2B" w:rsidRDefault="0064763B" w:rsidP="0064763B">
      <w:pPr>
        <w:tabs>
          <w:tab w:val="left" w:pos="851"/>
          <w:tab w:val="left" w:pos="4536"/>
        </w:tabs>
        <w:rPr>
          <w:rFonts w:cs="Calibri"/>
        </w:rPr>
      </w:pPr>
    </w:p>
    <w:p w14:paraId="3C01E706" w14:textId="77777777" w:rsidR="0064763B" w:rsidRPr="00197F6D" w:rsidRDefault="0064763B" w:rsidP="0064763B">
      <w:pPr>
        <w:pStyle w:val="Formatvorlage2"/>
      </w:pPr>
      <w:r>
        <w:t>Created:</w:t>
      </w:r>
    </w:p>
    <w:p w14:paraId="3008B30A" w14:textId="77777777" w:rsidR="0064763B" w:rsidRPr="00197F6D" w:rsidRDefault="0064763B" w:rsidP="0064763B">
      <w:pPr>
        <w:pStyle w:val="Formatvorlage2"/>
      </w:pPr>
    </w:p>
    <w:p w14:paraId="58C942A6" w14:textId="77777777" w:rsidR="0064763B" w:rsidRPr="00197F6D" w:rsidRDefault="0064763B" w:rsidP="0064763B">
      <w:pPr>
        <w:pStyle w:val="Formatvorlage2"/>
      </w:pPr>
      <w:r w:rsidRPr="00197F6D">
        <w:t>Date:</w:t>
      </w:r>
      <w:r w:rsidRPr="00197F6D">
        <w:tab/>
      </w:r>
      <w:r w:rsidRPr="00197F6D">
        <w:tab/>
        <w:t>Signature:</w:t>
      </w:r>
    </w:p>
    <w:p w14:paraId="3C0EC71A" w14:textId="77777777" w:rsidR="0064763B" w:rsidRPr="00197F6D" w:rsidRDefault="0064763B" w:rsidP="0064763B">
      <w:pPr>
        <w:pStyle w:val="Formatvorlage2"/>
      </w:pPr>
    </w:p>
    <w:p w14:paraId="1DF90065" w14:textId="77777777" w:rsidR="0064763B" w:rsidRPr="00197F6D" w:rsidRDefault="0064763B" w:rsidP="0064763B">
      <w:pPr>
        <w:pStyle w:val="Formatvorlage2"/>
      </w:pPr>
      <w:r w:rsidRPr="00197F6D">
        <w:t>__________________</w:t>
      </w:r>
      <w:r w:rsidRPr="00197F6D">
        <w:tab/>
        <w:t>____________________________________________</w:t>
      </w:r>
    </w:p>
    <w:p w14:paraId="7490F542" w14:textId="77777777" w:rsidR="0064763B" w:rsidRPr="00B91800" w:rsidRDefault="0064763B" w:rsidP="0064763B">
      <w:pPr>
        <w:pStyle w:val="Formatvorlage2"/>
        <w:jc w:val="left"/>
      </w:pPr>
      <w:r w:rsidRPr="00197F6D">
        <w:tab/>
      </w:r>
      <w:r w:rsidRPr="00197F6D">
        <w:tab/>
      </w:r>
      <w:r w:rsidRPr="00B91800">
        <w:t xml:space="preserve">Hans </w:t>
      </w:r>
      <w:proofErr w:type="spellStart"/>
      <w:r w:rsidRPr="00B91800">
        <w:t>Nijssen</w:t>
      </w:r>
      <w:proofErr w:type="spellEnd"/>
      <w:r w:rsidRPr="00B91800">
        <w:t>, inSITE Design and Build Lead MM/PUR,</w:t>
      </w:r>
    </w:p>
    <w:p w14:paraId="781DEB9F" w14:textId="77777777" w:rsidR="0064763B" w:rsidRDefault="0064763B" w:rsidP="0064763B">
      <w:pPr>
        <w:pStyle w:val="Formatvorlage2"/>
        <w:jc w:val="left"/>
      </w:pPr>
      <w:r>
        <w:tab/>
      </w:r>
      <w:r>
        <w:tab/>
        <w:t xml:space="preserve">Fresenius </w:t>
      </w:r>
      <w:proofErr w:type="spellStart"/>
      <w:r>
        <w:t>Netcare</w:t>
      </w:r>
      <w:proofErr w:type="spellEnd"/>
      <w:r>
        <w:t xml:space="preserve"> </w:t>
      </w:r>
    </w:p>
    <w:p w14:paraId="2EE51C56" w14:textId="77777777" w:rsidR="0064763B" w:rsidRDefault="0064763B" w:rsidP="0064763B">
      <w:pPr>
        <w:pStyle w:val="Formatvorlage2"/>
      </w:pPr>
    </w:p>
    <w:p w14:paraId="267CE689" w14:textId="77777777" w:rsidR="0064763B" w:rsidRPr="00197F6D" w:rsidRDefault="0064763B" w:rsidP="0064763B">
      <w:pPr>
        <w:pStyle w:val="Formatvorlage2"/>
      </w:pPr>
    </w:p>
    <w:p w14:paraId="20A4E0B3" w14:textId="77777777" w:rsidR="0064763B" w:rsidRPr="00197F6D" w:rsidRDefault="0064763B" w:rsidP="0064763B">
      <w:pPr>
        <w:pStyle w:val="Formatvorlage2"/>
      </w:pPr>
      <w:r>
        <w:t>Reviewed</w:t>
      </w:r>
      <w:r w:rsidRPr="00197F6D">
        <w:t>:</w:t>
      </w:r>
    </w:p>
    <w:p w14:paraId="704CFF14" w14:textId="77777777" w:rsidR="0064763B" w:rsidRPr="00197F6D" w:rsidRDefault="0064763B" w:rsidP="0064763B">
      <w:pPr>
        <w:pStyle w:val="Formatvorlage2"/>
      </w:pPr>
    </w:p>
    <w:p w14:paraId="54E28A1E" w14:textId="77777777" w:rsidR="0064763B" w:rsidRPr="00197F6D" w:rsidRDefault="0064763B" w:rsidP="0064763B">
      <w:pPr>
        <w:pStyle w:val="Formatvorlage2"/>
      </w:pPr>
      <w:r w:rsidRPr="00197F6D">
        <w:t>Date:</w:t>
      </w:r>
      <w:r w:rsidRPr="00197F6D">
        <w:tab/>
      </w:r>
      <w:r w:rsidRPr="00197F6D">
        <w:tab/>
      </w:r>
      <w:r>
        <w:t>Signature:</w:t>
      </w:r>
    </w:p>
    <w:p w14:paraId="11D97173" w14:textId="77777777" w:rsidR="0064763B" w:rsidRPr="00197F6D" w:rsidRDefault="0064763B" w:rsidP="0064763B">
      <w:pPr>
        <w:pStyle w:val="Formatvorlage2"/>
      </w:pPr>
    </w:p>
    <w:p w14:paraId="5DE2065E" w14:textId="77777777" w:rsidR="0064763B" w:rsidRPr="00197F6D" w:rsidRDefault="0064763B" w:rsidP="0064763B">
      <w:pPr>
        <w:pStyle w:val="Formatvorlage2"/>
      </w:pPr>
      <w:r w:rsidRPr="00197F6D">
        <w:t>__________________</w:t>
      </w:r>
      <w:r w:rsidRPr="00197F6D">
        <w:tab/>
        <w:t>____________________________________________</w:t>
      </w:r>
    </w:p>
    <w:p w14:paraId="431B29D4" w14:textId="77777777" w:rsidR="0064763B" w:rsidRDefault="0064763B" w:rsidP="0064763B">
      <w:pPr>
        <w:pStyle w:val="Formatvorlage2"/>
        <w:jc w:val="left"/>
      </w:pPr>
      <w:r w:rsidRPr="00197F6D">
        <w:tab/>
      </w:r>
      <w:r w:rsidRPr="00197F6D">
        <w:tab/>
      </w:r>
      <w:proofErr w:type="spellStart"/>
      <w:r>
        <w:t>Jochen</w:t>
      </w:r>
      <w:proofErr w:type="spellEnd"/>
      <w:r>
        <w:t xml:space="preserve"> Braun,</w:t>
      </w:r>
      <w:r w:rsidRPr="00351C1A">
        <w:t xml:space="preserve"> </w:t>
      </w:r>
      <w:r>
        <w:t xml:space="preserve">Business Process Architect MM/PUR, </w:t>
      </w:r>
    </w:p>
    <w:p w14:paraId="04207027" w14:textId="77777777" w:rsidR="0064763B" w:rsidRPr="00197F6D" w:rsidRDefault="0064763B" w:rsidP="0064763B">
      <w:pPr>
        <w:pStyle w:val="Formatvorlage2"/>
        <w:jc w:val="left"/>
        <w:rPr>
          <w:i/>
          <w:iCs/>
        </w:rPr>
      </w:pPr>
      <w:r>
        <w:tab/>
      </w:r>
      <w:r>
        <w:tab/>
      </w:r>
      <w:r w:rsidRPr="00DB2122">
        <w:t>Fresenius Medical</w:t>
      </w:r>
      <w:r>
        <w:t xml:space="preserve"> </w:t>
      </w:r>
      <w:r w:rsidRPr="00DB2122">
        <w:t>Care</w:t>
      </w:r>
    </w:p>
    <w:p w14:paraId="6B7B3C3E" w14:textId="77777777" w:rsidR="0064763B" w:rsidRPr="00197F6D" w:rsidRDefault="0064763B" w:rsidP="0064763B">
      <w:pPr>
        <w:pStyle w:val="Formatvorlage2"/>
        <w:jc w:val="left"/>
      </w:pPr>
    </w:p>
    <w:p w14:paraId="71C2F993" w14:textId="77777777" w:rsidR="0064763B" w:rsidRPr="00197F6D" w:rsidRDefault="0064763B" w:rsidP="0064763B">
      <w:pPr>
        <w:pStyle w:val="Formatvorlage2"/>
      </w:pPr>
    </w:p>
    <w:p w14:paraId="5FED81B3" w14:textId="77777777" w:rsidR="0064763B" w:rsidRDefault="0064763B" w:rsidP="0064763B">
      <w:pPr>
        <w:pStyle w:val="Formatvorlage2"/>
      </w:pPr>
      <w:r w:rsidRPr="00197F6D">
        <w:t>Approved:</w:t>
      </w:r>
    </w:p>
    <w:p w14:paraId="35958F43" w14:textId="77777777" w:rsidR="0064763B" w:rsidRPr="00197F6D" w:rsidRDefault="0064763B" w:rsidP="0064763B">
      <w:pPr>
        <w:pStyle w:val="Formatvorlage2"/>
      </w:pPr>
    </w:p>
    <w:p w14:paraId="45A5D202" w14:textId="77777777" w:rsidR="0064763B" w:rsidRPr="00197F6D" w:rsidRDefault="0064763B" w:rsidP="0064763B">
      <w:pPr>
        <w:pStyle w:val="Formatvorlage2"/>
      </w:pPr>
      <w:r>
        <w:t>Date:</w:t>
      </w:r>
      <w:r>
        <w:tab/>
      </w:r>
      <w:r>
        <w:tab/>
        <w:t>Signature:</w:t>
      </w:r>
    </w:p>
    <w:p w14:paraId="05767A4F" w14:textId="77777777" w:rsidR="0064763B" w:rsidRPr="00197F6D" w:rsidRDefault="0064763B" w:rsidP="0064763B">
      <w:pPr>
        <w:pStyle w:val="Formatvorlage2"/>
      </w:pPr>
    </w:p>
    <w:p w14:paraId="2D3EEB89" w14:textId="77777777" w:rsidR="0064763B" w:rsidRPr="00197F6D" w:rsidRDefault="0064763B" w:rsidP="0064763B">
      <w:pPr>
        <w:pStyle w:val="Formatvorlage2"/>
      </w:pPr>
      <w:r w:rsidRPr="00197F6D">
        <w:t>__________________</w:t>
      </w:r>
      <w:r w:rsidRPr="00197F6D">
        <w:tab/>
        <w:t>____________________________________________</w:t>
      </w:r>
    </w:p>
    <w:p w14:paraId="61DEC182" w14:textId="77777777" w:rsidR="0064763B" w:rsidRDefault="0064763B" w:rsidP="0064763B">
      <w:pPr>
        <w:pStyle w:val="Formatvorlage2"/>
        <w:jc w:val="left"/>
      </w:pPr>
      <w:r w:rsidRPr="00197F6D">
        <w:tab/>
      </w:r>
      <w:r w:rsidRPr="00197F6D">
        <w:tab/>
      </w:r>
      <w:r w:rsidRPr="004028D2">
        <w:t xml:space="preserve">Lars </w:t>
      </w:r>
      <w:proofErr w:type="spellStart"/>
      <w:r w:rsidRPr="004028D2">
        <w:t>Weisbrich</w:t>
      </w:r>
      <w:proofErr w:type="spellEnd"/>
      <w:r w:rsidRPr="004028D2">
        <w:t xml:space="preserve">, </w:t>
      </w:r>
      <w:r>
        <w:t>Program Validation Responsible</w:t>
      </w:r>
      <w:r w:rsidRPr="004028D2">
        <w:t xml:space="preserve">, </w:t>
      </w:r>
    </w:p>
    <w:p w14:paraId="39B270CB" w14:textId="77777777" w:rsidR="0064763B" w:rsidRPr="004028D2" w:rsidRDefault="0064763B" w:rsidP="0064763B">
      <w:pPr>
        <w:pStyle w:val="Formatvorlage2"/>
        <w:jc w:val="left"/>
      </w:pPr>
      <w:r>
        <w:tab/>
      </w:r>
      <w:r>
        <w:tab/>
      </w:r>
      <w:r w:rsidRPr="004028D2">
        <w:t xml:space="preserve">Fresenius </w:t>
      </w:r>
      <w:proofErr w:type="spellStart"/>
      <w:r w:rsidRPr="004028D2">
        <w:t>Netcare</w:t>
      </w:r>
      <w:proofErr w:type="spellEnd"/>
    </w:p>
    <w:p w14:paraId="0D9DEA0D" w14:textId="77777777" w:rsidR="0064763B" w:rsidRPr="00B46A2B" w:rsidRDefault="0064763B" w:rsidP="0064763B">
      <w:pPr>
        <w:pStyle w:val="Formatvorlage2"/>
      </w:pPr>
    </w:p>
    <w:p w14:paraId="7E28A114" w14:textId="77777777" w:rsidR="0064763B" w:rsidRPr="00B46A2B" w:rsidRDefault="0064763B" w:rsidP="0064763B">
      <w:pPr>
        <w:spacing w:after="0" w:line="240" w:lineRule="auto"/>
        <w:rPr>
          <w:rFonts w:cstheme="minorHAnsi"/>
          <w:b/>
        </w:rPr>
      </w:pPr>
    </w:p>
    <w:p w14:paraId="77B86A7B" w14:textId="77777777" w:rsidR="0064763B" w:rsidRPr="00B46A2B" w:rsidRDefault="0064763B" w:rsidP="0064763B">
      <w:pPr>
        <w:spacing w:after="0" w:line="240" w:lineRule="auto"/>
        <w:rPr>
          <w:rFonts w:cstheme="minorHAnsi"/>
        </w:rPr>
      </w:pPr>
      <w:r w:rsidRPr="00B46A2B">
        <w:rPr>
          <w:rFonts w:cstheme="minorHAnsi"/>
          <w:b/>
        </w:rPr>
        <w:br w:type="page"/>
      </w:r>
    </w:p>
    <w:p w14:paraId="78D9F860" w14:textId="77777777" w:rsidR="0064763B" w:rsidRPr="00B46A2B" w:rsidRDefault="0064763B" w:rsidP="0064763B">
      <w:pPr>
        <w:pStyle w:val="Prfpunkt"/>
        <w:spacing w:before="120" w:after="360"/>
        <w:rPr>
          <w:rFonts w:cstheme="minorHAnsi"/>
          <w:sz w:val="24"/>
        </w:rPr>
      </w:pPr>
      <w:r w:rsidRPr="00B46A2B">
        <w:rPr>
          <w:rFonts w:cstheme="minorHAnsi"/>
          <w:sz w:val="24"/>
        </w:rPr>
        <w:lastRenderedPageBreak/>
        <w:t>Table of contents</w:t>
      </w:r>
    </w:p>
    <w:p w14:paraId="748F270B" w14:textId="77777777" w:rsidR="00FD381F" w:rsidRDefault="0064763B">
      <w:pPr>
        <w:pStyle w:val="TOC1"/>
        <w:tabs>
          <w:tab w:val="left" w:pos="440"/>
          <w:tab w:val="right" w:leader="dot" w:pos="10195"/>
        </w:tabs>
        <w:rPr>
          <w:ins w:id="0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r w:rsidRPr="00B46A2B">
        <w:fldChar w:fldCharType="begin"/>
      </w:r>
      <w:r w:rsidRPr="00B46A2B">
        <w:instrText xml:space="preserve"> TOC \o "1-3" \h \z \u </w:instrText>
      </w:r>
      <w:r w:rsidRPr="00B46A2B">
        <w:fldChar w:fldCharType="separate"/>
      </w:r>
      <w:ins w:id="1" w:author="liuhaibo" w:date="2017-11-17T15:30:00Z">
        <w:r w:rsidR="00FD381F" w:rsidRPr="009D162C">
          <w:rPr>
            <w:rStyle w:val="Hyperlink"/>
            <w:noProof/>
          </w:rPr>
          <w:fldChar w:fldCharType="begin"/>
        </w:r>
        <w:r w:rsidR="00FD381F" w:rsidRPr="009D162C">
          <w:rPr>
            <w:rStyle w:val="Hyperlink"/>
            <w:noProof/>
          </w:rPr>
          <w:instrText xml:space="preserve"> </w:instrText>
        </w:r>
        <w:r w:rsidR="00FD381F">
          <w:rPr>
            <w:noProof/>
          </w:rPr>
          <w:instrText>HYPERLINK \l "_Toc498695944"</w:instrText>
        </w:r>
        <w:r w:rsidR="00FD381F" w:rsidRPr="009D162C">
          <w:rPr>
            <w:rStyle w:val="Hyperlink"/>
            <w:noProof/>
          </w:rPr>
          <w:instrText xml:space="preserve"> </w:instrText>
        </w:r>
        <w:r w:rsidR="00FD381F" w:rsidRPr="009D162C">
          <w:rPr>
            <w:rStyle w:val="Hyperlink"/>
            <w:noProof/>
          </w:rPr>
        </w:r>
        <w:r w:rsidR="00FD381F" w:rsidRPr="009D162C">
          <w:rPr>
            <w:rStyle w:val="Hyperlink"/>
            <w:noProof/>
          </w:rPr>
          <w:fldChar w:fldCharType="separate"/>
        </w:r>
        <w:r w:rsidR="00FD381F" w:rsidRPr="009D162C">
          <w:rPr>
            <w:rStyle w:val="Hyperlink"/>
            <w:noProof/>
          </w:rPr>
          <w:t>1</w:t>
        </w:r>
        <w:r w:rsidR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FD381F" w:rsidRPr="009D162C">
          <w:rPr>
            <w:rStyle w:val="Hyperlink"/>
            <w:noProof/>
          </w:rPr>
          <w:t>Change History</w:t>
        </w:r>
        <w:r w:rsidR="00FD381F">
          <w:rPr>
            <w:noProof/>
            <w:webHidden/>
          </w:rPr>
          <w:tab/>
        </w:r>
        <w:r w:rsidR="00FD381F">
          <w:rPr>
            <w:noProof/>
            <w:webHidden/>
          </w:rPr>
          <w:fldChar w:fldCharType="begin"/>
        </w:r>
        <w:r w:rsidR="00FD381F">
          <w:rPr>
            <w:noProof/>
            <w:webHidden/>
          </w:rPr>
          <w:instrText xml:space="preserve"> PAGEREF _Toc498695944 \h </w:instrText>
        </w:r>
        <w:r w:rsidR="00FD381F">
          <w:rPr>
            <w:noProof/>
            <w:webHidden/>
          </w:rPr>
        </w:r>
      </w:ins>
      <w:r w:rsidR="00FD381F">
        <w:rPr>
          <w:noProof/>
          <w:webHidden/>
        </w:rPr>
        <w:fldChar w:fldCharType="separate"/>
      </w:r>
      <w:ins w:id="2" w:author="liuhaibo" w:date="2017-11-17T15:30:00Z">
        <w:r w:rsidR="00FD381F">
          <w:rPr>
            <w:noProof/>
            <w:webHidden/>
          </w:rPr>
          <w:t>3</w:t>
        </w:r>
        <w:r w:rsidR="00FD381F">
          <w:rPr>
            <w:noProof/>
            <w:webHidden/>
          </w:rPr>
          <w:fldChar w:fldCharType="end"/>
        </w:r>
        <w:r w:rsidR="00FD381F" w:rsidRPr="009D162C">
          <w:rPr>
            <w:rStyle w:val="Hyperlink"/>
            <w:noProof/>
          </w:rPr>
          <w:fldChar w:fldCharType="end"/>
        </w:r>
      </w:ins>
    </w:p>
    <w:p w14:paraId="32D9BC85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3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4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"_Toc498695945"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2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Attachments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" w:author="liuhaibo" w:date="2017-11-17T15:30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662206F7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6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7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"_Toc498695946"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3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Terms, Definitions,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" w:author="liuhaibo" w:date="2017-11-17T15:30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42722AF7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9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10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"_Toc498695947"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4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" w:author="liuhaibo" w:date="2017-11-17T15:30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30E71B86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12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13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"_Toc498695948"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5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Reference to 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" w:author="liuhaibo" w:date="2017-11-17T15:30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2D17BCB2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15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16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"_Toc498695949"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6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Purpose of the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liuhaibo" w:date="2017-11-17T15:30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02AECA6A" w14:textId="77777777" w:rsidR="00FD381F" w:rsidRDefault="00FD381F">
      <w:pPr>
        <w:pStyle w:val="TOC2"/>
        <w:tabs>
          <w:tab w:val="left" w:pos="880"/>
          <w:tab w:val="right" w:leader="dot" w:pos="10195"/>
        </w:tabs>
        <w:rPr>
          <w:ins w:id="18" w:author="liuhaibo" w:date="2017-11-17T15:30:00Z"/>
          <w:smallCaps w:val="0"/>
          <w:noProof/>
          <w:sz w:val="22"/>
          <w:szCs w:val="22"/>
          <w:lang w:eastAsia="zh-CN"/>
        </w:rPr>
      </w:pPr>
      <w:ins w:id="19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"_Toc498695950"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rFonts w:cstheme="minorHAnsi"/>
            <w:noProof/>
          </w:rPr>
          <w:t>6.1</w:t>
        </w:r>
        <w:r>
          <w:rPr>
            <w:small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 xml:space="preserve">Receive Material Master </w:t>
        </w:r>
        <w:r w:rsidRPr="009D162C">
          <w:rPr>
            <w:rStyle w:val="Hyperlink"/>
            <w:noProof/>
            <w:lang w:eastAsia="zh-CN"/>
          </w:rPr>
          <w:t>D</w:t>
        </w:r>
        <w:r w:rsidRPr="009D162C">
          <w:rPr>
            <w:rStyle w:val="Hyperlink"/>
            <w:noProof/>
          </w:rPr>
          <w:t>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liuhaibo" w:date="2017-11-17T15:30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0697FE82" w14:textId="77777777" w:rsidR="00FD381F" w:rsidRDefault="00FD381F">
      <w:pPr>
        <w:pStyle w:val="TOC2"/>
        <w:tabs>
          <w:tab w:val="left" w:pos="880"/>
          <w:tab w:val="right" w:leader="dot" w:pos="10195"/>
        </w:tabs>
        <w:rPr>
          <w:ins w:id="21" w:author="liuhaibo" w:date="2017-11-17T15:30:00Z"/>
          <w:smallCaps w:val="0"/>
          <w:noProof/>
          <w:sz w:val="22"/>
          <w:szCs w:val="22"/>
          <w:lang w:eastAsia="zh-CN"/>
        </w:rPr>
      </w:pPr>
      <w:ins w:id="22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"_Toc498695951"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rFonts w:cstheme="minorHAnsi"/>
            <w:noProof/>
          </w:rPr>
          <w:t>6.2</w:t>
        </w:r>
        <w:r>
          <w:rPr>
            <w:small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Receive Batch Master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liuhaibo" w:date="2017-11-17T15:30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100B64F9" w14:textId="77777777" w:rsidR="00FD381F" w:rsidRDefault="00FD381F">
      <w:pPr>
        <w:pStyle w:val="TOC2"/>
        <w:tabs>
          <w:tab w:val="left" w:pos="880"/>
          <w:tab w:val="right" w:leader="dot" w:pos="10195"/>
        </w:tabs>
        <w:rPr>
          <w:ins w:id="24" w:author="liuhaibo" w:date="2017-11-17T15:30:00Z"/>
          <w:smallCaps w:val="0"/>
          <w:noProof/>
          <w:sz w:val="22"/>
          <w:szCs w:val="22"/>
          <w:lang w:eastAsia="zh-CN"/>
        </w:rPr>
      </w:pPr>
      <w:ins w:id="25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"_Toc498695952"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rFonts w:cstheme="minorHAnsi"/>
            <w:noProof/>
          </w:rPr>
          <w:t>6.3</w:t>
        </w:r>
        <w:r>
          <w:rPr>
            <w:small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 xml:space="preserve">Receive </w:t>
        </w:r>
        <w:r w:rsidRPr="009D162C">
          <w:rPr>
            <w:rStyle w:val="Hyperlink"/>
            <w:noProof/>
            <w:lang w:eastAsia="zh-CN"/>
          </w:rPr>
          <w:t>Open Purchase Requisition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liuhaibo" w:date="2017-11-17T15:30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202D6137" w14:textId="77777777" w:rsidR="00FD381F" w:rsidRDefault="00FD381F">
      <w:pPr>
        <w:pStyle w:val="TOC2"/>
        <w:tabs>
          <w:tab w:val="left" w:pos="880"/>
          <w:tab w:val="right" w:leader="dot" w:pos="10195"/>
        </w:tabs>
        <w:rPr>
          <w:ins w:id="27" w:author="liuhaibo" w:date="2017-11-17T15:30:00Z"/>
          <w:smallCaps w:val="0"/>
          <w:noProof/>
          <w:sz w:val="22"/>
          <w:szCs w:val="22"/>
          <w:lang w:eastAsia="zh-CN"/>
        </w:rPr>
      </w:pPr>
      <w:ins w:id="28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"_Toc498695953"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rFonts w:cstheme="minorHAnsi"/>
            <w:noProof/>
          </w:rPr>
          <w:t>6.4</w:t>
        </w:r>
        <w:r>
          <w:rPr>
            <w:small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Receive Open Purchase Order/Outbound Delivery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liuhaibo" w:date="2017-11-17T15:30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07F7517D" w14:textId="77777777" w:rsidR="00FD381F" w:rsidRDefault="00FD381F">
      <w:pPr>
        <w:pStyle w:val="TOC2"/>
        <w:tabs>
          <w:tab w:val="left" w:pos="880"/>
          <w:tab w:val="right" w:leader="dot" w:pos="10195"/>
        </w:tabs>
        <w:rPr>
          <w:ins w:id="30" w:author="liuhaibo" w:date="2017-11-17T15:30:00Z"/>
          <w:smallCaps w:val="0"/>
          <w:noProof/>
          <w:sz w:val="22"/>
          <w:szCs w:val="22"/>
          <w:lang w:eastAsia="zh-CN"/>
        </w:rPr>
      </w:pPr>
      <w:ins w:id="31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"_Toc498695954"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rFonts w:cstheme="minorHAnsi"/>
            <w:noProof/>
          </w:rPr>
          <w:t>6.5</w:t>
        </w:r>
        <w:r>
          <w:rPr>
            <w:small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Post Goods Receipt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liuhaibo" w:date="2017-11-17T15:30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35FDE3B8" w14:textId="77777777" w:rsidR="00FD381F" w:rsidRDefault="00FD381F">
      <w:pPr>
        <w:pStyle w:val="TOC2"/>
        <w:tabs>
          <w:tab w:val="left" w:pos="880"/>
          <w:tab w:val="right" w:leader="dot" w:pos="10195"/>
        </w:tabs>
        <w:rPr>
          <w:ins w:id="33" w:author="liuhaibo" w:date="2017-11-17T15:30:00Z"/>
          <w:smallCaps w:val="0"/>
          <w:noProof/>
          <w:sz w:val="22"/>
          <w:szCs w:val="22"/>
          <w:lang w:eastAsia="zh-CN"/>
        </w:rPr>
      </w:pPr>
      <w:ins w:id="34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"_Toc498695955"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rFonts w:cstheme="minorHAnsi"/>
            <w:noProof/>
          </w:rPr>
          <w:t>6.6</w:t>
        </w:r>
        <w:r>
          <w:rPr>
            <w:small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Post Goods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liuhaibo" w:date="2017-11-17T15:30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6815C79F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36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37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"_Toc498695956"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7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Data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liuhaibo" w:date="2017-11-17T15:30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269802B8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39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40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"_Toc498695958"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8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Functional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liuhaibo" w:date="2017-11-17T15:30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30AD0C29" w14:textId="77777777" w:rsidR="00FD381F" w:rsidRDefault="00FD381F">
      <w:pPr>
        <w:pStyle w:val="TOC2"/>
        <w:tabs>
          <w:tab w:val="left" w:pos="880"/>
          <w:tab w:val="right" w:leader="dot" w:pos="10195"/>
        </w:tabs>
        <w:rPr>
          <w:ins w:id="42" w:author="liuhaibo" w:date="2017-11-17T15:30:00Z"/>
          <w:smallCaps w:val="0"/>
          <w:noProof/>
          <w:sz w:val="22"/>
          <w:szCs w:val="22"/>
          <w:lang w:eastAsia="zh-CN"/>
        </w:rPr>
      </w:pPr>
      <w:ins w:id="43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"_Toc498695959"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rFonts w:cstheme="minorHAnsi"/>
            <w:noProof/>
          </w:rPr>
          <w:t>8.1</w:t>
        </w:r>
        <w:r>
          <w:rPr>
            <w:small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 xml:space="preserve">Receive Material Master </w:t>
        </w:r>
        <w:r w:rsidRPr="009D162C">
          <w:rPr>
            <w:rStyle w:val="Hyperlink"/>
            <w:noProof/>
            <w:lang w:eastAsia="zh-CN"/>
          </w:rPr>
          <w:t>D</w:t>
        </w:r>
        <w:r w:rsidRPr="009D162C">
          <w:rPr>
            <w:rStyle w:val="Hyperlink"/>
            <w:noProof/>
          </w:rPr>
          <w:t>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liuhaibo" w:date="2017-11-17T15:30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79B84706" w14:textId="77777777" w:rsidR="00FD381F" w:rsidRDefault="00FD381F">
      <w:pPr>
        <w:pStyle w:val="TOC2"/>
        <w:tabs>
          <w:tab w:val="left" w:pos="880"/>
          <w:tab w:val="right" w:leader="dot" w:pos="10195"/>
        </w:tabs>
        <w:rPr>
          <w:ins w:id="45" w:author="liuhaibo" w:date="2017-11-17T15:30:00Z"/>
          <w:smallCaps w:val="0"/>
          <w:noProof/>
          <w:sz w:val="22"/>
          <w:szCs w:val="22"/>
          <w:lang w:eastAsia="zh-CN"/>
        </w:rPr>
      </w:pPr>
      <w:ins w:id="46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"_Toc498695960"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rFonts w:cstheme="minorHAnsi"/>
            <w:noProof/>
          </w:rPr>
          <w:t>8.2</w:t>
        </w:r>
        <w:r>
          <w:rPr>
            <w:small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Receive Batch Master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liuhaibo" w:date="2017-11-17T15:30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2D89B1FC" w14:textId="77777777" w:rsidR="00FD381F" w:rsidRDefault="00FD381F">
      <w:pPr>
        <w:pStyle w:val="TOC2"/>
        <w:tabs>
          <w:tab w:val="left" w:pos="880"/>
          <w:tab w:val="right" w:leader="dot" w:pos="10195"/>
        </w:tabs>
        <w:rPr>
          <w:ins w:id="48" w:author="liuhaibo" w:date="2017-11-17T15:30:00Z"/>
          <w:smallCaps w:val="0"/>
          <w:noProof/>
          <w:sz w:val="22"/>
          <w:szCs w:val="22"/>
          <w:lang w:eastAsia="zh-CN"/>
        </w:rPr>
      </w:pPr>
      <w:ins w:id="49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"_Toc498695961"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rFonts w:cstheme="minorHAnsi"/>
            <w:noProof/>
          </w:rPr>
          <w:t>8.3</w:t>
        </w:r>
        <w:r>
          <w:rPr>
            <w:small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 xml:space="preserve">Receive </w:t>
        </w:r>
        <w:r w:rsidRPr="009D162C">
          <w:rPr>
            <w:rStyle w:val="Hyperlink"/>
            <w:noProof/>
            <w:lang w:eastAsia="zh-CN"/>
          </w:rPr>
          <w:t>Open Purchase Requisition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liuhaibo" w:date="2017-11-17T15:30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167DCD51" w14:textId="77777777" w:rsidR="00FD381F" w:rsidRDefault="00FD381F">
      <w:pPr>
        <w:pStyle w:val="TOC2"/>
        <w:tabs>
          <w:tab w:val="left" w:pos="880"/>
          <w:tab w:val="right" w:leader="dot" w:pos="10195"/>
        </w:tabs>
        <w:rPr>
          <w:ins w:id="51" w:author="liuhaibo" w:date="2017-11-17T15:30:00Z"/>
          <w:smallCaps w:val="0"/>
          <w:noProof/>
          <w:sz w:val="22"/>
          <w:szCs w:val="22"/>
          <w:lang w:eastAsia="zh-CN"/>
        </w:rPr>
      </w:pPr>
      <w:ins w:id="52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"_Toc498695962"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rFonts w:cstheme="minorHAnsi"/>
            <w:noProof/>
          </w:rPr>
          <w:t>8.4</w:t>
        </w:r>
        <w:r>
          <w:rPr>
            <w:small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Receive Open Purchase Order/Outbound Delivery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liuhaibo" w:date="2017-11-17T15:30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733A5BD0" w14:textId="77777777" w:rsidR="00FD381F" w:rsidRDefault="00FD381F">
      <w:pPr>
        <w:pStyle w:val="TOC2"/>
        <w:tabs>
          <w:tab w:val="left" w:pos="880"/>
          <w:tab w:val="right" w:leader="dot" w:pos="10195"/>
        </w:tabs>
        <w:rPr>
          <w:ins w:id="54" w:author="liuhaibo" w:date="2017-11-17T15:30:00Z"/>
          <w:smallCaps w:val="0"/>
          <w:noProof/>
          <w:sz w:val="22"/>
          <w:szCs w:val="22"/>
          <w:lang w:eastAsia="zh-CN"/>
        </w:rPr>
      </w:pPr>
      <w:ins w:id="55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"_Toc498695963"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rFonts w:cstheme="minorHAnsi"/>
            <w:noProof/>
          </w:rPr>
          <w:t>8.5</w:t>
        </w:r>
        <w:r>
          <w:rPr>
            <w:small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Post Goods Receipt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liuhaibo" w:date="2017-11-17T15:30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20E12E07" w14:textId="77777777" w:rsidR="00FD381F" w:rsidRDefault="00FD381F">
      <w:pPr>
        <w:pStyle w:val="TOC2"/>
        <w:tabs>
          <w:tab w:val="left" w:pos="880"/>
          <w:tab w:val="right" w:leader="dot" w:pos="10195"/>
        </w:tabs>
        <w:rPr>
          <w:ins w:id="57" w:author="liuhaibo" w:date="2017-11-17T15:30:00Z"/>
          <w:smallCaps w:val="0"/>
          <w:noProof/>
          <w:sz w:val="22"/>
          <w:szCs w:val="22"/>
          <w:lang w:eastAsia="zh-CN"/>
        </w:rPr>
      </w:pPr>
      <w:ins w:id="58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"_Toc498695964"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rFonts w:cstheme="minorHAnsi"/>
            <w:noProof/>
          </w:rPr>
          <w:t>8.6</w:t>
        </w:r>
        <w:r>
          <w:rPr>
            <w:small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Post Goods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liuhaibo" w:date="2017-11-17T15:30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79AF98EF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60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61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"_Toc498695965"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9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Source &amp; Target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liuhaibo" w:date="2017-11-17T15:30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608AF339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63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64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"_Toc498695966"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10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Volume of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liuhaibo" w:date="2017-11-17T15:30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4DA1A8D9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66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67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"_Toc498695967"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11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liuhaibo" w:date="2017-11-17T15:30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4DD77030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69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70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"_Toc498695968"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12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Type and Frequency of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" w:author="liuhaibo" w:date="2017-11-17T15:3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5CF7B5BB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72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73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"_Toc498695969"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13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Data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" w:author="liuhaibo" w:date="2017-11-17T15:3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2603AE09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75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76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"_Toc498695970"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14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Special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" w:author="liuhaibo" w:date="2017-11-17T15:3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763866B5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78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79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"_Toc498695971"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15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Assumptions &amp;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" w:author="liuhaibo" w:date="2017-11-17T15:3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6CC92CFB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81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82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"_Toc498695972"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16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Authorization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" w:author="liuhaibo" w:date="2017-11-17T15:3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7CCF8381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84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85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"_Toc498695973"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17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" w:author="liuhaibo" w:date="2017-11-17T15:3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3FF4E27A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87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88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"_Toc498695974"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18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Open Issues/Remarks for a subsequent 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" w:author="liuhaibo" w:date="2017-11-17T15:3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30A12A7A" w14:textId="77777777" w:rsidR="00FD381F" w:rsidRDefault="00FD381F">
      <w:pPr>
        <w:pStyle w:val="TOC1"/>
        <w:tabs>
          <w:tab w:val="left" w:pos="440"/>
          <w:tab w:val="right" w:leader="dot" w:pos="10195"/>
        </w:tabs>
        <w:rPr>
          <w:ins w:id="90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ins w:id="91" w:author="liuhaibo" w:date="2017-11-17T15:30:00Z">
        <w:r w:rsidRPr="009D162C">
          <w:rPr>
            <w:rStyle w:val="Hyperlink"/>
            <w:noProof/>
          </w:rPr>
          <w:fldChar w:fldCharType="begin"/>
        </w:r>
        <w:r w:rsidRPr="009D162C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"_Toc498695975"</w:instrText>
        </w:r>
        <w:r w:rsidRPr="009D162C">
          <w:rPr>
            <w:rStyle w:val="Hyperlink"/>
            <w:noProof/>
          </w:rPr>
          <w:instrText xml:space="preserve"> </w:instrText>
        </w:r>
        <w:r w:rsidRPr="009D162C">
          <w:rPr>
            <w:rStyle w:val="Hyperlink"/>
            <w:noProof/>
          </w:rPr>
        </w:r>
        <w:r w:rsidRPr="009D162C">
          <w:rPr>
            <w:rStyle w:val="Hyperlink"/>
            <w:noProof/>
          </w:rPr>
          <w:fldChar w:fldCharType="separate"/>
        </w:r>
        <w:r w:rsidRPr="009D162C">
          <w:rPr>
            <w:rStyle w:val="Hyperlink"/>
            <w:noProof/>
          </w:rPr>
          <w:t>19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9D162C">
          <w:rPr>
            <w:rStyle w:val="Hyperlink"/>
            <w:noProof/>
          </w:rPr>
          <w:t>Tables &amp;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_Toc498695975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" w:author="liuhaibo" w:date="2017-11-17T15:30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9D162C">
          <w:rPr>
            <w:rStyle w:val="Hyperlink"/>
            <w:noProof/>
          </w:rPr>
          <w:fldChar w:fldCharType="end"/>
        </w:r>
      </w:ins>
    </w:p>
    <w:p w14:paraId="5D1A7947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93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94" w:author="liuhaibo" w:date="2017-11-17T15:30:00Z">
        <w:r w:rsidRPr="00FD381F" w:rsidDel="00FD381F">
          <w:rPr>
            <w:noProof/>
          </w:rPr>
          <w:delText>1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Change History</w:delText>
        </w:r>
        <w:r w:rsidDel="00FD381F">
          <w:rPr>
            <w:noProof/>
            <w:webHidden/>
          </w:rPr>
          <w:tab/>
          <w:delText>3</w:delText>
        </w:r>
      </w:del>
    </w:p>
    <w:p w14:paraId="5BAB831D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95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96" w:author="liuhaibo" w:date="2017-11-17T15:30:00Z">
        <w:r w:rsidRPr="00FD381F" w:rsidDel="00FD381F">
          <w:rPr>
            <w:noProof/>
          </w:rPr>
          <w:delText>2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Attachments</w:delText>
        </w:r>
        <w:r w:rsidDel="00FD381F">
          <w:rPr>
            <w:noProof/>
            <w:webHidden/>
          </w:rPr>
          <w:tab/>
          <w:delText>3</w:delText>
        </w:r>
      </w:del>
    </w:p>
    <w:p w14:paraId="5DD1E612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97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98" w:author="liuhaibo" w:date="2017-11-17T15:30:00Z">
        <w:r w:rsidRPr="00FD381F" w:rsidDel="00FD381F">
          <w:rPr>
            <w:noProof/>
          </w:rPr>
          <w:lastRenderedPageBreak/>
          <w:delText>3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Terms, Definitions, Abbreviations</w:delText>
        </w:r>
        <w:r w:rsidDel="00FD381F">
          <w:rPr>
            <w:noProof/>
            <w:webHidden/>
          </w:rPr>
          <w:tab/>
          <w:delText>3</w:delText>
        </w:r>
      </w:del>
    </w:p>
    <w:p w14:paraId="58742804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99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00" w:author="liuhaibo" w:date="2017-11-17T15:30:00Z">
        <w:r w:rsidRPr="00FD381F" w:rsidDel="00FD381F">
          <w:rPr>
            <w:noProof/>
          </w:rPr>
          <w:delText>4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Reference Documents</w:delText>
        </w:r>
        <w:r w:rsidDel="00FD381F">
          <w:rPr>
            <w:noProof/>
            <w:webHidden/>
          </w:rPr>
          <w:tab/>
          <w:delText>3</w:delText>
        </w:r>
      </w:del>
    </w:p>
    <w:p w14:paraId="7B2FF55F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01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02" w:author="liuhaibo" w:date="2017-11-17T15:30:00Z">
        <w:r w:rsidRPr="00FD381F" w:rsidDel="00FD381F">
          <w:rPr>
            <w:noProof/>
          </w:rPr>
          <w:delText>5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Reference to URS</w:delText>
        </w:r>
        <w:r w:rsidDel="00FD381F">
          <w:rPr>
            <w:noProof/>
            <w:webHidden/>
          </w:rPr>
          <w:tab/>
          <w:delText>4</w:delText>
        </w:r>
      </w:del>
    </w:p>
    <w:p w14:paraId="79E52822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03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04" w:author="liuhaibo" w:date="2017-11-17T15:30:00Z">
        <w:r w:rsidRPr="00FD381F" w:rsidDel="00FD381F">
          <w:rPr>
            <w:noProof/>
          </w:rPr>
          <w:delText>6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Purpose of the Interface</w:delText>
        </w:r>
        <w:r w:rsidDel="00FD381F">
          <w:rPr>
            <w:noProof/>
            <w:webHidden/>
          </w:rPr>
          <w:tab/>
          <w:delText>5</w:delText>
        </w:r>
      </w:del>
    </w:p>
    <w:p w14:paraId="67418C79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05" w:author="liuhaibo" w:date="2017-11-17T15:30:00Z"/>
          <w:smallCaps w:val="0"/>
          <w:noProof/>
          <w:sz w:val="22"/>
          <w:szCs w:val="22"/>
          <w:lang w:eastAsia="zh-CN"/>
        </w:rPr>
      </w:pPr>
      <w:del w:id="106" w:author="liuhaibo" w:date="2017-11-17T15:30:00Z">
        <w:r w:rsidRPr="00FD381F" w:rsidDel="00FD381F">
          <w:rPr>
            <w:rFonts w:cstheme="minorHAnsi"/>
            <w:noProof/>
          </w:rPr>
          <w:delText>6.1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Receive Material Master data</w:delText>
        </w:r>
        <w:r w:rsidDel="00FD381F">
          <w:rPr>
            <w:noProof/>
            <w:webHidden/>
          </w:rPr>
          <w:tab/>
          <w:delText>5</w:delText>
        </w:r>
      </w:del>
    </w:p>
    <w:p w14:paraId="58B6DBFE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07" w:author="liuhaibo" w:date="2017-11-17T15:30:00Z"/>
          <w:smallCaps w:val="0"/>
          <w:noProof/>
          <w:sz w:val="22"/>
          <w:szCs w:val="22"/>
          <w:lang w:eastAsia="zh-CN"/>
        </w:rPr>
      </w:pPr>
      <w:del w:id="108" w:author="liuhaibo" w:date="2017-11-17T15:30:00Z">
        <w:r w:rsidRPr="00FD381F" w:rsidDel="00FD381F">
          <w:rPr>
            <w:rFonts w:cstheme="minorHAnsi"/>
            <w:noProof/>
          </w:rPr>
          <w:delText>6.2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Receive Batch Master Data</w:delText>
        </w:r>
        <w:r w:rsidDel="00FD381F">
          <w:rPr>
            <w:noProof/>
            <w:webHidden/>
          </w:rPr>
          <w:tab/>
          <w:delText>5</w:delText>
        </w:r>
      </w:del>
    </w:p>
    <w:p w14:paraId="7A227789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09" w:author="liuhaibo" w:date="2017-11-17T15:30:00Z"/>
          <w:smallCaps w:val="0"/>
          <w:noProof/>
          <w:sz w:val="22"/>
          <w:szCs w:val="22"/>
          <w:lang w:eastAsia="zh-CN"/>
        </w:rPr>
      </w:pPr>
      <w:del w:id="110" w:author="liuhaibo" w:date="2017-11-17T15:30:00Z">
        <w:r w:rsidRPr="00FD381F" w:rsidDel="00FD381F">
          <w:rPr>
            <w:rFonts w:cstheme="minorHAnsi"/>
            <w:noProof/>
          </w:rPr>
          <w:delText>6.3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 xml:space="preserve">Receive </w:delText>
        </w:r>
        <w:r w:rsidRPr="00FD381F" w:rsidDel="00FD381F">
          <w:rPr>
            <w:noProof/>
            <w:lang w:eastAsia="zh-CN"/>
          </w:rPr>
          <w:delText>Open Purchase Requisition</w:delText>
        </w:r>
        <w:r w:rsidDel="00FD381F">
          <w:rPr>
            <w:noProof/>
            <w:webHidden/>
          </w:rPr>
          <w:tab/>
          <w:delText>5</w:delText>
        </w:r>
      </w:del>
    </w:p>
    <w:p w14:paraId="1750C1ED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11" w:author="liuhaibo" w:date="2017-11-17T15:30:00Z"/>
          <w:smallCaps w:val="0"/>
          <w:noProof/>
          <w:sz w:val="22"/>
          <w:szCs w:val="22"/>
          <w:lang w:eastAsia="zh-CN"/>
        </w:rPr>
      </w:pPr>
      <w:del w:id="112" w:author="liuhaibo" w:date="2017-11-17T15:30:00Z">
        <w:r w:rsidRPr="00FD381F" w:rsidDel="00FD381F">
          <w:rPr>
            <w:rFonts w:cstheme="minorHAnsi"/>
            <w:noProof/>
          </w:rPr>
          <w:delText>6.4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Receive Open Purchase Order/Outbound Delivery</w:delText>
        </w:r>
        <w:r w:rsidDel="00FD381F">
          <w:rPr>
            <w:noProof/>
            <w:webHidden/>
          </w:rPr>
          <w:tab/>
          <w:delText>5</w:delText>
        </w:r>
      </w:del>
    </w:p>
    <w:p w14:paraId="102C5E05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13" w:author="liuhaibo" w:date="2017-11-17T15:30:00Z"/>
          <w:smallCaps w:val="0"/>
          <w:noProof/>
          <w:sz w:val="22"/>
          <w:szCs w:val="22"/>
          <w:lang w:eastAsia="zh-CN"/>
        </w:rPr>
      </w:pPr>
      <w:del w:id="114" w:author="liuhaibo" w:date="2017-11-17T15:30:00Z">
        <w:r w:rsidRPr="00FD381F" w:rsidDel="00FD381F">
          <w:rPr>
            <w:rFonts w:cstheme="minorHAnsi"/>
            <w:noProof/>
          </w:rPr>
          <w:delText>6.5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Post Goods Receipt</w:delText>
        </w:r>
        <w:r w:rsidDel="00FD381F">
          <w:rPr>
            <w:noProof/>
            <w:webHidden/>
          </w:rPr>
          <w:tab/>
          <w:delText>5</w:delText>
        </w:r>
      </w:del>
    </w:p>
    <w:p w14:paraId="111F8CC8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15" w:author="liuhaibo" w:date="2017-11-17T15:30:00Z"/>
          <w:smallCaps w:val="0"/>
          <w:noProof/>
          <w:sz w:val="22"/>
          <w:szCs w:val="22"/>
          <w:lang w:eastAsia="zh-CN"/>
        </w:rPr>
      </w:pPr>
      <w:del w:id="116" w:author="liuhaibo" w:date="2017-11-17T15:30:00Z">
        <w:r w:rsidRPr="00FD381F" w:rsidDel="00FD381F">
          <w:rPr>
            <w:rFonts w:cstheme="minorHAnsi"/>
            <w:noProof/>
          </w:rPr>
          <w:delText>6.6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Post Goods Issue</w:delText>
        </w:r>
        <w:r w:rsidDel="00FD381F">
          <w:rPr>
            <w:noProof/>
            <w:webHidden/>
          </w:rPr>
          <w:tab/>
          <w:delText>6</w:delText>
        </w:r>
      </w:del>
    </w:p>
    <w:p w14:paraId="02689985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17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18" w:author="liuhaibo" w:date="2017-11-17T15:30:00Z">
        <w:r w:rsidRPr="00FD381F" w:rsidDel="00FD381F">
          <w:rPr>
            <w:noProof/>
          </w:rPr>
          <w:delText>7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Data Flow Diagram</w:delText>
        </w:r>
        <w:r w:rsidDel="00FD381F">
          <w:rPr>
            <w:noProof/>
            <w:webHidden/>
          </w:rPr>
          <w:tab/>
          <w:delText>6</w:delText>
        </w:r>
      </w:del>
    </w:p>
    <w:p w14:paraId="01D63406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19" w:author="liuhaibo" w:date="2017-11-17T15:30:00Z"/>
          <w:smallCaps w:val="0"/>
          <w:noProof/>
          <w:sz w:val="22"/>
          <w:szCs w:val="22"/>
          <w:lang w:eastAsia="zh-CN"/>
        </w:rPr>
      </w:pPr>
      <w:del w:id="120" w:author="liuhaibo" w:date="2017-11-17T15:30:00Z">
        <w:r w:rsidRPr="00FD381F" w:rsidDel="00FD381F">
          <w:rPr>
            <w:noProof/>
          </w:rPr>
          <w:delText>7.1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Receive Batch Master Data</w:delText>
        </w:r>
        <w:r w:rsidDel="00FD381F">
          <w:rPr>
            <w:noProof/>
            <w:webHidden/>
          </w:rPr>
          <w:tab/>
          <w:delText>6</w:delText>
        </w:r>
      </w:del>
    </w:p>
    <w:p w14:paraId="11968035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21" w:author="liuhaibo" w:date="2017-11-17T15:30:00Z"/>
          <w:smallCaps w:val="0"/>
          <w:noProof/>
          <w:sz w:val="22"/>
          <w:szCs w:val="22"/>
          <w:lang w:eastAsia="zh-CN"/>
        </w:rPr>
      </w:pPr>
      <w:del w:id="122" w:author="liuhaibo" w:date="2017-11-17T15:30:00Z">
        <w:r w:rsidRPr="00FD381F" w:rsidDel="00FD381F">
          <w:rPr>
            <w:rFonts w:cstheme="minorHAnsi"/>
            <w:noProof/>
          </w:rPr>
          <w:delText>7.2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 xml:space="preserve">Receive Open Purchase </w:delText>
        </w:r>
        <w:r w:rsidRPr="00FD381F" w:rsidDel="00FD381F">
          <w:rPr>
            <w:noProof/>
            <w:lang w:eastAsia="zh-CN"/>
          </w:rPr>
          <w:delText>Requisition</w:delText>
        </w:r>
        <w:r w:rsidDel="00FD381F">
          <w:rPr>
            <w:noProof/>
            <w:webHidden/>
          </w:rPr>
          <w:tab/>
          <w:delText>7</w:delText>
        </w:r>
      </w:del>
    </w:p>
    <w:p w14:paraId="55C13A4E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23" w:author="liuhaibo" w:date="2017-11-17T15:30:00Z"/>
          <w:smallCaps w:val="0"/>
          <w:noProof/>
          <w:sz w:val="22"/>
          <w:szCs w:val="22"/>
          <w:lang w:eastAsia="zh-CN"/>
        </w:rPr>
      </w:pPr>
      <w:del w:id="124" w:author="liuhaibo" w:date="2017-11-17T15:30:00Z">
        <w:r w:rsidRPr="00FD381F" w:rsidDel="00FD381F">
          <w:rPr>
            <w:rFonts w:cstheme="minorHAnsi"/>
            <w:noProof/>
          </w:rPr>
          <w:delText>7.3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Receive Open Purchase Order/Outbound Delivery</w:delText>
        </w:r>
        <w:r w:rsidDel="00FD381F">
          <w:rPr>
            <w:noProof/>
            <w:webHidden/>
          </w:rPr>
          <w:tab/>
          <w:delText>7</w:delText>
        </w:r>
      </w:del>
    </w:p>
    <w:p w14:paraId="70E6985F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25" w:author="liuhaibo" w:date="2017-11-17T15:30:00Z"/>
          <w:smallCaps w:val="0"/>
          <w:noProof/>
          <w:sz w:val="22"/>
          <w:szCs w:val="22"/>
          <w:lang w:eastAsia="zh-CN"/>
        </w:rPr>
      </w:pPr>
      <w:del w:id="126" w:author="liuhaibo" w:date="2017-11-17T15:30:00Z">
        <w:r w:rsidRPr="00FD381F" w:rsidDel="00FD381F">
          <w:rPr>
            <w:rFonts w:cstheme="minorHAnsi"/>
            <w:noProof/>
          </w:rPr>
          <w:delText>7.4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Post Goods Receipt</w:delText>
        </w:r>
        <w:r w:rsidDel="00FD381F">
          <w:rPr>
            <w:noProof/>
            <w:webHidden/>
          </w:rPr>
          <w:tab/>
          <w:delText>8</w:delText>
        </w:r>
      </w:del>
    </w:p>
    <w:p w14:paraId="59705A90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27" w:author="liuhaibo" w:date="2017-11-17T15:30:00Z"/>
          <w:smallCaps w:val="0"/>
          <w:noProof/>
          <w:sz w:val="22"/>
          <w:szCs w:val="22"/>
          <w:lang w:eastAsia="zh-CN"/>
        </w:rPr>
      </w:pPr>
      <w:del w:id="128" w:author="liuhaibo" w:date="2017-11-17T15:30:00Z">
        <w:r w:rsidRPr="00FD381F" w:rsidDel="00FD381F">
          <w:rPr>
            <w:rFonts w:cstheme="minorHAnsi"/>
            <w:noProof/>
          </w:rPr>
          <w:delText>7.5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Post Goods Issue</w:delText>
        </w:r>
        <w:r w:rsidDel="00FD381F">
          <w:rPr>
            <w:noProof/>
            <w:webHidden/>
          </w:rPr>
          <w:tab/>
          <w:delText>9</w:delText>
        </w:r>
      </w:del>
    </w:p>
    <w:p w14:paraId="464F2F70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29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30" w:author="liuhaibo" w:date="2017-11-17T15:30:00Z">
        <w:r w:rsidRPr="00FD381F" w:rsidDel="00FD381F">
          <w:rPr>
            <w:noProof/>
          </w:rPr>
          <w:delText>8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Functional Description</w:delText>
        </w:r>
        <w:r w:rsidDel="00FD381F">
          <w:rPr>
            <w:noProof/>
            <w:webHidden/>
          </w:rPr>
          <w:tab/>
          <w:delText>10</w:delText>
        </w:r>
      </w:del>
    </w:p>
    <w:p w14:paraId="66DBAF75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31" w:author="liuhaibo" w:date="2017-11-17T15:30:00Z"/>
          <w:smallCaps w:val="0"/>
          <w:noProof/>
          <w:sz w:val="22"/>
          <w:szCs w:val="22"/>
          <w:lang w:eastAsia="zh-CN"/>
        </w:rPr>
      </w:pPr>
      <w:del w:id="132" w:author="liuhaibo" w:date="2017-11-17T15:30:00Z">
        <w:r w:rsidRPr="00FD381F" w:rsidDel="00FD381F">
          <w:rPr>
            <w:rFonts w:cstheme="minorHAnsi"/>
            <w:noProof/>
          </w:rPr>
          <w:delText>8.1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Receive Material Master data</w:delText>
        </w:r>
        <w:r w:rsidDel="00FD381F">
          <w:rPr>
            <w:noProof/>
            <w:webHidden/>
          </w:rPr>
          <w:tab/>
          <w:delText>10</w:delText>
        </w:r>
      </w:del>
    </w:p>
    <w:p w14:paraId="14E6F831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33" w:author="liuhaibo" w:date="2017-11-17T15:30:00Z"/>
          <w:smallCaps w:val="0"/>
          <w:noProof/>
          <w:sz w:val="22"/>
          <w:szCs w:val="22"/>
          <w:lang w:eastAsia="zh-CN"/>
        </w:rPr>
      </w:pPr>
      <w:del w:id="134" w:author="liuhaibo" w:date="2017-11-17T15:30:00Z">
        <w:r w:rsidRPr="00FD381F" w:rsidDel="00FD381F">
          <w:rPr>
            <w:rFonts w:cstheme="minorHAnsi"/>
            <w:noProof/>
          </w:rPr>
          <w:delText>8.2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Receive Batch Master Data</w:delText>
        </w:r>
        <w:r w:rsidDel="00FD381F">
          <w:rPr>
            <w:noProof/>
            <w:webHidden/>
          </w:rPr>
          <w:tab/>
          <w:delText>10</w:delText>
        </w:r>
      </w:del>
    </w:p>
    <w:p w14:paraId="7BCC3DB9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35" w:author="liuhaibo" w:date="2017-11-17T15:30:00Z"/>
          <w:smallCaps w:val="0"/>
          <w:noProof/>
          <w:sz w:val="22"/>
          <w:szCs w:val="22"/>
          <w:lang w:eastAsia="zh-CN"/>
        </w:rPr>
      </w:pPr>
      <w:del w:id="136" w:author="liuhaibo" w:date="2017-11-17T15:30:00Z">
        <w:r w:rsidRPr="00FD381F" w:rsidDel="00FD381F">
          <w:rPr>
            <w:rFonts w:cstheme="minorHAnsi"/>
            <w:noProof/>
          </w:rPr>
          <w:delText>8.3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 xml:space="preserve">Receive </w:delText>
        </w:r>
        <w:r w:rsidRPr="00FD381F" w:rsidDel="00FD381F">
          <w:rPr>
            <w:noProof/>
            <w:lang w:eastAsia="zh-CN"/>
          </w:rPr>
          <w:delText>Open Purchae Requisition</w:delText>
        </w:r>
        <w:r w:rsidDel="00FD381F">
          <w:rPr>
            <w:noProof/>
            <w:webHidden/>
          </w:rPr>
          <w:tab/>
          <w:delText>10</w:delText>
        </w:r>
      </w:del>
    </w:p>
    <w:p w14:paraId="6568DED0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37" w:author="liuhaibo" w:date="2017-11-17T15:30:00Z"/>
          <w:smallCaps w:val="0"/>
          <w:noProof/>
          <w:sz w:val="22"/>
          <w:szCs w:val="22"/>
          <w:lang w:eastAsia="zh-CN"/>
        </w:rPr>
      </w:pPr>
      <w:del w:id="138" w:author="liuhaibo" w:date="2017-11-17T15:30:00Z">
        <w:r w:rsidRPr="00FD381F" w:rsidDel="00FD381F">
          <w:rPr>
            <w:rFonts w:cstheme="minorHAnsi"/>
            <w:noProof/>
          </w:rPr>
          <w:delText>8.4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Receive Open Purchase Order/Outbound Delivery</w:delText>
        </w:r>
        <w:r w:rsidDel="00FD381F">
          <w:rPr>
            <w:noProof/>
            <w:webHidden/>
          </w:rPr>
          <w:tab/>
          <w:delText>10</w:delText>
        </w:r>
      </w:del>
    </w:p>
    <w:p w14:paraId="0338AE1A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39" w:author="liuhaibo" w:date="2017-11-17T15:30:00Z"/>
          <w:smallCaps w:val="0"/>
          <w:noProof/>
          <w:sz w:val="22"/>
          <w:szCs w:val="22"/>
          <w:lang w:eastAsia="zh-CN"/>
        </w:rPr>
      </w:pPr>
      <w:del w:id="140" w:author="liuhaibo" w:date="2017-11-17T15:30:00Z">
        <w:r w:rsidRPr="00FD381F" w:rsidDel="00FD381F">
          <w:rPr>
            <w:rFonts w:cstheme="minorHAnsi"/>
            <w:noProof/>
          </w:rPr>
          <w:delText>8.5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Post Goods Receipt</w:delText>
        </w:r>
        <w:r w:rsidDel="00FD381F">
          <w:rPr>
            <w:noProof/>
            <w:webHidden/>
          </w:rPr>
          <w:tab/>
          <w:delText>10</w:delText>
        </w:r>
      </w:del>
    </w:p>
    <w:p w14:paraId="307BDB6F" w14:textId="77777777" w:rsidR="0064763B" w:rsidDel="00FD381F" w:rsidRDefault="0064763B" w:rsidP="0064763B">
      <w:pPr>
        <w:pStyle w:val="TOC2"/>
        <w:tabs>
          <w:tab w:val="left" w:pos="880"/>
          <w:tab w:val="right" w:leader="dot" w:pos="10195"/>
        </w:tabs>
        <w:rPr>
          <w:del w:id="141" w:author="liuhaibo" w:date="2017-11-17T15:30:00Z"/>
          <w:smallCaps w:val="0"/>
          <w:noProof/>
          <w:sz w:val="22"/>
          <w:szCs w:val="22"/>
          <w:lang w:eastAsia="zh-CN"/>
        </w:rPr>
      </w:pPr>
      <w:del w:id="142" w:author="liuhaibo" w:date="2017-11-17T15:30:00Z">
        <w:r w:rsidRPr="00FD381F" w:rsidDel="00FD381F">
          <w:rPr>
            <w:rFonts w:cstheme="minorHAnsi"/>
            <w:noProof/>
          </w:rPr>
          <w:delText>8.6</w:delText>
        </w:r>
        <w:r w:rsidDel="00FD381F">
          <w:rPr>
            <w:small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Post Goods Issue</w:delText>
        </w:r>
        <w:r w:rsidDel="00FD381F">
          <w:rPr>
            <w:noProof/>
            <w:webHidden/>
          </w:rPr>
          <w:tab/>
          <w:delText>11</w:delText>
        </w:r>
      </w:del>
    </w:p>
    <w:p w14:paraId="1A9E0FD0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43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44" w:author="liuhaibo" w:date="2017-11-17T15:30:00Z">
        <w:r w:rsidRPr="00FD381F" w:rsidDel="00FD381F">
          <w:rPr>
            <w:noProof/>
          </w:rPr>
          <w:delText>9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Source &amp; Target System</w:delText>
        </w:r>
        <w:r w:rsidDel="00FD381F">
          <w:rPr>
            <w:noProof/>
            <w:webHidden/>
          </w:rPr>
          <w:tab/>
          <w:delText>11</w:delText>
        </w:r>
      </w:del>
    </w:p>
    <w:p w14:paraId="3CD16AEA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45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46" w:author="liuhaibo" w:date="2017-11-17T15:30:00Z">
        <w:r w:rsidRPr="00FD381F" w:rsidDel="00FD381F">
          <w:rPr>
            <w:noProof/>
          </w:rPr>
          <w:delText>10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Volume of the Data</w:delText>
        </w:r>
        <w:r w:rsidDel="00FD381F">
          <w:rPr>
            <w:noProof/>
            <w:webHidden/>
          </w:rPr>
          <w:tab/>
          <w:delText>11</w:delText>
        </w:r>
      </w:del>
    </w:p>
    <w:p w14:paraId="48FF705E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47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48" w:author="liuhaibo" w:date="2017-11-17T15:30:00Z">
        <w:r w:rsidRPr="00FD381F" w:rsidDel="00FD381F">
          <w:rPr>
            <w:noProof/>
          </w:rPr>
          <w:delText>11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Dependencies</w:delText>
        </w:r>
        <w:r w:rsidDel="00FD381F">
          <w:rPr>
            <w:noProof/>
            <w:webHidden/>
          </w:rPr>
          <w:tab/>
          <w:delText>11</w:delText>
        </w:r>
      </w:del>
    </w:p>
    <w:p w14:paraId="0A86AC6E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49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50" w:author="liuhaibo" w:date="2017-11-17T15:30:00Z">
        <w:r w:rsidRPr="00FD381F" w:rsidDel="00FD381F">
          <w:rPr>
            <w:noProof/>
          </w:rPr>
          <w:delText>12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Type and Frequency of Interface</w:delText>
        </w:r>
        <w:r w:rsidDel="00FD381F">
          <w:rPr>
            <w:noProof/>
            <w:webHidden/>
          </w:rPr>
          <w:tab/>
          <w:delText>12</w:delText>
        </w:r>
      </w:del>
    </w:p>
    <w:p w14:paraId="6B91A91D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51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52" w:author="liuhaibo" w:date="2017-11-17T15:30:00Z">
        <w:r w:rsidRPr="00FD381F" w:rsidDel="00FD381F">
          <w:rPr>
            <w:noProof/>
          </w:rPr>
          <w:delText>13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Data Transfer</w:delText>
        </w:r>
        <w:r w:rsidDel="00FD381F">
          <w:rPr>
            <w:noProof/>
            <w:webHidden/>
          </w:rPr>
          <w:tab/>
          <w:delText>12</w:delText>
        </w:r>
      </w:del>
    </w:p>
    <w:p w14:paraId="4E119D5E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53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54" w:author="liuhaibo" w:date="2017-11-17T15:30:00Z">
        <w:r w:rsidRPr="00FD381F" w:rsidDel="00FD381F">
          <w:rPr>
            <w:noProof/>
          </w:rPr>
          <w:delText>14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Special Functions</w:delText>
        </w:r>
        <w:r w:rsidDel="00FD381F">
          <w:rPr>
            <w:noProof/>
            <w:webHidden/>
          </w:rPr>
          <w:tab/>
          <w:delText>12</w:delText>
        </w:r>
      </w:del>
    </w:p>
    <w:p w14:paraId="14CF0547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55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56" w:author="liuhaibo" w:date="2017-11-17T15:30:00Z">
        <w:r w:rsidRPr="00FD381F" w:rsidDel="00FD381F">
          <w:rPr>
            <w:noProof/>
          </w:rPr>
          <w:delText>15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Assumptions &amp; Conditions</w:delText>
        </w:r>
        <w:r w:rsidDel="00FD381F">
          <w:rPr>
            <w:noProof/>
            <w:webHidden/>
          </w:rPr>
          <w:tab/>
          <w:delText>12</w:delText>
        </w:r>
      </w:del>
    </w:p>
    <w:p w14:paraId="650A3E5F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57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58" w:author="liuhaibo" w:date="2017-11-17T15:30:00Z">
        <w:r w:rsidRPr="00FD381F" w:rsidDel="00FD381F">
          <w:rPr>
            <w:noProof/>
          </w:rPr>
          <w:delText>16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Authorization Requirements</w:delText>
        </w:r>
        <w:r w:rsidDel="00FD381F">
          <w:rPr>
            <w:noProof/>
            <w:webHidden/>
          </w:rPr>
          <w:tab/>
          <w:delText>12</w:delText>
        </w:r>
      </w:del>
    </w:p>
    <w:p w14:paraId="5507AA96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59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60" w:author="liuhaibo" w:date="2017-11-17T15:30:00Z">
        <w:r w:rsidRPr="00FD381F" w:rsidDel="00FD381F">
          <w:rPr>
            <w:noProof/>
          </w:rPr>
          <w:delText>17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Error Handling</w:delText>
        </w:r>
        <w:r w:rsidDel="00FD381F">
          <w:rPr>
            <w:noProof/>
            <w:webHidden/>
          </w:rPr>
          <w:tab/>
          <w:delText>12</w:delText>
        </w:r>
      </w:del>
    </w:p>
    <w:p w14:paraId="222821CC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61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62" w:author="liuhaibo" w:date="2017-11-17T15:30:00Z">
        <w:r w:rsidRPr="00FD381F" w:rsidDel="00FD381F">
          <w:rPr>
            <w:noProof/>
          </w:rPr>
          <w:delText>18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Open Issues/Remarks for a subsequent revision</w:delText>
        </w:r>
        <w:r w:rsidDel="00FD381F">
          <w:rPr>
            <w:noProof/>
            <w:webHidden/>
          </w:rPr>
          <w:tab/>
          <w:delText>12</w:delText>
        </w:r>
      </w:del>
    </w:p>
    <w:p w14:paraId="78A558C3" w14:textId="77777777" w:rsidR="0064763B" w:rsidDel="00FD381F" w:rsidRDefault="0064763B" w:rsidP="0064763B">
      <w:pPr>
        <w:pStyle w:val="TOC1"/>
        <w:tabs>
          <w:tab w:val="left" w:pos="440"/>
          <w:tab w:val="right" w:leader="dot" w:pos="10195"/>
        </w:tabs>
        <w:rPr>
          <w:del w:id="163" w:author="liuhaibo" w:date="2017-11-17T15:30:00Z"/>
          <w:b w:val="0"/>
          <w:bCs w:val="0"/>
          <w:caps w:val="0"/>
          <w:noProof/>
          <w:sz w:val="22"/>
          <w:szCs w:val="22"/>
          <w:lang w:eastAsia="zh-CN"/>
        </w:rPr>
      </w:pPr>
      <w:del w:id="164" w:author="liuhaibo" w:date="2017-11-17T15:30:00Z">
        <w:r w:rsidRPr="00FD381F" w:rsidDel="00FD381F">
          <w:rPr>
            <w:noProof/>
          </w:rPr>
          <w:delText>19</w:delText>
        </w:r>
        <w:r w:rsidDel="00FD381F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FD381F" w:rsidDel="00FD381F">
          <w:rPr>
            <w:noProof/>
          </w:rPr>
          <w:delText>Tables &amp; Figures</w:delText>
        </w:r>
        <w:r w:rsidDel="00FD381F">
          <w:rPr>
            <w:noProof/>
            <w:webHidden/>
          </w:rPr>
          <w:tab/>
          <w:delText>12</w:delText>
        </w:r>
      </w:del>
    </w:p>
    <w:p w14:paraId="7A4B1FE1" w14:textId="77777777" w:rsidR="0064763B" w:rsidRPr="00B46A2B" w:rsidRDefault="0064763B" w:rsidP="0064763B">
      <w:pPr>
        <w:pStyle w:val="TOC1"/>
        <w:tabs>
          <w:tab w:val="left" w:pos="440"/>
          <w:tab w:val="right" w:leader="dot" w:pos="10195"/>
        </w:tabs>
        <w:rPr>
          <w:lang w:eastAsia="zh-CN"/>
        </w:rPr>
      </w:pPr>
      <w:r w:rsidRPr="00B46A2B">
        <w:fldChar w:fldCharType="end"/>
      </w:r>
    </w:p>
    <w:p w14:paraId="2F13026F" w14:textId="77777777" w:rsidR="0064763B" w:rsidRPr="00563D24" w:rsidRDefault="0064763B" w:rsidP="0064763B">
      <w:pPr>
        <w:pStyle w:val="Heading1"/>
        <w:rPr>
          <w:rStyle w:val="IntenseEmphasis"/>
          <w:bCs w:val="0"/>
          <w:iCs w:val="0"/>
          <w:color w:val="auto"/>
          <w:sz w:val="24"/>
        </w:rPr>
      </w:pPr>
      <w:bookmarkStart w:id="165" w:name="_Toc319330526"/>
      <w:bookmarkStart w:id="166" w:name="_Toc321208298"/>
      <w:bookmarkStart w:id="167" w:name="_Toc429571726"/>
      <w:bookmarkStart w:id="168" w:name="_Toc433376003"/>
      <w:bookmarkStart w:id="169" w:name="_Toc318273140"/>
      <w:bookmarkStart w:id="170" w:name="_Toc11830508"/>
      <w:bookmarkStart w:id="171" w:name="_Toc498695944"/>
      <w:r w:rsidRPr="00B46A2B">
        <w:lastRenderedPageBreak/>
        <w:t>Change History</w:t>
      </w:r>
      <w:bookmarkEnd w:id="165"/>
      <w:bookmarkEnd w:id="166"/>
      <w:bookmarkEnd w:id="167"/>
      <w:bookmarkEnd w:id="168"/>
      <w:bookmarkEnd w:id="171"/>
    </w:p>
    <w:tbl>
      <w:tblPr>
        <w:tblW w:w="4973" w:type="pct"/>
        <w:tblInd w:w="28" w:type="dxa"/>
        <w:tblBorders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5"/>
        <w:gridCol w:w="1747"/>
        <w:gridCol w:w="1274"/>
        <w:gridCol w:w="6530"/>
      </w:tblGrid>
      <w:tr w:rsidR="0064763B" w:rsidRPr="00B46A2B" w14:paraId="3A8A958E" w14:textId="77777777" w:rsidTr="005B76AD">
        <w:trPr>
          <w:cantSplit/>
          <w:trHeight w:val="300"/>
        </w:trPr>
        <w:tc>
          <w:tcPr>
            <w:tcW w:w="321" w:type="pct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80C687" w:themeFill="background1" w:themeFillShade="BF"/>
            <w:vAlign w:val="center"/>
            <w:hideMark/>
          </w:tcPr>
          <w:p w14:paraId="0751345E" w14:textId="77777777" w:rsidR="0064763B" w:rsidRPr="00B46A2B" w:rsidRDefault="0064763B" w:rsidP="005B76AD">
            <w:pPr>
              <w:pStyle w:val="Text"/>
              <w:spacing w:before="0" w:after="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Ver.</w:t>
            </w:r>
          </w:p>
        </w:tc>
        <w:tc>
          <w:tcPr>
            <w:tcW w:w="1480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C687" w:themeFill="background1" w:themeFillShade="BF"/>
            <w:vAlign w:val="center"/>
            <w:hideMark/>
          </w:tcPr>
          <w:p w14:paraId="5152BE08" w14:textId="77777777" w:rsidR="0064763B" w:rsidRPr="00B46A2B" w:rsidRDefault="0064763B" w:rsidP="005B76AD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Created, Changed</w:t>
            </w:r>
          </w:p>
        </w:tc>
        <w:tc>
          <w:tcPr>
            <w:tcW w:w="319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80C687" w:themeFill="background1" w:themeFillShade="BF"/>
            <w:vAlign w:val="center"/>
          </w:tcPr>
          <w:p w14:paraId="6E512879" w14:textId="77777777" w:rsidR="0064763B" w:rsidRPr="00B46A2B" w:rsidRDefault="0064763B" w:rsidP="005B76AD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Remarks, Kind of change</w:t>
            </w:r>
          </w:p>
        </w:tc>
      </w:tr>
      <w:tr w:rsidR="0064763B" w:rsidRPr="00B46A2B" w14:paraId="0C456D6C" w14:textId="77777777" w:rsidTr="005B76AD">
        <w:trPr>
          <w:cantSplit/>
          <w:trHeight w:hRule="exact" w:val="300"/>
        </w:trPr>
        <w:tc>
          <w:tcPr>
            <w:tcW w:w="321" w:type="pct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80C687" w:themeFill="background1" w:themeFillShade="BF"/>
            <w:vAlign w:val="center"/>
            <w:hideMark/>
          </w:tcPr>
          <w:p w14:paraId="71983C21" w14:textId="77777777" w:rsidR="0064763B" w:rsidRPr="00B46A2B" w:rsidRDefault="0064763B" w:rsidP="005B76AD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0C687" w:themeFill="background1" w:themeFillShade="BF"/>
            <w:vAlign w:val="center"/>
            <w:hideMark/>
          </w:tcPr>
          <w:p w14:paraId="7847AC21" w14:textId="77777777" w:rsidR="0064763B" w:rsidRPr="00B46A2B" w:rsidRDefault="0064763B" w:rsidP="005B76AD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0C687" w:themeFill="background1" w:themeFillShade="BF"/>
            <w:vAlign w:val="center"/>
            <w:hideMark/>
          </w:tcPr>
          <w:p w14:paraId="70A36ECA" w14:textId="77777777" w:rsidR="0064763B" w:rsidRPr="00B46A2B" w:rsidRDefault="0064763B" w:rsidP="005B76AD">
            <w:pPr>
              <w:pStyle w:val="Text"/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199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0C687" w:themeFill="background1" w:themeFillShade="BF"/>
          </w:tcPr>
          <w:p w14:paraId="48DE1E83" w14:textId="77777777" w:rsidR="0064763B" w:rsidRPr="00B46A2B" w:rsidRDefault="0064763B" w:rsidP="005B76AD">
            <w:pPr>
              <w:spacing w:after="0"/>
              <w:rPr>
                <w:rFonts w:cstheme="minorHAnsi"/>
                <w:b/>
                <w:bCs/>
              </w:rPr>
            </w:pPr>
          </w:p>
        </w:tc>
      </w:tr>
      <w:tr w:rsidR="0064763B" w:rsidRPr="00B46A2B" w14:paraId="13D1C0E0" w14:textId="77777777" w:rsidTr="005B76AD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375F0" w14:textId="77777777" w:rsidR="0064763B" w:rsidRPr="00B46A2B" w:rsidRDefault="0064763B" w:rsidP="005B76AD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0.1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70BF" w14:textId="77777777" w:rsidR="0064763B" w:rsidRPr="00B46A2B" w:rsidRDefault="0064763B" w:rsidP="005B76AD">
            <w:pPr>
              <w:pStyle w:val="Text"/>
              <w:spacing w:before="0" w:after="0"/>
              <w:rPr>
                <w:rStyle w:val="IntenseEmphasis"/>
              </w:rPr>
            </w:pPr>
            <w:r>
              <w:rPr>
                <w:rStyle w:val="IntenseEmphasis"/>
              </w:rPr>
              <w:t xml:space="preserve">Hans </w:t>
            </w:r>
            <w:proofErr w:type="spellStart"/>
            <w:r>
              <w:rPr>
                <w:rStyle w:val="IntenseEmphasis"/>
              </w:rPr>
              <w:t>Nijssen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3331" w14:textId="77777777" w:rsidR="0064763B" w:rsidRPr="00B46A2B" w:rsidRDefault="0064763B" w:rsidP="005B76AD">
            <w:pPr>
              <w:pStyle w:val="Text"/>
              <w:spacing w:before="0" w:after="0"/>
              <w:jc w:val="center"/>
              <w:rPr>
                <w:rStyle w:val="IntenseEmphasis"/>
              </w:rPr>
            </w:pPr>
            <w:r>
              <w:rPr>
                <w:rStyle w:val="IntenseEmphasis"/>
              </w:rPr>
              <w:t>18-Aug-17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B68A" w14:textId="77777777" w:rsidR="0064763B" w:rsidRPr="00B46A2B" w:rsidRDefault="0064763B" w:rsidP="005B76AD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Creation of Initial Version</w:t>
            </w:r>
          </w:p>
        </w:tc>
      </w:tr>
      <w:tr w:rsidR="0064763B" w:rsidRPr="00B46A2B" w14:paraId="3BFB4BF0" w14:textId="77777777" w:rsidTr="005B76AD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04B3" w14:textId="77777777" w:rsidR="0064763B" w:rsidRPr="00B46A2B" w:rsidRDefault="0064763B" w:rsidP="005B76AD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0.2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E3121" w14:textId="77777777" w:rsidR="0064763B" w:rsidRPr="00B46A2B" w:rsidRDefault="0064763B" w:rsidP="005B76AD">
            <w:pPr>
              <w:pStyle w:val="Text"/>
              <w:spacing w:before="0" w:after="0"/>
              <w:rPr>
                <w:rStyle w:val="IntenseEmphasis"/>
              </w:rPr>
            </w:pPr>
            <w:r>
              <w:rPr>
                <w:rStyle w:val="IntenseEmphasis"/>
              </w:rPr>
              <w:t xml:space="preserve">Idris </w:t>
            </w:r>
            <w:proofErr w:type="spellStart"/>
            <w:r>
              <w:rPr>
                <w:rStyle w:val="IntenseEmphasis"/>
              </w:rPr>
              <w:t>Özaltun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7A42" w14:textId="77777777" w:rsidR="0064763B" w:rsidRPr="00B46A2B" w:rsidRDefault="0064763B" w:rsidP="005B76AD">
            <w:pPr>
              <w:pStyle w:val="Text"/>
              <w:spacing w:before="0" w:after="0"/>
              <w:jc w:val="center"/>
              <w:rPr>
                <w:rStyle w:val="IntenseEmphasis"/>
              </w:rPr>
            </w:pPr>
            <w:r>
              <w:rPr>
                <w:rStyle w:val="IntenseEmphasis"/>
              </w:rPr>
              <w:t>30-Aug-2017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0375" w14:textId="77777777" w:rsidR="0064763B" w:rsidRPr="00B46A2B" w:rsidRDefault="0064763B" w:rsidP="005B76AD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FS Creation</w:t>
            </w:r>
          </w:p>
        </w:tc>
      </w:tr>
      <w:tr w:rsidR="0064763B" w:rsidRPr="00B46A2B" w14:paraId="02058A2D" w14:textId="77777777" w:rsidTr="005B76AD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0503" w14:textId="77777777" w:rsidR="0064763B" w:rsidRPr="00B46A2B" w:rsidRDefault="0064763B" w:rsidP="005B76AD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6213A" w14:textId="77777777" w:rsidR="0064763B" w:rsidRDefault="0064763B" w:rsidP="005B76AD">
            <w:pPr>
              <w:pStyle w:val="Text"/>
              <w:spacing w:before="0" w:after="0"/>
              <w:rPr>
                <w:rStyle w:val="IntenseEmphasis"/>
              </w:rPr>
            </w:pPr>
            <w:r>
              <w:rPr>
                <w:rStyle w:val="IntenseEmphasis"/>
              </w:rPr>
              <w:t xml:space="preserve">Kinga </w:t>
            </w:r>
            <w:proofErr w:type="spellStart"/>
            <w:r>
              <w:rPr>
                <w:rStyle w:val="IntenseEmphasis"/>
              </w:rPr>
              <w:t>Urbanski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7F71" w14:textId="77777777" w:rsidR="0064763B" w:rsidRDefault="0064763B" w:rsidP="005B76AD">
            <w:pPr>
              <w:pStyle w:val="Text"/>
              <w:spacing w:before="0" w:after="0"/>
              <w:jc w:val="center"/>
              <w:rPr>
                <w:rStyle w:val="IntenseEmphasis"/>
              </w:rPr>
            </w:pPr>
            <w:r>
              <w:rPr>
                <w:rStyle w:val="IntenseEmphasis"/>
              </w:rPr>
              <w:t>30-Aug-2017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F5EF" w14:textId="77777777" w:rsidR="0064763B" w:rsidRDefault="0064763B" w:rsidP="005B76AD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Peer Review</w:t>
            </w:r>
          </w:p>
        </w:tc>
      </w:tr>
      <w:tr w:rsidR="0064763B" w:rsidRPr="00B46A2B" w14:paraId="121AE2A5" w14:textId="77777777" w:rsidTr="005B76AD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2843D" w14:textId="77777777" w:rsidR="0064763B" w:rsidRDefault="0064763B" w:rsidP="005B76AD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F239" w14:textId="77777777" w:rsidR="0064763B" w:rsidRDefault="0064763B" w:rsidP="005B76AD">
            <w:pPr>
              <w:pStyle w:val="Text"/>
              <w:spacing w:before="0" w:after="0"/>
              <w:rPr>
                <w:rStyle w:val="IntenseEmphasis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724A" w14:textId="77777777" w:rsidR="0064763B" w:rsidRDefault="0064763B" w:rsidP="005B76AD">
            <w:pPr>
              <w:pStyle w:val="Text"/>
              <w:spacing w:before="0" w:after="0"/>
              <w:jc w:val="center"/>
              <w:rPr>
                <w:rStyle w:val="IntenseEmphasis"/>
              </w:rPr>
            </w:pP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44D8" w14:textId="77777777" w:rsidR="0064763B" w:rsidRDefault="0064763B" w:rsidP="005B76AD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Solution Architect Review</w:t>
            </w:r>
          </w:p>
        </w:tc>
      </w:tr>
      <w:tr w:rsidR="0064763B" w:rsidRPr="00B46A2B" w14:paraId="0D1DBEBF" w14:textId="77777777" w:rsidTr="005B76AD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5A085" w14:textId="77777777" w:rsidR="0064763B" w:rsidRPr="00636167" w:rsidRDefault="0064763B" w:rsidP="005B76AD">
            <w:pPr>
              <w:pStyle w:val="Text"/>
              <w:spacing w:before="0" w:after="0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0.5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DA38" w14:textId="77777777" w:rsidR="0064763B" w:rsidRDefault="0064763B" w:rsidP="005B76AD">
            <w:pPr>
              <w:pStyle w:val="Text"/>
              <w:spacing w:before="0" w:after="0"/>
              <w:rPr>
                <w:rStyle w:val="IntenseEmphasis"/>
                <w:lang w:eastAsia="zh-CN"/>
              </w:rPr>
            </w:pPr>
            <w:r>
              <w:rPr>
                <w:rStyle w:val="IntenseEmphasis"/>
                <w:rFonts w:hint="eastAsia"/>
                <w:lang w:eastAsia="zh-CN"/>
              </w:rPr>
              <w:t>Terry Liu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7041" w14:textId="77777777" w:rsidR="0064763B" w:rsidRDefault="0064763B" w:rsidP="005B76AD">
            <w:pPr>
              <w:pStyle w:val="Text"/>
              <w:spacing w:before="0" w:after="0"/>
              <w:jc w:val="center"/>
              <w:rPr>
                <w:rStyle w:val="IntenseEmphasis"/>
              </w:rPr>
            </w:pPr>
            <w:r>
              <w:rPr>
                <w:rStyle w:val="IntenseEmphasis"/>
                <w:rFonts w:hint="eastAsia"/>
                <w:lang w:eastAsia="zh-CN"/>
              </w:rPr>
              <w:t>09</w:t>
            </w:r>
            <w:r>
              <w:rPr>
                <w:rStyle w:val="IntenseEmphasis"/>
              </w:rPr>
              <w:t>-</w:t>
            </w:r>
            <w:r>
              <w:rPr>
                <w:rStyle w:val="IntenseEmphasis"/>
                <w:rFonts w:hint="eastAsia"/>
                <w:lang w:eastAsia="zh-CN"/>
              </w:rPr>
              <w:t>Oct</w:t>
            </w:r>
            <w:r>
              <w:rPr>
                <w:rStyle w:val="IntenseEmphasis"/>
              </w:rPr>
              <w:t>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6C9D" w14:textId="77777777" w:rsidR="0064763B" w:rsidRDefault="0064763B" w:rsidP="005B76AD">
            <w:pPr>
              <w:pStyle w:val="Text"/>
              <w:spacing w:before="0" w:after="0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FS update</w:t>
            </w:r>
          </w:p>
        </w:tc>
      </w:tr>
      <w:tr w:rsidR="005B76AD" w:rsidRPr="00B46A2B" w14:paraId="34E6BF11" w14:textId="77777777" w:rsidTr="005B76AD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E367" w14:textId="637ACBC8" w:rsidR="005B76AD" w:rsidRDefault="005B76AD" w:rsidP="005B76AD">
            <w:pPr>
              <w:pStyle w:val="Text"/>
              <w:spacing w:before="0" w:after="0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0.6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AF53" w14:textId="78E8A832" w:rsidR="005B76AD" w:rsidRDefault="005B76AD" w:rsidP="005B76AD">
            <w:pPr>
              <w:pStyle w:val="Text"/>
              <w:spacing w:before="0" w:after="0"/>
              <w:rPr>
                <w:rStyle w:val="IntenseEmphasis"/>
                <w:lang w:eastAsia="zh-CN"/>
              </w:rPr>
            </w:pPr>
            <w:r>
              <w:rPr>
                <w:rStyle w:val="IntenseEmphasis"/>
                <w:lang w:eastAsia="zh-CN"/>
              </w:rPr>
              <w:t xml:space="preserve">Dirk </w:t>
            </w:r>
            <w:proofErr w:type="spellStart"/>
            <w:r>
              <w:rPr>
                <w:rStyle w:val="IntenseEmphasis"/>
                <w:lang w:eastAsia="zh-CN"/>
              </w:rPr>
              <w:t>Koerbitz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D2E0" w14:textId="10897FA0" w:rsidR="005B76AD" w:rsidRDefault="005B76AD" w:rsidP="005B76AD">
            <w:pPr>
              <w:pStyle w:val="Text"/>
              <w:spacing w:before="0" w:after="0"/>
              <w:jc w:val="center"/>
              <w:rPr>
                <w:rStyle w:val="IntenseEmphasis"/>
                <w:lang w:eastAsia="zh-CN"/>
              </w:rPr>
            </w:pPr>
            <w:r>
              <w:rPr>
                <w:rStyle w:val="IntenseEmphasis"/>
                <w:lang w:eastAsia="zh-CN"/>
              </w:rPr>
              <w:t>02-Nov-2017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BF67" w14:textId="05F1E18A" w:rsidR="005B76AD" w:rsidRDefault="005B76AD" w:rsidP="005B76AD">
            <w:pPr>
              <w:pStyle w:val="Text"/>
              <w:spacing w:before="0" w:after="0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Dev Review</w:t>
            </w:r>
          </w:p>
        </w:tc>
      </w:tr>
      <w:tr w:rsidR="000F22EE" w:rsidRPr="00B46A2B" w14:paraId="4DBD1608" w14:textId="77777777" w:rsidTr="005B76AD">
        <w:trPr>
          <w:cantSplit/>
          <w:trHeight w:val="295"/>
          <w:ins w:id="172" w:author="liuhaibo" w:date="2017-11-17T15:04:00Z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88DF" w14:textId="2AEB1F7A" w:rsidR="000F22EE" w:rsidRDefault="000F22EE" w:rsidP="005B76AD">
            <w:pPr>
              <w:pStyle w:val="Text"/>
              <w:spacing w:before="0" w:after="0"/>
              <w:rPr>
                <w:ins w:id="173" w:author="liuhaibo" w:date="2017-11-17T15:04:00Z"/>
                <w:rFonts w:cstheme="minorHAnsi"/>
                <w:lang w:eastAsia="zh-CN"/>
              </w:rPr>
            </w:pPr>
            <w:ins w:id="174" w:author="liuhaibo" w:date="2017-11-17T15:04:00Z">
              <w:r>
                <w:rPr>
                  <w:rFonts w:cstheme="minorHAnsi" w:hint="eastAsia"/>
                  <w:lang w:eastAsia="zh-CN"/>
                </w:rPr>
                <w:t>0.7</w:t>
              </w:r>
            </w:ins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BC70" w14:textId="19234E02" w:rsidR="000F22EE" w:rsidRDefault="000F22EE" w:rsidP="005B76AD">
            <w:pPr>
              <w:pStyle w:val="Text"/>
              <w:spacing w:before="0" w:after="0"/>
              <w:rPr>
                <w:ins w:id="175" w:author="liuhaibo" w:date="2017-11-17T15:04:00Z"/>
                <w:rStyle w:val="IntenseEmphasis"/>
                <w:lang w:eastAsia="zh-CN"/>
              </w:rPr>
            </w:pPr>
            <w:ins w:id="176" w:author="liuhaibo" w:date="2017-11-17T15:04:00Z">
              <w:r>
                <w:rPr>
                  <w:rStyle w:val="IntenseEmphasis"/>
                  <w:rFonts w:hint="eastAsia"/>
                  <w:lang w:eastAsia="zh-CN"/>
                </w:rPr>
                <w:t>Terry Liu</w:t>
              </w:r>
            </w:ins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DDF8" w14:textId="7A746F86" w:rsidR="000F22EE" w:rsidRDefault="000F22EE" w:rsidP="005B76AD">
            <w:pPr>
              <w:pStyle w:val="Text"/>
              <w:spacing w:before="0" w:after="0"/>
              <w:jc w:val="center"/>
              <w:rPr>
                <w:ins w:id="177" w:author="liuhaibo" w:date="2017-11-17T15:04:00Z"/>
                <w:rStyle w:val="IntenseEmphasis"/>
                <w:lang w:eastAsia="zh-CN"/>
              </w:rPr>
            </w:pPr>
            <w:ins w:id="178" w:author="liuhaibo" w:date="2017-11-17T15:04:00Z">
              <w:r>
                <w:rPr>
                  <w:rStyle w:val="IntenseEmphasis"/>
                  <w:rFonts w:hint="eastAsia"/>
                  <w:lang w:eastAsia="zh-CN"/>
                </w:rPr>
                <w:t>03</w:t>
              </w:r>
              <w:r>
                <w:rPr>
                  <w:rStyle w:val="IntenseEmphasis"/>
                </w:rPr>
                <w:t>-</w:t>
              </w:r>
              <w:r>
                <w:rPr>
                  <w:rStyle w:val="IntenseEmphasis"/>
                  <w:rFonts w:hint="eastAsia"/>
                  <w:lang w:eastAsia="zh-CN"/>
                </w:rPr>
                <w:t>Nov</w:t>
              </w:r>
              <w:r>
                <w:rPr>
                  <w:rStyle w:val="IntenseEmphasis"/>
                </w:rPr>
                <w:t>-2017</w:t>
              </w:r>
            </w:ins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3F4C" w14:textId="5FE76ED9" w:rsidR="000F22EE" w:rsidRDefault="000F22EE" w:rsidP="005B76AD">
            <w:pPr>
              <w:pStyle w:val="Text"/>
              <w:spacing w:before="0" w:after="0"/>
              <w:rPr>
                <w:ins w:id="179" w:author="liuhaibo" w:date="2017-11-17T15:04:00Z"/>
                <w:rFonts w:cstheme="minorHAnsi"/>
                <w:lang w:eastAsia="zh-CN"/>
              </w:rPr>
            </w:pPr>
            <w:ins w:id="180" w:author="liuhaibo" w:date="2017-11-17T15:04:00Z">
              <w:r>
                <w:rPr>
                  <w:rFonts w:cstheme="minorHAnsi" w:hint="eastAsia"/>
                  <w:lang w:eastAsia="zh-CN"/>
                </w:rPr>
                <w:t xml:space="preserve">FS update based on the comments from </w:t>
              </w:r>
              <w:r w:rsidRPr="007C4963">
                <w:rPr>
                  <w:rFonts w:cstheme="minorHAnsi"/>
                  <w:bCs/>
                  <w:iCs/>
                </w:rPr>
                <w:t xml:space="preserve">Dirk </w:t>
              </w:r>
              <w:proofErr w:type="spellStart"/>
              <w:r w:rsidRPr="007C4963">
                <w:rPr>
                  <w:rFonts w:cstheme="minorHAnsi"/>
                  <w:bCs/>
                  <w:iCs/>
                </w:rPr>
                <w:t>Koerbitz</w:t>
              </w:r>
              <w:proofErr w:type="spellEnd"/>
            </w:ins>
          </w:p>
        </w:tc>
      </w:tr>
    </w:tbl>
    <w:p w14:paraId="492B54AB" w14:textId="77777777" w:rsidR="0064763B" w:rsidRPr="00B46A2B" w:rsidRDefault="0064763B" w:rsidP="0064763B">
      <w:pPr>
        <w:pStyle w:val="Caption"/>
      </w:pPr>
      <w:bookmarkStart w:id="181" w:name="_Toc429572448"/>
      <w:bookmarkStart w:id="182" w:name="_Toc438025125"/>
      <w:bookmarkStart w:id="183" w:name="_Toc438025421"/>
      <w:bookmarkStart w:id="184" w:name="_Toc438025549"/>
      <w:bookmarkStart w:id="185" w:name="_Toc491868287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>
        <w:rPr>
          <w:noProof/>
        </w:rPr>
        <w:t>1</w:t>
      </w:r>
      <w:r w:rsidRPr="00B46A2B">
        <w:fldChar w:fldCharType="end"/>
      </w:r>
      <w:r w:rsidRPr="00B46A2B">
        <w:t>: Change History</w:t>
      </w:r>
      <w:bookmarkEnd w:id="181"/>
      <w:bookmarkEnd w:id="182"/>
      <w:bookmarkEnd w:id="183"/>
      <w:bookmarkEnd w:id="184"/>
      <w:bookmarkEnd w:id="185"/>
    </w:p>
    <w:p w14:paraId="1E5BEF34" w14:textId="77777777" w:rsidR="0064763B" w:rsidRPr="00B46A2B" w:rsidRDefault="0064763B" w:rsidP="0064763B"/>
    <w:p w14:paraId="47F45184" w14:textId="77777777" w:rsidR="0064763B" w:rsidRPr="00B46A2B" w:rsidRDefault="0064763B" w:rsidP="0064763B">
      <w:pPr>
        <w:pStyle w:val="Heading1"/>
      </w:pPr>
      <w:bookmarkStart w:id="186" w:name="_Toc429571727"/>
      <w:bookmarkStart w:id="187" w:name="_Ref429571797"/>
      <w:bookmarkStart w:id="188" w:name="_Ref429572087"/>
      <w:bookmarkStart w:id="189" w:name="_Ref429572098"/>
      <w:bookmarkStart w:id="190" w:name="_Ref429572120"/>
      <w:bookmarkStart w:id="191" w:name="_Toc429574511"/>
      <w:bookmarkStart w:id="192" w:name="_Toc433376004"/>
      <w:bookmarkStart w:id="193" w:name="_Toc430173531"/>
      <w:bookmarkStart w:id="194" w:name="_Toc498695945"/>
      <w:r w:rsidRPr="00B46A2B">
        <w:t>Attachments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4"/>
    </w:p>
    <w:p w14:paraId="02E81491" w14:textId="77777777" w:rsidR="0064763B" w:rsidRPr="00B46A2B" w:rsidRDefault="0064763B" w:rsidP="0064763B">
      <w:r w:rsidRPr="00B46A2B">
        <w:t>The below listed FS attachments are part of the FS document.</w:t>
      </w:r>
    </w:p>
    <w:p w14:paraId="1C69A976" w14:textId="77777777" w:rsidR="0064763B" w:rsidRDefault="0064763B" w:rsidP="0064763B">
      <w:r>
        <w:t>The below listed FS attachments are part of the FS document.</w:t>
      </w:r>
    </w:p>
    <w:tbl>
      <w:tblPr>
        <w:tblStyle w:val="Formatvorlage1"/>
        <w:tblW w:w="4945" w:type="pct"/>
        <w:tblInd w:w="57" w:type="dxa"/>
        <w:tblLook w:val="0020" w:firstRow="1" w:lastRow="0" w:firstColumn="0" w:lastColumn="0" w:noHBand="0" w:noVBand="0"/>
      </w:tblPr>
      <w:tblGrid>
        <w:gridCol w:w="708"/>
        <w:gridCol w:w="9497"/>
      </w:tblGrid>
      <w:tr w:rsidR="0064763B" w:rsidRPr="008607C2" w14:paraId="266F4F24" w14:textId="77777777" w:rsidTr="005B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" w:type="pct"/>
          </w:tcPr>
          <w:p w14:paraId="1C96E2D9" w14:textId="77777777" w:rsidR="0064763B" w:rsidRPr="002F6526" w:rsidRDefault="0064763B" w:rsidP="005B76AD">
            <w:pPr>
              <w:spacing w:after="120" w:line="23" w:lineRule="atLeast"/>
              <w:jc w:val="center"/>
              <w:rPr>
                <w:rFonts w:cstheme="minorHAnsi"/>
                <w:b w:val="0"/>
                <w:bCs/>
              </w:rPr>
            </w:pPr>
            <w:r w:rsidRPr="002F6526">
              <w:rPr>
                <w:rFonts w:cstheme="minorHAnsi"/>
              </w:rPr>
              <w:t>S. No</w:t>
            </w:r>
          </w:p>
        </w:tc>
        <w:tc>
          <w:tcPr>
            <w:tcW w:w="4653" w:type="pct"/>
          </w:tcPr>
          <w:p w14:paraId="6389542E" w14:textId="77777777" w:rsidR="0064763B" w:rsidRPr="002F6526" w:rsidRDefault="0064763B" w:rsidP="005B76AD">
            <w:pPr>
              <w:spacing w:after="120" w:line="23" w:lineRule="atLeast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</w:rPr>
              <w:t>Attachment</w:t>
            </w:r>
            <w:r w:rsidRPr="002F6526">
              <w:rPr>
                <w:rFonts w:cstheme="minorHAnsi"/>
              </w:rPr>
              <w:t xml:space="preserve"> Name</w:t>
            </w:r>
          </w:p>
        </w:tc>
      </w:tr>
      <w:tr w:rsidR="0064763B" w:rsidRPr="00B103B1" w14:paraId="22A3526C" w14:textId="77777777" w:rsidTr="005B76AD">
        <w:tc>
          <w:tcPr>
            <w:tcW w:w="347" w:type="pct"/>
          </w:tcPr>
          <w:p w14:paraId="173BD72C" w14:textId="77777777" w:rsidR="0064763B" w:rsidRPr="002F6526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2F6526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4653" w:type="pct"/>
          </w:tcPr>
          <w:p w14:paraId="6DBA6436" w14:textId="77777777" w:rsidR="0064763B" w:rsidRPr="00A00BEA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proofErr w:type="spellStart"/>
            <w:r w:rsidRPr="0089416A">
              <w:rPr>
                <w:rFonts w:asciiTheme="minorHAnsi" w:hAnsiTheme="minorHAnsi" w:cstheme="minorHAnsi"/>
                <w:i w:val="0"/>
                <w:szCs w:val="22"/>
              </w:rPr>
              <w:t>PostGoodsReceipt_OSService.wsdl</w:t>
            </w:r>
            <w:proofErr w:type="spellEnd"/>
          </w:p>
        </w:tc>
      </w:tr>
      <w:tr w:rsidR="0064763B" w:rsidRPr="00B103B1" w14:paraId="07A2321E" w14:textId="77777777" w:rsidTr="005B76AD">
        <w:tc>
          <w:tcPr>
            <w:tcW w:w="347" w:type="pct"/>
          </w:tcPr>
          <w:p w14:paraId="6E9DB4CD" w14:textId="77777777" w:rsidR="0064763B" w:rsidRPr="002F6526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2</w:t>
            </w:r>
          </w:p>
        </w:tc>
        <w:tc>
          <w:tcPr>
            <w:tcW w:w="4653" w:type="pct"/>
          </w:tcPr>
          <w:p w14:paraId="332E05D3" w14:textId="77777777" w:rsidR="0064763B" w:rsidRPr="00F21D36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proofErr w:type="spellStart"/>
            <w:r w:rsidRPr="0089416A">
              <w:rPr>
                <w:rFonts w:asciiTheme="minorHAnsi" w:hAnsiTheme="minorHAnsi" w:cstheme="minorHAnsi"/>
                <w:i w:val="0"/>
                <w:szCs w:val="22"/>
              </w:rPr>
              <w:t>PostGoodsIssue_OSService.wsdl</w:t>
            </w:r>
            <w:proofErr w:type="spellEnd"/>
          </w:p>
        </w:tc>
      </w:tr>
      <w:tr w:rsidR="0064763B" w:rsidRPr="00B103B1" w14:paraId="3B9B5BE0" w14:textId="77777777" w:rsidTr="005B76AD">
        <w:tc>
          <w:tcPr>
            <w:tcW w:w="347" w:type="pct"/>
          </w:tcPr>
          <w:p w14:paraId="746960CB" w14:textId="77777777" w:rsidR="0064763B" w:rsidRPr="002F6526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3</w:t>
            </w:r>
          </w:p>
        </w:tc>
        <w:tc>
          <w:tcPr>
            <w:tcW w:w="4653" w:type="pct"/>
          </w:tcPr>
          <w:p w14:paraId="09B338EC" w14:textId="77777777" w:rsidR="0064763B" w:rsidRPr="00F21D36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commentRangeStart w:id="195"/>
            <w:proofErr w:type="spellStart"/>
            <w:r w:rsidRPr="0089416A">
              <w:rPr>
                <w:rFonts w:asciiTheme="minorHAnsi" w:hAnsiTheme="minorHAnsi" w:cstheme="minorHAnsi"/>
                <w:i w:val="0"/>
                <w:szCs w:val="22"/>
              </w:rPr>
              <w:t>PurchaseOrder_OSService.wsdl</w:t>
            </w:r>
            <w:commentRangeEnd w:id="195"/>
            <w:proofErr w:type="spellEnd"/>
            <w:r>
              <w:rPr>
                <w:rStyle w:val="CommentReference"/>
                <w:rFonts w:asciiTheme="minorHAnsi" w:eastAsiaTheme="minorHAnsi" w:hAnsiTheme="minorHAnsi" w:cstheme="minorBidi"/>
                <w:bCs w:val="0"/>
                <w:i w:val="0"/>
                <w:iCs w:val="0"/>
              </w:rPr>
              <w:commentReference w:id="195"/>
            </w:r>
          </w:p>
        </w:tc>
      </w:tr>
    </w:tbl>
    <w:p w14:paraId="5220654F" w14:textId="77777777" w:rsidR="0064763B" w:rsidRDefault="0064763B" w:rsidP="0064763B">
      <w:pPr>
        <w:pStyle w:val="Caption"/>
      </w:pPr>
      <w:bookmarkStart w:id="196" w:name="_Toc423427790"/>
      <w:bookmarkStart w:id="197" w:name="_Toc429572449"/>
      <w:bookmarkStart w:id="198" w:name="_Toc438025126"/>
      <w:bookmarkStart w:id="199" w:name="_Toc438025422"/>
      <w:bookmarkStart w:id="200" w:name="_Toc438025550"/>
      <w:bookmarkStart w:id="201" w:name="_Toc487456384"/>
      <w:bookmarkStart w:id="202" w:name="_Toc49186828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Attachments</w:t>
      </w:r>
      <w:bookmarkEnd w:id="196"/>
      <w:bookmarkEnd w:id="197"/>
      <w:bookmarkEnd w:id="198"/>
      <w:bookmarkEnd w:id="199"/>
      <w:bookmarkEnd w:id="200"/>
      <w:bookmarkEnd w:id="201"/>
      <w:bookmarkEnd w:id="202"/>
    </w:p>
    <w:p w14:paraId="3FDB65BC" w14:textId="77777777" w:rsidR="0064763B" w:rsidRDefault="0064763B" w:rsidP="0064763B">
      <w:pPr>
        <w:pStyle w:val="Heading1"/>
      </w:pPr>
      <w:bookmarkStart w:id="203" w:name="_Toc433376005"/>
      <w:bookmarkStart w:id="204" w:name="_Toc498695946"/>
      <w:r w:rsidRPr="00B46A2B">
        <w:t>Terms, Definitions, Abbreviations</w:t>
      </w:r>
      <w:bookmarkEnd w:id="193"/>
      <w:bookmarkEnd w:id="203"/>
      <w:bookmarkEnd w:id="204"/>
    </w:p>
    <w:p w14:paraId="5EDAB590" w14:textId="77777777" w:rsidR="0064763B" w:rsidRPr="00563D24" w:rsidRDefault="0064763B" w:rsidP="0064763B">
      <w:r>
        <w:t>N/A</w:t>
      </w:r>
    </w:p>
    <w:p w14:paraId="07742E1B" w14:textId="77777777" w:rsidR="0064763B" w:rsidRPr="00B46A2B" w:rsidRDefault="0064763B" w:rsidP="0064763B">
      <w:pPr>
        <w:pStyle w:val="Heading1"/>
      </w:pPr>
      <w:bookmarkStart w:id="205" w:name="_Toc433376006"/>
      <w:bookmarkStart w:id="206" w:name="_Toc498695947"/>
      <w:r w:rsidRPr="00B46A2B">
        <w:t>Reference Documents</w:t>
      </w:r>
      <w:bookmarkEnd w:id="169"/>
      <w:bookmarkEnd w:id="205"/>
      <w:bookmarkEnd w:id="206"/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694"/>
        <w:gridCol w:w="1692"/>
        <w:gridCol w:w="5111"/>
      </w:tblGrid>
      <w:tr w:rsidR="0064763B" w:rsidRPr="00A63028" w14:paraId="1476976C" w14:textId="77777777" w:rsidTr="005B76AD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687" w:themeFill="background1" w:themeFillShade="BF"/>
          </w:tcPr>
          <w:p w14:paraId="0F197EA7" w14:textId="77777777" w:rsidR="0064763B" w:rsidRPr="00A63028" w:rsidRDefault="0064763B" w:rsidP="005B76AD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bookmarkStart w:id="207" w:name="_Toc438025128"/>
            <w:bookmarkStart w:id="208" w:name="_Toc438025424"/>
            <w:bookmarkStart w:id="209" w:name="_Toc438025552"/>
            <w:bookmarkStart w:id="210" w:name="_Toc318273141"/>
            <w:r w:rsidRPr="00A63028">
              <w:rPr>
                <w:rFonts w:cstheme="minorHAnsi"/>
                <w:b/>
              </w:rPr>
              <w:t>S. No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687" w:themeFill="background1" w:themeFillShade="BF"/>
          </w:tcPr>
          <w:p w14:paraId="601C9306" w14:textId="77777777" w:rsidR="0064763B" w:rsidRPr="00A63028" w:rsidRDefault="0064763B" w:rsidP="005B76AD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A63028">
              <w:rPr>
                <w:rFonts w:cstheme="minorHAnsi"/>
                <w:b/>
              </w:rPr>
              <w:t>Document I</w:t>
            </w:r>
            <w:r>
              <w:rPr>
                <w:rFonts w:cstheme="minorHAnsi"/>
                <w:b/>
              </w:rPr>
              <w:t>D</w:t>
            </w:r>
            <w:r w:rsidRPr="00A63028">
              <w:rPr>
                <w:rFonts w:cstheme="minorHAnsi"/>
                <w:b/>
              </w:rPr>
              <w:t>.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687" w:themeFill="background1" w:themeFillShade="BF"/>
          </w:tcPr>
          <w:p w14:paraId="43413C86" w14:textId="77777777" w:rsidR="0064763B" w:rsidRPr="00A63028" w:rsidRDefault="0064763B" w:rsidP="005B76AD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A63028">
              <w:rPr>
                <w:rFonts w:cstheme="minorHAnsi"/>
                <w:b/>
              </w:rPr>
              <w:t>Version No.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687" w:themeFill="background1" w:themeFillShade="BF"/>
          </w:tcPr>
          <w:p w14:paraId="38BBB75F" w14:textId="77777777" w:rsidR="0064763B" w:rsidRPr="00A63028" w:rsidRDefault="0064763B" w:rsidP="005B76AD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A63028">
              <w:rPr>
                <w:rFonts w:cstheme="minorHAnsi"/>
                <w:b/>
              </w:rPr>
              <w:t xml:space="preserve">Document </w:t>
            </w:r>
            <w:r>
              <w:rPr>
                <w:rFonts w:cstheme="minorHAnsi"/>
                <w:b/>
              </w:rPr>
              <w:t>Title</w:t>
            </w:r>
          </w:p>
        </w:tc>
      </w:tr>
      <w:tr w:rsidR="0064763B" w:rsidRPr="00761558" w14:paraId="6F65C8BE" w14:textId="77777777" w:rsidTr="005B76AD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D0E5" w14:textId="77777777" w:rsidR="0064763B" w:rsidRPr="00A63028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63028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9FAF" w14:textId="77777777" w:rsidR="0064763B" w:rsidRPr="00F41A06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E75A0">
              <w:rPr>
                <w:rFonts w:asciiTheme="minorHAnsi" w:hAnsiTheme="minorHAnsi" w:cstheme="minorHAnsi"/>
                <w:i w:val="0"/>
                <w:szCs w:val="22"/>
              </w:rPr>
              <w:t>inSITE_FS-P_25-055_R6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C2C8" w14:textId="77777777" w:rsidR="0064763B" w:rsidRPr="00AE75A0" w:rsidRDefault="0064763B" w:rsidP="005B76AD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3</w:t>
            </w:r>
            <w:r w:rsidRPr="00AE75A0">
              <w:rPr>
                <w:rFonts w:asciiTheme="minorHAnsi" w:hAnsiTheme="minorHAnsi" w:cstheme="minorHAnsi"/>
                <w:i w:val="0"/>
                <w:szCs w:val="22"/>
              </w:rPr>
              <w:t>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5410" w14:textId="77777777" w:rsidR="0064763B" w:rsidRPr="00AE75A0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  <w:lang w:val="en-GB"/>
              </w:rPr>
            </w:pPr>
            <w:proofErr w:type="spellStart"/>
            <w:r w:rsidRPr="00AE75A0">
              <w:rPr>
                <w:rFonts w:asciiTheme="minorHAnsi" w:hAnsiTheme="minorHAnsi" w:cstheme="minorHAnsi"/>
                <w:i w:val="0"/>
                <w:szCs w:val="22"/>
              </w:rPr>
              <w:t>NC_Confirm_Consumption</w:t>
            </w:r>
            <w:proofErr w:type="spellEnd"/>
          </w:p>
        </w:tc>
      </w:tr>
      <w:tr w:rsidR="0064763B" w:rsidRPr="00761558" w14:paraId="5E8AE078" w14:textId="77777777" w:rsidTr="005B76AD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268C" w14:textId="77777777" w:rsidR="0064763B" w:rsidRPr="00A63028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2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96B5" w14:textId="77777777" w:rsidR="0064763B" w:rsidRPr="00AE75A0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E75A0">
              <w:rPr>
                <w:rFonts w:asciiTheme="minorHAnsi" w:hAnsiTheme="minorHAnsi" w:cstheme="minorHAnsi"/>
                <w:i w:val="0"/>
                <w:szCs w:val="22"/>
              </w:rPr>
              <w:t>inSITE_FS-P_25-061_R5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9363" w14:textId="77777777" w:rsidR="0064763B" w:rsidRDefault="0064763B" w:rsidP="005B76AD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3</w:t>
            </w:r>
            <w:r w:rsidRPr="00AE75A0">
              <w:rPr>
                <w:rFonts w:asciiTheme="minorHAnsi" w:hAnsiTheme="minorHAnsi" w:cstheme="minorHAnsi"/>
                <w:i w:val="0"/>
                <w:szCs w:val="22"/>
              </w:rPr>
              <w:t>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4410" w14:textId="77777777" w:rsidR="0064763B" w:rsidRPr="00AE75A0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proofErr w:type="spellStart"/>
            <w:r w:rsidRPr="00AE75A0">
              <w:rPr>
                <w:rFonts w:asciiTheme="minorHAnsi" w:hAnsiTheme="minorHAnsi" w:cstheme="minorHAnsi"/>
                <w:i w:val="0"/>
                <w:szCs w:val="22"/>
              </w:rPr>
              <w:t>Receive_Goods_In_Clinics</w:t>
            </w:r>
            <w:proofErr w:type="spellEnd"/>
          </w:p>
        </w:tc>
      </w:tr>
      <w:tr w:rsidR="0064763B" w:rsidRPr="00761558" w14:paraId="0B2D4291" w14:textId="77777777" w:rsidTr="005B76AD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4073" w14:textId="77777777" w:rsidR="0064763B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247FE6">
              <w:rPr>
                <w:rFonts w:asciiTheme="minorHAnsi" w:hAnsiTheme="minorHAnsi" w:cstheme="minorHAnsi"/>
                <w:i w:val="0"/>
                <w:szCs w:val="22"/>
              </w:rPr>
              <w:t>3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41FC" w14:textId="77777777" w:rsidR="0064763B" w:rsidRPr="00AE75A0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inSITE_FS-I_95-043_CN_V1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41F5" w14:textId="77777777" w:rsidR="0064763B" w:rsidRDefault="0064763B" w:rsidP="005B76AD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0C94" w14:textId="77777777" w:rsidR="0064763B" w:rsidRPr="00AE75A0" w:rsidRDefault="0064763B" w:rsidP="005B76AD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commentRangeStart w:id="211"/>
            <w:r w:rsidRPr="00ED470F">
              <w:rPr>
                <w:rFonts w:asciiTheme="minorHAnsi" w:hAnsiTheme="minorHAnsi" w:cstheme="minorHAnsi"/>
                <w:i w:val="0"/>
                <w:szCs w:val="22"/>
              </w:rPr>
              <w:t>HIS Material Master distribution</w:t>
            </w:r>
            <w:commentRangeEnd w:id="211"/>
            <w:r>
              <w:rPr>
                <w:rStyle w:val="CommentReference"/>
                <w:rFonts w:asciiTheme="minorHAnsi" w:hAnsiTheme="minorHAnsi"/>
                <w:bCs w:val="0"/>
                <w:i w:val="0"/>
                <w:iCs w:val="0"/>
              </w:rPr>
              <w:commentReference w:id="211"/>
            </w:r>
          </w:p>
        </w:tc>
      </w:tr>
    </w:tbl>
    <w:p w14:paraId="625F5C03" w14:textId="77777777" w:rsidR="0064763B" w:rsidRPr="00B46A2B" w:rsidRDefault="0064763B" w:rsidP="0064763B">
      <w:pPr>
        <w:pStyle w:val="Caption"/>
      </w:pPr>
      <w:bookmarkStart w:id="212" w:name="_Toc491868289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>
        <w:rPr>
          <w:noProof/>
        </w:rPr>
        <w:t>3</w:t>
      </w:r>
      <w:r w:rsidRPr="00B46A2B">
        <w:rPr>
          <w:noProof/>
        </w:rPr>
        <w:fldChar w:fldCharType="end"/>
      </w:r>
      <w:r w:rsidRPr="00B46A2B">
        <w:t>: Reference Documents</w:t>
      </w:r>
      <w:bookmarkEnd w:id="207"/>
      <w:bookmarkEnd w:id="208"/>
      <w:bookmarkEnd w:id="209"/>
      <w:bookmarkEnd w:id="212"/>
    </w:p>
    <w:p w14:paraId="7F59C6C9" w14:textId="77777777" w:rsidR="0064763B" w:rsidRPr="00B46A2B" w:rsidRDefault="0064763B" w:rsidP="0064763B"/>
    <w:p w14:paraId="322C1C35" w14:textId="77777777" w:rsidR="0064763B" w:rsidRPr="00B46A2B" w:rsidRDefault="0064763B" w:rsidP="0064763B">
      <w:pPr>
        <w:pStyle w:val="Heading1"/>
      </w:pPr>
      <w:bookmarkStart w:id="213" w:name="_Toc433376007"/>
      <w:bookmarkStart w:id="214" w:name="_Toc498695948"/>
      <w:r w:rsidRPr="00B46A2B">
        <w:t>Reference to URS</w:t>
      </w:r>
      <w:bookmarkEnd w:id="170"/>
      <w:bookmarkEnd w:id="210"/>
      <w:bookmarkEnd w:id="213"/>
      <w:bookmarkEnd w:id="214"/>
    </w:p>
    <w:tbl>
      <w:tblPr>
        <w:tblW w:w="4890" w:type="pct"/>
        <w:tblInd w:w="1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6609"/>
        <w:gridCol w:w="1559"/>
      </w:tblGrid>
      <w:tr w:rsidR="0064763B" w:rsidRPr="00B46A2B" w14:paraId="1C319B3D" w14:textId="77777777" w:rsidTr="005B76AD">
        <w:trPr>
          <w:trHeight w:val="300"/>
          <w:tblHeader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C687" w:themeFill="background1" w:themeFillShade="BF"/>
            <w:noWrap/>
            <w:vAlign w:val="bottom"/>
            <w:hideMark/>
          </w:tcPr>
          <w:p w14:paraId="6142FB96" w14:textId="77777777" w:rsidR="0064763B" w:rsidRPr="00B46A2B" w:rsidRDefault="0064763B" w:rsidP="005B76AD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Requirement ID</w:t>
            </w:r>
          </w:p>
        </w:tc>
        <w:tc>
          <w:tcPr>
            <w:tcW w:w="3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687" w:themeFill="background1" w:themeFillShade="BF"/>
            <w:noWrap/>
            <w:vAlign w:val="bottom"/>
            <w:hideMark/>
          </w:tcPr>
          <w:p w14:paraId="61BA9DA1" w14:textId="77777777" w:rsidR="0064763B" w:rsidRPr="00B46A2B" w:rsidRDefault="0064763B" w:rsidP="005B76AD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Requirement Title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C687" w:themeFill="background1" w:themeFillShade="BF"/>
            <w:noWrap/>
            <w:vAlign w:val="bottom"/>
            <w:hideMark/>
          </w:tcPr>
          <w:p w14:paraId="4F3E1828" w14:textId="77777777" w:rsidR="0064763B" w:rsidRPr="00B46A2B" w:rsidRDefault="0064763B" w:rsidP="005B76AD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Domain</w:t>
            </w:r>
          </w:p>
        </w:tc>
      </w:tr>
      <w:tr w:rsidR="0064763B" w:rsidRPr="00B46A2B" w14:paraId="1EC24664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D2B6F" w14:textId="77777777" w:rsidR="0064763B" w:rsidRPr="00B46A2B" w:rsidRDefault="0064763B" w:rsidP="005B76AD">
            <w:pPr>
              <w:spacing w:after="120"/>
              <w:rPr>
                <w:rFonts w:cstheme="minorHAnsi"/>
              </w:rPr>
            </w:pPr>
            <w:r w:rsidRPr="00761558">
              <w:rPr>
                <w:bCs/>
                <w:iCs/>
                <w:lang w:val="pt-BR"/>
              </w:rPr>
              <w:t>BR_25_0417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8049D" w14:textId="77777777" w:rsidR="0064763B" w:rsidRPr="00761558" w:rsidRDefault="0064763B" w:rsidP="005B76AD">
            <w:pPr>
              <w:spacing w:after="120"/>
              <w:rPr>
                <w:b/>
              </w:rPr>
            </w:pPr>
            <w:r>
              <w:rPr>
                <w:b/>
              </w:rPr>
              <w:t>Re-Invoicing – T</w:t>
            </w:r>
            <w:r w:rsidRPr="00761558">
              <w:rPr>
                <w:b/>
              </w:rPr>
              <w:t>ransfer PO information</w:t>
            </w:r>
          </w:p>
          <w:p w14:paraId="6C75B2DB" w14:textId="77777777" w:rsidR="0064763B" w:rsidRPr="00B46A2B" w:rsidRDefault="0064763B" w:rsidP="005B76AD">
            <w:pPr>
              <w:spacing w:after="120"/>
              <w:rPr>
                <w:rFonts w:cstheme="minorHAnsi"/>
              </w:rPr>
            </w:pPr>
            <w:r w:rsidRPr="00761558">
              <w:t xml:space="preserve">The application transfer automatically PO information for imports from D-GmbH to P15 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B61C2" w14:textId="77777777" w:rsidR="0064763B" w:rsidRPr="00B46A2B" w:rsidRDefault="0064763B" w:rsidP="005B76AD">
            <w:pPr>
              <w:spacing w:after="120"/>
              <w:rPr>
                <w:rFonts w:cstheme="minorHAnsi"/>
                <w:bCs/>
                <w:iCs/>
                <w:color w:val="4F81BD" w:themeColor="accent1"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  <w:tr w:rsidR="0064763B" w:rsidRPr="00B46A2B" w14:paraId="45495FFE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327FF" w14:textId="77777777" w:rsidR="0064763B" w:rsidRDefault="0064763B" w:rsidP="005B76AD">
            <w:pPr>
              <w:spacing w:after="120"/>
              <w:rPr>
                <w:rFonts w:ascii="MS Sans Serif" w:hAnsi="MS Sans Serif"/>
                <w:sz w:val="16"/>
                <w:szCs w:val="16"/>
              </w:rPr>
            </w:pPr>
            <w:bookmarkStart w:id="215" w:name="_Toc438025129"/>
            <w:bookmarkStart w:id="216" w:name="_Toc438025425"/>
            <w:bookmarkStart w:id="217" w:name="_Toc438025553"/>
            <w:bookmarkStart w:id="218" w:name="_Toc491868290"/>
            <w:r w:rsidRPr="00141609">
              <w:rPr>
                <w:bCs/>
                <w:iCs/>
                <w:lang w:val="pt-BR"/>
              </w:rPr>
              <w:t>BR_CHN_25_0022</w:t>
            </w:r>
          </w:p>
          <w:p w14:paraId="5FF227EB" w14:textId="77777777" w:rsidR="0064763B" w:rsidRPr="00566F5A" w:rsidRDefault="0064763B" w:rsidP="005B76AD">
            <w:pPr>
              <w:spacing w:after="120"/>
              <w:rPr>
                <w:bCs/>
                <w:iCs/>
                <w:lang w:val="pt-BR"/>
              </w:rPr>
            </w:pP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24ABE" w14:textId="77777777" w:rsidR="0064763B" w:rsidRPr="00141609" w:rsidRDefault="0064763B" w:rsidP="005B76AD">
            <w:pPr>
              <w:spacing w:after="120"/>
              <w:rPr>
                <w:b/>
                <w:bCs/>
                <w:iCs/>
                <w:lang w:val="pt-BR"/>
              </w:rPr>
            </w:pPr>
            <w:r w:rsidRPr="00141609">
              <w:rPr>
                <w:b/>
                <w:bCs/>
                <w:iCs/>
                <w:lang w:val="pt-BR"/>
              </w:rPr>
              <w:t>HIS - PO and return PO data frequency maintenance</w:t>
            </w:r>
          </w:p>
          <w:p w14:paraId="552A5C33" w14:textId="77777777" w:rsidR="0064763B" w:rsidRPr="00566F5A" w:rsidRDefault="0064763B" w:rsidP="005B76AD">
            <w:pPr>
              <w:spacing w:after="120"/>
              <w:rPr>
                <w:b/>
                <w:lang w:eastAsia="zh-CN"/>
              </w:rPr>
            </w:pPr>
            <w:r w:rsidRPr="00141609">
              <w:rPr>
                <w:bCs/>
                <w:iCs/>
                <w:lang w:val="pt-BR"/>
              </w:rPr>
              <w:t xml:space="preserve">The application allows transfer </w:t>
            </w:r>
            <w:r>
              <w:rPr>
                <w:bCs/>
                <w:iCs/>
                <w:lang w:val="pt-BR"/>
              </w:rPr>
              <w:t>frequency parameter maintenance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F00F" w14:textId="77777777" w:rsidR="0064763B" w:rsidRPr="00566F5A" w:rsidRDefault="0064763B" w:rsidP="005B76AD">
            <w:pPr>
              <w:spacing w:after="120"/>
              <w:rPr>
                <w:bCs/>
                <w:iCs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  <w:tr w:rsidR="0064763B" w:rsidRPr="00B46A2B" w14:paraId="1F5F3709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4665F" w14:textId="77777777" w:rsidR="0064763B" w:rsidRPr="00566F5A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141609">
              <w:rPr>
                <w:bCs/>
                <w:iCs/>
                <w:lang w:val="pt-BR"/>
              </w:rPr>
              <w:t>BR_CHN_25_0019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80ED8" w14:textId="77777777" w:rsidR="0064763B" w:rsidRPr="00141609" w:rsidRDefault="0064763B" w:rsidP="005B76AD">
            <w:pPr>
              <w:spacing w:after="120"/>
              <w:rPr>
                <w:b/>
                <w:bCs/>
                <w:iCs/>
                <w:lang w:val="pt-BR"/>
              </w:rPr>
            </w:pPr>
            <w:r w:rsidRPr="00141609">
              <w:rPr>
                <w:b/>
                <w:bCs/>
                <w:iCs/>
                <w:lang w:val="pt-BR"/>
              </w:rPr>
              <w:t>HIS - GR information receipt</w:t>
            </w:r>
          </w:p>
          <w:p w14:paraId="392E677C" w14:textId="77777777" w:rsidR="0064763B" w:rsidRPr="00141609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141609">
              <w:rPr>
                <w:bCs/>
                <w:iCs/>
                <w:lang w:val="pt-BR"/>
              </w:rPr>
              <w:t>The application receives and processes GR information for the PO related items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4D2FE" w14:textId="77777777" w:rsidR="0064763B" w:rsidRPr="00566F5A" w:rsidRDefault="0064763B" w:rsidP="005B76AD">
            <w:pPr>
              <w:spacing w:after="120"/>
              <w:rPr>
                <w:bCs/>
                <w:iCs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  <w:tr w:rsidR="0064763B" w:rsidRPr="00B46A2B" w14:paraId="230EBCB5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F292A" w14:textId="77777777" w:rsidR="0064763B" w:rsidRPr="00566F5A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141609">
              <w:rPr>
                <w:bCs/>
                <w:iCs/>
                <w:lang w:val="pt-BR"/>
              </w:rPr>
              <w:t>BR_CHN_25_0016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0262" w14:textId="77777777" w:rsidR="0064763B" w:rsidRPr="00141609" w:rsidRDefault="0064763B" w:rsidP="005B76AD">
            <w:pPr>
              <w:spacing w:after="120"/>
              <w:rPr>
                <w:b/>
                <w:bCs/>
                <w:iCs/>
                <w:lang w:val="pt-BR"/>
              </w:rPr>
            </w:pPr>
            <w:r w:rsidRPr="00141609">
              <w:rPr>
                <w:b/>
                <w:bCs/>
                <w:iCs/>
                <w:lang w:val="pt-BR"/>
              </w:rPr>
              <w:t>HIS - GR information flexible data transfer</w:t>
            </w:r>
          </w:p>
          <w:p w14:paraId="24472014" w14:textId="77777777" w:rsidR="0064763B" w:rsidRPr="00141609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141609">
              <w:rPr>
                <w:bCs/>
                <w:iCs/>
                <w:lang w:val="pt-BR"/>
              </w:rPr>
              <w:t>The application supports the data transfer in a flexible parameter based frequency, i.e. every x days, y hours or z minutes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654C4" w14:textId="77777777" w:rsidR="0064763B" w:rsidRPr="00566F5A" w:rsidRDefault="0064763B" w:rsidP="005B76AD">
            <w:pPr>
              <w:spacing w:after="120"/>
              <w:rPr>
                <w:bCs/>
                <w:iCs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  <w:tr w:rsidR="0064763B" w:rsidRPr="00B46A2B" w14:paraId="2AD34ACC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A314B" w14:textId="77777777" w:rsidR="0064763B" w:rsidRPr="00566F5A" w:rsidRDefault="0064763B" w:rsidP="005B76AD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BR_CHN_25_001</w:t>
            </w:r>
            <w:r>
              <w:rPr>
                <w:rFonts w:hint="eastAsia"/>
                <w:bCs/>
                <w:iCs/>
                <w:lang w:val="pt-BR" w:eastAsia="zh-CN"/>
              </w:rPr>
              <w:t>4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1ACF1" w14:textId="77777777" w:rsidR="0064763B" w:rsidRPr="00710016" w:rsidRDefault="0064763B" w:rsidP="005B76AD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GR information frequency maintenance</w:t>
            </w:r>
          </w:p>
          <w:p w14:paraId="458450D9" w14:textId="77777777" w:rsidR="0064763B" w:rsidRPr="00710016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allows transfer frequency parameter maintenance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E70A0" w14:textId="77777777" w:rsidR="0064763B" w:rsidRPr="00566F5A" w:rsidRDefault="0064763B" w:rsidP="005B76AD">
            <w:pPr>
              <w:spacing w:after="120"/>
              <w:rPr>
                <w:bCs/>
                <w:iCs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  <w:tr w:rsidR="0064763B" w:rsidRPr="00B46A2B" w14:paraId="716B41FD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92F15" w14:textId="77777777" w:rsidR="0064763B" w:rsidRPr="00566F5A" w:rsidRDefault="0064763B" w:rsidP="005B76AD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08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FF89E" w14:textId="77777777" w:rsidR="0064763B" w:rsidRPr="00710016" w:rsidRDefault="0064763B" w:rsidP="005B76AD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inventory consumption information receipt and processing</w:t>
            </w:r>
          </w:p>
          <w:p w14:paraId="71B1A3E1" w14:textId="77777777" w:rsidR="0064763B" w:rsidRPr="00710016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receives and processes inventory movements based on normal inventory consumption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8F0D0" w14:textId="77777777" w:rsidR="0064763B" w:rsidRPr="00566F5A" w:rsidRDefault="0064763B" w:rsidP="005B76AD">
            <w:pPr>
              <w:spacing w:after="120"/>
              <w:rPr>
                <w:bCs/>
                <w:iCs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  <w:tr w:rsidR="0064763B" w:rsidRPr="00B46A2B" w14:paraId="158A920D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CF6C5D" w14:textId="77777777" w:rsidR="0064763B" w:rsidRPr="00566F5A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20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0387" w14:textId="77777777" w:rsidR="0064763B" w:rsidRPr="00710016" w:rsidRDefault="0064763B" w:rsidP="005B76AD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stock take variance information receipt and processing</w:t>
            </w:r>
          </w:p>
          <w:p w14:paraId="50FD206B" w14:textId="77777777" w:rsidR="0064763B" w:rsidRPr="00710016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receives and processes inventory movements based on stock take variances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18290" w14:textId="77777777" w:rsidR="0064763B" w:rsidRPr="00566F5A" w:rsidRDefault="0064763B" w:rsidP="005B76AD">
            <w:pPr>
              <w:spacing w:after="120"/>
              <w:rPr>
                <w:bCs/>
                <w:iCs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  <w:tr w:rsidR="0064763B" w:rsidRPr="00B46A2B" w14:paraId="67EC542C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1B7FF" w14:textId="77777777" w:rsidR="0064763B" w:rsidRPr="00566F5A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26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C58C0" w14:textId="77777777" w:rsidR="0064763B" w:rsidRPr="00710016" w:rsidRDefault="0064763B" w:rsidP="005B76AD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scrapping information receipt and processing</w:t>
            </w:r>
          </w:p>
          <w:p w14:paraId="3475908C" w14:textId="77777777" w:rsidR="0064763B" w:rsidRPr="00710016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receives and processes inventory movements based on scrapping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72753" w14:textId="77777777" w:rsidR="0064763B" w:rsidRPr="00566F5A" w:rsidRDefault="0064763B" w:rsidP="005B76AD">
            <w:pPr>
              <w:spacing w:after="120"/>
              <w:rPr>
                <w:bCs/>
                <w:iCs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  <w:tr w:rsidR="0064763B" w:rsidRPr="00566F5A" w14:paraId="4B22BD06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5FE96" w14:textId="77777777" w:rsidR="0064763B" w:rsidRPr="00566F5A" w:rsidRDefault="0064763B" w:rsidP="005B76AD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11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4C232" w14:textId="77777777" w:rsidR="0064763B" w:rsidRPr="00710016" w:rsidRDefault="0064763B" w:rsidP="005B76AD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inventory movement information flexible data transfer</w:t>
            </w:r>
          </w:p>
          <w:p w14:paraId="49FABBD3" w14:textId="77777777" w:rsidR="0064763B" w:rsidRPr="00710016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supports the data transfer in a flexible parameter based frequency, i.e. every x days, y hours or z minutes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46851" w14:textId="77777777" w:rsidR="0064763B" w:rsidRPr="00566F5A" w:rsidRDefault="0064763B" w:rsidP="005B76AD">
            <w:pPr>
              <w:spacing w:after="120"/>
              <w:rPr>
                <w:bCs/>
                <w:iCs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  <w:tr w:rsidR="0064763B" w:rsidRPr="00566F5A" w14:paraId="31B1C540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A619B" w14:textId="77777777" w:rsidR="0064763B" w:rsidRPr="00566F5A" w:rsidRDefault="0064763B" w:rsidP="005B76AD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/>
              </w:rPr>
              <w:t>0</w:t>
            </w:r>
            <w:r>
              <w:rPr>
                <w:rFonts w:hint="eastAsia"/>
                <w:bCs/>
                <w:iCs/>
                <w:lang w:val="pt-BR" w:eastAsia="zh-CN"/>
              </w:rPr>
              <w:t>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F234B" w14:textId="77777777" w:rsidR="0064763B" w:rsidRPr="00710016" w:rsidRDefault="0064763B" w:rsidP="005B76AD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inventory movement information frequency maintenance</w:t>
            </w:r>
          </w:p>
          <w:p w14:paraId="5439BFA0" w14:textId="77777777" w:rsidR="0064763B" w:rsidRPr="00710016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allows transfer frequency parameter maintenance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792CA0" w14:textId="77777777" w:rsidR="0064763B" w:rsidRPr="00566F5A" w:rsidRDefault="0064763B" w:rsidP="005B76AD">
            <w:pPr>
              <w:spacing w:after="120"/>
              <w:rPr>
                <w:bCs/>
                <w:iCs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  <w:tr w:rsidR="0064763B" w:rsidRPr="00566F5A" w14:paraId="1375810E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8FAE6" w14:textId="77777777" w:rsidR="0064763B" w:rsidRPr="00566F5A" w:rsidRDefault="0064763B" w:rsidP="005B76AD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lastRenderedPageBreak/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28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0A72" w14:textId="77777777" w:rsidR="0064763B" w:rsidRPr="00710016" w:rsidRDefault="0064763B" w:rsidP="005B76AD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purchase requisition receipt and processing</w:t>
            </w:r>
          </w:p>
          <w:p w14:paraId="5E13766D" w14:textId="77777777" w:rsidR="0064763B" w:rsidRPr="00710016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receives and processes PR information for the PR related items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32A96" w14:textId="77777777" w:rsidR="0064763B" w:rsidRPr="00566F5A" w:rsidRDefault="0064763B" w:rsidP="005B76AD">
            <w:pPr>
              <w:spacing w:after="120"/>
              <w:rPr>
                <w:bCs/>
                <w:iCs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  <w:tr w:rsidR="0064763B" w:rsidRPr="00566F5A" w14:paraId="2CF25445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4B148" w14:textId="77777777" w:rsidR="0064763B" w:rsidRPr="00566F5A" w:rsidRDefault="0064763B" w:rsidP="005B76AD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/>
              </w:rPr>
              <w:t>2</w:t>
            </w:r>
            <w:r>
              <w:rPr>
                <w:rFonts w:hint="eastAsia"/>
                <w:bCs/>
                <w:iCs/>
                <w:lang w:val="pt-BR" w:eastAsia="zh-CN"/>
              </w:rPr>
              <w:t>7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1DDA9" w14:textId="77777777" w:rsidR="0064763B" w:rsidRPr="00710016" w:rsidRDefault="0064763B" w:rsidP="005B76AD">
            <w:pPr>
              <w:spacing w:after="120"/>
              <w:rPr>
                <w:b/>
                <w:bCs/>
                <w:iCs/>
                <w:lang w:val="pt-BR" w:eastAsia="zh-CN"/>
              </w:rPr>
            </w:pPr>
            <w:r w:rsidRPr="00710016">
              <w:rPr>
                <w:b/>
                <w:bCs/>
                <w:iCs/>
                <w:lang w:val="pt-BR"/>
              </w:rPr>
              <w:t>HIS - purchase requisition flexible data transfer</w:t>
            </w:r>
          </w:p>
          <w:p w14:paraId="505199AD" w14:textId="77777777" w:rsidR="0064763B" w:rsidRPr="00710016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supports the data transfer in a flexible parameter based frequency, i.e. every x days, y hours or z minutes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1504C" w14:textId="77777777" w:rsidR="0064763B" w:rsidRPr="00566F5A" w:rsidRDefault="0064763B" w:rsidP="005B76AD">
            <w:pPr>
              <w:spacing w:after="120"/>
              <w:rPr>
                <w:bCs/>
                <w:iCs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  <w:tr w:rsidR="0064763B" w:rsidRPr="00566F5A" w14:paraId="7E11E4F4" w14:textId="77777777" w:rsidTr="005B76AD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79AAE" w14:textId="77777777" w:rsidR="0064763B" w:rsidRPr="00566F5A" w:rsidRDefault="0064763B" w:rsidP="005B76AD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/>
              </w:rPr>
              <w:t>2</w:t>
            </w:r>
            <w:r>
              <w:rPr>
                <w:rFonts w:hint="eastAsia"/>
                <w:bCs/>
                <w:iCs/>
                <w:lang w:val="pt-BR" w:eastAsia="zh-CN"/>
              </w:rPr>
              <w:t>9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5E738" w14:textId="77777777" w:rsidR="0064763B" w:rsidRPr="00710016" w:rsidRDefault="0064763B" w:rsidP="005B76AD">
            <w:pPr>
              <w:spacing w:after="120"/>
              <w:rPr>
                <w:b/>
                <w:bCs/>
                <w:iCs/>
                <w:lang w:val="pt-BR" w:eastAsia="zh-CN"/>
              </w:rPr>
            </w:pPr>
            <w:r w:rsidRPr="00710016">
              <w:rPr>
                <w:b/>
                <w:bCs/>
                <w:iCs/>
                <w:lang w:val="pt-BR"/>
              </w:rPr>
              <w:t>HIS - purchase requisition frequency maintenance</w:t>
            </w:r>
          </w:p>
          <w:p w14:paraId="6954194C" w14:textId="77777777" w:rsidR="0064763B" w:rsidRPr="00710016" w:rsidRDefault="0064763B" w:rsidP="005B76AD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allows transfer frequency parameter maintenance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B5D29" w14:textId="77777777" w:rsidR="0064763B" w:rsidRPr="00566F5A" w:rsidRDefault="0064763B" w:rsidP="005B76AD">
            <w:pPr>
              <w:spacing w:after="120"/>
              <w:rPr>
                <w:bCs/>
                <w:iCs/>
              </w:rPr>
            </w:pPr>
            <w:r w:rsidRPr="00761558">
              <w:rPr>
                <w:rStyle w:val="IntenseEmphasis"/>
                <w:color w:val="auto"/>
              </w:rPr>
              <w:t>MM/PUR</w:t>
            </w:r>
          </w:p>
        </w:tc>
      </w:tr>
    </w:tbl>
    <w:p w14:paraId="0F895689" w14:textId="77777777" w:rsidR="0064763B" w:rsidRPr="00B46A2B" w:rsidRDefault="0064763B" w:rsidP="0064763B">
      <w:pPr>
        <w:pStyle w:val="Caption"/>
      </w:pPr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>
        <w:rPr>
          <w:noProof/>
        </w:rPr>
        <w:t>4</w:t>
      </w:r>
      <w:r w:rsidRPr="00B46A2B">
        <w:rPr>
          <w:noProof/>
        </w:rPr>
        <w:fldChar w:fldCharType="end"/>
      </w:r>
      <w:r w:rsidRPr="00B46A2B">
        <w:t>: Requirements</w:t>
      </w:r>
      <w:bookmarkEnd w:id="215"/>
      <w:bookmarkEnd w:id="216"/>
      <w:bookmarkEnd w:id="217"/>
      <w:bookmarkEnd w:id="218"/>
    </w:p>
    <w:p w14:paraId="22C97CD8" w14:textId="77777777" w:rsidR="0064763B" w:rsidRPr="00B46A2B" w:rsidRDefault="0064763B" w:rsidP="0064763B"/>
    <w:p w14:paraId="26C7315A" w14:textId="77777777" w:rsidR="0064763B" w:rsidRPr="00A616F3" w:rsidRDefault="0064763B" w:rsidP="0064763B">
      <w:pPr>
        <w:pStyle w:val="Heading1"/>
      </w:pPr>
      <w:bookmarkStart w:id="219" w:name="_Toc11830509"/>
      <w:bookmarkStart w:id="220" w:name="_Toc318273142"/>
      <w:bookmarkStart w:id="221" w:name="_Toc433376169"/>
      <w:bookmarkStart w:id="222" w:name="_Toc487456419"/>
      <w:bookmarkStart w:id="223" w:name="_Toc11830511"/>
      <w:bookmarkStart w:id="224" w:name="_Toc498695949"/>
      <w:r w:rsidRPr="00A616F3">
        <w:t xml:space="preserve">Purpose of the </w:t>
      </w:r>
      <w:bookmarkEnd w:id="219"/>
      <w:r>
        <w:t>Interface</w:t>
      </w:r>
      <w:bookmarkEnd w:id="220"/>
      <w:bookmarkEnd w:id="221"/>
      <w:bookmarkEnd w:id="222"/>
      <w:bookmarkEnd w:id="224"/>
    </w:p>
    <w:p w14:paraId="42BD1D17" w14:textId="77777777" w:rsidR="0064763B" w:rsidRDefault="0064763B" w:rsidP="0064763B">
      <w:r w:rsidRPr="00EE4B60">
        <w:t xml:space="preserve">Because FME China will </w:t>
      </w:r>
      <w:r>
        <w:t>use P11 in future the</w:t>
      </w:r>
      <w:r w:rsidRPr="00EE4B60">
        <w:t xml:space="preserve"> interfaces are requested to support the process:</w:t>
      </w:r>
    </w:p>
    <w:p w14:paraId="6C11DB90" w14:textId="63651A62" w:rsidR="0064763B" w:rsidRDefault="0064763B" w:rsidP="0064763B">
      <w:pPr>
        <w:pStyle w:val="Heading2"/>
        <w:rPr>
          <w:rFonts w:cstheme="minorHAnsi"/>
        </w:rPr>
      </w:pPr>
      <w:bookmarkStart w:id="225" w:name="_Toc498695950"/>
      <w:r>
        <w:rPr>
          <w:lang w:val="en-US"/>
        </w:rPr>
        <w:t>Receive Material Maste</w:t>
      </w:r>
      <w:r w:rsidR="00C42940">
        <w:rPr>
          <w:lang w:val="en-US"/>
        </w:rPr>
        <w:t xml:space="preserve">r </w:t>
      </w:r>
      <w:r w:rsidR="00C42940">
        <w:rPr>
          <w:rFonts w:hint="eastAsia"/>
          <w:lang w:val="en-US" w:eastAsia="zh-CN"/>
        </w:rPr>
        <w:t>D</w:t>
      </w:r>
      <w:r>
        <w:rPr>
          <w:lang w:val="en-US"/>
        </w:rPr>
        <w:t>ata</w:t>
      </w:r>
      <w:bookmarkEnd w:id="225"/>
    </w:p>
    <w:p w14:paraId="042105D9" w14:textId="5BAD4811" w:rsidR="0064763B" w:rsidRDefault="0064763B" w:rsidP="0064763B">
      <w:r>
        <w:t>The Material master d</w:t>
      </w:r>
      <w:r w:rsidR="00C42940">
        <w:t>ata from P11 system will be sen</w:t>
      </w:r>
      <w:r w:rsidR="00C42940">
        <w:rPr>
          <w:rFonts w:hint="eastAsia"/>
          <w:lang w:eastAsia="zh-CN"/>
        </w:rPr>
        <w:t>t</w:t>
      </w:r>
      <w:r>
        <w:t xml:space="preserve"> from P11 system to clinical system via PO system. </w:t>
      </w:r>
      <w:commentRangeStart w:id="226"/>
      <w:r>
        <w:t>See Chapter 4 reference for more details</w:t>
      </w:r>
      <w:commentRangeEnd w:id="226"/>
      <w:r>
        <w:rPr>
          <w:rStyle w:val="CommentReference"/>
        </w:rPr>
        <w:commentReference w:id="226"/>
      </w:r>
    </w:p>
    <w:p w14:paraId="01EA03EB" w14:textId="77777777" w:rsidR="0064763B" w:rsidRDefault="0064763B" w:rsidP="0064763B">
      <w:pPr>
        <w:pStyle w:val="Heading2"/>
        <w:rPr>
          <w:rFonts w:cstheme="minorHAnsi"/>
        </w:rPr>
      </w:pPr>
      <w:bookmarkStart w:id="227" w:name="_Toc498695951"/>
      <w:r>
        <w:rPr>
          <w:lang w:val="en-US"/>
        </w:rPr>
        <w:t>Receive Batch Master Data</w:t>
      </w:r>
      <w:bookmarkEnd w:id="227"/>
    </w:p>
    <w:p w14:paraId="09A4F6B0" w14:textId="5EED325A" w:rsidR="0064763B" w:rsidRDefault="0064763B" w:rsidP="0064763B">
      <w:pPr>
        <w:rPr>
          <w:lang w:eastAsia="zh-CN"/>
        </w:rPr>
      </w:pPr>
      <w:r>
        <w:t>The Batch master d</w:t>
      </w:r>
      <w:r w:rsidR="00C42940">
        <w:t>ata from P11 system will be sen</w:t>
      </w:r>
      <w:r w:rsidR="00C42940">
        <w:rPr>
          <w:rFonts w:hint="eastAsia"/>
          <w:lang w:eastAsia="zh-CN"/>
        </w:rPr>
        <w:t>t</w:t>
      </w:r>
      <w:r>
        <w:t xml:space="preserve"> from P11 system to clinical system via PO system.</w:t>
      </w:r>
    </w:p>
    <w:p w14:paraId="189866C7" w14:textId="77777777" w:rsidR="0064763B" w:rsidRDefault="0064763B" w:rsidP="0064763B">
      <w:pPr>
        <w:pStyle w:val="Heading2"/>
        <w:rPr>
          <w:rFonts w:cstheme="minorHAnsi"/>
        </w:rPr>
      </w:pPr>
      <w:r>
        <w:t xml:space="preserve"> </w:t>
      </w:r>
      <w:bookmarkStart w:id="228" w:name="_Toc498695952"/>
      <w:r>
        <w:rPr>
          <w:lang w:val="en-US"/>
        </w:rPr>
        <w:t xml:space="preserve">Receive </w:t>
      </w:r>
      <w:r>
        <w:rPr>
          <w:rFonts w:hint="eastAsia"/>
          <w:lang w:val="en-US" w:eastAsia="zh-CN"/>
        </w:rPr>
        <w:t>Open Purchase Requisition</w:t>
      </w:r>
      <w:bookmarkEnd w:id="228"/>
    </w:p>
    <w:p w14:paraId="29ABAA8A" w14:textId="77777777" w:rsidR="0064763B" w:rsidRDefault="0064763B" w:rsidP="0064763B">
      <w:pPr>
        <w:rPr>
          <w:lang w:eastAsia="zh-CN"/>
        </w:rPr>
      </w:pPr>
      <w:r>
        <w:t xml:space="preserve">The </w:t>
      </w:r>
      <w:r>
        <w:rPr>
          <w:rFonts w:hint="eastAsia"/>
          <w:lang w:eastAsia="zh-CN"/>
        </w:rPr>
        <w:t>open Purchase Requisition</w:t>
      </w:r>
      <w:r>
        <w:t xml:space="preserve"> data will be sen</w:t>
      </w:r>
      <w:r>
        <w:rPr>
          <w:rFonts w:hint="eastAsia"/>
          <w:lang w:eastAsia="zh-CN"/>
        </w:rPr>
        <w:t>t</w:t>
      </w:r>
      <w:r>
        <w:t xml:space="preserve"> from clinical system to P11 via PO system.</w:t>
      </w:r>
    </w:p>
    <w:p w14:paraId="39BA3AF3" w14:textId="77777777" w:rsidR="0064763B" w:rsidRDefault="0064763B" w:rsidP="0064763B">
      <w:pPr>
        <w:pStyle w:val="Heading2"/>
        <w:rPr>
          <w:rFonts w:cstheme="minorHAnsi"/>
        </w:rPr>
      </w:pPr>
      <w:bookmarkStart w:id="229" w:name="_Toc498695953"/>
      <w:r>
        <w:rPr>
          <w:lang w:val="en-US"/>
        </w:rPr>
        <w:t>Receive Open Purchase Order/Outbound Delivery</w:t>
      </w:r>
      <w:bookmarkEnd w:id="229"/>
    </w:p>
    <w:p w14:paraId="3874510F" w14:textId="6CE4B826" w:rsidR="0064763B" w:rsidRDefault="0064763B" w:rsidP="0064763B">
      <w:r>
        <w:t>For the Goods Receipt process the open documents (Purchase Order/Outbound Delivery) are need</w:t>
      </w:r>
      <w:r w:rsidR="00C42940">
        <w:t>ed. These documents will be sen</w:t>
      </w:r>
      <w:r w:rsidR="00C42940">
        <w:rPr>
          <w:rFonts w:hint="eastAsia"/>
          <w:lang w:eastAsia="zh-CN"/>
        </w:rPr>
        <w:t>t</w:t>
      </w:r>
      <w:r>
        <w:t xml:space="preserve"> from P11 system to clinical system via PO system. </w:t>
      </w:r>
    </w:p>
    <w:p w14:paraId="61568743" w14:textId="77777777" w:rsidR="0064763B" w:rsidRDefault="0064763B" w:rsidP="0064763B">
      <w:pPr>
        <w:pStyle w:val="Heading2"/>
        <w:rPr>
          <w:rFonts w:cstheme="minorHAnsi"/>
        </w:rPr>
      </w:pPr>
      <w:bookmarkStart w:id="230" w:name="_Toc498695954"/>
      <w:r>
        <w:rPr>
          <w:lang w:val="en-US"/>
        </w:rPr>
        <w:t>Post Goods Receipt</w:t>
      </w:r>
      <w:bookmarkEnd w:id="230"/>
    </w:p>
    <w:p w14:paraId="4F8FF4DF" w14:textId="77777777" w:rsidR="0064763B" w:rsidRDefault="0064763B" w:rsidP="0064763B">
      <w:r>
        <w:t xml:space="preserve">Posting of Goods Receipt from clinical system via PO system to P11 system. </w:t>
      </w:r>
    </w:p>
    <w:p w14:paraId="60B1FF8D" w14:textId="77777777" w:rsidR="0064763B" w:rsidRDefault="0064763B" w:rsidP="0064763B">
      <w:pPr>
        <w:pStyle w:val="Heading2"/>
        <w:rPr>
          <w:rFonts w:cstheme="minorHAnsi"/>
        </w:rPr>
      </w:pPr>
      <w:bookmarkStart w:id="231" w:name="_Toc498695955"/>
      <w:r>
        <w:rPr>
          <w:lang w:val="en-US"/>
        </w:rPr>
        <w:lastRenderedPageBreak/>
        <w:t>Post Goods Issue</w:t>
      </w:r>
      <w:bookmarkEnd w:id="231"/>
    </w:p>
    <w:p w14:paraId="27A5BDAF" w14:textId="77777777" w:rsidR="0064763B" w:rsidRPr="009B7B98" w:rsidRDefault="0064763B" w:rsidP="0064763B">
      <w:r>
        <w:t xml:space="preserve">Posting of Goods Issue from clinical system via PO system to P11 system. </w:t>
      </w:r>
    </w:p>
    <w:p w14:paraId="1C6AA6E9" w14:textId="77777777" w:rsidR="0064763B" w:rsidRPr="007B4EF1" w:rsidRDefault="0064763B" w:rsidP="0064763B">
      <w:pPr>
        <w:pStyle w:val="Heading1"/>
      </w:pPr>
      <w:bookmarkStart w:id="232" w:name="_Toc11830639"/>
      <w:bookmarkStart w:id="233" w:name="_Toc18479290"/>
      <w:bookmarkStart w:id="234" w:name="_Toc318273143"/>
      <w:bookmarkStart w:id="235" w:name="_Toc433376170"/>
      <w:bookmarkStart w:id="236" w:name="_Toc487456421"/>
      <w:bookmarkStart w:id="237" w:name="_Toc498695956"/>
      <w:commentRangeStart w:id="238"/>
      <w:commentRangeStart w:id="239"/>
      <w:r w:rsidRPr="007B4EF1">
        <w:t>Data Flow Diagram</w:t>
      </w:r>
      <w:bookmarkEnd w:id="232"/>
      <w:bookmarkEnd w:id="233"/>
      <w:bookmarkEnd w:id="234"/>
      <w:bookmarkEnd w:id="235"/>
      <w:bookmarkEnd w:id="236"/>
      <w:commentRangeEnd w:id="238"/>
      <w:r w:rsidR="006506C2">
        <w:rPr>
          <w:rStyle w:val="CommentReference"/>
          <w:b w:val="0"/>
          <w:kern w:val="0"/>
        </w:rPr>
        <w:commentReference w:id="238"/>
      </w:r>
      <w:commentRangeEnd w:id="239"/>
      <w:r w:rsidR="000112AC">
        <w:rPr>
          <w:rStyle w:val="CommentReference"/>
          <w:b w:val="0"/>
          <w:kern w:val="0"/>
        </w:rPr>
        <w:commentReference w:id="239"/>
      </w:r>
      <w:bookmarkEnd w:id="237"/>
    </w:p>
    <w:p w14:paraId="391F2ECB" w14:textId="77777777" w:rsidR="004D7E3A" w:rsidRDefault="006506C2" w:rsidP="004D7E3A">
      <w:pPr>
        <w:pStyle w:val="Heading2"/>
        <w:numPr>
          <w:ilvl w:val="0"/>
          <w:numId w:val="0"/>
        </w:numPr>
        <w:ind w:left="576" w:hanging="576"/>
        <w:rPr>
          <w:rFonts w:hint="eastAsia"/>
          <w:lang w:val="en-US" w:eastAsia="zh-CN"/>
        </w:rPr>
      </w:pPr>
      <w:bookmarkStart w:id="240" w:name="_Toc498695957"/>
      <w:commentRangeStart w:id="241"/>
      <w:r>
        <w:rPr>
          <w:rStyle w:val="CommentReference"/>
          <w:b w:val="0"/>
          <w:lang w:val="en-US"/>
        </w:rPr>
        <w:commentReference w:id="242"/>
      </w:r>
      <w:bookmarkEnd w:id="240"/>
      <w:commentRangeEnd w:id="241"/>
    </w:p>
    <w:p w14:paraId="13825E16" w14:textId="2B857BD0" w:rsidR="004D7E3A" w:rsidRPr="003D3256" w:rsidRDefault="004D7E3A" w:rsidP="00CC402F">
      <w:pPr>
        <w:jc w:val="center"/>
        <w:rPr>
          <w:lang w:eastAsia="zh-CN"/>
        </w:rPr>
      </w:pPr>
      <w:r w:rsidRPr="003D3256">
        <w:rPr>
          <w:lang w:eastAsia="zh-CN"/>
        </w:rPr>
        <w:t xml:space="preserve">Interface </w:t>
      </w:r>
      <w:r w:rsidR="000272C5">
        <w:rPr>
          <w:rFonts w:hint="eastAsia"/>
          <w:lang w:eastAsia="zh-CN"/>
        </w:rPr>
        <w:t>b</w:t>
      </w:r>
      <w:r w:rsidRPr="003D3256">
        <w:rPr>
          <w:lang w:eastAsia="zh-CN"/>
        </w:rPr>
        <w:t>etween HIS and inSITE</w:t>
      </w:r>
      <w:r>
        <w:rPr>
          <w:rFonts w:hint="eastAsia"/>
          <w:lang w:eastAsia="zh-CN"/>
        </w:rPr>
        <w:t xml:space="preserve"> (MM)</w:t>
      </w:r>
    </w:p>
    <w:p w14:paraId="1B704DA5" w14:textId="28C7C0B8" w:rsidR="004D7E3A" w:rsidRPr="00671791" w:rsidRDefault="000112AC" w:rsidP="002F45CA">
      <w:pPr>
        <w:jc w:val="both"/>
        <w:rPr>
          <w:lang w:eastAsia="zh-CN"/>
        </w:rPr>
      </w:pPr>
      <w:r w:rsidRPr="00CC402F">
        <w:rPr>
          <w:lang w:eastAsia="zh-CN"/>
        </w:rPr>
        <w:commentReference w:id="241"/>
      </w:r>
      <w:r w:rsidR="004D7E3A" w:rsidRPr="002F45CA">
        <w:rPr>
          <w:rFonts w:hint="eastAsia"/>
          <w:lang w:eastAsia="zh-CN"/>
        </w:rPr>
        <w:t>Batch Master:</w:t>
      </w:r>
      <w:bookmarkStart w:id="243" w:name="_GoBack"/>
      <w:bookmarkEnd w:id="243"/>
    </w:p>
    <w:p w14:paraId="3E5F836A" w14:textId="77777777" w:rsidR="004D7E3A" w:rsidRDefault="004D7E3A" w:rsidP="004D7E3A">
      <w:pPr>
        <w:rPr>
          <w:strike/>
          <w:lang w:eastAsia="zh-CN"/>
        </w:rPr>
      </w:pPr>
      <w:r>
        <w:object w:dxaOrig="12764" w:dyaOrig="2954" w14:anchorId="4874E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118.5pt" o:ole="">
            <v:imagedata r:id="rId13" o:title=""/>
          </v:shape>
          <o:OLEObject Type="Embed" ProgID="Visio.Drawing.11" ShapeID="_x0000_i1025" DrawAspect="Content" ObjectID="_1572438130" r:id="rId14"/>
        </w:object>
      </w:r>
    </w:p>
    <w:p w14:paraId="7141567E" w14:textId="77777777" w:rsidR="004D7E3A" w:rsidRDefault="004D7E3A" w:rsidP="004D7E3A">
      <w:pPr>
        <w:jc w:val="both"/>
        <w:rPr>
          <w:lang w:eastAsia="zh-CN"/>
        </w:rPr>
      </w:pPr>
      <w:r>
        <w:rPr>
          <w:rFonts w:hint="eastAsia"/>
          <w:lang w:eastAsia="zh-CN"/>
        </w:rPr>
        <w:t>PR:</w:t>
      </w:r>
    </w:p>
    <w:p w14:paraId="72A00992" w14:textId="77777777" w:rsidR="004D7E3A" w:rsidRDefault="004D7E3A" w:rsidP="004D7E3A">
      <w:pPr>
        <w:jc w:val="both"/>
        <w:rPr>
          <w:lang w:eastAsia="zh-CN"/>
        </w:rPr>
      </w:pPr>
      <w:r>
        <w:object w:dxaOrig="12764" w:dyaOrig="2954" w14:anchorId="48FAC1D5">
          <v:shape id="_x0000_i1026" type="#_x0000_t75" style="width:510pt;height:118.5pt" o:ole="">
            <v:imagedata r:id="rId15" o:title=""/>
          </v:shape>
          <o:OLEObject Type="Embed" ProgID="Visio.Drawing.11" ShapeID="_x0000_i1026" DrawAspect="Content" ObjectID="_1572438131" r:id="rId16"/>
        </w:object>
      </w:r>
    </w:p>
    <w:p w14:paraId="009C122A" w14:textId="77777777" w:rsidR="004D7E3A" w:rsidRDefault="004D7E3A" w:rsidP="004D7E3A">
      <w:pPr>
        <w:jc w:val="both"/>
        <w:rPr>
          <w:lang w:eastAsia="zh-CN"/>
        </w:rPr>
      </w:pPr>
      <w:r>
        <w:rPr>
          <w:rFonts w:hint="eastAsia"/>
          <w:lang w:eastAsia="zh-CN"/>
        </w:rPr>
        <w:t>PO/Outbound Delivery:</w:t>
      </w:r>
    </w:p>
    <w:p w14:paraId="7E718CED" w14:textId="77777777" w:rsidR="004D7E3A" w:rsidRDefault="004D7E3A" w:rsidP="004D7E3A">
      <w:pPr>
        <w:jc w:val="both"/>
        <w:rPr>
          <w:lang w:eastAsia="zh-CN"/>
        </w:rPr>
      </w:pPr>
      <w:r>
        <w:object w:dxaOrig="12764" w:dyaOrig="2954" w14:anchorId="56EAF686">
          <v:shape id="_x0000_i1027" type="#_x0000_t75" style="width:510pt;height:118.5pt" o:ole="">
            <v:imagedata r:id="rId17" o:title=""/>
          </v:shape>
          <o:OLEObject Type="Embed" ProgID="Visio.Drawing.11" ShapeID="_x0000_i1027" DrawAspect="Content" ObjectID="_1572438132" r:id="rId18"/>
        </w:object>
      </w:r>
    </w:p>
    <w:p w14:paraId="65385EBA" w14:textId="77777777" w:rsidR="004D7E3A" w:rsidRDefault="004D7E3A" w:rsidP="004D7E3A">
      <w:pPr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GR:</w:t>
      </w:r>
      <w:r>
        <w:object w:dxaOrig="12764" w:dyaOrig="2954" w14:anchorId="0F004CF9">
          <v:shape id="_x0000_i1028" type="#_x0000_t75" style="width:510pt;height:118.5pt" o:ole="">
            <v:imagedata r:id="rId19" o:title=""/>
          </v:shape>
          <o:OLEObject Type="Embed" ProgID="Visio.Drawing.11" ShapeID="_x0000_i1028" DrawAspect="Content" ObjectID="_1572438133" r:id="rId20"/>
        </w:object>
      </w:r>
    </w:p>
    <w:p w14:paraId="3E96E9E6" w14:textId="77777777" w:rsidR="004D7E3A" w:rsidRDefault="004D7E3A" w:rsidP="004D7E3A">
      <w:pPr>
        <w:jc w:val="both"/>
        <w:rPr>
          <w:lang w:eastAsia="zh-CN"/>
        </w:rPr>
      </w:pPr>
      <w:r>
        <w:rPr>
          <w:rFonts w:hint="eastAsia"/>
          <w:lang w:eastAsia="zh-CN"/>
        </w:rPr>
        <w:t>GI:</w:t>
      </w:r>
    </w:p>
    <w:p w14:paraId="69B5F902" w14:textId="4AF07D0A" w:rsidR="0064763B" w:rsidRDefault="004D7E3A" w:rsidP="004D7E3A">
      <w:pPr>
        <w:jc w:val="both"/>
        <w:rPr>
          <w:rFonts w:hint="eastAsia"/>
          <w:lang w:eastAsia="zh-CN"/>
        </w:rPr>
      </w:pPr>
      <w:r>
        <w:object w:dxaOrig="12764" w:dyaOrig="2954" w14:anchorId="19959B37">
          <v:shape id="_x0000_i1029" type="#_x0000_t75" style="width:510pt;height:118.5pt" o:ole="">
            <v:imagedata r:id="rId21" o:title=""/>
          </v:shape>
          <o:OLEObject Type="Embed" ProgID="Visio.Drawing.11" ShapeID="_x0000_i1029" DrawAspect="Content" ObjectID="_1572438134" r:id="rId22"/>
        </w:object>
      </w:r>
    </w:p>
    <w:p w14:paraId="4CBC8928" w14:textId="77777777" w:rsidR="004D7E3A" w:rsidRPr="004D7E3A" w:rsidRDefault="004D7E3A" w:rsidP="004D7E3A">
      <w:pPr>
        <w:jc w:val="both"/>
        <w:rPr>
          <w:rFonts w:hint="eastAsia"/>
          <w:lang w:eastAsia="zh-CN"/>
        </w:rPr>
      </w:pPr>
    </w:p>
    <w:p w14:paraId="051EBE09" w14:textId="77777777" w:rsidR="0064763B" w:rsidRPr="00B46A2B" w:rsidRDefault="0064763B" w:rsidP="0064763B">
      <w:pPr>
        <w:pStyle w:val="Heading1"/>
      </w:pPr>
      <w:bookmarkStart w:id="244" w:name="_Toc318273144"/>
      <w:bookmarkStart w:id="245" w:name="_Toc433376171"/>
      <w:bookmarkStart w:id="246" w:name="_Toc498695958"/>
      <w:commentRangeStart w:id="247"/>
      <w:commentRangeStart w:id="248"/>
      <w:r w:rsidRPr="00B46A2B">
        <w:t>Functional Description</w:t>
      </w:r>
      <w:bookmarkEnd w:id="223"/>
      <w:bookmarkEnd w:id="244"/>
      <w:bookmarkEnd w:id="245"/>
      <w:commentRangeEnd w:id="247"/>
      <w:r w:rsidR="003E3C2D">
        <w:rPr>
          <w:rStyle w:val="CommentReference"/>
          <w:b w:val="0"/>
          <w:kern w:val="0"/>
        </w:rPr>
        <w:commentReference w:id="247"/>
      </w:r>
      <w:commentRangeEnd w:id="248"/>
      <w:r w:rsidR="006F1BC1">
        <w:rPr>
          <w:rStyle w:val="CommentReference"/>
          <w:b w:val="0"/>
          <w:kern w:val="0"/>
        </w:rPr>
        <w:commentReference w:id="248"/>
      </w:r>
      <w:bookmarkEnd w:id="246"/>
    </w:p>
    <w:p w14:paraId="076D1FDD" w14:textId="0A71D27D" w:rsidR="0064763B" w:rsidRDefault="004E7C14" w:rsidP="0064763B">
      <w:pPr>
        <w:pStyle w:val="Heading2"/>
        <w:rPr>
          <w:rFonts w:cstheme="minorHAnsi"/>
        </w:rPr>
      </w:pPr>
      <w:bookmarkStart w:id="249" w:name="_Toc487456424"/>
      <w:bookmarkStart w:id="250" w:name="_Toc498695959"/>
      <w:r>
        <w:rPr>
          <w:lang w:val="en-US"/>
        </w:rPr>
        <w:t xml:space="preserve">Receive Material Master </w:t>
      </w:r>
      <w:r>
        <w:rPr>
          <w:rFonts w:hint="eastAsia"/>
          <w:lang w:val="en-US" w:eastAsia="zh-CN"/>
        </w:rPr>
        <w:t>D</w:t>
      </w:r>
      <w:r w:rsidR="0064763B">
        <w:rPr>
          <w:lang w:val="en-US"/>
        </w:rPr>
        <w:t>ata</w:t>
      </w:r>
      <w:bookmarkEnd w:id="250"/>
    </w:p>
    <w:p w14:paraId="006C046E" w14:textId="77777777" w:rsidR="0064763B" w:rsidRDefault="0064763B" w:rsidP="0064763B">
      <w:r>
        <w:t xml:space="preserve">The Material master data from P11 system is needed in clinical system. </w:t>
      </w:r>
      <w:proofErr w:type="gramStart"/>
      <w:r>
        <w:t>These</w:t>
      </w:r>
      <w:proofErr w:type="gramEnd"/>
      <w:r>
        <w:t xml:space="preserve"> information are needed for the posting of goods receipt as well for the posting of goods issue. </w:t>
      </w:r>
    </w:p>
    <w:p w14:paraId="4AF2AAB4" w14:textId="77777777" w:rsidR="0064763B" w:rsidRDefault="0064763B" w:rsidP="0064763B">
      <w:pPr>
        <w:pStyle w:val="Heading2"/>
        <w:rPr>
          <w:rFonts w:cstheme="minorHAnsi"/>
        </w:rPr>
      </w:pPr>
      <w:bookmarkStart w:id="251" w:name="_Toc498695960"/>
      <w:r>
        <w:rPr>
          <w:lang w:val="en-US"/>
        </w:rPr>
        <w:t>Receive Batch Master Data</w:t>
      </w:r>
      <w:bookmarkEnd w:id="251"/>
    </w:p>
    <w:p w14:paraId="5A8BA4D1" w14:textId="77777777" w:rsidR="0064763B" w:rsidRDefault="0064763B" w:rsidP="0064763B">
      <w:pPr>
        <w:rPr>
          <w:rFonts w:hint="eastAsia"/>
          <w:lang w:eastAsia="zh-CN"/>
        </w:rPr>
      </w:pPr>
      <w:r>
        <w:t xml:space="preserve">The Batch master data from P11 system is needed in clinical system. </w:t>
      </w:r>
      <w:proofErr w:type="gramStart"/>
      <w:r>
        <w:t>These</w:t>
      </w:r>
      <w:proofErr w:type="gramEnd"/>
      <w:r>
        <w:t xml:space="preserve"> information are needed for the posting of goods issue. </w:t>
      </w:r>
    </w:p>
    <w:p w14:paraId="0D3A97E9" w14:textId="77777777" w:rsidR="006F1BC1" w:rsidRDefault="006F1BC1" w:rsidP="006F1BC1">
      <w:pPr>
        <w:jc w:val="both"/>
      </w:pPr>
      <w:r w:rsidRPr="00830796">
        <w:t xml:space="preserve">The batch master in P11 </w:t>
      </w:r>
      <w:r>
        <w:t>will</w:t>
      </w:r>
      <w:r w:rsidRPr="00830796">
        <w:t xml:space="preserve"> be replicated to </w:t>
      </w:r>
      <w:r>
        <w:t xml:space="preserve">clinical system </w:t>
      </w:r>
      <w:r w:rsidRPr="00830796">
        <w:t xml:space="preserve">via the SAP PI system. This interface </w:t>
      </w:r>
      <w:r>
        <w:t xml:space="preserve">will </w:t>
      </w:r>
      <w:r w:rsidRPr="00830796">
        <w:t xml:space="preserve">send only </w:t>
      </w:r>
      <w:r w:rsidRPr="00830796">
        <w:rPr>
          <w:i/>
        </w:rPr>
        <w:t>changed data</w:t>
      </w:r>
      <w:r w:rsidRPr="00830796">
        <w:t xml:space="preserve"> and </w:t>
      </w:r>
      <w:r>
        <w:t xml:space="preserve">will </w:t>
      </w:r>
      <w:r w:rsidRPr="00830796">
        <w:t>also provide a function to execute a</w:t>
      </w:r>
      <w:r>
        <w:rPr>
          <w:rFonts w:hint="eastAsia"/>
          <w:lang w:eastAsia="zh-CN"/>
        </w:rPr>
        <w:t>n</w:t>
      </w:r>
      <w:r w:rsidRPr="00830796">
        <w:t xml:space="preserve"> </w:t>
      </w:r>
      <w:r w:rsidRPr="00830796">
        <w:rPr>
          <w:i/>
        </w:rPr>
        <w:t>initial replication</w:t>
      </w:r>
      <w:r w:rsidRPr="00830796">
        <w:t xml:space="preserve"> of all relevant existing batches. </w:t>
      </w:r>
    </w:p>
    <w:p w14:paraId="1BE28F4D" w14:textId="5DF1B246" w:rsidR="006F1BC1" w:rsidRPr="004867C5" w:rsidRDefault="006108D5" w:rsidP="006F1BC1">
      <w:pPr>
        <w:jc w:val="both"/>
        <w:rPr>
          <w:lang w:eastAsia="zh-CN"/>
        </w:rPr>
      </w:pPr>
      <w:ins w:id="252" w:author="liuhaibo" w:date="2017-11-17T15:21:00Z">
        <w:r w:rsidRPr="00830796">
          <w:t xml:space="preserve">This interface </w:t>
        </w:r>
        <w:r>
          <w:t>will be</w:t>
        </w:r>
        <w:r w:rsidRPr="00830796">
          <w:t xml:space="preserve"> triggered (</w:t>
        </w:r>
        <w:r w:rsidRPr="00830796">
          <w:rPr>
            <w:i/>
          </w:rPr>
          <w:t>Push</w:t>
        </w:r>
        <w:r w:rsidRPr="00830796">
          <w:t xml:space="preserve">) </w:t>
        </w:r>
        <w:r>
          <w:rPr>
            <w:rFonts w:hint="eastAsia"/>
            <w:lang w:eastAsia="zh-CN"/>
          </w:rPr>
          <w:t xml:space="preserve">based on change pointers and background job </w:t>
        </w:r>
        <w:r w:rsidRPr="00830796">
          <w:t xml:space="preserve">by SAP P11 system. </w:t>
        </w:r>
      </w:ins>
      <w:r w:rsidR="006F1BC1" w:rsidRPr="00830796">
        <w:t>The frequency will be set at once a day but can be changed afterwards.</w:t>
      </w:r>
    </w:p>
    <w:p w14:paraId="5DA045A7" w14:textId="77777777" w:rsidR="006F1BC1" w:rsidRPr="00830796" w:rsidRDefault="006F1BC1" w:rsidP="006F1BC1">
      <w:pPr>
        <w:jc w:val="both"/>
      </w:pPr>
      <w:r w:rsidRPr="00830796">
        <w:t>The batch data will be restricted according to the batches, which exists within a plant</w:t>
      </w:r>
      <w:r>
        <w:t>/clinic</w:t>
      </w:r>
      <w:r w:rsidRPr="00830796">
        <w:t xml:space="preserve">, which </w:t>
      </w:r>
      <w:r>
        <w:t>will</w:t>
      </w:r>
      <w:r w:rsidRPr="00830796">
        <w:t xml:space="preserve"> be defined in a separate customer table. There </w:t>
      </w:r>
      <w:r>
        <w:t>will</w:t>
      </w:r>
      <w:r w:rsidRPr="00830796">
        <w:t xml:space="preserve"> be </w:t>
      </w:r>
      <w:r w:rsidRPr="00830796">
        <w:rPr>
          <w:i/>
        </w:rPr>
        <w:t>no additional</w:t>
      </w:r>
      <w:r w:rsidRPr="00830796">
        <w:t xml:space="preserve"> restriction according to any other batch attribute.</w:t>
      </w:r>
    </w:p>
    <w:p w14:paraId="689CF8D9" w14:textId="77777777" w:rsidR="006F1BC1" w:rsidRPr="00830796" w:rsidRDefault="006F1BC1" w:rsidP="006F1BC1">
      <w:pPr>
        <w:jc w:val="both"/>
      </w:pPr>
      <w:r w:rsidRPr="00830796">
        <w:lastRenderedPageBreak/>
        <w:t>The following attributes of a batch master data are in scope:</w:t>
      </w:r>
    </w:p>
    <w:tbl>
      <w:tblPr>
        <w:tblStyle w:val="FNCTable"/>
        <w:tblW w:w="7795" w:type="dxa"/>
        <w:tblLook w:val="04A0" w:firstRow="1" w:lastRow="0" w:firstColumn="1" w:lastColumn="0" w:noHBand="0" w:noVBand="1"/>
      </w:tblPr>
      <w:tblGrid>
        <w:gridCol w:w="7795"/>
      </w:tblGrid>
      <w:tr w:rsidR="006F1BC1" w14:paraId="484DAF3B" w14:textId="77777777" w:rsidTr="006F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9038D39" w14:textId="77777777" w:rsidR="006F1BC1" w:rsidRDefault="006F1BC1" w:rsidP="006F1BC1">
            <w:pPr>
              <w:jc w:val="both"/>
            </w:pPr>
            <w:r>
              <w:t>Field</w:t>
            </w:r>
          </w:p>
        </w:tc>
      </w:tr>
      <w:tr w:rsidR="006F1BC1" w14:paraId="587339FE" w14:textId="77777777" w:rsidTr="006F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7483702" w14:textId="77777777" w:rsidR="006F1BC1" w:rsidRDefault="006F1BC1" w:rsidP="006F1BC1">
            <w:pPr>
              <w:jc w:val="both"/>
            </w:pPr>
            <w:r>
              <w:t>Material Number</w:t>
            </w:r>
          </w:p>
        </w:tc>
      </w:tr>
      <w:tr w:rsidR="006F1BC1" w14:paraId="15DBCD15" w14:textId="77777777" w:rsidTr="006F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7849F30" w14:textId="77777777" w:rsidR="006F1BC1" w:rsidRDefault="006F1BC1" w:rsidP="006F1BC1">
            <w:pPr>
              <w:jc w:val="both"/>
            </w:pPr>
            <w:r>
              <w:t>Plant</w:t>
            </w:r>
          </w:p>
        </w:tc>
      </w:tr>
      <w:tr w:rsidR="006F1BC1" w14:paraId="2C464F5F" w14:textId="77777777" w:rsidTr="006F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2C574D89" w14:textId="77777777" w:rsidR="006F1BC1" w:rsidRDefault="006F1BC1" w:rsidP="006F1BC1">
            <w:pPr>
              <w:jc w:val="both"/>
            </w:pPr>
            <w:r>
              <w:t>SAP Batch Code</w:t>
            </w:r>
          </w:p>
        </w:tc>
      </w:tr>
      <w:tr w:rsidR="006F1BC1" w14:paraId="1318D1C3" w14:textId="77777777" w:rsidTr="006F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205FB7BF" w14:textId="77777777" w:rsidR="006F1BC1" w:rsidRDefault="006F1BC1" w:rsidP="006F1BC1">
            <w:pPr>
              <w:jc w:val="both"/>
            </w:pPr>
            <w:r>
              <w:t>Vendor Batch Code</w:t>
            </w:r>
          </w:p>
        </w:tc>
      </w:tr>
      <w:tr w:rsidR="006F1BC1" w14:paraId="737ADAB4" w14:textId="77777777" w:rsidTr="006F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3A33E23C" w14:textId="77777777" w:rsidR="006F1BC1" w:rsidRDefault="006F1BC1" w:rsidP="006F1BC1">
            <w:pPr>
              <w:jc w:val="both"/>
            </w:pPr>
            <w:r>
              <w:t>SAP Vendor ID</w:t>
            </w:r>
          </w:p>
        </w:tc>
      </w:tr>
      <w:tr w:rsidR="006F1BC1" w14:paraId="6D340A4F" w14:textId="77777777" w:rsidTr="006F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B253376" w14:textId="77777777" w:rsidR="006F1BC1" w:rsidRDefault="006F1BC1" w:rsidP="006F1BC1">
            <w:pPr>
              <w:jc w:val="both"/>
            </w:pPr>
            <w:r>
              <w:t>Validity/Status</w:t>
            </w:r>
          </w:p>
        </w:tc>
      </w:tr>
      <w:tr w:rsidR="006F1BC1" w:rsidRPr="00761558" w14:paraId="408ABB02" w14:textId="77777777" w:rsidTr="006F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07C6DBE" w14:textId="77777777" w:rsidR="006F1BC1" w:rsidRDefault="006F1BC1" w:rsidP="006F1BC1">
            <w:pPr>
              <w:jc w:val="both"/>
            </w:pPr>
            <w:r w:rsidRPr="00D173B4">
              <w:t>Shelf Life Expiration or Best-Before Date</w:t>
            </w:r>
          </w:p>
        </w:tc>
      </w:tr>
      <w:tr w:rsidR="006F1BC1" w14:paraId="02974126" w14:textId="77777777" w:rsidTr="006F1B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25352348" w14:textId="77777777" w:rsidR="006F1BC1" w:rsidRDefault="006F1BC1" w:rsidP="006F1BC1">
            <w:pPr>
              <w:keepNext/>
              <w:jc w:val="both"/>
            </w:pPr>
            <w:r>
              <w:t>Indicator if stock exists</w:t>
            </w:r>
          </w:p>
        </w:tc>
      </w:tr>
    </w:tbl>
    <w:p w14:paraId="3A3EBAAC" w14:textId="409B0E00" w:rsidR="0064763B" w:rsidRDefault="0064763B" w:rsidP="0064763B">
      <w:pPr>
        <w:pStyle w:val="Heading2"/>
        <w:rPr>
          <w:rFonts w:cstheme="minorHAnsi"/>
        </w:rPr>
      </w:pPr>
      <w:bookmarkStart w:id="253" w:name="_Toc498695961"/>
      <w:r>
        <w:rPr>
          <w:lang w:val="en-US"/>
        </w:rPr>
        <w:t xml:space="preserve">Receive </w:t>
      </w:r>
      <w:r>
        <w:rPr>
          <w:rFonts w:hint="eastAsia"/>
          <w:lang w:val="en-US" w:eastAsia="zh-CN"/>
        </w:rPr>
        <w:t xml:space="preserve">Open </w:t>
      </w:r>
      <w:r w:rsidR="00E6273B">
        <w:rPr>
          <w:lang w:val="en-US" w:eastAsia="zh-CN"/>
        </w:rPr>
        <w:t>Purchase</w:t>
      </w:r>
      <w:r>
        <w:rPr>
          <w:rFonts w:hint="eastAsia"/>
          <w:lang w:val="en-US" w:eastAsia="zh-CN"/>
        </w:rPr>
        <w:t xml:space="preserve"> Requisition</w:t>
      </w:r>
      <w:bookmarkEnd w:id="253"/>
    </w:p>
    <w:p w14:paraId="138C1CAC" w14:textId="77777777" w:rsidR="0064763B" w:rsidRDefault="0064763B" w:rsidP="0064763B">
      <w:pPr>
        <w:rPr>
          <w:rFonts w:hint="eastAsia"/>
          <w:lang w:eastAsia="zh-CN"/>
        </w:rPr>
      </w:pPr>
      <w:r>
        <w:t xml:space="preserve">The </w:t>
      </w:r>
      <w:r>
        <w:rPr>
          <w:rFonts w:hint="eastAsia"/>
          <w:lang w:eastAsia="zh-CN"/>
        </w:rPr>
        <w:t>purchase requisition</w:t>
      </w:r>
      <w:r>
        <w:t xml:space="preserve"> data from </w:t>
      </w:r>
      <w:r>
        <w:rPr>
          <w:rFonts w:hint="eastAsia"/>
          <w:lang w:eastAsia="zh-CN"/>
        </w:rPr>
        <w:t>clinical</w:t>
      </w:r>
      <w:r>
        <w:t xml:space="preserve"> system is needed in </w:t>
      </w:r>
      <w:r>
        <w:rPr>
          <w:rFonts w:hint="eastAsia"/>
          <w:lang w:eastAsia="zh-CN"/>
        </w:rPr>
        <w:t>P11</w:t>
      </w:r>
      <w:r>
        <w:t xml:space="preserve"> system. </w:t>
      </w:r>
      <w:proofErr w:type="gramStart"/>
      <w:r>
        <w:t>These</w:t>
      </w:r>
      <w:proofErr w:type="gramEnd"/>
      <w:r>
        <w:t xml:space="preserve"> information are needed for the </w:t>
      </w:r>
      <w:r>
        <w:rPr>
          <w:rFonts w:hint="eastAsia"/>
          <w:lang w:eastAsia="zh-CN"/>
        </w:rPr>
        <w:t>generation of purchase requisition in P11</w:t>
      </w:r>
      <w:r>
        <w:t xml:space="preserve">. </w:t>
      </w:r>
    </w:p>
    <w:p w14:paraId="1FFB8693" w14:textId="0EE397E0" w:rsidR="00AA5F34" w:rsidRDefault="00AA5F34" w:rsidP="00AA5F34">
      <w:pPr>
        <w:jc w:val="both"/>
        <w:rPr>
          <w:lang w:eastAsia="zh-CN"/>
        </w:rPr>
      </w:pPr>
      <w:r>
        <w:t>Clinica</w:t>
      </w:r>
      <w:r>
        <w:rPr>
          <w:rFonts w:hint="eastAsia"/>
          <w:lang w:eastAsia="zh-CN"/>
        </w:rPr>
        <w:t>l</w:t>
      </w:r>
      <w:r>
        <w:t xml:space="preserve"> </w:t>
      </w:r>
      <w:r w:rsidRPr="007E260E">
        <w:t xml:space="preserve">system </w:t>
      </w:r>
      <w:r>
        <w:t xml:space="preserve">will </w:t>
      </w:r>
      <w:r w:rsidRPr="007E260E">
        <w:t xml:space="preserve">send the </w:t>
      </w:r>
      <w:r>
        <w:rPr>
          <w:rFonts w:hint="eastAsia"/>
          <w:lang w:eastAsia="zh-CN"/>
        </w:rPr>
        <w:t>purchase requisition</w:t>
      </w:r>
      <w:r w:rsidRPr="007E260E">
        <w:t xml:space="preserve"> data </w:t>
      </w:r>
      <w:ins w:id="254" w:author="liuhaibo" w:date="2017-11-17T15:22:00Z">
        <w:r w:rsidR="00825328" w:rsidRPr="004867C5">
          <w:rPr>
            <w:lang w:eastAsia="zh-CN"/>
          </w:rPr>
          <w:t>asynchronously</w:t>
        </w:r>
        <w:r w:rsidR="00825328">
          <w:rPr>
            <w:rFonts w:hint="eastAsia"/>
            <w:lang w:eastAsia="zh-CN"/>
          </w:rPr>
          <w:t xml:space="preserve"> </w:t>
        </w:r>
      </w:ins>
      <w:r>
        <w:t xml:space="preserve">to </w:t>
      </w:r>
      <w:r w:rsidRPr="007E260E">
        <w:t>P11 system.</w:t>
      </w:r>
    </w:p>
    <w:p w14:paraId="0F66685B" w14:textId="77777777" w:rsidR="00AA5F34" w:rsidRPr="00830796" w:rsidRDefault="00AA5F34" w:rsidP="00AA5F34">
      <w:pPr>
        <w:jc w:val="both"/>
        <w:rPr>
          <w:lang w:eastAsia="zh-CN"/>
        </w:rPr>
      </w:pPr>
      <w:r w:rsidRPr="00830796">
        <w:t>The fol</w:t>
      </w:r>
      <w:r>
        <w:t>lowing information shall be sen</w:t>
      </w:r>
      <w:r>
        <w:rPr>
          <w:rFonts w:hint="eastAsia"/>
          <w:lang w:eastAsia="zh-CN"/>
        </w:rPr>
        <w:t>t</w:t>
      </w:r>
      <w:r w:rsidRPr="00830796">
        <w:t xml:space="preserve"> from </w:t>
      </w:r>
      <w:r>
        <w:t xml:space="preserve">clinical </w:t>
      </w:r>
      <w:r w:rsidRPr="00830796">
        <w:t xml:space="preserve">system to </w:t>
      </w:r>
      <w:r>
        <w:rPr>
          <w:rFonts w:hint="eastAsia"/>
          <w:lang w:eastAsia="zh-CN"/>
        </w:rPr>
        <w:t>generate purchase requisition</w:t>
      </w:r>
      <w:r w:rsidRPr="00830796">
        <w:t xml:space="preserve"> in P11 system</w:t>
      </w:r>
      <w:r>
        <w:t xml:space="preserve"> via PI</w:t>
      </w:r>
      <w:r w:rsidRPr="00830796">
        <w:t>:</w:t>
      </w:r>
    </w:p>
    <w:tbl>
      <w:tblPr>
        <w:tblStyle w:val="FNCTable"/>
        <w:tblW w:w="7795" w:type="dxa"/>
        <w:tblLook w:val="04A0" w:firstRow="1" w:lastRow="0" w:firstColumn="1" w:lastColumn="0" w:noHBand="0" w:noVBand="1"/>
      </w:tblPr>
      <w:tblGrid>
        <w:gridCol w:w="7795"/>
      </w:tblGrid>
      <w:tr w:rsidR="00AA5F34" w14:paraId="299D1D4D" w14:textId="77777777" w:rsidTr="00C96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6BE3250" w14:textId="77777777" w:rsidR="00AA5F34" w:rsidRPr="00F41D16" w:rsidRDefault="00AA5F34" w:rsidP="00C963DF">
            <w:pPr>
              <w:jc w:val="both"/>
              <w:rPr>
                <w:rFonts w:eastAsiaTheme="minorEastAsia"/>
                <w:lang w:eastAsia="zh-CN"/>
              </w:rPr>
            </w:pPr>
            <w:r>
              <w:t>Field</w:t>
            </w:r>
          </w:p>
        </w:tc>
      </w:tr>
      <w:tr w:rsidR="00AA5F34" w14:paraId="5D5C91CE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B79DE94" w14:textId="77777777" w:rsidR="00AA5F34" w:rsidRPr="00F41D16" w:rsidRDefault="00AA5F34" w:rsidP="00C963DF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Document Type</w:t>
            </w:r>
          </w:p>
        </w:tc>
      </w:tr>
      <w:tr w:rsidR="00AA5F34" w14:paraId="4D5DD523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35274F6" w14:textId="77777777" w:rsidR="00AA5F34" w:rsidRDefault="00AA5F34" w:rsidP="00C963DF">
            <w:pPr>
              <w:jc w:val="both"/>
            </w:pPr>
            <w:r>
              <w:t>Material Number</w:t>
            </w:r>
          </w:p>
        </w:tc>
      </w:tr>
      <w:tr w:rsidR="00AA5F34" w14:paraId="109F4959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23C67C67" w14:textId="77777777" w:rsidR="00AA5F34" w:rsidRDefault="00AA5F34" w:rsidP="00C963DF">
            <w:pPr>
              <w:jc w:val="both"/>
            </w:pPr>
            <w:r>
              <w:t>Plant</w:t>
            </w:r>
          </w:p>
        </w:tc>
      </w:tr>
      <w:tr w:rsidR="00AA5F34" w14:paraId="6D627314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9CD8B36" w14:textId="77777777" w:rsidR="00AA5F34" w:rsidRDefault="00AA5F34" w:rsidP="00C963DF">
            <w:pPr>
              <w:jc w:val="both"/>
            </w:pPr>
            <w:r>
              <w:t xml:space="preserve">Purchase </w:t>
            </w:r>
            <w:r>
              <w:rPr>
                <w:rFonts w:eastAsiaTheme="minorEastAsia" w:hint="eastAsia"/>
                <w:lang w:eastAsia="zh-CN"/>
              </w:rPr>
              <w:t>Requisition</w:t>
            </w:r>
            <w:r>
              <w:t xml:space="preserve"> Number</w:t>
            </w:r>
          </w:p>
        </w:tc>
      </w:tr>
      <w:tr w:rsidR="00AA5F34" w14:paraId="2910B3FD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4E5A5A5" w14:textId="77777777" w:rsidR="00AA5F34" w:rsidRDefault="00AA5F34" w:rsidP="00C963DF">
            <w:pPr>
              <w:jc w:val="both"/>
            </w:pPr>
            <w:r>
              <w:t xml:space="preserve">Purchase </w:t>
            </w:r>
            <w:r>
              <w:rPr>
                <w:rFonts w:eastAsiaTheme="minorEastAsia" w:hint="eastAsia"/>
                <w:lang w:eastAsia="zh-CN"/>
              </w:rPr>
              <w:t>Requisition</w:t>
            </w:r>
            <w:r>
              <w:t xml:space="preserve"> Item Number</w:t>
            </w:r>
          </w:p>
        </w:tc>
      </w:tr>
      <w:tr w:rsidR="00AA5F34" w14:paraId="2057ECE5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0D5ACEF" w14:textId="77777777" w:rsidR="00AA5F34" w:rsidRDefault="00AA5F34" w:rsidP="00C963DF">
            <w:pPr>
              <w:jc w:val="both"/>
            </w:pPr>
            <w:r>
              <w:t>Unit of measure</w:t>
            </w:r>
          </w:p>
        </w:tc>
      </w:tr>
      <w:tr w:rsidR="00AA5F34" w14:paraId="5C5B8C26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827DD24" w14:textId="77777777" w:rsidR="00AA5F34" w:rsidRDefault="00AA5F34" w:rsidP="00C963DF">
            <w:pPr>
              <w:jc w:val="both"/>
            </w:pPr>
            <w:r>
              <w:t>Item Delivery Date</w:t>
            </w:r>
          </w:p>
        </w:tc>
      </w:tr>
      <w:tr w:rsidR="00AA5F34" w14:paraId="42E8B246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3F1C7CB3" w14:textId="77777777" w:rsidR="00AA5F34" w:rsidRDefault="00AA5F34" w:rsidP="00C963DF">
            <w:pPr>
              <w:keepNext/>
              <w:jc w:val="both"/>
            </w:pPr>
            <w:r>
              <w:t>Quantity</w:t>
            </w:r>
          </w:p>
        </w:tc>
      </w:tr>
    </w:tbl>
    <w:p w14:paraId="740BF9B3" w14:textId="77777777" w:rsidR="00AA5F34" w:rsidRDefault="00AA5F34" w:rsidP="00AA5F34">
      <w:pPr>
        <w:rPr>
          <w:ins w:id="255" w:author="liuhaibo" w:date="2017-11-17T15:23:00Z"/>
          <w:rFonts w:hint="eastAsia"/>
          <w:lang w:eastAsia="zh-CN"/>
        </w:rPr>
      </w:pPr>
    </w:p>
    <w:p w14:paraId="2391414C" w14:textId="1682D355" w:rsidR="00D13D26" w:rsidRPr="00D13D26" w:rsidRDefault="00D13D26" w:rsidP="00AA5F34">
      <w:pPr>
        <w:rPr>
          <w:lang w:eastAsia="zh-CN"/>
        </w:rPr>
      </w:pPr>
      <w:ins w:id="256" w:author="liuhaibo" w:date="2017-11-17T15:23:00Z">
        <w:r w:rsidRPr="00D13D26">
          <w:rPr>
            <w:rFonts w:hint="eastAsia"/>
            <w:lang w:eastAsia="zh-CN"/>
          </w:rPr>
          <w:t xml:space="preserve">The HIS purchase requisition number and HIS purchase requisition item number will be stored in </w:t>
        </w:r>
        <w:r w:rsidRPr="00D13D26">
          <w:rPr>
            <w:lang w:eastAsia="zh-CN"/>
          </w:rPr>
          <w:t>“Requirement Tracking Number”</w:t>
        </w:r>
        <w:r w:rsidRPr="00D13D26">
          <w:rPr>
            <w:rFonts w:hint="eastAsia"/>
            <w:lang w:eastAsia="zh-CN"/>
          </w:rPr>
          <w:t xml:space="preserve"> field (EBAN_</w:t>
        </w:r>
        <w:r w:rsidRPr="00A760FC">
          <w:t xml:space="preserve"> </w:t>
        </w:r>
        <w:r w:rsidRPr="00A760FC">
          <w:rPr>
            <w:lang w:eastAsia="zh-CN"/>
          </w:rPr>
          <w:t>BEDNR</w:t>
        </w:r>
        <w:r w:rsidRPr="00D13D26">
          <w:rPr>
            <w:rFonts w:hint="eastAsia"/>
            <w:lang w:eastAsia="zh-CN"/>
          </w:rPr>
          <w:t xml:space="preserve">) with the combination of </w:t>
        </w:r>
        <w:r w:rsidRPr="00D13D26">
          <w:rPr>
            <w:lang w:eastAsia="zh-CN"/>
          </w:rPr>
          <w:t>“</w:t>
        </w:r>
        <w:r w:rsidRPr="00D13D26">
          <w:rPr>
            <w:rFonts w:hint="eastAsia"/>
            <w:lang w:eastAsia="zh-CN"/>
          </w:rPr>
          <w:t>HIS purchase requisition number &amp; purchase requisition item number</w:t>
        </w:r>
        <w:r w:rsidRPr="00D13D26">
          <w:rPr>
            <w:lang w:eastAsia="zh-CN"/>
          </w:rPr>
          <w:t>”</w:t>
        </w:r>
        <w:r w:rsidRPr="00D13D26">
          <w:rPr>
            <w:rFonts w:hint="eastAsia"/>
            <w:lang w:eastAsia="zh-CN"/>
          </w:rPr>
          <w:t xml:space="preserve"> during the purchase requisition creation in inSITE P11 system.</w:t>
        </w:r>
      </w:ins>
    </w:p>
    <w:p w14:paraId="0134B134" w14:textId="77777777" w:rsidR="0064763B" w:rsidRDefault="0064763B" w:rsidP="0064763B">
      <w:pPr>
        <w:pStyle w:val="Heading2"/>
        <w:rPr>
          <w:rFonts w:cstheme="minorHAnsi"/>
        </w:rPr>
      </w:pPr>
      <w:bookmarkStart w:id="257" w:name="_Toc498695962"/>
      <w:r>
        <w:rPr>
          <w:lang w:val="en-US"/>
        </w:rPr>
        <w:lastRenderedPageBreak/>
        <w:t>Receive Open Purchase Order/Outbound Delivery</w:t>
      </w:r>
      <w:bookmarkEnd w:id="257"/>
    </w:p>
    <w:p w14:paraId="5D7ECCA4" w14:textId="77777777" w:rsidR="0064763B" w:rsidRDefault="0064763B" w:rsidP="0064763B">
      <w:pPr>
        <w:rPr>
          <w:rFonts w:hint="eastAsia"/>
          <w:lang w:eastAsia="zh-CN"/>
        </w:rPr>
      </w:pPr>
      <w:r>
        <w:t xml:space="preserve">The posting of goods receipt requires a reference document. For third party supplier it’s the purchase order existing in P11 system. For the internal goods from </w:t>
      </w:r>
      <w:proofErr w:type="spellStart"/>
      <w:proofErr w:type="gramStart"/>
      <w:r>
        <w:t>a</w:t>
      </w:r>
      <w:proofErr w:type="spellEnd"/>
      <w:proofErr w:type="gramEnd"/>
      <w:r>
        <w:t xml:space="preserve"> internal supplier it’s the outbound delivery. That’s why the open documents will be send from P11 system to the clinical system. </w:t>
      </w:r>
    </w:p>
    <w:p w14:paraId="3E53B712" w14:textId="77777777" w:rsidR="00AA5F34" w:rsidRDefault="00AA5F34" w:rsidP="00AA5F34">
      <w:pPr>
        <w:jc w:val="both"/>
      </w:pPr>
      <w:r w:rsidRPr="00830796">
        <w:t xml:space="preserve">It </w:t>
      </w:r>
      <w:r>
        <w:t>will</w:t>
      </w:r>
      <w:r w:rsidRPr="00830796">
        <w:t xml:space="preserve"> be possible to get existing Purchase Orders/Outbound Deliveries from </w:t>
      </w:r>
      <w:r>
        <w:t xml:space="preserve">P11 </w:t>
      </w:r>
      <w:r w:rsidRPr="00830796">
        <w:t xml:space="preserve">system. These are the relevant search criteria in ERP. A search for open documents is not needed. System </w:t>
      </w:r>
      <w:r>
        <w:t xml:space="preserve">will </w:t>
      </w:r>
      <w:r w:rsidRPr="00830796">
        <w:t xml:space="preserve">determine all open documents relevant for this clinic. User </w:t>
      </w:r>
      <w:r>
        <w:t xml:space="preserve">will </w:t>
      </w:r>
      <w:r w:rsidRPr="00830796">
        <w:t xml:space="preserve">be able to search in this received list within </w:t>
      </w:r>
      <w:r>
        <w:t xml:space="preserve">clinical system </w:t>
      </w:r>
      <w:r w:rsidRPr="00830796">
        <w:t>for the correct document.</w:t>
      </w:r>
    </w:p>
    <w:tbl>
      <w:tblPr>
        <w:tblStyle w:val="FNCTable"/>
        <w:tblW w:w="9865" w:type="dxa"/>
        <w:tblLook w:val="04A0" w:firstRow="1" w:lastRow="0" w:firstColumn="1" w:lastColumn="0" w:noHBand="0" w:noVBand="1"/>
      </w:tblPr>
      <w:tblGrid>
        <w:gridCol w:w="5129"/>
        <w:gridCol w:w="4736"/>
      </w:tblGrid>
      <w:tr w:rsidR="00AA5F34" w14:paraId="30EA192B" w14:textId="77777777" w:rsidTr="00C96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2CA2F579" w14:textId="77777777" w:rsidR="00AA5F34" w:rsidRDefault="00AA5F34" w:rsidP="00C963DF">
            <w:pPr>
              <w:jc w:val="both"/>
            </w:pPr>
            <w:r>
              <w:t>Field</w:t>
            </w:r>
          </w:p>
        </w:tc>
        <w:tc>
          <w:tcPr>
            <w:tcW w:w="4736" w:type="dxa"/>
          </w:tcPr>
          <w:p w14:paraId="02AFE4D3" w14:textId="77777777" w:rsidR="00AA5F34" w:rsidRDefault="00AA5F34" w:rsidP="00C963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Meta</w:t>
            </w:r>
          </w:p>
        </w:tc>
      </w:tr>
      <w:tr w:rsidR="00AA5F34" w14:paraId="7A9D0776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1FD4480A" w14:textId="77777777" w:rsidR="00AA5F34" w:rsidRDefault="00AA5F34" w:rsidP="00C963DF">
            <w:pPr>
              <w:jc w:val="both"/>
            </w:pPr>
            <w:r>
              <w:t>Plant</w:t>
            </w:r>
          </w:p>
        </w:tc>
        <w:tc>
          <w:tcPr>
            <w:tcW w:w="4736" w:type="dxa"/>
          </w:tcPr>
          <w:p w14:paraId="2DDC61B4" w14:textId="77777777" w:rsidR="00AA5F34" w:rsidRDefault="00AA5F34" w:rsidP="00C963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AA5F34" w14:paraId="12AFDCFA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7534283C" w14:textId="77777777" w:rsidR="00AA5F34" w:rsidRDefault="00AA5F34" w:rsidP="00C963DF">
            <w:pPr>
              <w:jc w:val="both"/>
            </w:pPr>
            <w:r>
              <w:t>Material Number</w:t>
            </w:r>
          </w:p>
        </w:tc>
        <w:tc>
          <w:tcPr>
            <w:tcW w:w="4736" w:type="dxa"/>
          </w:tcPr>
          <w:p w14:paraId="6CF87510" w14:textId="77777777" w:rsidR="00AA5F34" w:rsidRDefault="00AA5F34" w:rsidP="00C963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</w:t>
            </w:r>
          </w:p>
        </w:tc>
      </w:tr>
      <w:tr w:rsidR="00AA5F34" w14:paraId="6CB84D65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7FBD2787" w14:textId="77777777" w:rsidR="00AA5F34" w:rsidRDefault="00AA5F34" w:rsidP="00C963DF">
            <w:pPr>
              <w:jc w:val="both"/>
            </w:pPr>
            <w:r>
              <w:t>Purchase Order Number</w:t>
            </w:r>
          </w:p>
        </w:tc>
        <w:tc>
          <w:tcPr>
            <w:tcW w:w="4736" w:type="dxa"/>
          </w:tcPr>
          <w:p w14:paraId="16A2558A" w14:textId="77777777" w:rsidR="00AA5F34" w:rsidRDefault="00AA5F34" w:rsidP="00C963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AA5F34" w14:paraId="7B5745A9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757E19B8" w14:textId="77777777" w:rsidR="00AA5F34" w:rsidRDefault="00AA5F34" w:rsidP="00C963DF">
            <w:pPr>
              <w:jc w:val="both"/>
            </w:pPr>
            <w:r>
              <w:t>Outbound Delivery Number</w:t>
            </w:r>
          </w:p>
        </w:tc>
        <w:tc>
          <w:tcPr>
            <w:tcW w:w="4736" w:type="dxa"/>
          </w:tcPr>
          <w:p w14:paraId="01AD95C5" w14:textId="77777777" w:rsidR="00AA5F34" w:rsidRDefault="00AA5F34" w:rsidP="00C963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</w:t>
            </w:r>
          </w:p>
        </w:tc>
      </w:tr>
    </w:tbl>
    <w:p w14:paraId="5E184CD8" w14:textId="77777777" w:rsidR="00AA5F34" w:rsidRDefault="00AA5F34" w:rsidP="00AA5F34">
      <w:pPr>
        <w:jc w:val="both"/>
      </w:pPr>
    </w:p>
    <w:p w14:paraId="6548F353" w14:textId="77777777" w:rsidR="00AA5F34" w:rsidRPr="00830796" w:rsidRDefault="00AA5F34" w:rsidP="00AA5F34">
      <w:pPr>
        <w:jc w:val="both"/>
      </w:pPr>
      <w:r w:rsidRPr="00830796">
        <w:t xml:space="preserve">The system </w:t>
      </w:r>
      <w:r>
        <w:t xml:space="preserve">will </w:t>
      </w:r>
      <w:r w:rsidRPr="00830796">
        <w:t>check if the corresponding plant</w:t>
      </w:r>
      <w:r>
        <w:t>/clinic</w:t>
      </w:r>
      <w:r w:rsidRPr="00830796">
        <w:t xml:space="preserve"> is active for this process by using the new customer table. The following data </w:t>
      </w:r>
      <w:r>
        <w:t xml:space="preserve">will </w:t>
      </w:r>
      <w:r w:rsidRPr="00830796">
        <w:t xml:space="preserve">be determined in P11 system and send back to </w:t>
      </w:r>
      <w:r>
        <w:t xml:space="preserve">clinical </w:t>
      </w:r>
      <w:r w:rsidRPr="00830796">
        <w:t>system:</w:t>
      </w:r>
    </w:p>
    <w:tbl>
      <w:tblPr>
        <w:tblStyle w:val="FNCTable"/>
        <w:tblW w:w="7795" w:type="dxa"/>
        <w:tblLook w:val="04A0" w:firstRow="1" w:lastRow="0" w:firstColumn="1" w:lastColumn="0" w:noHBand="0" w:noVBand="1"/>
      </w:tblPr>
      <w:tblGrid>
        <w:gridCol w:w="7795"/>
      </w:tblGrid>
      <w:tr w:rsidR="00AA5F34" w14:paraId="6891D0A2" w14:textId="77777777" w:rsidTr="00C96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3AABB6D5" w14:textId="77777777" w:rsidR="00AA5F34" w:rsidRDefault="00AA5F34" w:rsidP="00C963DF">
            <w:pPr>
              <w:jc w:val="both"/>
            </w:pPr>
            <w:r>
              <w:t>Field</w:t>
            </w:r>
          </w:p>
        </w:tc>
      </w:tr>
      <w:tr w:rsidR="00AA5F34" w14:paraId="6FB1B6F5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3CFDCD17" w14:textId="77777777" w:rsidR="00AA5F34" w:rsidRDefault="00AA5F34" w:rsidP="00C963DF">
            <w:pPr>
              <w:jc w:val="both"/>
            </w:pPr>
            <w:r>
              <w:t>Material Number</w:t>
            </w:r>
          </w:p>
        </w:tc>
      </w:tr>
      <w:tr w:rsidR="00AA5F34" w14:paraId="0909B3E9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FC4B969" w14:textId="77777777" w:rsidR="00AA5F34" w:rsidRDefault="00AA5F34" w:rsidP="00C963DF">
            <w:pPr>
              <w:jc w:val="both"/>
            </w:pPr>
            <w:r>
              <w:t>Plant</w:t>
            </w:r>
          </w:p>
        </w:tc>
      </w:tr>
      <w:tr w:rsidR="00AA5F34" w14:paraId="5AAD9268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4479F0D" w14:textId="77777777" w:rsidR="00AA5F34" w:rsidRDefault="00AA5F34" w:rsidP="00C963DF">
            <w:pPr>
              <w:jc w:val="both"/>
            </w:pPr>
            <w:r>
              <w:t>Purchase Order Number</w:t>
            </w:r>
          </w:p>
        </w:tc>
      </w:tr>
      <w:tr w:rsidR="00AA5F34" w14:paraId="75FB4CC7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FD69412" w14:textId="77777777" w:rsidR="00AA5F34" w:rsidRDefault="00AA5F34" w:rsidP="00C963DF">
            <w:pPr>
              <w:jc w:val="both"/>
            </w:pPr>
            <w:r>
              <w:t>Purchase Order Item Number</w:t>
            </w:r>
          </w:p>
        </w:tc>
      </w:tr>
      <w:tr w:rsidR="00AA5F34" w14:paraId="32A96B6F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4BD711E" w14:textId="77777777" w:rsidR="00AA5F34" w:rsidRDefault="00AA5F34" w:rsidP="00C963DF">
            <w:pPr>
              <w:jc w:val="both"/>
            </w:pPr>
            <w:r>
              <w:t>Return flag on PO item level</w:t>
            </w:r>
          </w:p>
        </w:tc>
      </w:tr>
      <w:tr w:rsidR="00AA5F34" w14:paraId="02DC66F6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288B4B81" w14:textId="77777777" w:rsidR="00AA5F34" w:rsidRDefault="00AA5F34" w:rsidP="00C963DF">
            <w:pPr>
              <w:jc w:val="both"/>
            </w:pPr>
            <w:r>
              <w:t>Outbound Delivery Number</w:t>
            </w:r>
          </w:p>
        </w:tc>
      </w:tr>
      <w:tr w:rsidR="00AA5F34" w14:paraId="6A6F590B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C66AFB3" w14:textId="77777777" w:rsidR="00AA5F34" w:rsidRDefault="00AA5F34" w:rsidP="00C963DF">
            <w:pPr>
              <w:jc w:val="both"/>
            </w:pPr>
            <w:r>
              <w:t>Outbound Delivery Item Number</w:t>
            </w:r>
          </w:p>
        </w:tc>
      </w:tr>
      <w:tr w:rsidR="00AA5F34" w:rsidRPr="00761558" w14:paraId="45D40BBD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CB7E4DF" w14:textId="77777777" w:rsidR="00AA5F34" w:rsidRDefault="00AA5F34" w:rsidP="00C963DF">
            <w:pPr>
              <w:jc w:val="both"/>
            </w:pPr>
            <w:r>
              <w:t>SAP Batch code (only for Outbound Deliveries, only FME products)</w:t>
            </w:r>
          </w:p>
        </w:tc>
      </w:tr>
      <w:tr w:rsidR="00AA5F34" w:rsidRPr="00761558" w14:paraId="2A389F2C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2D32B7F" w14:textId="77777777" w:rsidR="00AA5F34" w:rsidRDefault="00AA5F34" w:rsidP="00C963DF">
            <w:pPr>
              <w:jc w:val="both"/>
            </w:pPr>
            <w:r>
              <w:t>Expire Date (only for Outbound Deliveries, only FME products)</w:t>
            </w:r>
          </w:p>
        </w:tc>
      </w:tr>
      <w:tr w:rsidR="00AA5F34" w14:paraId="68CED4D7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93F3486" w14:textId="77777777" w:rsidR="00AA5F34" w:rsidRDefault="00AA5F34" w:rsidP="00C963DF">
            <w:pPr>
              <w:jc w:val="both"/>
            </w:pPr>
            <w:r>
              <w:t>Supplier ID</w:t>
            </w:r>
          </w:p>
        </w:tc>
      </w:tr>
      <w:tr w:rsidR="00AA5F34" w14:paraId="5665DAE9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1C825FA" w14:textId="77777777" w:rsidR="00AA5F34" w:rsidRDefault="00AA5F34" w:rsidP="00C963DF">
            <w:pPr>
              <w:jc w:val="both"/>
            </w:pPr>
            <w:r>
              <w:t>Supplier Name</w:t>
            </w:r>
          </w:p>
        </w:tc>
      </w:tr>
      <w:tr w:rsidR="00AA5F34" w14:paraId="407BC4B8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C8BF67C" w14:textId="77777777" w:rsidR="00AA5F34" w:rsidRDefault="00AA5F34" w:rsidP="00C963DF">
            <w:pPr>
              <w:jc w:val="both"/>
            </w:pPr>
            <w:r>
              <w:t>Item Delivery Date</w:t>
            </w:r>
          </w:p>
        </w:tc>
      </w:tr>
      <w:tr w:rsidR="00AA5F34" w14:paraId="35ADEC06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736A03B" w14:textId="77777777" w:rsidR="00AA5F34" w:rsidRDefault="00AA5F34" w:rsidP="00C963DF">
            <w:pPr>
              <w:jc w:val="both"/>
            </w:pPr>
            <w:r>
              <w:t>Quantity</w:t>
            </w:r>
          </w:p>
        </w:tc>
      </w:tr>
      <w:tr w:rsidR="00AA5F34" w14:paraId="183A35CE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C446DEE" w14:textId="77777777" w:rsidR="00AA5F34" w:rsidRDefault="00AA5F34" w:rsidP="00C963DF">
            <w:pPr>
              <w:keepNext/>
              <w:jc w:val="both"/>
            </w:pPr>
            <w:r>
              <w:lastRenderedPageBreak/>
              <w:t>Unit of measure</w:t>
            </w:r>
          </w:p>
        </w:tc>
      </w:tr>
      <w:tr w:rsidR="00036E5A" w14:paraId="7C816951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C2EDA82" w14:textId="42511C9D" w:rsidR="00036E5A" w:rsidRPr="00036E5A" w:rsidRDefault="00036E5A" w:rsidP="00C963DF">
            <w:pPr>
              <w:keepNext/>
              <w:jc w:val="both"/>
            </w:pPr>
            <w:ins w:id="258" w:author="liuhaibo" w:date="2017-11-17T15:25:00Z">
              <w:r w:rsidRPr="00036E5A">
                <w:t xml:space="preserve">Purchase </w:t>
              </w:r>
              <w:r w:rsidRPr="00036E5A">
                <w:rPr>
                  <w:rFonts w:eastAsiaTheme="minorEastAsia" w:hint="eastAsia"/>
                  <w:lang w:eastAsia="zh-CN"/>
                </w:rPr>
                <w:t>Requisition</w:t>
              </w:r>
              <w:r w:rsidRPr="00036E5A">
                <w:t xml:space="preserve"> Number</w:t>
              </w:r>
            </w:ins>
          </w:p>
        </w:tc>
      </w:tr>
      <w:tr w:rsidR="00036E5A" w14:paraId="4FBBEFB4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BB23C32" w14:textId="3CC377D2" w:rsidR="00036E5A" w:rsidRPr="00036E5A" w:rsidRDefault="00036E5A" w:rsidP="00C963DF">
            <w:pPr>
              <w:keepNext/>
              <w:jc w:val="both"/>
            </w:pPr>
            <w:ins w:id="259" w:author="liuhaibo" w:date="2017-11-17T15:25:00Z">
              <w:r w:rsidRPr="00036E5A">
                <w:t xml:space="preserve">Purchase </w:t>
              </w:r>
              <w:r w:rsidRPr="00036E5A">
                <w:rPr>
                  <w:rFonts w:eastAsiaTheme="minorEastAsia" w:hint="eastAsia"/>
                  <w:lang w:eastAsia="zh-CN"/>
                </w:rPr>
                <w:t>Requisition</w:t>
              </w:r>
              <w:r w:rsidRPr="00036E5A">
                <w:t xml:space="preserve"> Item Number</w:t>
              </w:r>
            </w:ins>
          </w:p>
        </w:tc>
      </w:tr>
      <w:tr w:rsidR="00036E5A" w14:paraId="0CE3D6FB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7E7A64D" w14:textId="31D88363" w:rsidR="00036E5A" w:rsidRPr="00036E5A" w:rsidRDefault="00036E5A" w:rsidP="00C963DF">
            <w:pPr>
              <w:keepNext/>
              <w:jc w:val="both"/>
            </w:pPr>
            <w:ins w:id="260" w:author="liuhaibo" w:date="2017-11-17T15:25:00Z">
              <w:r w:rsidRPr="00036E5A">
                <w:rPr>
                  <w:rFonts w:eastAsiaTheme="minorEastAsia" w:hint="eastAsia"/>
                  <w:lang w:eastAsia="zh-CN"/>
                </w:rPr>
                <w:t xml:space="preserve">HIS </w:t>
              </w:r>
              <w:r w:rsidRPr="00036E5A">
                <w:t xml:space="preserve">Purchase </w:t>
              </w:r>
              <w:r w:rsidRPr="00036E5A">
                <w:rPr>
                  <w:rFonts w:eastAsiaTheme="minorEastAsia" w:hint="eastAsia"/>
                  <w:lang w:eastAsia="zh-CN"/>
                </w:rPr>
                <w:t>Requisition</w:t>
              </w:r>
              <w:r w:rsidRPr="00036E5A">
                <w:t xml:space="preserve"> Number</w:t>
              </w:r>
            </w:ins>
          </w:p>
        </w:tc>
      </w:tr>
      <w:tr w:rsidR="00036E5A" w14:paraId="7181C2D3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BBB0A2B" w14:textId="5A354D79" w:rsidR="00036E5A" w:rsidRPr="00036E5A" w:rsidRDefault="00036E5A" w:rsidP="00C963DF">
            <w:pPr>
              <w:keepNext/>
              <w:jc w:val="both"/>
            </w:pPr>
            <w:ins w:id="261" w:author="liuhaibo" w:date="2017-11-17T15:25:00Z">
              <w:r w:rsidRPr="00036E5A">
                <w:rPr>
                  <w:rFonts w:eastAsiaTheme="minorEastAsia" w:hint="eastAsia"/>
                  <w:lang w:eastAsia="zh-CN"/>
                </w:rPr>
                <w:t xml:space="preserve">HIS </w:t>
              </w:r>
              <w:r w:rsidRPr="00036E5A">
                <w:t xml:space="preserve">Purchase </w:t>
              </w:r>
              <w:r w:rsidRPr="00036E5A">
                <w:rPr>
                  <w:rFonts w:eastAsiaTheme="minorEastAsia" w:hint="eastAsia"/>
                  <w:lang w:eastAsia="zh-CN"/>
                </w:rPr>
                <w:t>Requisition</w:t>
              </w:r>
              <w:r w:rsidRPr="00036E5A">
                <w:t xml:space="preserve"> Item Number</w:t>
              </w:r>
            </w:ins>
          </w:p>
        </w:tc>
      </w:tr>
    </w:tbl>
    <w:p w14:paraId="513D0DC2" w14:textId="77777777" w:rsidR="00AA5F34" w:rsidRDefault="00AA5F34" w:rsidP="00AA5F34">
      <w:pPr>
        <w:jc w:val="both"/>
        <w:rPr>
          <w:lang w:eastAsia="zh-CN"/>
        </w:rPr>
      </w:pPr>
    </w:p>
    <w:p w14:paraId="2E45B820" w14:textId="7E52F665" w:rsidR="00AA5F34" w:rsidRPr="00830796" w:rsidRDefault="00AA5F34" w:rsidP="00AA5F34">
      <w:pPr>
        <w:jc w:val="both"/>
      </w:pPr>
      <w:r w:rsidRPr="00830796">
        <w:t xml:space="preserve">This interface </w:t>
      </w:r>
      <w:r>
        <w:t>will</w:t>
      </w:r>
      <w:r w:rsidR="00D71417">
        <w:rPr>
          <w:rFonts w:hint="eastAsia"/>
          <w:lang w:eastAsia="zh-CN"/>
        </w:rPr>
        <w:t xml:space="preserve"> be</w:t>
      </w:r>
      <w:ins w:id="262" w:author="liuhaibo" w:date="2017-11-17T15:24:00Z">
        <w:r w:rsidR="00A760FC">
          <w:rPr>
            <w:rFonts w:hint="eastAsia"/>
            <w:lang w:eastAsia="zh-CN"/>
          </w:rPr>
          <w:t xml:space="preserve"> </w:t>
        </w:r>
        <w:r w:rsidR="00A760FC">
          <w:rPr>
            <w:lang w:eastAsia="zh-CN"/>
          </w:rPr>
          <w:t>asynchronous</w:t>
        </w:r>
      </w:ins>
      <w:r w:rsidRPr="00830796">
        <w:t xml:space="preserve">. </w:t>
      </w:r>
      <w:r>
        <w:t xml:space="preserve">Clinical </w:t>
      </w:r>
      <w:r w:rsidRPr="00830796">
        <w:t xml:space="preserve">system </w:t>
      </w:r>
      <w:r>
        <w:t xml:space="preserve">will </w:t>
      </w:r>
      <w:r w:rsidRPr="00830796">
        <w:t>call immediately the P11 system to get the open Purchase Order/Outbound Delivery data</w:t>
      </w:r>
      <w:r>
        <w:t xml:space="preserve"> via PI system</w:t>
      </w:r>
      <w:r w:rsidRPr="00830796">
        <w:t>.</w:t>
      </w:r>
    </w:p>
    <w:p w14:paraId="43B565A3" w14:textId="65EB9258" w:rsidR="00AA5F34" w:rsidRDefault="00AA5F34" w:rsidP="00AA5F34">
      <w:pPr>
        <w:jc w:val="both"/>
        <w:rPr>
          <w:ins w:id="263" w:author="liuhaibo" w:date="2017-11-17T15:25:00Z"/>
          <w:rFonts w:hint="eastAsia"/>
          <w:lang w:eastAsia="zh-CN"/>
        </w:rPr>
      </w:pPr>
      <w:r w:rsidRPr="00830796">
        <w:t xml:space="preserve">The determination logic </w:t>
      </w:r>
      <w:r>
        <w:t xml:space="preserve">will </w:t>
      </w:r>
      <w:r w:rsidRPr="00830796">
        <w:t xml:space="preserve">consider only Document items related to a material, that means service and limit items are not in scope. The system </w:t>
      </w:r>
      <w:r>
        <w:t xml:space="preserve">will </w:t>
      </w:r>
      <w:r w:rsidRPr="00830796">
        <w:t xml:space="preserve">consider also </w:t>
      </w:r>
      <w:r w:rsidR="00DB423C" w:rsidRPr="00830796">
        <w:t>free text</w:t>
      </w:r>
      <w:r w:rsidRPr="00830796">
        <w:t xml:space="preserve"> items. Document items, which are not blocked, released and not fully received.</w:t>
      </w:r>
    </w:p>
    <w:p w14:paraId="31FDFB2A" w14:textId="77777777" w:rsidR="00A10C06" w:rsidRPr="00A10C06" w:rsidRDefault="00A10C06" w:rsidP="00A10C06">
      <w:pPr>
        <w:jc w:val="both"/>
        <w:rPr>
          <w:ins w:id="264" w:author="liuhaibo" w:date="2017-11-17T15:25:00Z"/>
          <w:lang w:eastAsia="zh-CN"/>
        </w:rPr>
      </w:pPr>
      <w:ins w:id="265" w:author="liuhaibo" w:date="2017-11-17T15:25:00Z">
        <w:r w:rsidRPr="00A10C06">
          <w:rPr>
            <w:rFonts w:hint="eastAsia"/>
            <w:lang w:eastAsia="zh-CN"/>
          </w:rPr>
          <w:t xml:space="preserve">Logic for the HIS </w:t>
        </w:r>
        <w:r w:rsidRPr="00A10C06">
          <w:t xml:space="preserve">Purchase </w:t>
        </w:r>
        <w:r w:rsidRPr="00A10C06">
          <w:rPr>
            <w:rFonts w:hint="eastAsia"/>
            <w:lang w:eastAsia="zh-CN"/>
          </w:rPr>
          <w:t>Requisition</w:t>
        </w:r>
        <w:r w:rsidRPr="00A10C06">
          <w:t xml:space="preserve"> Number</w:t>
        </w:r>
        <w:r w:rsidRPr="00A10C06">
          <w:rPr>
            <w:rFonts w:hint="eastAsia"/>
            <w:lang w:eastAsia="zh-CN"/>
          </w:rPr>
          <w:t xml:space="preserve"> and HIS </w:t>
        </w:r>
        <w:r w:rsidRPr="00A10C06">
          <w:t xml:space="preserve">Purchase </w:t>
        </w:r>
        <w:r w:rsidRPr="00A10C06">
          <w:rPr>
            <w:rFonts w:hint="eastAsia"/>
            <w:lang w:eastAsia="zh-CN"/>
          </w:rPr>
          <w:t>Requisition</w:t>
        </w:r>
        <w:r w:rsidRPr="00A10C06">
          <w:t xml:space="preserve"> Item Number</w:t>
        </w:r>
        <w:r w:rsidRPr="00A10C06">
          <w:rPr>
            <w:rFonts w:hint="eastAsia"/>
            <w:lang w:eastAsia="zh-CN"/>
          </w:rPr>
          <w:t>:</w:t>
        </w:r>
      </w:ins>
    </w:p>
    <w:p w14:paraId="68D70F3E" w14:textId="4BCCA7D6" w:rsidR="00A10C06" w:rsidRPr="00A10C06" w:rsidRDefault="00A10C06" w:rsidP="00AA5F34">
      <w:pPr>
        <w:jc w:val="both"/>
        <w:rPr>
          <w:rFonts w:hint="eastAsia"/>
          <w:lang w:eastAsia="zh-CN"/>
        </w:rPr>
      </w:pPr>
      <w:ins w:id="266" w:author="liuhaibo" w:date="2017-11-17T15:25:00Z">
        <w:r w:rsidRPr="00A10C06">
          <w:rPr>
            <w:rFonts w:hint="eastAsia"/>
            <w:lang w:eastAsia="zh-CN"/>
          </w:rPr>
          <w:t xml:space="preserve">The HIS purchase requisition number and HIS purchase requisition item number will be obtained from </w:t>
        </w:r>
        <w:r w:rsidRPr="00A10C06">
          <w:rPr>
            <w:lang w:eastAsia="zh-CN"/>
          </w:rPr>
          <w:t>“Requirement Tracking Number”</w:t>
        </w:r>
        <w:r w:rsidRPr="00A10C06">
          <w:rPr>
            <w:rFonts w:hint="eastAsia"/>
            <w:lang w:eastAsia="zh-CN"/>
          </w:rPr>
          <w:t xml:space="preserve"> field (EKPO_</w:t>
        </w:r>
        <w:r w:rsidRPr="00A10C06">
          <w:t xml:space="preserve"> </w:t>
        </w:r>
        <w:r w:rsidRPr="00A10C06">
          <w:rPr>
            <w:lang w:eastAsia="zh-CN"/>
          </w:rPr>
          <w:t>BEDNR</w:t>
        </w:r>
        <w:r w:rsidRPr="00A10C06">
          <w:rPr>
            <w:rFonts w:hint="eastAsia"/>
            <w:lang w:eastAsia="zh-CN"/>
          </w:rPr>
          <w:t xml:space="preserve">) in inSITE P11 system., the first 8 characters in </w:t>
        </w:r>
        <w:r w:rsidRPr="00A10C06">
          <w:rPr>
            <w:lang w:eastAsia="zh-CN"/>
          </w:rPr>
          <w:t>“Requirement Tracking Number”</w:t>
        </w:r>
        <w:r w:rsidRPr="00A10C06">
          <w:rPr>
            <w:rFonts w:hint="eastAsia"/>
            <w:lang w:eastAsia="zh-CN"/>
          </w:rPr>
          <w:t xml:space="preserve"> field will be considered as HIS purchase requisition number and the left ones will be </w:t>
        </w:r>
        <w:r w:rsidRPr="00A10C06">
          <w:rPr>
            <w:lang w:eastAsia="zh-CN"/>
          </w:rPr>
          <w:t>considered</w:t>
        </w:r>
        <w:r w:rsidRPr="00A10C06">
          <w:rPr>
            <w:rFonts w:hint="eastAsia"/>
            <w:lang w:eastAsia="zh-CN"/>
          </w:rPr>
          <w:t xml:space="preserve"> as HIS purchase requisition item number.</w:t>
        </w:r>
      </w:ins>
    </w:p>
    <w:p w14:paraId="647D849F" w14:textId="77777777" w:rsidR="0064763B" w:rsidRDefault="0064763B" w:rsidP="0064763B">
      <w:pPr>
        <w:pStyle w:val="Heading2"/>
        <w:rPr>
          <w:rFonts w:cstheme="minorHAnsi"/>
        </w:rPr>
      </w:pPr>
      <w:bookmarkStart w:id="267" w:name="_Toc498695963"/>
      <w:r>
        <w:rPr>
          <w:lang w:val="en-US"/>
        </w:rPr>
        <w:t>Post Goods Receipt</w:t>
      </w:r>
      <w:bookmarkEnd w:id="267"/>
    </w:p>
    <w:p w14:paraId="3E55B349" w14:textId="77777777" w:rsidR="0064763B" w:rsidRDefault="0064763B" w:rsidP="0064763B">
      <w:pPr>
        <w:rPr>
          <w:rFonts w:hint="eastAsia"/>
          <w:lang w:eastAsia="zh-CN"/>
        </w:rPr>
      </w:pPr>
      <w:r>
        <w:t xml:space="preserve">The confirmation of the received items within a clinical will be managed by this interface. In P11 system the corresponding material document will be created. </w:t>
      </w:r>
    </w:p>
    <w:p w14:paraId="384BA3AC" w14:textId="31268DDC" w:rsidR="00AA5F34" w:rsidRPr="00830796" w:rsidRDefault="00AA5F34" w:rsidP="00AA5F34">
      <w:pPr>
        <w:jc w:val="both"/>
      </w:pPr>
      <w:r w:rsidRPr="00830796">
        <w:t xml:space="preserve">After the user has confirmed received items, the </w:t>
      </w:r>
      <w:r>
        <w:t xml:space="preserve">clinical </w:t>
      </w:r>
      <w:r w:rsidRPr="00830796">
        <w:t xml:space="preserve">system </w:t>
      </w:r>
      <w:r>
        <w:t xml:space="preserve">will </w:t>
      </w:r>
      <w:r w:rsidRPr="00830796">
        <w:t xml:space="preserve">send the posting data </w:t>
      </w:r>
      <w:ins w:id="268" w:author="liuhaibo" w:date="2017-11-17T15:27:00Z">
        <w:r w:rsidR="005B31CD" w:rsidRPr="004867C5">
          <w:rPr>
            <w:lang w:eastAsia="zh-CN"/>
          </w:rPr>
          <w:t>asynchronously</w:t>
        </w:r>
        <w:r w:rsidR="005B31CD" w:rsidRPr="00830796">
          <w:t xml:space="preserve"> </w:t>
        </w:r>
      </w:ins>
      <w:r w:rsidRPr="00830796">
        <w:t xml:space="preserve">to P11 system. For internal items received via outbound delivery the user </w:t>
      </w:r>
      <w:r>
        <w:t xml:space="preserve">will </w:t>
      </w:r>
      <w:r w:rsidRPr="00830796">
        <w:t xml:space="preserve">not be able change the received quantities. This </w:t>
      </w:r>
      <w:r>
        <w:t xml:space="preserve">will </w:t>
      </w:r>
      <w:r w:rsidRPr="00830796">
        <w:t xml:space="preserve">be ensured by the </w:t>
      </w:r>
      <w:r>
        <w:t xml:space="preserve">clinical </w:t>
      </w:r>
      <w:r w:rsidRPr="00830796">
        <w:t>system.</w:t>
      </w:r>
    </w:p>
    <w:p w14:paraId="48D2CFE8" w14:textId="77777777" w:rsidR="00AA5F34" w:rsidRDefault="00AA5F34" w:rsidP="00AA5F34">
      <w:pPr>
        <w:jc w:val="both"/>
      </w:pPr>
      <w:r w:rsidRPr="00830796">
        <w:t xml:space="preserve">The following information shall be send from </w:t>
      </w:r>
      <w:r>
        <w:t xml:space="preserve">clinical </w:t>
      </w:r>
      <w:r w:rsidRPr="00830796">
        <w:t>system to post a goods receipt in P11 system</w:t>
      </w:r>
      <w:r>
        <w:t xml:space="preserve"> via PI</w:t>
      </w:r>
      <w:r w:rsidRPr="00830796">
        <w:t>:</w:t>
      </w:r>
    </w:p>
    <w:tbl>
      <w:tblPr>
        <w:tblStyle w:val="FNCTable"/>
        <w:tblW w:w="6776" w:type="dxa"/>
        <w:tblLook w:val="04A0" w:firstRow="1" w:lastRow="0" w:firstColumn="1" w:lastColumn="0" w:noHBand="0" w:noVBand="1"/>
      </w:tblPr>
      <w:tblGrid>
        <w:gridCol w:w="6776"/>
      </w:tblGrid>
      <w:tr w:rsidR="00AA5F34" w14:paraId="4D09F0DE" w14:textId="77777777" w:rsidTr="00C96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A7EC9A0" w14:textId="77777777" w:rsidR="00AA5F34" w:rsidRDefault="00AA5F34" w:rsidP="00C963DF">
            <w:pPr>
              <w:jc w:val="both"/>
            </w:pPr>
            <w:r>
              <w:t>Field</w:t>
            </w:r>
          </w:p>
        </w:tc>
      </w:tr>
      <w:tr w:rsidR="00AA5F34" w:rsidRPr="00761558" w14:paraId="34C534EE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116A4427" w14:textId="383FFDAA" w:rsidR="00AA5F34" w:rsidRDefault="00AA5F34" w:rsidP="00C963DF">
            <w:pPr>
              <w:jc w:val="both"/>
            </w:pPr>
            <w:del w:id="269" w:author="liuhaibo" w:date="2017-11-17T15:26:00Z">
              <w:r w:rsidDel="000D155D">
                <w:delText>Reference Document (Purchase Order or Outbound Delivery Number)</w:delText>
              </w:r>
            </w:del>
          </w:p>
        </w:tc>
      </w:tr>
      <w:tr w:rsidR="00AA5F34" w:rsidRPr="00761558" w14:paraId="00763010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C8C611C" w14:textId="77777777" w:rsidR="00AA5F34" w:rsidRDefault="00AA5F34" w:rsidP="00C963DF">
            <w:pPr>
              <w:jc w:val="both"/>
            </w:pPr>
            <w:r>
              <w:t>Processing user (First 12 character of the last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>name or user id)</w:t>
            </w:r>
          </w:p>
        </w:tc>
      </w:tr>
      <w:tr w:rsidR="00AA5F34" w14:paraId="1D4059A4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11E94D4" w14:textId="77777777" w:rsidR="00AA5F34" w:rsidRDefault="00AA5F34" w:rsidP="00C963DF">
            <w:pPr>
              <w:jc w:val="both"/>
            </w:pPr>
            <w:r>
              <w:t>Header text</w:t>
            </w:r>
          </w:p>
        </w:tc>
      </w:tr>
      <w:tr w:rsidR="00AA5F34" w14:paraId="64A5C57C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8BBB89A" w14:textId="77777777" w:rsidR="00AA5F34" w:rsidRDefault="00AA5F34" w:rsidP="00C963DF">
            <w:pPr>
              <w:jc w:val="both"/>
            </w:pPr>
            <w:r>
              <w:t>Material Number</w:t>
            </w:r>
          </w:p>
        </w:tc>
      </w:tr>
      <w:tr w:rsidR="00AA5F34" w14:paraId="03DF9522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6960235" w14:textId="77777777" w:rsidR="00AA5F34" w:rsidRDefault="00AA5F34" w:rsidP="00C963DF">
            <w:pPr>
              <w:jc w:val="both"/>
            </w:pPr>
            <w:r>
              <w:t>Plant</w:t>
            </w:r>
          </w:p>
        </w:tc>
      </w:tr>
      <w:tr w:rsidR="00AA5F34" w14:paraId="595B4951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368DFB7" w14:textId="77777777" w:rsidR="00AA5F34" w:rsidRDefault="00AA5F34" w:rsidP="00C963DF">
            <w:pPr>
              <w:jc w:val="both"/>
            </w:pPr>
            <w:r>
              <w:t>Storage Location</w:t>
            </w:r>
          </w:p>
        </w:tc>
      </w:tr>
      <w:tr w:rsidR="00AA5F34" w14:paraId="31D0A842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1E18A077" w14:textId="77777777" w:rsidR="00AA5F34" w:rsidRDefault="00AA5F34" w:rsidP="00C963DF">
            <w:pPr>
              <w:jc w:val="both"/>
            </w:pPr>
            <w:r>
              <w:lastRenderedPageBreak/>
              <w:t>Posting Date</w:t>
            </w:r>
          </w:p>
        </w:tc>
      </w:tr>
      <w:tr w:rsidR="00AA5F34" w14:paraId="519B28A4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2CD3BA34" w14:textId="77777777" w:rsidR="00AA5F34" w:rsidRDefault="00AA5F34" w:rsidP="00C963DF">
            <w:pPr>
              <w:jc w:val="both"/>
            </w:pPr>
            <w:r>
              <w:t>Document Date</w:t>
            </w:r>
          </w:p>
        </w:tc>
      </w:tr>
      <w:tr w:rsidR="00AA5F34" w14:paraId="00E9D142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8730DEB" w14:textId="77777777" w:rsidR="00AA5F34" w:rsidRDefault="00AA5F34" w:rsidP="00C963DF">
            <w:pPr>
              <w:jc w:val="both"/>
            </w:pPr>
            <w:r>
              <w:t>Purchase Order Number</w:t>
            </w:r>
          </w:p>
        </w:tc>
      </w:tr>
      <w:tr w:rsidR="00AA5F34" w14:paraId="11D31100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250D7F22" w14:textId="77777777" w:rsidR="00AA5F34" w:rsidRDefault="00AA5F34" w:rsidP="00C963DF">
            <w:pPr>
              <w:jc w:val="both"/>
            </w:pPr>
            <w:r>
              <w:t>Purchase Order Item Number</w:t>
            </w:r>
          </w:p>
        </w:tc>
      </w:tr>
      <w:tr w:rsidR="00AA5F34" w14:paraId="52166F9E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693FDD37" w14:textId="77777777" w:rsidR="00AA5F34" w:rsidRDefault="00AA5F34" w:rsidP="00C963DF">
            <w:pPr>
              <w:jc w:val="both"/>
            </w:pPr>
            <w:r>
              <w:t>Outbound Delivery Number</w:t>
            </w:r>
          </w:p>
        </w:tc>
      </w:tr>
      <w:tr w:rsidR="00AA5F34" w14:paraId="38E3BD19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1C4E075" w14:textId="77777777" w:rsidR="00AA5F34" w:rsidRDefault="00AA5F34" w:rsidP="00C963DF">
            <w:pPr>
              <w:jc w:val="both"/>
            </w:pPr>
            <w:r>
              <w:t>Outbound Delivery Item Number</w:t>
            </w:r>
          </w:p>
        </w:tc>
      </w:tr>
      <w:tr w:rsidR="00AA5F34" w:rsidRPr="00761558" w14:paraId="378A279F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13DA44B2" w14:textId="77777777" w:rsidR="00AA5F34" w:rsidRDefault="00AA5F34" w:rsidP="00C963DF">
            <w:pPr>
              <w:jc w:val="both"/>
            </w:pPr>
            <w:r>
              <w:t>SAP Batch code (only for Outbound Deliveries, only FME products)</w:t>
            </w:r>
          </w:p>
        </w:tc>
      </w:tr>
      <w:tr w:rsidR="00AA5F34" w:rsidRPr="00761558" w14:paraId="1C7C7CB7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A1ED920" w14:textId="77777777" w:rsidR="00AA5F34" w:rsidRDefault="00AA5F34" w:rsidP="00C963DF">
            <w:pPr>
              <w:jc w:val="both"/>
            </w:pPr>
            <w:r>
              <w:t>Expire Date (only for Purchase Orders, non FME products)</w:t>
            </w:r>
          </w:p>
        </w:tc>
      </w:tr>
      <w:tr w:rsidR="00AA5F34" w14:paraId="3803F807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6EC93505" w14:textId="77777777" w:rsidR="00AA5F34" w:rsidRDefault="00AA5F34" w:rsidP="00C963DF">
            <w:pPr>
              <w:jc w:val="both"/>
            </w:pPr>
            <w:r>
              <w:t>Supplier ID</w:t>
            </w:r>
          </w:p>
        </w:tc>
      </w:tr>
      <w:tr w:rsidR="00AA5F34" w:rsidRPr="00761558" w14:paraId="707647CA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B4EFE16" w14:textId="77777777" w:rsidR="00AA5F34" w:rsidRDefault="00AA5F34" w:rsidP="00C963DF">
            <w:pPr>
              <w:jc w:val="both"/>
            </w:pPr>
            <w:r>
              <w:t>Vendor Batch Code (only for Purchase Orders, non FME products)</w:t>
            </w:r>
          </w:p>
        </w:tc>
      </w:tr>
      <w:tr w:rsidR="00AA5F34" w14:paraId="7B0982C6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4ACFA43" w14:textId="77777777" w:rsidR="00AA5F34" w:rsidRDefault="00AA5F34" w:rsidP="00C963DF">
            <w:pPr>
              <w:jc w:val="both"/>
            </w:pPr>
            <w:r>
              <w:t>Quantity</w:t>
            </w:r>
          </w:p>
        </w:tc>
      </w:tr>
      <w:tr w:rsidR="00AA5F34" w14:paraId="6D96CBFE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6EAED1A" w14:textId="77777777" w:rsidR="00AA5F34" w:rsidRDefault="00AA5F34" w:rsidP="00C963DF">
            <w:pPr>
              <w:keepNext/>
              <w:jc w:val="both"/>
            </w:pPr>
            <w:r>
              <w:t>Unit of measure</w:t>
            </w:r>
          </w:p>
        </w:tc>
      </w:tr>
    </w:tbl>
    <w:p w14:paraId="78CBC418" w14:textId="77777777" w:rsidR="0064763B" w:rsidRDefault="0064763B" w:rsidP="0064763B">
      <w:pPr>
        <w:pStyle w:val="Heading2"/>
        <w:rPr>
          <w:rFonts w:cstheme="minorHAnsi"/>
        </w:rPr>
      </w:pPr>
      <w:bookmarkStart w:id="270" w:name="_Toc498695964"/>
      <w:r>
        <w:rPr>
          <w:lang w:val="en-US"/>
        </w:rPr>
        <w:t>Post Goods Issue</w:t>
      </w:r>
      <w:bookmarkEnd w:id="270"/>
    </w:p>
    <w:p w14:paraId="3C2EBEFC" w14:textId="77777777" w:rsidR="0064763B" w:rsidRDefault="0064763B" w:rsidP="0064763B">
      <w:pPr>
        <w:rPr>
          <w:rFonts w:hint="eastAsia"/>
          <w:lang w:eastAsia="zh-CN"/>
        </w:rPr>
      </w:pPr>
      <w:r>
        <w:t xml:space="preserve">Consumed items within a clinical will be managed by this interface. The system will create a material document for the consumption as well for the scrapping process. </w:t>
      </w:r>
    </w:p>
    <w:p w14:paraId="678E6091" w14:textId="5D5A04BC" w:rsidR="00AA5F34" w:rsidRPr="007E260E" w:rsidRDefault="00AA5F34" w:rsidP="00AA5F34">
      <w:pPr>
        <w:jc w:val="both"/>
      </w:pPr>
      <w:r>
        <w:t xml:space="preserve">Clinical </w:t>
      </w:r>
      <w:r w:rsidRPr="007E260E">
        <w:t xml:space="preserve">system </w:t>
      </w:r>
      <w:r>
        <w:t xml:space="preserve">will </w:t>
      </w:r>
      <w:r w:rsidRPr="007E260E">
        <w:t xml:space="preserve">send the posting data </w:t>
      </w:r>
      <w:ins w:id="271" w:author="liuhaibo" w:date="2017-11-17T15:27:00Z">
        <w:r w:rsidR="009B0E22" w:rsidRPr="004867C5">
          <w:rPr>
            <w:lang w:eastAsia="zh-CN"/>
          </w:rPr>
          <w:t>asynchronously</w:t>
        </w:r>
        <w:r w:rsidR="009B0E22" w:rsidRPr="007E260E">
          <w:t xml:space="preserve"> </w:t>
        </w:r>
      </w:ins>
      <w:r w:rsidRPr="007E260E">
        <w:t>to P11 system. There is no additional interface needed to provide additional information from P11 before posting these documents (e.g. Stock information won’t be available at this point).</w:t>
      </w:r>
    </w:p>
    <w:p w14:paraId="5C1B9089" w14:textId="77777777" w:rsidR="00AA5F34" w:rsidRDefault="00AA5F34" w:rsidP="00AA5F34">
      <w:pPr>
        <w:jc w:val="both"/>
      </w:pPr>
      <w:r w:rsidRPr="007E260E">
        <w:t xml:space="preserve">The following information </w:t>
      </w:r>
      <w:r>
        <w:t xml:space="preserve">will </w:t>
      </w:r>
      <w:r w:rsidRPr="007E260E">
        <w:t xml:space="preserve">be send from </w:t>
      </w:r>
      <w:r>
        <w:t xml:space="preserve">clinical </w:t>
      </w:r>
      <w:r w:rsidRPr="007E260E">
        <w:t>system to post consumption in P11 system:</w:t>
      </w:r>
    </w:p>
    <w:tbl>
      <w:tblPr>
        <w:tblStyle w:val="FNCTable"/>
        <w:tblW w:w="6776" w:type="dxa"/>
        <w:tblLook w:val="04A0" w:firstRow="1" w:lastRow="0" w:firstColumn="1" w:lastColumn="0" w:noHBand="0" w:noVBand="1"/>
      </w:tblPr>
      <w:tblGrid>
        <w:gridCol w:w="6776"/>
      </w:tblGrid>
      <w:tr w:rsidR="00AA5F34" w14:paraId="09C32FA0" w14:textId="77777777" w:rsidTr="00C96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2884CD42" w14:textId="77777777" w:rsidR="00AA5F34" w:rsidRDefault="00AA5F34" w:rsidP="00C963DF">
            <w:pPr>
              <w:jc w:val="both"/>
            </w:pPr>
            <w:r>
              <w:t>Field</w:t>
            </w:r>
          </w:p>
        </w:tc>
      </w:tr>
      <w:tr w:rsidR="00AA5F34" w14:paraId="401A2E78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2006CE04" w14:textId="77777777" w:rsidR="00AA5F34" w:rsidRDefault="00AA5F34" w:rsidP="00C963DF">
            <w:pPr>
              <w:jc w:val="both"/>
            </w:pPr>
            <w:r>
              <w:t>Header text</w:t>
            </w:r>
          </w:p>
        </w:tc>
      </w:tr>
      <w:tr w:rsidR="00AA5F34" w:rsidRPr="00761558" w14:paraId="021162E8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7758237" w14:textId="77777777" w:rsidR="00AA5F34" w:rsidRDefault="00AA5F34" w:rsidP="00C963DF">
            <w:pPr>
              <w:jc w:val="both"/>
            </w:pPr>
            <w:r>
              <w:t>Processing user (First 12 character of the last</w:t>
            </w:r>
            <w:r w:rsidRPr="00593C98">
              <w:rPr>
                <w:rFonts w:hint="eastAsia"/>
              </w:rPr>
              <w:t xml:space="preserve"> </w:t>
            </w:r>
            <w:r>
              <w:t>name or user id)</w:t>
            </w:r>
          </w:p>
        </w:tc>
      </w:tr>
      <w:tr w:rsidR="00AA5F34" w14:paraId="1B3A23D5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700C1979" w14:textId="77777777" w:rsidR="00AA5F34" w:rsidRDefault="00AA5F34" w:rsidP="00C963DF">
            <w:pPr>
              <w:jc w:val="both"/>
            </w:pPr>
            <w:r>
              <w:t>Posting Date</w:t>
            </w:r>
          </w:p>
        </w:tc>
      </w:tr>
      <w:tr w:rsidR="00AA5F34" w14:paraId="0655E193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207D69F0" w14:textId="77777777" w:rsidR="00AA5F34" w:rsidRDefault="00AA5F34" w:rsidP="00C963DF">
            <w:pPr>
              <w:jc w:val="both"/>
            </w:pPr>
            <w:r>
              <w:t>Document Date</w:t>
            </w:r>
          </w:p>
        </w:tc>
      </w:tr>
      <w:tr w:rsidR="00AA5F34" w14:paraId="5F17F738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27BB7F86" w14:textId="77777777" w:rsidR="00AA5F34" w:rsidRDefault="00AA5F34" w:rsidP="00C963DF">
            <w:pPr>
              <w:jc w:val="both"/>
            </w:pPr>
            <w:r>
              <w:t>Material Number</w:t>
            </w:r>
          </w:p>
        </w:tc>
      </w:tr>
      <w:tr w:rsidR="00AA5F34" w14:paraId="3D594FAD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573FA62" w14:textId="77777777" w:rsidR="00AA5F34" w:rsidRDefault="00AA5F34" w:rsidP="00C963DF">
            <w:pPr>
              <w:jc w:val="both"/>
            </w:pPr>
            <w:r>
              <w:t>Plant</w:t>
            </w:r>
          </w:p>
        </w:tc>
      </w:tr>
      <w:tr w:rsidR="00AA5F34" w14:paraId="469FD4C3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26528407" w14:textId="77777777" w:rsidR="00AA5F34" w:rsidRDefault="00AA5F34" w:rsidP="00C963DF">
            <w:pPr>
              <w:jc w:val="both"/>
            </w:pPr>
            <w:r>
              <w:t>Storage Location</w:t>
            </w:r>
          </w:p>
        </w:tc>
      </w:tr>
      <w:tr w:rsidR="00AA5F34" w14:paraId="580E5805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7CB21CF8" w14:textId="77777777" w:rsidR="00AA5F34" w:rsidRDefault="00AA5F34" w:rsidP="00C963DF">
            <w:pPr>
              <w:jc w:val="both"/>
            </w:pPr>
            <w:r>
              <w:t>Quantity</w:t>
            </w:r>
          </w:p>
        </w:tc>
      </w:tr>
      <w:tr w:rsidR="00AA5F34" w14:paraId="55D9ADC5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9539075" w14:textId="77777777" w:rsidR="00AA5F34" w:rsidRDefault="00AA5F34" w:rsidP="00C963DF">
            <w:pPr>
              <w:jc w:val="both"/>
            </w:pPr>
            <w:r>
              <w:t>Unit of measure</w:t>
            </w:r>
          </w:p>
        </w:tc>
      </w:tr>
      <w:tr w:rsidR="00AA5F34" w:rsidRPr="00761558" w14:paraId="774D50A2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1AEC5388" w14:textId="77777777" w:rsidR="00AA5F34" w:rsidRDefault="00AA5F34" w:rsidP="00C963DF">
            <w:pPr>
              <w:jc w:val="both"/>
            </w:pPr>
            <w:r>
              <w:t>Movement Type (291 for Consumption, 9NC for scrapping</w:t>
            </w:r>
            <w:r>
              <w:rPr>
                <w:rFonts w:eastAsiaTheme="minorEastAsia" w:hint="eastAsia"/>
                <w:lang w:eastAsia="zh-CN"/>
              </w:rPr>
              <w:t xml:space="preserve">, </w:t>
            </w:r>
            <w:r>
              <w:rPr>
                <w:rFonts w:eastAsiaTheme="minorEastAsia" w:hint="eastAsia"/>
                <w:lang w:eastAsia="zh-CN"/>
              </w:rPr>
              <w:lastRenderedPageBreak/>
              <w:t>movement types for inventory counting (Profit/Loss) to be developed</w:t>
            </w:r>
            <w:r>
              <w:t>)</w:t>
            </w:r>
          </w:p>
        </w:tc>
      </w:tr>
      <w:tr w:rsidR="00AA5F34" w14:paraId="707CFF1B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6C1B5AF3" w14:textId="77777777" w:rsidR="00AA5F34" w:rsidRDefault="00AA5F34" w:rsidP="00C963DF">
            <w:pPr>
              <w:jc w:val="both"/>
            </w:pPr>
            <w:r>
              <w:lastRenderedPageBreak/>
              <w:t>SAP Batch code</w:t>
            </w:r>
          </w:p>
        </w:tc>
      </w:tr>
      <w:tr w:rsidR="00AA5F34" w14:paraId="510C7341" w14:textId="77777777" w:rsidTr="00C963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6539F21" w14:textId="77777777" w:rsidR="00AA5F34" w:rsidRDefault="00AA5F34" w:rsidP="00C963DF">
            <w:pPr>
              <w:jc w:val="both"/>
            </w:pPr>
            <w:r>
              <w:t>Treatment type</w:t>
            </w:r>
          </w:p>
        </w:tc>
      </w:tr>
      <w:tr w:rsidR="00AA5F34" w:rsidRPr="00761558" w14:paraId="6D16FD8F" w14:textId="77777777" w:rsidTr="00C9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65AE5C47" w14:textId="77777777" w:rsidR="00AA5F34" w:rsidRDefault="00AA5F34" w:rsidP="00C963DF">
            <w:pPr>
              <w:keepNext/>
              <w:jc w:val="both"/>
            </w:pPr>
            <w:r>
              <w:t>Movement reason (only for scrapping)</w:t>
            </w:r>
          </w:p>
        </w:tc>
      </w:tr>
    </w:tbl>
    <w:p w14:paraId="6861A389" w14:textId="77777777" w:rsidR="0064763B" w:rsidRPr="00B46A2B" w:rsidRDefault="0064763B" w:rsidP="0064763B">
      <w:pPr>
        <w:pStyle w:val="Heading1"/>
      </w:pPr>
      <w:bookmarkStart w:id="272" w:name="_Toc318273145"/>
      <w:bookmarkStart w:id="273" w:name="_Toc433376172"/>
      <w:bookmarkStart w:id="274" w:name="_Toc498695965"/>
      <w:bookmarkEnd w:id="249"/>
      <w:r w:rsidRPr="00B46A2B">
        <w:t>Source &amp; Target System</w:t>
      </w:r>
      <w:bookmarkEnd w:id="272"/>
      <w:bookmarkEnd w:id="273"/>
      <w:bookmarkEnd w:id="274"/>
    </w:p>
    <w:p w14:paraId="04CB9E62" w14:textId="77777777" w:rsidR="0064763B" w:rsidRPr="00F41A06" w:rsidRDefault="0064763B" w:rsidP="0064763B">
      <w:pPr>
        <w:pStyle w:val="NormalItalics"/>
        <w:rPr>
          <w:rFonts w:cstheme="minorHAnsi"/>
          <w:i w:val="0"/>
          <w:szCs w:val="22"/>
        </w:rPr>
      </w:pPr>
      <w:bookmarkStart w:id="275" w:name="_Toc11830518"/>
      <w:r>
        <w:rPr>
          <w:rFonts w:cstheme="minorHAnsi"/>
          <w:i w:val="0"/>
          <w:szCs w:val="22"/>
        </w:rPr>
        <w:t>For the material and batch master data replication and as well for the Receive Open Purchase Order/Outbound delivery:</w:t>
      </w:r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958"/>
        <w:gridCol w:w="2063"/>
        <w:gridCol w:w="2065"/>
        <w:gridCol w:w="2065"/>
        <w:gridCol w:w="2112"/>
      </w:tblGrid>
      <w:tr w:rsidR="0064763B" w14:paraId="1C43E544" w14:textId="77777777" w:rsidTr="005B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pct"/>
          </w:tcPr>
          <w:p w14:paraId="1287C064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System</w:t>
            </w:r>
          </w:p>
        </w:tc>
        <w:tc>
          <w:tcPr>
            <w:tcW w:w="1005" w:type="pct"/>
          </w:tcPr>
          <w:p w14:paraId="7CEC64F0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Source/Target</w:t>
            </w:r>
          </w:p>
        </w:tc>
        <w:tc>
          <w:tcPr>
            <w:tcW w:w="1006" w:type="pct"/>
          </w:tcPr>
          <w:p w14:paraId="13E93643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Application name</w:t>
            </w:r>
          </w:p>
        </w:tc>
        <w:tc>
          <w:tcPr>
            <w:tcW w:w="1006" w:type="pct"/>
          </w:tcPr>
          <w:p w14:paraId="74D3718B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SAP/Non-SAP</w:t>
            </w:r>
          </w:p>
        </w:tc>
        <w:tc>
          <w:tcPr>
            <w:tcW w:w="1030" w:type="pct"/>
          </w:tcPr>
          <w:p w14:paraId="6EB7CD17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Comment</w:t>
            </w:r>
          </w:p>
        </w:tc>
      </w:tr>
      <w:tr w:rsidR="0064763B" w:rsidRPr="00702BEA" w14:paraId="5F540F9F" w14:textId="77777777" w:rsidTr="005B76AD">
        <w:tc>
          <w:tcPr>
            <w:tcW w:w="954" w:type="pct"/>
          </w:tcPr>
          <w:p w14:paraId="73BF298E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P11</w:t>
            </w:r>
          </w:p>
        </w:tc>
        <w:tc>
          <w:tcPr>
            <w:tcW w:w="1005" w:type="pct"/>
          </w:tcPr>
          <w:p w14:paraId="07AA3436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Source</w:t>
            </w:r>
          </w:p>
        </w:tc>
        <w:tc>
          <w:tcPr>
            <w:tcW w:w="1006" w:type="pct"/>
          </w:tcPr>
          <w:p w14:paraId="27A1A667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7F798C64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</w:p>
        </w:tc>
        <w:tc>
          <w:tcPr>
            <w:tcW w:w="1030" w:type="pct"/>
          </w:tcPr>
          <w:p w14:paraId="750BC366" w14:textId="77777777" w:rsidR="0064763B" w:rsidRPr="00B26FBD" w:rsidRDefault="0064763B" w:rsidP="005B76AD">
            <w:pPr>
              <w:spacing w:after="120"/>
              <w:rPr>
                <w:rFonts w:eastAsia="SimSun" w:cstheme="minorHAnsi"/>
                <w:lang w:eastAsia="zh-CN"/>
              </w:rPr>
            </w:pPr>
            <w:r>
              <w:rPr>
                <w:rFonts w:eastAsia="SimSun" w:cstheme="minorHAnsi" w:hint="eastAsia"/>
                <w:lang w:eastAsia="zh-CN"/>
              </w:rPr>
              <w:t>N/A</w:t>
            </w:r>
          </w:p>
        </w:tc>
      </w:tr>
      <w:tr w:rsidR="0064763B" w:rsidRPr="00702BEA" w14:paraId="3BF16F4F" w14:textId="77777777" w:rsidTr="005B76AD">
        <w:tc>
          <w:tcPr>
            <w:tcW w:w="954" w:type="pct"/>
          </w:tcPr>
          <w:p w14:paraId="36E8326F" w14:textId="49659A48" w:rsidR="0064763B" w:rsidRPr="00295FE1" w:rsidRDefault="0064763B" w:rsidP="005B76AD">
            <w:pPr>
              <w:spacing w:after="120"/>
              <w:rPr>
                <w:rFonts w:eastAsiaTheme="minorEastAsia" w:cstheme="minorHAnsi" w:hint="eastAsia"/>
                <w:lang w:eastAsia="zh-CN"/>
              </w:rPr>
            </w:pPr>
            <w:commentRangeStart w:id="276"/>
            <w:del w:id="277" w:author="liuhaibo" w:date="2017-11-17T15:28:00Z">
              <w:r w:rsidDel="00295FE1">
                <w:rPr>
                  <w:rFonts w:cstheme="minorHAnsi"/>
                </w:rPr>
                <w:delText>P50</w:delText>
              </w:r>
              <w:commentRangeEnd w:id="276"/>
              <w:r w:rsidR="003E3C2D" w:rsidDel="00295FE1">
                <w:rPr>
                  <w:rStyle w:val="CommentReference"/>
                  <w:rFonts w:eastAsiaTheme="minorHAnsi" w:cstheme="minorBidi"/>
                </w:rPr>
                <w:commentReference w:id="276"/>
              </w:r>
            </w:del>
            <w:ins w:id="278" w:author="liuhaibo" w:date="2017-11-17T15:28:00Z">
              <w:r w:rsidR="00295FE1">
                <w:rPr>
                  <w:rFonts w:eastAsiaTheme="minorEastAsia" w:cstheme="minorHAnsi" w:hint="eastAsia"/>
                  <w:lang w:eastAsia="zh-CN"/>
                </w:rPr>
                <w:t>P77</w:t>
              </w:r>
            </w:ins>
          </w:p>
        </w:tc>
        <w:tc>
          <w:tcPr>
            <w:tcW w:w="1005" w:type="pct"/>
          </w:tcPr>
          <w:p w14:paraId="04E3A6D7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Middleware</w:t>
            </w:r>
          </w:p>
        </w:tc>
        <w:tc>
          <w:tcPr>
            <w:tcW w:w="1006" w:type="pct"/>
          </w:tcPr>
          <w:p w14:paraId="2C8449C4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6A0EBEDD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</w:p>
        </w:tc>
        <w:tc>
          <w:tcPr>
            <w:tcW w:w="1030" w:type="pct"/>
          </w:tcPr>
          <w:p w14:paraId="52BD1C3F" w14:textId="77777777" w:rsidR="0064763B" w:rsidRPr="00702BEA" w:rsidRDefault="0064763B" w:rsidP="005B76AD">
            <w:pPr>
              <w:keepNext/>
              <w:spacing w:after="120"/>
              <w:rPr>
                <w:rFonts w:cstheme="minorHAnsi"/>
              </w:rPr>
            </w:pPr>
            <w:r>
              <w:rPr>
                <w:rFonts w:eastAsia="SimSun" w:cstheme="minorHAnsi" w:hint="eastAsia"/>
                <w:lang w:eastAsia="zh-CN"/>
              </w:rPr>
              <w:t>N/A</w:t>
            </w:r>
          </w:p>
        </w:tc>
      </w:tr>
      <w:tr w:rsidR="0064763B" w:rsidRPr="00702BEA" w14:paraId="047A711F" w14:textId="77777777" w:rsidTr="005B76AD">
        <w:tc>
          <w:tcPr>
            <w:tcW w:w="954" w:type="pct"/>
          </w:tcPr>
          <w:p w14:paraId="3847FC0C" w14:textId="77777777" w:rsidR="0064763B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HIS</w:t>
            </w:r>
          </w:p>
        </w:tc>
        <w:tc>
          <w:tcPr>
            <w:tcW w:w="1005" w:type="pct"/>
          </w:tcPr>
          <w:p w14:paraId="3C9D23BD" w14:textId="77777777" w:rsidR="0064763B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Target</w:t>
            </w:r>
          </w:p>
        </w:tc>
        <w:tc>
          <w:tcPr>
            <w:tcW w:w="1006" w:type="pct"/>
          </w:tcPr>
          <w:p w14:paraId="7370D928" w14:textId="77777777" w:rsidR="0064763B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4B47C905" w14:textId="77777777" w:rsidR="0064763B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NON SAP</w:t>
            </w:r>
          </w:p>
        </w:tc>
        <w:tc>
          <w:tcPr>
            <w:tcW w:w="1030" w:type="pct"/>
          </w:tcPr>
          <w:p w14:paraId="1BF79777" w14:textId="77777777" w:rsidR="0064763B" w:rsidRDefault="0064763B" w:rsidP="005B76AD">
            <w:pPr>
              <w:keepNext/>
              <w:spacing w:after="120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N/A</w:t>
            </w:r>
          </w:p>
        </w:tc>
      </w:tr>
    </w:tbl>
    <w:p w14:paraId="68527146" w14:textId="77777777" w:rsidR="0064763B" w:rsidRDefault="0064763B" w:rsidP="0064763B">
      <w:pPr>
        <w:pStyle w:val="Caption"/>
      </w:pPr>
      <w:bookmarkStart w:id="279" w:name="_Toc487456388"/>
      <w:bookmarkStart w:id="280" w:name="_Toc4918682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: Source &amp; Target Systems</w:t>
      </w:r>
      <w:bookmarkEnd w:id="279"/>
      <w:bookmarkEnd w:id="280"/>
      <w:r>
        <w:t xml:space="preserve"> </w:t>
      </w:r>
    </w:p>
    <w:p w14:paraId="3DD0816B" w14:textId="77777777" w:rsidR="0064763B" w:rsidRDefault="0064763B" w:rsidP="0064763B"/>
    <w:p w14:paraId="0301AA6F" w14:textId="77777777" w:rsidR="0064763B" w:rsidRPr="00BE18DF" w:rsidRDefault="0064763B" w:rsidP="0064763B">
      <w:r>
        <w:t>For the both posting (Goods Receipt, Goods Issue) interfaces:</w:t>
      </w:r>
      <w:r w:rsidRPr="00BE18DF">
        <w:t xml:space="preserve"> </w:t>
      </w:r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958"/>
        <w:gridCol w:w="2063"/>
        <w:gridCol w:w="2065"/>
        <w:gridCol w:w="2065"/>
        <w:gridCol w:w="2112"/>
      </w:tblGrid>
      <w:tr w:rsidR="0064763B" w14:paraId="6DCFA366" w14:textId="77777777" w:rsidTr="005B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pct"/>
          </w:tcPr>
          <w:p w14:paraId="71F41F84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System</w:t>
            </w:r>
          </w:p>
        </w:tc>
        <w:tc>
          <w:tcPr>
            <w:tcW w:w="1005" w:type="pct"/>
          </w:tcPr>
          <w:p w14:paraId="3D69F7D4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Source/Target</w:t>
            </w:r>
          </w:p>
        </w:tc>
        <w:tc>
          <w:tcPr>
            <w:tcW w:w="1006" w:type="pct"/>
          </w:tcPr>
          <w:p w14:paraId="25554793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Application name</w:t>
            </w:r>
          </w:p>
        </w:tc>
        <w:tc>
          <w:tcPr>
            <w:tcW w:w="1006" w:type="pct"/>
          </w:tcPr>
          <w:p w14:paraId="53A797C9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SAP/Non-SAP</w:t>
            </w:r>
          </w:p>
        </w:tc>
        <w:tc>
          <w:tcPr>
            <w:tcW w:w="1029" w:type="pct"/>
          </w:tcPr>
          <w:p w14:paraId="5F76DB80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Comment</w:t>
            </w:r>
          </w:p>
        </w:tc>
      </w:tr>
      <w:tr w:rsidR="0064763B" w:rsidRPr="00702BEA" w14:paraId="72F02FFA" w14:textId="77777777" w:rsidTr="005B76AD">
        <w:tc>
          <w:tcPr>
            <w:tcW w:w="954" w:type="pct"/>
          </w:tcPr>
          <w:p w14:paraId="51BC8175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P11</w:t>
            </w:r>
          </w:p>
        </w:tc>
        <w:tc>
          <w:tcPr>
            <w:tcW w:w="1005" w:type="pct"/>
          </w:tcPr>
          <w:p w14:paraId="47BF33A7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Target</w:t>
            </w:r>
          </w:p>
        </w:tc>
        <w:tc>
          <w:tcPr>
            <w:tcW w:w="1006" w:type="pct"/>
          </w:tcPr>
          <w:p w14:paraId="0D2D78D2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2480BA07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</w:p>
        </w:tc>
        <w:tc>
          <w:tcPr>
            <w:tcW w:w="1029" w:type="pct"/>
          </w:tcPr>
          <w:p w14:paraId="796D58AF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eastAsia="SimSun" w:cstheme="minorHAnsi" w:hint="eastAsia"/>
                <w:lang w:eastAsia="zh-CN"/>
              </w:rPr>
              <w:t>N/A</w:t>
            </w:r>
          </w:p>
        </w:tc>
      </w:tr>
      <w:tr w:rsidR="0064763B" w:rsidRPr="00702BEA" w14:paraId="4331AB3F" w14:textId="77777777" w:rsidTr="005B76AD">
        <w:tc>
          <w:tcPr>
            <w:tcW w:w="954" w:type="pct"/>
          </w:tcPr>
          <w:p w14:paraId="036D7426" w14:textId="7D119936" w:rsidR="0064763B" w:rsidRPr="00295FE1" w:rsidRDefault="0064763B" w:rsidP="005B76AD">
            <w:pPr>
              <w:spacing w:after="120"/>
              <w:rPr>
                <w:rFonts w:eastAsiaTheme="minorEastAsia" w:cstheme="minorHAnsi" w:hint="eastAsia"/>
                <w:lang w:eastAsia="zh-CN"/>
              </w:rPr>
            </w:pPr>
            <w:del w:id="281" w:author="liuhaibo" w:date="2017-11-17T15:28:00Z">
              <w:r w:rsidDel="00295FE1">
                <w:rPr>
                  <w:rFonts w:cstheme="minorHAnsi"/>
                </w:rPr>
                <w:delText>P50</w:delText>
              </w:r>
            </w:del>
            <w:ins w:id="282" w:author="liuhaibo" w:date="2017-11-17T15:28:00Z">
              <w:r w:rsidR="00295FE1">
                <w:rPr>
                  <w:rFonts w:eastAsiaTheme="minorEastAsia" w:cstheme="minorHAnsi" w:hint="eastAsia"/>
                  <w:lang w:eastAsia="zh-CN"/>
                </w:rPr>
                <w:t>P77</w:t>
              </w:r>
            </w:ins>
          </w:p>
        </w:tc>
        <w:tc>
          <w:tcPr>
            <w:tcW w:w="1005" w:type="pct"/>
          </w:tcPr>
          <w:p w14:paraId="190D7FB1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Middleware</w:t>
            </w:r>
          </w:p>
        </w:tc>
        <w:tc>
          <w:tcPr>
            <w:tcW w:w="1006" w:type="pct"/>
          </w:tcPr>
          <w:p w14:paraId="35E87162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31528C67" w14:textId="77777777" w:rsidR="0064763B" w:rsidRPr="00702BEA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</w:p>
        </w:tc>
        <w:tc>
          <w:tcPr>
            <w:tcW w:w="1029" w:type="pct"/>
          </w:tcPr>
          <w:p w14:paraId="46E1100D" w14:textId="77777777" w:rsidR="0064763B" w:rsidRPr="00702BEA" w:rsidRDefault="0064763B" w:rsidP="005B76AD">
            <w:pPr>
              <w:keepNext/>
              <w:spacing w:after="120"/>
              <w:rPr>
                <w:rFonts w:cstheme="minorHAnsi"/>
              </w:rPr>
            </w:pPr>
            <w:r>
              <w:rPr>
                <w:rFonts w:eastAsia="SimSun" w:cstheme="minorHAnsi" w:hint="eastAsia"/>
                <w:lang w:eastAsia="zh-CN"/>
              </w:rPr>
              <w:t>N/A</w:t>
            </w:r>
          </w:p>
        </w:tc>
      </w:tr>
      <w:tr w:rsidR="0064763B" w:rsidRPr="00702BEA" w14:paraId="5D937095" w14:textId="77777777" w:rsidTr="005B76AD">
        <w:tc>
          <w:tcPr>
            <w:tcW w:w="954" w:type="pct"/>
          </w:tcPr>
          <w:p w14:paraId="638378A2" w14:textId="77777777" w:rsidR="0064763B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HIS</w:t>
            </w:r>
          </w:p>
        </w:tc>
        <w:tc>
          <w:tcPr>
            <w:tcW w:w="1005" w:type="pct"/>
          </w:tcPr>
          <w:p w14:paraId="45B7DC82" w14:textId="77777777" w:rsidR="0064763B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Source</w:t>
            </w:r>
          </w:p>
        </w:tc>
        <w:tc>
          <w:tcPr>
            <w:tcW w:w="1006" w:type="pct"/>
          </w:tcPr>
          <w:p w14:paraId="39933228" w14:textId="77777777" w:rsidR="0064763B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5EF7F495" w14:textId="77777777" w:rsidR="0064763B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NON SAP</w:t>
            </w:r>
          </w:p>
        </w:tc>
        <w:tc>
          <w:tcPr>
            <w:tcW w:w="1029" w:type="pct"/>
          </w:tcPr>
          <w:p w14:paraId="696EDFFA" w14:textId="77777777" w:rsidR="0064763B" w:rsidRDefault="0064763B" w:rsidP="005B76AD">
            <w:pPr>
              <w:keepNext/>
              <w:spacing w:after="120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N/A</w:t>
            </w:r>
          </w:p>
        </w:tc>
      </w:tr>
    </w:tbl>
    <w:p w14:paraId="7C52DA25" w14:textId="77777777" w:rsidR="0064763B" w:rsidRPr="00B46A2B" w:rsidRDefault="0064763B" w:rsidP="0064763B"/>
    <w:p w14:paraId="1187AB5D" w14:textId="77777777" w:rsidR="0064763B" w:rsidRPr="00B46A2B" w:rsidRDefault="0064763B" w:rsidP="0064763B">
      <w:pPr>
        <w:pStyle w:val="Heading1"/>
      </w:pPr>
      <w:bookmarkStart w:id="283" w:name="_Toc433376173"/>
      <w:bookmarkStart w:id="284" w:name="_Toc498695966"/>
      <w:r w:rsidRPr="00B46A2B">
        <w:t>Volume of the Data</w:t>
      </w:r>
      <w:bookmarkEnd w:id="283"/>
      <w:bookmarkEnd w:id="284"/>
    </w:p>
    <w:p w14:paraId="1CC5D43F" w14:textId="77777777" w:rsidR="0064763B" w:rsidRDefault="0064763B" w:rsidP="0064763B">
      <w:r w:rsidRPr="00EA51F2">
        <w:t>An exact number of messages can’t be provided.</w:t>
      </w:r>
    </w:p>
    <w:p w14:paraId="6C6C36F9" w14:textId="77777777" w:rsidR="0064763B" w:rsidRPr="00B46A2B" w:rsidRDefault="0064763B" w:rsidP="0064763B">
      <w:pPr>
        <w:pStyle w:val="Heading1"/>
      </w:pPr>
      <w:bookmarkStart w:id="285" w:name="_Toc433376174"/>
      <w:bookmarkStart w:id="286" w:name="_Toc498695967"/>
      <w:r w:rsidRPr="00B46A2B">
        <w:t>Dependencies</w:t>
      </w:r>
      <w:bookmarkEnd w:id="285"/>
      <w:bookmarkEnd w:id="286"/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537"/>
        <w:gridCol w:w="1845"/>
        <w:gridCol w:w="1747"/>
        <w:gridCol w:w="1747"/>
        <w:gridCol w:w="1757"/>
        <w:gridCol w:w="1630"/>
      </w:tblGrid>
      <w:tr w:rsidR="0064763B" w14:paraId="281B2AF3" w14:textId="77777777" w:rsidTr="005B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9" w:type="pct"/>
          </w:tcPr>
          <w:p w14:paraId="0E85D03E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No</w:t>
            </w:r>
          </w:p>
        </w:tc>
        <w:tc>
          <w:tcPr>
            <w:tcW w:w="899" w:type="pct"/>
          </w:tcPr>
          <w:p w14:paraId="3E928FA6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Description</w:t>
            </w:r>
          </w:p>
        </w:tc>
        <w:tc>
          <w:tcPr>
            <w:tcW w:w="851" w:type="pct"/>
          </w:tcPr>
          <w:p w14:paraId="179DA4D4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System</w:t>
            </w:r>
          </w:p>
        </w:tc>
        <w:tc>
          <w:tcPr>
            <w:tcW w:w="851" w:type="pct"/>
          </w:tcPr>
          <w:p w14:paraId="15C92479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System</w:t>
            </w:r>
          </w:p>
        </w:tc>
        <w:tc>
          <w:tcPr>
            <w:tcW w:w="856" w:type="pct"/>
          </w:tcPr>
          <w:p w14:paraId="6088E60F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E2E process</w:t>
            </w:r>
          </w:p>
        </w:tc>
        <w:tc>
          <w:tcPr>
            <w:tcW w:w="794" w:type="pct"/>
          </w:tcPr>
          <w:p w14:paraId="7EEEBED0" w14:textId="77777777" w:rsidR="0064763B" w:rsidRPr="00F436A1" w:rsidRDefault="0064763B" w:rsidP="005B76AD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Comment</w:t>
            </w:r>
          </w:p>
        </w:tc>
      </w:tr>
      <w:tr w:rsidR="0064763B" w:rsidRPr="00021A50" w14:paraId="1FF7265B" w14:textId="77777777" w:rsidTr="005B76AD">
        <w:tc>
          <w:tcPr>
            <w:tcW w:w="749" w:type="pct"/>
          </w:tcPr>
          <w:p w14:paraId="354B69A5" w14:textId="77777777" w:rsidR="0064763B" w:rsidRPr="00021A50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N/A</w:t>
            </w:r>
          </w:p>
        </w:tc>
        <w:tc>
          <w:tcPr>
            <w:tcW w:w="899" w:type="pct"/>
          </w:tcPr>
          <w:p w14:paraId="2920AFB7" w14:textId="77777777" w:rsidR="0064763B" w:rsidRPr="00021A50" w:rsidRDefault="0064763B" w:rsidP="005B76AD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SimSun" w:cstheme="minorHAnsi" w:hint="eastAsia"/>
                <w:lang w:eastAsia="zh-CN"/>
              </w:rPr>
              <w:t>N/A</w:t>
            </w:r>
          </w:p>
        </w:tc>
        <w:tc>
          <w:tcPr>
            <w:tcW w:w="851" w:type="pct"/>
          </w:tcPr>
          <w:p w14:paraId="6601D1F9" w14:textId="77777777" w:rsidR="0064763B" w:rsidRPr="00021A50" w:rsidRDefault="0064763B" w:rsidP="005B76AD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SimSun" w:cstheme="minorHAnsi" w:hint="eastAsia"/>
                <w:lang w:eastAsia="zh-CN"/>
              </w:rPr>
              <w:t>N/A</w:t>
            </w:r>
          </w:p>
        </w:tc>
        <w:tc>
          <w:tcPr>
            <w:tcW w:w="851" w:type="pct"/>
          </w:tcPr>
          <w:p w14:paraId="6EE13D22" w14:textId="77777777" w:rsidR="0064763B" w:rsidRPr="00021A50" w:rsidRDefault="0064763B" w:rsidP="005B76AD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SimSun" w:cstheme="minorHAnsi" w:hint="eastAsia"/>
                <w:lang w:eastAsia="zh-CN"/>
              </w:rPr>
              <w:t>N/A</w:t>
            </w:r>
          </w:p>
        </w:tc>
        <w:tc>
          <w:tcPr>
            <w:tcW w:w="856" w:type="pct"/>
          </w:tcPr>
          <w:p w14:paraId="51F32EF9" w14:textId="77777777" w:rsidR="0064763B" w:rsidRPr="00021A50" w:rsidRDefault="0064763B" w:rsidP="005B76AD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SimSun" w:cstheme="minorHAnsi" w:hint="eastAsia"/>
                <w:lang w:eastAsia="zh-CN"/>
              </w:rPr>
              <w:t>N/A</w:t>
            </w:r>
          </w:p>
        </w:tc>
        <w:tc>
          <w:tcPr>
            <w:tcW w:w="794" w:type="pct"/>
          </w:tcPr>
          <w:p w14:paraId="795DD667" w14:textId="77777777" w:rsidR="0064763B" w:rsidRPr="00021A50" w:rsidRDefault="0064763B" w:rsidP="005B76AD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SimSun" w:cstheme="minorHAnsi" w:hint="eastAsia"/>
                <w:lang w:eastAsia="zh-CN"/>
              </w:rPr>
              <w:t>N/A</w:t>
            </w:r>
          </w:p>
        </w:tc>
      </w:tr>
    </w:tbl>
    <w:p w14:paraId="67872B20" w14:textId="77777777" w:rsidR="0064763B" w:rsidRPr="00F40193" w:rsidRDefault="0064763B" w:rsidP="0064763B">
      <w:pPr>
        <w:pStyle w:val="Caption"/>
        <w:rPr>
          <w:rFonts w:cstheme="minorHAnsi"/>
          <w:i/>
          <w:color w:val="4F81BD" w:themeColor="accent1"/>
        </w:rPr>
      </w:pPr>
      <w:bookmarkStart w:id="287" w:name="_Toc487456389"/>
      <w:bookmarkStart w:id="288" w:name="_Toc49186829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: Dependencies</w:t>
      </w:r>
      <w:bookmarkEnd w:id="287"/>
      <w:bookmarkEnd w:id="288"/>
    </w:p>
    <w:p w14:paraId="478E6210" w14:textId="77777777" w:rsidR="0064763B" w:rsidRPr="00B46A2B" w:rsidRDefault="0064763B" w:rsidP="0064763B">
      <w:pPr>
        <w:pStyle w:val="Heading1"/>
      </w:pPr>
      <w:bookmarkStart w:id="289" w:name="_Toc433376175"/>
      <w:bookmarkStart w:id="290" w:name="_Toc498695968"/>
      <w:r w:rsidRPr="00B46A2B">
        <w:t>Type and Frequency of Interface</w:t>
      </w:r>
      <w:bookmarkEnd w:id="289"/>
      <w:bookmarkEnd w:id="290"/>
    </w:p>
    <w:p w14:paraId="3C54C7D2" w14:textId="0F23D1D3" w:rsidR="0064763B" w:rsidRDefault="00291538" w:rsidP="0064763B">
      <w:r>
        <w:t xml:space="preserve">The </w:t>
      </w:r>
      <w:proofErr w:type="spellStart"/>
      <w:r>
        <w:rPr>
          <w:rFonts w:hint="eastAsia"/>
          <w:lang w:eastAsia="zh-CN"/>
        </w:rPr>
        <w:t>ID</w:t>
      </w:r>
      <w:r w:rsidR="0064763B">
        <w:t>oc</w:t>
      </w:r>
      <w:proofErr w:type="spellEnd"/>
      <w:r w:rsidR="0064763B">
        <w:t xml:space="preserve"> from P11 will be send to PI system. PI system will convert it to a XML file and send it out to clinical system. </w:t>
      </w:r>
    </w:p>
    <w:p w14:paraId="1B828C1F" w14:textId="77777777" w:rsidR="0064763B" w:rsidRDefault="0064763B" w:rsidP="0064763B">
      <w:r>
        <w:t>For the posting the PI system will receive the XML file and will forward the XML file via SOA to P11 system.</w:t>
      </w:r>
    </w:p>
    <w:p w14:paraId="7A464A04" w14:textId="77777777" w:rsidR="0064763B" w:rsidRPr="00B46A2B" w:rsidRDefault="0064763B" w:rsidP="0064763B">
      <w:pPr>
        <w:pStyle w:val="Heading1"/>
      </w:pPr>
      <w:bookmarkStart w:id="291" w:name="_Toc433376176"/>
      <w:bookmarkStart w:id="292" w:name="_Toc498695969"/>
      <w:r w:rsidRPr="00B46A2B">
        <w:t>Data Transfer</w:t>
      </w:r>
      <w:bookmarkEnd w:id="291"/>
      <w:bookmarkEnd w:id="292"/>
    </w:p>
    <w:p w14:paraId="7592639A" w14:textId="77777777" w:rsidR="0064763B" w:rsidRPr="00BE18DF" w:rsidRDefault="0064763B" w:rsidP="0064763B">
      <w:pPr>
        <w:jc w:val="both"/>
      </w:pPr>
      <w:r>
        <w:t>Please find in attached WSDL files the corresponding interface documentation (</w:t>
      </w:r>
      <w:proofErr w:type="spellStart"/>
      <w:r>
        <w:t>PostGoodsReceipt_OSService</w:t>
      </w:r>
      <w:proofErr w:type="spellEnd"/>
      <w:r>
        <w:t xml:space="preserve">, </w:t>
      </w:r>
      <w:proofErr w:type="spellStart"/>
      <w:r>
        <w:t>PostGoodsIssue_OSService</w:t>
      </w:r>
      <w:proofErr w:type="spellEnd"/>
      <w:r>
        <w:t xml:space="preserve"> and </w:t>
      </w:r>
      <w:proofErr w:type="spellStart"/>
      <w:r>
        <w:t>PurchaseOrder_OSService</w:t>
      </w:r>
      <w:proofErr w:type="spellEnd"/>
      <w:r>
        <w:t>).</w:t>
      </w:r>
    </w:p>
    <w:p w14:paraId="0C03F75F" w14:textId="77777777" w:rsidR="0064763B" w:rsidRPr="00B46A2B" w:rsidRDefault="0064763B" w:rsidP="0064763B">
      <w:pPr>
        <w:pStyle w:val="Heading1"/>
      </w:pPr>
      <w:bookmarkStart w:id="293" w:name="_Toc433376177"/>
      <w:bookmarkStart w:id="294" w:name="_Toc498695970"/>
      <w:r w:rsidRPr="00B46A2B">
        <w:t>Special Functions</w:t>
      </w:r>
      <w:bookmarkEnd w:id="293"/>
      <w:bookmarkEnd w:id="294"/>
    </w:p>
    <w:p w14:paraId="0F35A4B2" w14:textId="77777777" w:rsidR="0064763B" w:rsidRPr="0089416A" w:rsidRDefault="0064763B" w:rsidP="0064763B">
      <w:r>
        <w:t>N/A</w:t>
      </w:r>
    </w:p>
    <w:p w14:paraId="17FC0873" w14:textId="77777777" w:rsidR="0064763B" w:rsidRPr="00B46A2B" w:rsidRDefault="0064763B" w:rsidP="0064763B">
      <w:pPr>
        <w:pStyle w:val="Heading1"/>
      </w:pPr>
      <w:bookmarkStart w:id="295" w:name="_Toc318273146"/>
      <w:bookmarkStart w:id="296" w:name="_Toc433376178"/>
      <w:bookmarkStart w:id="297" w:name="_Toc498695971"/>
      <w:r w:rsidRPr="00B46A2B">
        <w:t>Assumptions &amp; Conditions</w:t>
      </w:r>
      <w:bookmarkEnd w:id="275"/>
      <w:bookmarkEnd w:id="295"/>
      <w:bookmarkEnd w:id="296"/>
      <w:bookmarkEnd w:id="297"/>
    </w:p>
    <w:p w14:paraId="3ADCD7B4" w14:textId="77777777" w:rsidR="0064763B" w:rsidRPr="00B46A2B" w:rsidRDefault="0064763B" w:rsidP="0064763B">
      <w:r>
        <w:t xml:space="preserve">Re-usage of existing </w:t>
      </w:r>
      <w:proofErr w:type="spellStart"/>
      <w:r>
        <w:t>EuCliD</w:t>
      </w:r>
      <w:proofErr w:type="spellEnd"/>
      <w:r>
        <w:t xml:space="preserve"> interface without any changes.</w:t>
      </w:r>
    </w:p>
    <w:p w14:paraId="454BE982" w14:textId="77777777" w:rsidR="0064763B" w:rsidRPr="00B46A2B" w:rsidRDefault="0064763B" w:rsidP="0064763B">
      <w:pPr>
        <w:pStyle w:val="Heading1"/>
      </w:pPr>
      <w:bookmarkStart w:id="298" w:name="_Toc318273147"/>
      <w:bookmarkStart w:id="299" w:name="_Toc433376179"/>
      <w:bookmarkStart w:id="300" w:name="_Toc498695972"/>
      <w:r w:rsidRPr="00B46A2B">
        <w:t>Authorization Requirements</w:t>
      </w:r>
      <w:bookmarkEnd w:id="298"/>
      <w:bookmarkEnd w:id="299"/>
      <w:bookmarkEnd w:id="300"/>
    </w:p>
    <w:p w14:paraId="0C4A0742" w14:textId="77777777" w:rsidR="0064763B" w:rsidRPr="00BE18DF" w:rsidRDefault="0064763B" w:rsidP="0064763B">
      <w:pPr>
        <w:pStyle w:val="NormalItalics"/>
        <w:ind w:left="-6"/>
        <w:rPr>
          <w:rFonts w:cstheme="minorHAnsi"/>
          <w:i w:val="0"/>
          <w:color w:val="000000" w:themeColor="text1"/>
          <w:szCs w:val="22"/>
        </w:rPr>
      </w:pPr>
      <w:bookmarkStart w:id="301" w:name="_Toc318215368"/>
      <w:bookmarkStart w:id="302" w:name="_Toc319329541"/>
      <w:bookmarkStart w:id="303" w:name="_Toc364690383"/>
      <w:r w:rsidRPr="00BE18DF">
        <w:rPr>
          <w:rFonts w:cstheme="minorHAnsi"/>
          <w:i w:val="0"/>
          <w:color w:val="000000" w:themeColor="text1"/>
          <w:szCs w:val="22"/>
        </w:rPr>
        <w:t>No additional authorization requirements related to these interface.</w:t>
      </w:r>
    </w:p>
    <w:bookmarkEnd w:id="301"/>
    <w:bookmarkEnd w:id="302"/>
    <w:bookmarkEnd w:id="303"/>
    <w:p w14:paraId="0F051917" w14:textId="77777777" w:rsidR="0064763B" w:rsidRPr="00B46A2B" w:rsidRDefault="0064763B" w:rsidP="0064763B"/>
    <w:p w14:paraId="51A03DFA" w14:textId="77777777" w:rsidR="0064763B" w:rsidRPr="00B46A2B" w:rsidRDefault="0064763B" w:rsidP="0064763B">
      <w:pPr>
        <w:pStyle w:val="Heading1"/>
      </w:pPr>
      <w:bookmarkStart w:id="304" w:name="_Toc433376180"/>
      <w:bookmarkStart w:id="305" w:name="_Toc498695973"/>
      <w:r w:rsidRPr="00B46A2B">
        <w:t>Error Handling</w:t>
      </w:r>
      <w:bookmarkEnd w:id="304"/>
      <w:bookmarkEnd w:id="305"/>
    </w:p>
    <w:p w14:paraId="0B76899F" w14:textId="77777777" w:rsidR="0064763B" w:rsidRDefault="0064763B" w:rsidP="0064763B">
      <w:pPr>
        <w:rPr>
          <w:rFonts w:cstheme="minorHAnsi"/>
          <w:color w:val="000000" w:themeColor="text1"/>
          <w:lang w:val="en-GB" w:eastAsia="zh-CN"/>
        </w:rPr>
      </w:pPr>
      <w:r>
        <w:rPr>
          <w:rFonts w:hint="eastAsia"/>
          <w:lang w:val="en-GB" w:eastAsia="zh-CN"/>
        </w:rPr>
        <w:t xml:space="preserve">SAP Standard </w:t>
      </w:r>
      <w:proofErr w:type="spellStart"/>
      <w:r>
        <w:rPr>
          <w:rFonts w:hint="eastAsia"/>
          <w:lang w:val="en-GB" w:eastAsia="zh-CN"/>
        </w:rPr>
        <w:t>IDoc</w:t>
      </w:r>
      <w:proofErr w:type="spellEnd"/>
      <w:r>
        <w:rPr>
          <w:rFonts w:hint="eastAsia"/>
          <w:lang w:val="en-GB" w:eastAsia="zh-CN"/>
        </w:rPr>
        <w:t xml:space="preserve"> error handling and monitoring functionalities will be leveraged for these interfaces. </w:t>
      </w:r>
    </w:p>
    <w:p w14:paraId="5D8A5E85" w14:textId="77777777" w:rsidR="0064763B" w:rsidRPr="00B46A2B" w:rsidRDefault="0064763B" w:rsidP="0064763B">
      <w:pPr>
        <w:pStyle w:val="Heading1"/>
      </w:pPr>
      <w:bookmarkStart w:id="306" w:name="_Toc429573827"/>
      <w:bookmarkStart w:id="307" w:name="_Toc433376181"/>
      <w:bookmarkStart w:id="308" w:name="_Toc498695974"/>
      <w:r w:rsidRPr="00B46A2B">
        <w:t>Open Issues/Remarks for a subsequent revision</w:t>
      </w:r>
      <w:bookmarkEnd w:id="306"/>
      <w:bookmarkEnd w:id="307"/>
      <w:bookmarkEnd w:id="308"/>
    </w:p>
    <w:tbl>
      <w:tblPr>
        <w:tblStyle w:val="Formatvorlage1"/>
        <w:tblW w:w="10206" w:type="dxa"/>
        <w:tblLook w:val="04A0" w:firstRow="1" w:lastRow="0" w:firstColumn="1" w:lastColumn="0" w:noHBand="0" w:noVBand="1"/>
      </w:tblPr>
      <w:tblGrid>
        <w:gridCol w:w="567"/>
        <w:gridCol w:w="2410"/>
        <w:gridCol w:w="1559"/>
        <w:gridCol w:w="1276"/>
        <w:gridCol w:w="1559"/>
        <w:gridCol w:w="2835"/>
      </w:tblGrid>
      <w:tr w:rsidR="0064763B" w:rsidRPr="004E6789" w14:paraId="224012A6" w14:textId="77777777" w:rsidTr="005B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567" w:type="dxa"/>
          </w:tcPr>
          <w:p w14:paraId="2058F247" w14:textId="77777777" w:rsidR="0064763B" w:rsidRPr="004E6789" w:rsidRDefault="0064763B" w:rsidP="005B76AD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ID</w:t>
            </w:r>
          </w:p>
        </w:tc>
        <w:tc>
          <w:tcPr>
            <w:tcW w:w="2410" w:type="dxa"/>
          </w:tcPr>
          <w:p w14:paraId="0F535F18" w14:textId="77777777" w:rsidR="0064763B" w:rsidRPr="004E6789" w:rsidRDefault="0064763B" w:rsidP="005B76AD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Description</w:t>
            </w:r>
          </w:p>
        </w:tc>
        <w:tc>
          <w:tcPr>
            <w:tcW w:w="1559" w:type="dxa"/>
          </w:tcPr>
          <w:p w14:paraId="0C73D245" w14:textId="77777777" w:rsidR="0064763B" w:rsidRPr="004E6789" w:rsidRDefault="0064763B" w:rsidP="005B76AD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Responsible</w:t>
            </w:r>
          </w:p>
        </w:tc>
        <w:tc>
          <w:tcPr>
            <w:tcW w:w="1276" w:type="dxa"/>
          </w:tcPr>
          <w:p w14:paraId="52565D88" w14:textId="77777777" w:rsidR="0064763B" w:rsidRPr="004E6789" w:rsidRDefault="0064763B" w:rsidP="005B76AD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564F1AA6" w14:textId="77777777" w:rsidR="0064763B" w:rsidRPr="004E6789" w:rsidRDefault="0064763B" w:rsidP="005B76AD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Impact on</w:t>
            </w:r>
          </w:p>
        </w:tc>
        <w:tc>
          <w:tcPr>
            <w:tcW w:w="2835" w:type="dxa"/>
          </w:tcPr>
          <w:p w14:paraId="33BE2FE4" w14:textId="77777777" w:rsidR="0064763B" w:rsidRPr="004E6789" w:rsidRDefault="0064763B" w:rsidP="005B76AD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Proposed solution</w:t>
            </w:r>
          </w:p>
        </w:tc>
      </w:tr>
      <w:tr w:rsidR="0064763B" w:rsidRPr="00730979" w14:paraId="03E88176" w14:textId="77777777" w:rsidTr="005B76AD">
        <w:trPr>
          <w:trHeight w:val="284"/>
        </w:trPr>
        <w:tc>
          <w:tcPr>
            <w:tcW w:w="567" w:type="dxa"/>
          </w:tcPr>
          <w:p w14:paraId="0F183576" w14:textId="77777777" w:rsidR="0064763B" w:rsidRPr="000E6B69" w:rsidRDefault="0064763B" w:rsidP="005B76AD">
            <w:pPr>
              <w:spacing w:after="120"/>
              <w:rPr>
                <w:rFonts w:eastAsia="SimSun" w:cstheme="minorHAnsi"/>
                <w:lang w:eastAsia="zh-CN"/>
              </w:rPr>
            </w:pPr>
            <w:r>
              <w:rPr>
                <w:rFonts w:eastAsia="SimSun" w:cstheme="minorHAnsi" w:hint="eastAsia"/>
                <w:lang w:eastAsia="zh-CN"/>
              </w:rPr>
              <w:t>1</w:t>
            </w:r>
          </w:p>
        </w:tc>
        <w:tc>
          <w:tcPr>
            <w:tcW w:w="2410" w:type="dxa"/>
          </w:tcPr>
          <w:p w14:paraId="2EC7AA76" w14:textId="77777777" w:rsidR="0064763B" w:rsidRPr="00730979" w:rsidRDefault="0064763B" w:rsidP="005B76AD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59" w:type="dxa"/>
          </w:tcPr>
          <w:p w14:paraId="3CE34C5B" w14:textId="77777777" w:rsidR="0064763B" w:rsidRPr="00730979" w:rsidRDefault="0064763B" w:rsidP="005B76AD">
            <w:pPr>
              <w:spacing w:after="120"/>
              <w:rPr>
                <w:rFonts w:cstheme="minorHAnsi"/>
              </w:rPr>
            </w:pPr>
            <w:r w:rsidRPr="008B6649">
              <w:rPr>
                <w:rFonts w:eastAsia="SimSun" w:cstheme="minorHAnsi" w:hint="eastAsia"/>
                <w:lang w:eastAsia="zh-CN"/>
              </w:rPr>
              <w:t>N/A</w:t>
            </w:r>
          </w:p>
        </w:tc>
        <w:tc>
          <w:tcPr>
            <w:tcW w:w="1276" w:type="dxa"/>
          </w:tcPr>
          <w:p w14:paraId="76F51094" w14:textId="77777777" w:rsidR="0064763B" w:rsidRPr="00730979" w:rsidRDefault="0064763B" w:rsidP="005B76AD">
            <w:pPr>
              <w:spacing w:after="120"/>
              <w:rPr>
                <w:rFonts w:cstheme="minorHAnsi"/>
              </w:rPr>
            </w:pPr>
            <w:r w:rsidRPr="008B6649">
              <w:rPr>
                <w:rFonts w:eastAsia="SimSun" w:cstheme="minorHAnsi" w:hint="eastAsia"/>
                <w:lang w:eastAsia="zh-CN"/>
              </w:rPr>
              <w:t>N/A</w:t>
            </w:r>
          </w:p>
        </w:tc>
        <w:tc>
          <w:tcPr>
            <w:tcW w:w="1559" w:type="dxa"/>
          </w:tcPr>
          <w:p w14:paraId="3289EF95" w14:textId="77777777" w:rsidR="0064763B" w:rsidRPr="00730979" w:rsidRDefault="0064763B" w:rsidP="005B76AD">
            <w:pPr>
              <w:spacing w:after="120"/>
              <w:rPr>
                <w:rFonts w:cstheme="minorHAnsi"/>
              </w:rPr>
            </w:pPr>
            <w:r w:rsidRPr="008B6649">
              <w:rPr>
                <w:rFonts w:eastAsia="SimSun" w:cstheme="minorHAnsi" w:hint="eastAsia"/>
                <w:lang w:eastAsia="zh-CN"/>
              </w:rPr>
              <w:t>N/A</w:t>
            </w:r>
          </w:p>
        </w:tc>
        <w:tc>
          <w:tcPr>
            <w:tcW w:w="2835" w:type="dxa"/>
          </w:tcPr>
          <w:p w14:paraId="70B8FDAB" w14:textId="77777777" w:rsidR="0064763B" w:rsidRPr="00730979" w:rsidRDefault="0064763B" w:rsidP="005B76AD">
            <w:pPr>
              <w:spacing w:after="120"/>
              <w:rPr>
                <w:rFonts w:cstheme="minorHAnsi"/>
              </w:rPr>
            </w:pPr>
            <w:r w:rsidRPr="008B6649">
              <w:rPr>
                <w:rFonts w:eastAsia="SimSun" w:cstheme="minorHAnsi" w:hint="eastAsia"/>
                <w:lang w:eastAsia="zh-CN"/>
              </w:rPr>
              <w:t>N/A</w:t>
            </w:r>
          </w:p>
        </w:tc>
      </w:tr>
    </w:tbl>
    <w:p w14:paraId="09BB348F" w14:textId="77777777" w:rsidR="0064763B" w:rsidRPr="00F1084A" w:rsidRDefault="0064763B" w:rsidP="0064763B">
      <w:pPr>
        <w:pStyle w:val="Caption"/>
      </w:pPr>
      <w:bookmarkStart w:id="309" w:name="_Toc429573833"/>
      <w:bookmarkStart w:id="310" w:name="_Toc487456393"/>
      <w:bookmarkStart w:id="311" w:name="_Toc491868293"/>
      <w:r w:rsidRPr="00F1084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Pr="00F1084A">
        <w:t>: Open Issues/Remarks</w:t>
      </w:r>
      <w:bookmarkEnd w:id="309"/>
      <w:bookmarkEnd w:id="310"/>
      <w:bookmarkEnd w:id="311"/>
    </w:p>
    <w:p w14:paraId="6DDBF743" w14:textId="77777777" w:rsidR="0064763B" w:rsidRPr="00B46A2B" w:rsidRDefault="0064763B" w:rsidP="0064763B"/>
    <w:p w14:paraId="2AA9B0B7" w14:textId="77777777" w:rsidR="0064763B" w:rsidRPr="00B46A2B" w:rsidRDefault="0064763B" w:rsidP="0064763B">
      <w:pPr>
        <w:pStyle w:val="Heading1"/>
      </w:pPr>
      <w:bookmarkStart w:id="312" w:name="_Toc433376182"/>
      <w:bookmarkStart w:id="313" w:name="_Toc498695975"/>
      <w:r w:rsidRPr="00B46A2B">
        <w:lastRenderedPageBreak/>
        <w:t>Tables &amp; Figures</w:t>
      </w:r>
      <w:bookmarkEnd w:id="312"/>
      <w:bookmarkEnd w:id="313"/>
    </w:p>
    <w:p w14:paraId="4AED1B32" w14:textId="77777777" w:rsidR="0064763B" w:rsidRDefault="0064763B" w:rsidP="0064763B">
      <w:pPr>
        <w:pStyle w:val="TableofFigures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r w:rsidRPr="00B46A2B">
        <w:fldChar w:fldCharType="begin"/>
      </w:r>
      <w:r w:rsidRPr="00B46A2B">
        <w:instrText xml:space="preserve"> TOC \h \z \c "Table" </w:instrText>
      </w:r>
      <w:r w:rsidRPr="00B46A2B">
        <w:fldChar w:fldCharType="separate"/>
      </w:r>
      <w:hyperlink w:anchor="_Toc491868287" w:history="1">
        <w:r w:rsidRPr="00B737B4">
          <w:rPr>
            <w:rStyle w:val="Hyperlink"/>
            <w:noProof/>
          </w:rPr>
          <w:t>Table 1: 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392848" w14:textId="77777777" w:rsidR="0064763B" w:rsidRDefault="006F1BC1" w:rsidP="0064763B">
      <w:pPr>
        <w:pStyle w:val="TableofFigures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88" w:history="1">
        <w:r w:rsidR="0064763B" w:rsidRPr="00B737B4">
          <w:rPr>
            <w:rStyle w:val="Hyperlink"/>
            <w:noProof/>
          </w:rPr>
          <w:t>Table 2: Attachments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_Toc491868288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4</w:t>
        </w:r>
        <w:r w:rsidR="0064763B">
          <w:rPr>
            <w:noProof/>
            <w:webHidden/>
          </w:rPr>
          <w:fldChar w:fldCharType="end"/>
        </w:r>
      </w:hyperlink>
    </w:p>
    <w:p w14:paraId="7CCB00D5" w14:textId="77777777" w:rsidR="0064763B" w:rsidRDefault="006F1BC1" w:rsidP="0064763B">
      <w:pPr>
        <w:pStyle w:val="TableofFigures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89" w:history="1">
        <w:r w:rsidR="0064763B" w:rsidRPr="00B737B4">
          <w:rPr>
            <w:rStyle w:val="Hyperlink"/>
            <w:noProof/>
          </w:rPr>
          <w:t>Table 3: Reference Documents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_Toc491868289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4</w:t>
        </w:r>
        <w:r w:rsidR="0064763B">
          <w:rPr>
            <w:noProof/>
            <w:webHidden/>
          </w:rPr>
          <w:fldChar w:fldCharType="end"/>
        </w:r>
      </w:hyperlink>
    </w:p>
    <w:p w14:paraId="12EBF1CE" w14:textId="77777777" w:rsidR="0064763B" w:rsidRDefault="006F1BC1" w:rsidP="0064763B">
      <w:pPr>
        <w:pStyle w:val="TableofFigures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90" w:history="1">
        <w:r w:rsidR="0064763B" w:rsidRPr="00B737B4">
          <w:rPr>
            <w:rStyle w:val="Hyperlink"/>
            <w:noProof/>
          </w:rPr>
          <w:t>Table 4: Requirements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_Toc491868290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00A81A39" w14:textId="77777777" w:rsidR="0064763B" w:rsidRDefault="006F1BC1" w:rsidP="0064763B">
      <w:pPr>
        <w:pStyle w:val="TableofFigures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91" w:history="1">
        <w:r w:rsidR="0064763B" w:rsidRPr="00B737B4">
          <w:rPr>
            <w:rStyle w:val="Hyperlink"/>
            <w:noProof/>
          </w:rPr>
          <w:t>Table 5: Source &amp; Target Systems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_Toc491868291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4C029A87" w14:textId="77777777" w:rsidR="0064763B" w:rsidRDefault="006F1BC1" w:rsidP="0064763B">
      <w:pPr>
        <w:pStyle w:val="TableofFigures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92" w:history="1">
        <w:r w:rsidR="0064763B" w:rsidRPr="00B737B4">
          <w:rPr>
            <w:rStyle w:val="Hyperlink"/>
            <w:noProof/>
          </w:rPr>
          <w:t>Table 6: Dependencies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_Toc491868292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11</w:t>
        </w:r>
        <w:r w:rsidR="0064763B">
          <w:rPr>
            <w:noProof/>
            <w:webHidden/>
          </w:rPr>
          <w:fldChar w:fldCharType="end"/>
        </w:r>
      </w:hyperlink>
    </w:p>
    <w:p w14:paraId="1AEF1220" w14:textId="77777777" w:rsidR="0064763B" w:rsidRDefault="006F1BC1" w:rsidP="0064763B">
      <w:pPr>
        <w:pStyle w:val="TableofFigures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93" w:history="1">
        <w:r w:rsidR="0064763B" w:rsidRPr="00B737B4">
          <w:rPr>
            <w:rStyle w:val="Hyperlink"/>
            <w:noProof/>
          </w:rPr>
          <w:t>Table 7: Open Issues/Remarks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_Toc491868293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609715D6" w14:textId="77777777" w:rsidR="0064763B" w:rsidRPr="00B46A2B" w:rsidRDefault="0064763B" w:rsidP="0064763B">
      <w:r w:rsidRPr="00B46A2B">
        <w:fldChar w:fldCharType="end"/>
      </w:r>
    </w:p>
    <w:p w14:paraId="1F2DA622" w14:textId="77777777" w:rsidR="0064763B" w:rsidRPr="00B46A2B" w:rsidRDefault="0064763B" w:rsidP="0064763B"/>
    <w:p w14:paraId="7715843B" w14:textId="77777777" w:rsidR="00E56957" w:rsidRPr="0064763B" w:rsidRDefault="00E56957" w:rsidP="0064763B"/>
    <w:sectPr w:rsidR="00E56957" w:rsidRPr="0064763B" w:rsidSect="006E5CB5">
      <w:headerReference w:type="default" r:id="rId23"/>
      <w:footerReference w:type="default" r:id="rId24"/>
      <w:pgSz w:w="11907" w:h="16840" w:code="9"/>
      <w:pgMar w:top="851" w:right="851" w:bottom="851" w:left="851" w:header="720" w:footer="11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5" w:author="Hans Nijssen" w:date="2017-10-19T15:50:00Z" w:initials="HN">
    <w:p w14:paraId="354B35B4" w14:textId="77777777" w:rsidR="006F1BC1" w:rsidRDefault="006F1BC1" w:rsidP="0064763B">
      <w:pPr>
        <w:pStyle w:val="CommentText"/>
      </w:pPr>
      <w:r>
        <w:rPr>
          <w:rStyle w:val="CommentReference"/>
        </w:rPr>
        <w:annotationRef/>
      </w:r>
      <w:r>
        <w:t xml:space="preserve">Where are attachments stored? Not in </w:t>
      </w:r>
      <w:proofErr w:type="spellStart"/>
      <w:r>
        <w:t>Sharepoint</w:t>
      </w:r>
      <w:proofErr w:type="spellEnd"/>
      <w:r>
        <w:t xml:space="preserve"> per 15.09.2017</w:t>
      </w:r>
    </w:p>
  </w:comment>
  <w:comment w:id="211" w:author="Hans Nijssen" w:date="2017-10-19T15:50:00Z" w:initials="HN">
    <w:p w14:paraId="2157FB95" w14:textId="77777777" w:rsidR="006F1BC1" w:rsidRDefault="006F1BC1" w:rsidP="0064763B">
      <w:pPr>
        <w:pStyle w:val="CommentText"/>
      </w:pPr>
      <w:r>
        <w:rPr>
          <w:rStyle w:val="CommentReference"/>
        </w:rPr>
        <w:annotationRef/>
      </w:r>
      <w:r>
        <w:t>Ref. call MD 15.09.2017</w:t>
      </w:r>
    </w:p>
  </w:comment>
  <w:comment w:id="226" w:author="Hans Nijssen" w:date="2017-10-19T15:50:00Z" w:initials="HN">
    <w:p w14:paraId="475B37A7" w14:textId="77777777" w:rsidR="006F1BC1" w:rsidRDefault="006F1BC1" w:rsidP="0064763B">
      <w:pPr>
        <w:pStyle w:val="CommentText"/>
      </w:pPr>
      <w:r>
        <w:rPr>
          <w:rStyle w:val="CommentReference"/>
        </w:rPr>
        <w:annotationRef/>
      </w:r>
      <w:r>
        <w:t>Ref. call MD 15.09.2017</w:t>
      </w:r>
    </w:p>
  </w:comment>
  <w:comment w:id="238" w:author="Dirk Koerbitz" w:date="2017-11-02T05:24:00Z" w:initials="DK">
    <w:p w14:paraId="52407DAE" w14:textId="319FB5AA" w:rsidR="006F1BC1" w:rsidRDefault="006F1BC1">
      <w:pPr>
        <w:pStyle w:val="CommentText"/>
      </w:pPr>
      <w:r>
        <w:rPr>
          <w:rStyle w:val="CommentReference"/>
        </w:rPr>
        <w:annotationRef/>
      </w:r>
      <w:r>
        <w:t>Where are the flows?</w:t>
      </w:r>
    </w:p>
    <w:p w14:paraId="5709145F" w14:textId="707E7054" w:rsidR="006F1BC1" w:rsidRDefault="006F1BC1">
      <w:pPr>
        <w:pStyle w:val="CommentText"/>
      </w:pPr>
      <w:r>
        <w:t>Kindly follow given structure of FS. Content to be moved to chapter 8.</w:t>
      </w:r>
    </w:p>
  </w:comment>
  <w:comment w:id="239" w:author="liuhaibo" w:date="2017-11-17T15:06:00Z" w:initials="l">
    <w:p w14:paraId="24167BF1" w14:textId="5DF42F52" w:rsidR="006F1BC1" w:rsidRPr="000112AC" w:rsidRDefault="006F1BC1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Flows added and contents moved to Chapter 8</w:t>
      </w:r>
    </w:p>
  </w:comment>
  <w:comment w:id="242" w:author="Dirk Koerbitz" w:date="2017-11-02T05:26:00Z" w:initials="DK">
    <w:p w14:paraId="3DA839FB" w14:textId="28F7849E" w:rsidR="006F1BC1" w:rsidRDefault="006F1BC1">
      <w:pPr>
        <w:pStyle w:val="CommentText"/>
      </w:pPr>
      <w:r>
        <w:rPr>
          <w:rStyle w:val="CommentReference"/>
        </w:rPr>
        <w:annotationRef/>
      </w:r>
      <w:r>
        <w:t xml:space="preserve">What does changed data mean from your understanding? May you should add the information, that interface will be based on </w:t>
      </w:r>
      <w:proofErr w:type="spellStart"/>
      <w:r>
        <w:t>changepointers</w:t>
      </w:r>
      <w:proofErr w:type="spellEnd"/>
      <w:r>
        <w:t xml:space="preserve"> and background job.</w:t>
      </w:r>
    </w:p>
  </w:comment>
  <w:comment w:id="241" w:author="liuhaibo" w:date="2017-11-17T15:08:00Z" w:initials="l">
    <w:p w14:paraId="7BC83A5F" w14:textId="243BD561" w:rsidR="006F1BC1" w:rsidRDefault="006F1BC1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Update has been made and moved to Chapter 8.2</w:t>
      </w:r>
    </w:p>
  </w:comment>
  <w:comment w:id="247" w:author="Dirk Koerbitz" w:date="2017-11-02T05:36:00Z" w:initials="DK">
    <w:p w14:paraId="0F43FB8B" w14:textId="633B9311" w:rsidR="006F1BC1" w:rsidRDefault="006F1BC1">
      <w:pPr>
        <w:pStyle w:val="CommentText"/>
      </w:pPr>
      <w:r>
        <w:rPr>
          <w:rStyle w:val="CommentReference"/>
        </w:rPr>
        <w:annotationRef/>
      </w:r>
      <w:r>
        <w:t>This is not a functional description</w:t>
      </w:r>
    </w:p>
  </w:comment>
  <w:comment w:id="248" w:author="liuhaibo" w:date="2017-11-17T15:13:00Z" w:initials="l">
    <w:p w14:paraId="4A0C24D3" w14:textId="0A5BCDA3" w:rsidR="006F1BC1" w:rsidRDefault="006F1BC1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Content already updated</w:t>
      </w:r>
    </w:p>
  </w:comment>
  <w:comment w:id="276" w:author="Dirk Koerbitz" w:date="2017-11-02T05:36:00Z" w:initials="DK">
    <w:p w14:paraId="7F85D255" w14:textId="5DC1D753" w:rsidR="006F1BC1" w:rsidRDefault="006F1BC1">
      <w:pPr>
        <w:pStyle w:val="CommentText"/>
      </w:pPr>
      <w:r>
        <w:rPr>
          <w:rStyle w:val="CommentReference"/>
        </w:rPr>
        <w:annotationRef/>
      </w:r>
      <w:r>
        <w:t>New system id since years. P77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43888" w14:textId="77777777" w:rsidR="00880D23" w:rsidRDefault="00880D23" w:rsidP="009A3120">
      <w:pPr>
        <w:spacing w:after="0" w:line="240" w:lineRule="auto"/>
      </w:pPr>
      <w:r>
        <w:separator/>
      </w:r>
    </w:p>
  </w:endnote>
  <w:endnote w:type="continuationSeparator" w:id="0">
    <w:p w14:paraId="3C8397EA" w14:textId="77777777" w:rsidR="00880D23" w:rsidRDefault="00880D23" w:rsidP="009A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452">
    <w:altName w:val="Times New Roman"/>
    <w:panose1 w:val="00000000000000000000"/>
    <w:charset w:val="00"/>
    <w:family w:val="auto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5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1417"/>
      <w:gridCol w:w="851"/>
      <w:gridCol w:w="425"/>
      <w:gridCol w:w="992"/>
      <w:gridCol w:w="993"/>
      <w:gridCol w:w="992"/>
      <w:gridCol w:w="1276"/>
      <w:gridCol w:w="1134"/>
      <w:gridCol w:w="1032"/>
    </w:tblGrid>
    <w:tr w:rsidR="006F1BC1" w14:paraId="71EA49BE" w14:textId="77777777" w:rsidTr="006E5CB5">
      <w:trPr>
        <w:trHeight w:val="268"/>
      </w:trPr>
      <w:tc>
        <w:tcPr>
          <w:tcW w:w="1063" w:type="dxa"/>
        </w:tcPr>
        <w:p w14:paraId="07117B44" w14:textId="77777777" w:rsidR="006F1BC1" w:rsidRDefault="006F1BC1" w:rsidP="009A3120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Template ID:</w:t>
          </w:r>
        </w:p>
      </w:tc>
      <w:tc>
        <w:tcPr>
          <w:tcW w:w="1417" w:type="dxa"/>
        </w:tcPr>
        <w:p w14:paraId="44B29461" w14:textId="77777777" w:rsidR="006F1BC1" w:rsidRDefault="006F1BC1" w:rsidP="0015351C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inSITE_TMP_09</w:t>
          </w:r>
        </w:p>
      </w:tc>
      <w:tc>
        <w:tcPr>
          <w:tcW w:w="851" w:type="dxa"/>
        </w:tcPr>
        <w:p w14:paraId="11F31B51" w14:textId="77777777" w:rsidR="006F1BC1" w:rsidRDefault="006F1BC1" w:rsidP="009A3120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Rev.No.:</w:t>
          </w:r>
        </w:p>
      </w:tc>
      <w:tc>
        <w:tcPr>
          <w:tcW w:w="425" w:type="dxa"/>
        </w:tcPr>
        <w:p w14:paraId="366BB03E" w14:textId="77777777" w:rsidR="006F1BC1" w:rsidRDefault="006F1BC1" w:rsidP="00BA4F5F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06</w:t>
          </w:r>
        </w:p>
      </w:tc>
      <w:tc>
        <w:tcPr>
          <w:tcW w:w="992" w:type="dxa"/>
        </w:tcPr>
        <w:p w14:paraId="5C550EBE" w14:textId="77777777" w:rsidR="006F1BC1" w:rsidRDefault="006F1BC1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Valid from:</w:t>
          </w:r>
        </w:p>
      </w:tc>
      <w:tc>
        <w:tcPr>
          <w:tcW w:w="993" w:type="dxa"/>
        </w:tcPr>
        <w:p w14:paraId="46236F28" w14:textId="77777777" w:rsidR="006F1BC1" w:rsidRDefault="006F1BC1" w:rsidP="00F279CF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  <w:tc>
        <w:tcPr>
          <w:tcW w:w="992" w:type="dxa"/>
        </w:tcPr>
        <w:p w14:paraId="586C2D18" w14:textId="77777777" w:rsidR="006F1BC1" w:rsidRDefault="006F1BC1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Created by: </w:t>
          </w:r>
        </w:p>
      </w:tc>
      <w:tc>
        <w:tcPr>
          <w:tcW w:w="1276" w:type="dxa"/>
        </w:tcPr>
        <w:p w14:paraId="490ACA35" w14:textId="77777777" w:rsidR="006F1BC1" w:rsidRDefault="006F1BC1" w:rsidP="009A3120">
          <w:pPr>
            <w:pStyle w:val="Footer"/>
            <w:spacing w:after="120" w:line="240" w:lineRule="auto"/>
            <w:rPr>
              <w:sz w:val="16"/>
            </w:rPr>
          </w:pPr>
          <w:r w:rsidRPr="00032E61">
            <w:rPr>
              <w:sz w:val="16"/>
            </w:rPr>
            <w:t>A.</w:t>
          </w:r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Tzschichholz</w:t>
          </w:r>
          <w:proofErr w:type="spellEnd"/>
        </w:p>
      </w:tc>
      <w:tc>
        <w:tcPr>
          <w:tcW w:w="1134" w:type="dxa"/>
        </w:tcPr>
        <w:p w14:paraId="3DFC40F3" w14:textId="77777777" w:rsidR="006F1BC1" w:rsidRDefault="006F1BC1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Release QA: </w:t>
          </w:r>
        </w:p>
      </w:tc>
      <w:tc>
        <w:tcPr>
          <w:tcW w:w="1032" w:type="dxa"/>
        </w:tcPr>
        <w:p w14:paraId="1154811F" w14:textId="77777777" w:rsidR="006F1BC1" w:rsidRDefault="006F1BC1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</w:tr>
  </w:tbl>
  <w:p w14:paraId="441BE2CD" w14:textId="77777777" w:rsidR="006F1BC1" w:rsidRPr="009D63A4" w:rsidRDefault="006F1BC1" w:rsidP="009A3120">
    <w:pPr>
      <w:pStyle w:val="Footer"/>
      <w:spacing w:after="1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CA181" w14:textId="77777777" w:rsidR="00880D23" w:rsidRDefault="00880D23" w:rsidP="009A3120">
      <w:pPr>
        <w:spacing w:after="0" w:line="240" w:lineRule="auto"/>
      </w:pPr>
      <w:r>
        <w:separator/>
      </w:r>
    </w:p>
  </w:footnote>
  <w:footnote w:type="continuationSeparator" w:id="0">
    <w:p w14:paraId="442352BA" w14:textId="77777777" w:rsidR="00880D23" w:rsidRDefault="00880D23" w:rsidP="009A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30" w:type="dxa"/>
      <w:tblInd w:w="8" w:type="dxa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30"/>
    </w:tblGrid>
    <w:tr w:rsidR="006F1BC1" w:rsidRPr="00F76F4A" w14:paraId="7BD61C03" w14:textId="77777777" w:rsidTr="006E5CB5">
      <w:trPr>
        <w:cantSplit/>
        <w:trHeight w:hRule="exact" w:val="1140"/>
      </w:trPr>
      <w:tc>
        <w:tcPr>
          <w:tcW w:w="10230" w:type="dxa"/>
          <w:vAlign w:val="center"/>
        </w:tcPr>
        <w:p w14:paraId="7EBEE14C" w14:textId="77777777" w:rsidR="006F1BC1" w:rsidRPr="00F76F4A" w:rsidRDefault="006F1BC1" w:rsidP="006E5CB5">
          <w:r w:rsidRPr="00F76F4A">
            <w:rPr>
              <w:noProof/>
              <w:lang w:eastAsia="zh-CN"/>
            </w:rPr>
            <w:drawing>
              <wp:anchor distT="0" distB="0" distL="114300" distR="114300" simplePos="0" relativeHeight="251661312" behindDoc="0" locked="0" layoutInCell="1" allowOverlap="1" wp14:anchorId="0250426A" wp14:editId="5C109933">
                <wp:simplePos x="0" y="0"/>
                <wp:positionH relativeFrom="column">
                  <wp:posOffset>4399280</wp:posOffset>
                </wp:positionH>
                <wp:positionV relativeFrom="paragraph">
                  <wp:posOffset>172085</wp:posOffset>
                </wp:positionV>
                <wp:extent cx="1929130" cy="410210"/>
                <wp:effectExtent l="0" t="0" r="0" b="8890"/>
                <wp:wrapNone/>
                <wp:docPr id="1" name="Bild 2" descr="http://www.fresenius.de/documents/FME-Logo_2012_Blue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fresenius.de/documents/FME-Logo_2012_Blue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13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76F4A">
            <w:rPr>
              <w:noProof/>
              <w:lang w:eastAsia="zh-CN"/>
            </w:rPr>
            <w:drawing>
              <wp:anchor distT="0" distB="0" distL="114300" distR="114300" simplePos="0" relativeHeight="251660288" behindDoc="1" locked="0" layoutInCell="1" allowOverlap="1" wp14:anchorId="03D21851" wp14:editId="2DFB9D4A">
                <wp:simplePos x="0" y="0"/>
                <wp:positionH relativeFrom="column">
                  <wp:posOffset>2056765</wp:posOffset>
                </wp:positionH>
                <wp:positionV relativeFrom="paragraph">
                  <wp:posOffset>38100</wp:posOffset>
                </wp:positionV>
                <wp:extent cx="1845945" cy="741680"/>
                <wp:effectExtent l="0" t="0" r="1905" b="0"/>
                <wp:wrapTight wrapText="bothSides">
                  <wp:wrapPolygon edited="0">
                    <wp:start x="19616" y="1110"/>
                    <wp:lineTo x="6019" y="2774"/>
                    <wp:lineTo x="223" y="5548"/>
                    <wp:lineTo x="223" y="12760"/>
                    <wp:lineTo x="4235" y="18308"/>
                    <wp:lineTo x="5350" y="19418"/>
                    <wp:lineTo x="6464" y="19418"/>
                    <wp:lineTo x="20954" y="18308"/>
                    <wp:lineTo x="21399" y="11651"/>
                    <wp:lineTo x="19393" y="11096"/>
                    <wp:lineTo x="21176" y="4438"/>
                    <wp:lineTo x="21176" y="1110"/>
                    <wp:lineTo x="19616" y="1110"/>
                  </wp:wrapPolygon>
                </wp:wrapTight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594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76F4A">
            <w:rPr>
              <w:noProof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28CDECC3" wp14:editId="7F00B640">
                <wp:simplePos x="0" y="0"/>
                <wp:positionH relativeFrom="column">
                  <wp:posOffset>240665</wp:posOffset>
                </wp:positionH>
                <wp:positionV relativeFrom="paragraph">
                  <wp:posOffset>93345</wp:posOffset>
                </wp:positionV>
                <wp:extent cx="979805" cy="542290"/>
                <wp:effectExtent l="0" t="0" r="0" b="0"/>
                <wp:wrapNone/>
                <wp:docPr id="3" name="Bild 49" descr="Beschreibung: logo_fn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9" descr="Beschreibung: logo_fn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FFDA596" w14:textId="77777777" w:rsidR="006F1BC1" w:rsidRPr="00F76F4A" w:rsidRDefault="006F1BC1" w:rsidP="006E5CB5">
    <w:pPr>
      <w:tabs>
        <w:tab w:val="center" w:pos="4536"/>
        <w:tab w:val="right" w:pos="9072"/>
      </w:tabs>
      <w:spacing w:after="0" w:line="240" w:lineRule="auto"/>
      <w:jc w:val="center"/>
      <w:rPr>
        <w:b/>
        <w:smallCaps/>
        <w:color w:val="0000FF"/>
        <w:sz w:val="10"/>
        <w:szCs w:val="10"/>
      </w:rPr>
    </w:pPr>
  </w:p>
  <w:tbl>
    <w:tblPr>
      <w:tblW w:w="10206" w:type="dxa"/>
      <w:tblInd w:w="6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69" w:type="dxa"/>
        <w:right w:w="69" w:type="dxa"/>
      </w:tblCellMar>
      <w:tblLook w:val="0000" w:firstRow="0" w:lastRow="0" w:firstColumn="0" w:lastColumn="0" w:noHBand="0" w:noVBand="0"/>
    </w:tblPr>
    <w:tblGrid>
      <w:gridCol w:w="4536"/>
      <w:gridCol w:w="993"/>
      <w:gridCol w:w="3114"/>
      <w:gridCol w:w="1563"/>
    </w:tblGrid>
    <w:tr w:rsidR="006F1BC1" w:rsidRPr="00F76F4A" w14:paraId="272F92BF" w14:textId="77777777" w:rsidTr="006E5CB5">
      <w:trPr>
        <w:cantSplit/>
        <w:trHeight w:val="871"/>
      </w:trPr>
      <w:tc>
        <w:tcPr>
          <w:tcW w:w="4536" w:type="dxa"/>
          <w:vAlign w:val="center"/>
        </w:tcPr>
        <w:p w14:paraId="20C64722" w14:textId="77777777" w:rsidR="006F1BC1" w:rsidRPr="00F76F4A" w:rsidRDefault="006F1BC1" w:rsidP="006E5CB5">
          <w:pPr>
            <w:tabs>
              <w:tab w:val="left" w:pos="851"/>
              <w:tab w:val="left" w:pos="4536"/>
            </w:tabs>
            <w:spacing w:after="120"/>
            <w:jc w:val="center"/>
            <w:rPr>
              <w:b/>
              <w:bCs/>
              <w:sz w:val="24"/>
            </w:rPr>
          </w:pPr>
          <w:r w:rsidRPr="00F76F4A">
            <w:rPr>
              <w:b/>
              <w:bCs/>
              <w:sz w:val="24"/>
            </w:rPr>
            <w:t xml:space="preserve">Functional Specification </w:t>
          </w:r>
          <w:r>
            <w:rPr>
              <w:b/>
              <w:bCs/>
              <w:sz w:val="24"/>
            </w:rPr>
            <w:t>–</w:t>
          </w:r>
          <w:r w:rsidRPr="00F76F4A">
            <w:rPr>
              <w:b/>
              <w:bCs/>
              <w:sz w:val="24"/>
            </w:rPr>
            <w:t xml:space="preserve"> </w:t>
          </w:r>
          <w:r>
            <w:rPr>
              <w:b/>
              <w:bCs/>
              <w:sz w:val="24"/>
            </w:rPr>
            <w:t>Interface</w:t>
          </w:r>
        </w:p>
        <w:sdt>
          <w:sdtPr>
            <w:rPr>
              <w:rFonts w:cs="Arial"/>
              <w:b/>
              <w:bCs/>
              <w:color w:val="0000FF"/>
              <w:sz w:val="28"/>
              <w:lang w:val="en-GB"/>
            </w:rPr>
            <w:alias w:val="Titel"/>
            <w:tag w:val=""/>
            <w:id w:val="12897030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1A39C72" w14:textId="77777777" w:rsidR="006F1BC1" w:rsidRPr="00F76F4A" w:rsidRDefault="006F1BC1" w:rsidP="009A3120">
              <w:pPr>
                <w:tabs>
                  <w:tab w:val="left" w:pos="851"/>
                  <w:tab w:val="left" w:pos="4536"/>
                </w:tabs>
                <w:spacing w:after="0"/>
                <w:jc w:val="center"/>
                <w:rPr>
                  <w:rFonts w:cs="Arial"/>
                  <w:b/>
                  <w:bCs/>
                  <w:color w:val="0000FF"/>
                  <w:sz w:val="28"/>
                </w:rPr>
              </w:pPr>
              <w:r w:rsidRPr="00AB6D9D">
                <w:rPr>
                  <w:rFonts w:cs="Arial"/>
                  <w:b/>
                  <w:bCs/>
                  <w:color w:val="0000FF"/>
                  <w:sz w:val="28"/>
                  <w:lang w:val="en-GB"/>
                </w:rPr>
                <w:t>HIS-ERP interfaces</w:t>
              </w:r>
            </w:p>
          </w:sdtContent>
        </w:sdt>
      </w:tc>
      <w:tc>
        <w:tcPr>
          <w:tcW w:w="993" w:type="dxa"/>
          <w:tcBorders>
            <w:right w:val="nil"/>
          </w:tcBorders>
          <w:vAlign w:val="center"/>
        </w:tcPr>
        <w:p w14:paraId="2CB5AAFD" w14:textId="77777777" w:rsidR="006F1BC1" w:rsidRPr="00F76F4A" w:rsidRDefault="006F1BC1" w:rsidP="006E5CB5">
          <w:pPr>
            <w:spacing w:after="60" w:line="240" w:lineRule="auto"/>
          </w:pPr>
          <w:r w:rsidRPr="00F76F4A">
            <w:t>Doc. ID:</w:t>
          </w:r>
        </w:p>
        <w:p w14:paraId="506D8333" w14:textId="77777777" w:rsidR="006F1BC1" w:rsidRPr="00F76F4A" w:rsidRDefault="006F1BC1" w:rsidP="006E5CB5">
          <w:pPr>
            <w:spacing w:after="60" w:line="240" w:lineRule="auto"/>
          </w:pPr>
          <w:r w:rsidRPr="00F76F4A">
            <w:t>Version</w:t>
          </w:r>
          <w:r>
            <w:t>:</w:t>
          </w:r>
        </w:p>
        <w:p w14:paraId="144F2CD2" w14:textId="77777777" w:rsidR="006F1BC1" w:rsidRPr="00F76F4A" w:rsidRDefault="006F1BC1" w:rsidP="006E5CB5">
          <w:pPr>
            <w:spacing w:after="60" w:line="240" w:lineRule="auto"/>
          </w:pPr>
          <w:r w:rsidRPr="00F76F4A">
            <w:t>Date:</w:t>
          </w:r>
        </w:p>
      </w:tc>
      <w:tc>
        <w:tcPr>
          <w:tcW w:w="3114" w:type="dxa"/>
          <w:tcBorders>
            <w:left w:val="nil"/>
          </w:tcBorders>
          <w:vAlign w:val="center"/>
        </w:tcPr>
        <w:sdt>
          <w:sdtPr>
            <w:rPr>
              <w:rFonts w:cs="Arial"/>
              <w:bCs/>
              <w:color w:val="0000FF"/>
              <w:lang w:val="en-GB"/>
            </w:rPr>
            <w:alias w:val="Document-ID"/>
            <w:tag w:val="Document_x002d_ID"/>
            <w:id w:val="144329877"/>
            <w:dataBinding w:prefixMappings="xmlns:ns0='http://schemas.microsoft.com/office/2006/metadata/properties' xmlns:ns1='http://www.w3.org/2001/XMLSchema-instance' xmlns:ns2='http://schemas.microsoft.com/office/infopath/2007/PartnerControls' xmlns:ns3='abaa237c-9fb7-49aa-ad67-af8d736e427b' xmlns:ns4='2f17d722-0384-47a6-8a3e-cb9135a3a8b0' " w:xpath="/ns0:properties[1]/documentManagement[1]/ns4:Document_x002d_ID[1]" w:storeItemID="{A2E60FB1-AED4-4312-BC78-0D517A319162}"/>
            <w:text/>
          </w:sdtPr>
          <w:sdtContent>
            <w:p w14:paraId="3C774058" w14:textId="77777777" w:rsidR="006F1BC1" w:rsidRPr="004C4899" w:rsidRDefault="006F1BC1" w:rsidP="006E5CB5">
              <w:pPr>
                <w:spacing w:after="60" w:line="240" w:lineRule="auto"/>
                <w:rPr>
                  <w:rFonts w:cs="Arial"/>
                  <w:bCs/>
                  <w:color w:val="0000FF"/>
                </w:rPr>
              </w:pPr>
              <w:r w:rsidRPr="00AB6D9D">
                <w:rPr>
                  <w:rFonts w:cs="Arial"/>
                  <w:bCs/>
                  <w:color w:val="0000FF"/>
                  <w:lang w:val="en-GB"/>
                </w:rPr>
                <w:t>inSITE_FS-I_25-021_CN_V1</w:t>
              </w:r>
            </w:p>
          </w:sdtContent>
        </w:sdt>
        <w:p w14:paraId="45EC3175" w14:textId="77777777" w:rsidR="006F1BC1" w:rsidRPr="00F76F4A" w:rsidRDefault="006F1BC1" w:rsidP="006E5CB5">
          <w:pPr>
            <w:spacing w:after="60" w:line="240" w:lineRule="auto"/>
            <w:rPr>
              <w:bCs/>
              <w:color w:val="0000FF"/>
            </w:rPr>
          </w:pPr>
          <w:r>
            <w:rPr>
              <w:bCs/>
              <w:color w:val="0000FF"/>
            </w:rPr>
            <w:t>0.1</w:t>
          </w:r>
        </w:p>
        <w:p w14:paraId="113225E8" w14:textId="4346897B" w:rsidR="006F1BC1" w:rsidRPr="00F76F4A" w:rsidRDefault="006F1BC1" w:rsidP="00AB6D9D">
          <w:pPr>
            <w:spacing w:after="60" w:line="240" w:lineRule="auto"/>
            <w:rPr>
              <w:bCs/>
              <w:color w:val="0000FF"/>
            </w:rPr>
          </w:pPr>
          <w:r>
            <w:rPr>
              <w:bCs/>
              <w:color w:val="0000FF"/>
            </w:rPr>
            <w:t>30</w:t>
          </w:r>
          <w:r w:rsidRPr="00F76F4A">
            <w:rPr>
              <w:bCs/>
              <w:color w:val="0000FF"/>
            </w:rPr>
            <w:t>-</w:t>
          </w:r>
          <w:r>
            <w:rPr>
              <w:bCs/>
              <w:color w:val="0000FF"/>
            </w:rPr>
            <w:t>Aug</w:t>
          </w:r>
          <w:r w:rsidRPr="00F76F4A">
            <w:rPr>
              <w:bCs/>
              <w:color w:val="0000FF"/>
            </w:rPr>
            <w:t>-</w:t>
          </w:r>
          <w:r>
            <w:rPr>
              <w:bCs/>
              <w:color w:val="0000FF"/>
            </w:rPr>
            <w:t>17</w:t>
          </w:r>
        </w:p>
      </w:tc>
      <w:tc>
        <w:tcPr>
          <w:tcW w:w="1563" w:type="dxa"/>
          <w:vAlign w:val="center"/>
        </w:tcPr>
        <w:p w14:paraId="4BE4E4EF" w14:textId="77777777" w:rsidR="006F1BC1" w:rsidRPr="00F76F4A" w:rsidRDefault="006F1BC1" w:rsidP="006E5CB5">
          <w:pPr>
            <w:tabs>
              <w:tab w:val="center" w:pos="4536"/>
              <w:tab w:val="right" w:pos="9072"/>
            </w:tabs>
            <w:spacing w:after="0"/>
            <w:jc w:val="center"/>
          </w:pPr>
          <w:r w:rsidRPr="00F76F4A">
            <w:t xml:space="preserve">Page: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PAGE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2F45CA">
            <w:rPr>
              <w:rFonts w:cs="Arial"/>
              <w:b/>
              <w:bCs/>
              <w:noProof/>
            </w:rPr>
            <w:t>7</w:t>
          </w:r>
          <w:r w:rsidRPr="00F76F4A">
            <w:rPr>
              <w:rFonts w:cs="Arial"/>
              <w:b/>
              <w:bCs/>
            </w:rPr>
            <w:fldChar w:fldCharType="end"/>
          </w:r>
          <w:r w:rsidRPr="00F76F4A">
            <w:rPr>
              <w:rFonts w:cs="Arial"/>
              <w:b/>
              <w:bCs/>
            </w:rPr>
            <w:t xml:space="preserve"> of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NUMPAGES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2F45CA">
            <w:rPr>
              <w:rFonts w:cs="Arial"/>
              <w:b/>
              <w:bCs/>
              <w:noProof/>
            </w:rPr>
            <w:t>15</w:t>
          </w:r>
          <w:r w:rsidRPr="00F76F4A">
            <w:rPr>
              <w:rFonts w:cs="Arial"/>
              <w:b/>
              <w:bCs/>
            </w:rPr>
            <w:fldChar w:fldCharType="end"/>
          </w:r>
        </w:p>
      </w:tc>
    </w:tr>
  </w:tbl>
  <w:p w14:paraId="671D6EC5" w14:textId="77777777" w:rsidR="006F1BC1" w:rsidRPr="00BD704B" w:rsidRDefault="006F1BC1" w:rsidP="006E5CB5">
    <w:pPr>
      <w:pStyle w:val="Header"/>
      <w:spacing w:after="0" w:line="240" w:lineRule="auto"/>
      <w:jc w:val="center"/>
      <w:rPr>
        <w:smallCaps/>
        <w:color w:val="0000FF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5D03B8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4F77035"/>
    <w:multiLevelType w:val="multilevel"/>
    <w:tmpl w:val="957E8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C800594"/>
    <w:multiLevelType w:val="multilevel"/>
    <w:tmpl w:val="654EC7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47A1C2B"/>
    <w:multiLevelType w:val="multilevel"/>
    <w:tmpl w:val="045232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5136364"/>
    <w:multiLevelType w:val="hybridMultilevel"/>
    <w:tmpl w:val="8F90323E"/>
    <w:lvl w:ilvl="0" w:tplc="E2E4F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4D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CF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2F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E0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45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61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A5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4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DA504A"/>
    <w:multiLevelType w:val="singleLevel"/>
    <w:tmpl w:val="BAACCD40"/>
    <w:lvl w:ilvl="0">
      <w:numFmt w:val="none"/>
      <w:pStyle w:val="Einrck2"/>
      <w:lvlText w:val="-"/>
      <w:lvlJc w:val="left"/>
      <w:pPr>
        <w:tabs>
          <w:tab w:val="num" w:pos="851"/>
        </w:tabs>
        <w:ind w:left="851" w:hanging="426"/>
      </w:pPr>
      <w:rPr>
        <w:rFonts w:ascii="font452" w:hAnsi="font452" w:hint="default"/>
        <w:sz w:val="16"/>
      </w:rPr>
    </w:lvl>
  </w:abstractNum>
  <w:abstractNum w:abstractNumId="6">
    <w:nsid w:val="4D7E0FA9"/>
    <w:multiLevelType w:val="singleLevel"/>
    <w:tmpl w:val="BE68276C"/>
    <w:lvl w:ilvl="0">
      <w:start w:val="1"/>
      <w:numFmt w:val="lowerLetter"/>
      <w:pStyle w:val="Alpha1"/>
      <w:lvlText w:val="%1)"/>
      <w:legacy w:legacy="1" w:legacySpace="0" w:legacyIndent="283"/>
      <w:lvlJc w:val="left"/>
      <w:pPr>
        <w:ind w:left="850" w:hanging="283"/>
      </w:pPr>
    </w:lvl>
  </w:abstractNum>
  <w:abstractNum w:abstractNumId="7">
    <w:nsid w:val="4F386DC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65962C7"/>
    <w:multiLevelType w:val="multilevel"/>
    <w:tmpl w:val="5672D2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CBD1737"/>
    <w:multiLevelType w:val="hybridMultilevel"/>
    <w:tmpl w:val="81C0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F3B93"/>
    <w:multiLevelType w:val="hybridMultilevel"/>
    <w:tmpl w:val="582A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F38CD"/>
    <w:multiLevelType w:val="singleLevel"/>
    <w:tmpl w:val="54A6D3FA"/>
    <w:lvl w:ilvl="0">
      <w:start w:val="1"/>
      <w:numFmt w:val="bullet"/>
      <w:pStyle w:val="Bullet2"/>
      <w:lvlText w:val="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2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D"/>
    <w:rsid w:val="000001AE"/>
    <w:rsid w:val="00001BFF"/>
    <w:rsid w:val="00003AFC"/>
    <w:rsid w:val="000112AC"/>
    <w:rsid w:val="0001232F"/>
    <w:rsid w:val="000272C5"/>
    <w:rsid w:val="00034D0F"/>
    <w:rsid w:val="000355BA"/>
    <w:rsid w:val="00036E5A"/>
    <w:rsid w:val="0004237D"/>
    <w:rsid w:val="00050EBA"/>
    <w:rsid w:val="00063169"/>
    <w:rsid w:val="00067C1B"/>
    <w:rsid w:val="00070C55"/>
    <w:rsid w:val="00080CD3"/>
    <w:rsid w:val="00082132"/>
    <w:rsid w:val="0009164C"/>
    <w:rsid w:val="000A5D31"/>
    <w:rsid w:val="000A6075"/>
    <w:rsid w:val="000A65C1"/>
    <w:rsid w:val="000A6DEF"/>
    <w:rsid w:val="000B1989"/>
    <w:rsid w:val="000B1A82"/>
    <w:rsid w:val="000B3824"/>
    <w:rsid w:val="000B7949"/>
    <w:rsid w:val="000C161F"/>
    <w:rsid w:val="000C7E82"/>
    <w:rsid w:val="000D01B7"/>
    <w:rsid w:val="000D074E"/>
    <w:rsid w:val="000D155D"/>
    <w:rsid w:val="000D45D1"/>
    <w:rsid w:val="000E7518"/>
    <w:rsid w:val="000F22EE"/>
    <w:rsid w:val="000F3F85"/>
    <w:rsid w:val="000F654F"/>
    <w:rsid w:val="0010773C"/>
    <w:rsid w:val="00112B8E"/>
    <w:rsid w:val="001165A4"/>
    <w:rsid w:val="0013064D"/>
    <w:rsid w:val="00147BF4"/>
    <w:rsid w:val="00151F84"/>
    <w:rsid w:val="0015351C"/>
    <w:rsid w:val="00156A1E"/>
    <w:rsid w:val="001708CA"/>
    <w:rsid w:val="0017457E"/>
    <w:rsid w:val="00180A3A"/>
    <w:rsid w:val="001834D1"/>
    <w:rsid w:val="001873FF"/>
    <w:rsid w:val="00190C71"/>
    <w:rsid w:val="00190EA9"/>
    <w:rsid w:val="001A30AA"/>
    <w:rsid w:val="001A3864"/>
    <w:rsid w:val="001A4C6B"/>
    <w:rsid w:val="001A75E4"/>
    <w:rsid w:val="001C33E8"/>
    <w:rsid w:val="001D59BC"/>
    <w:rsid w:val="001D6CE7"/>
    <w:rsid w:val="001E2C31"/>
    <w:rsid w:val="001E3125"/>
    <w:rsid w:val="001E6573"/>
    <w:rsid w:val="001E6945"/>
    <w:rsid w:val="00202E90"/>
    <w:rsid w:val="00205798"/>
    <w:rsid w:val="00212BD4"/>
    <w:rsid w:val="002177A9"/>
    <w:rsid w:val="00220754"/>
    <w:rsid w:val="00223A2E"/>
    <w:rsid w:val="00224995"/>
    <w:rsid w:val="00230E66"/>
    <w:rsid w:val="00236E1F"/>
    <w:rsid w:val="0024490D"/>
    <w:rsid w:val="00244D68"/>
    <w:rsid w:val="00247FE6"/>
    <w:rsid w:val="00250943"/>
    <w:rsid w:val="00253260"/>
    <w:rsid w:val="002634E7"/>
    <w:rsid w:val="00270509"/>
    <w:rsid w:val="00274EAD"/>
    <w:rsid w:val="002811A5"/>
    <w:rsid w:val="002836AE"/>
    <w:rsid w:val="00291538"/>
    <w:rsid w:val="00295E44"/>
    <w:rsid w:val="00295FE1"/>
    <w:rsid w:val="00297340"/>
    <w:rsid w:val="002A028C"/>
    <w:rsid w:val="002A2939"/>
    <w:rsid w:val="002A40B3"/>
    <w:rsid w:val="002A4A79"/>
    <w:rsid w:val="002A5E7D"/>
    <w:rsid w:val="002B0E33"/>
    <w:rsid w:val="002B0FEA"/>
    <w:rsid w:val="002B1AC0"/>
    <w:rsid w:val="002B26AF"/>
    <w:rsid w:val="002B3FDD"/>
    <w:rsid w:val="002B687F"/>
    <w:rsid w:val="002B6F42"/>
    <w:rsid w:val="002C276F"/>
    <w:rsid w:val="002C3232"/>
    <w:rsid w:val="002C5723"/>
    <w:rsid w:val="002C574E"/>
    <w:rsid w:val="002E066F"/>
    <w:rsid w:val="002E134E"/>
    <w:rsid w:val="002E202D"/>
    <w:rsid w:val="002E4DD3"/>
    <w:rsid w:val="002F45CA"/>
    <w:rsid w:val="00301765"/>
    <w:rsid w:val="00302AE6"/>
    <w:rsid w:val="0030509D"/>
    <w:rsid w:val="0030751B"/>
    <w:rsid w:val="00312ACC"/>
    <w:rsid w:val="00312ADF"/>
    <w:rsid w:val="00314710"/>
    <w:rsid w:val="00315061"/>
    <w:rsid w:val="00317FD2"/>
    <w:rsid w:val="00322BC1"/>
    <w:rsid w:val="0032403C"/>
    <w:rsid w:val="003240B6"/>
    <w:rsid w:val="003257AE"/>
    <w:rsid w:val="00327E9D"/>
    <w:rsid w:val="00333555"/>
    <w:rsid w:val="00337AE9"/>
    <w:rsid w:val="003418F6"/>
    <w:rsid w:val="00343AB4"/>
    <w:rsid w:val="003453FC"/>
    <w:rsid w:val="00352645"/>
    <w:rsid w:val="003548BB"/>
    <w:rsid w:val="00355442"/>
    <w:rsid w:val="00357D71"/>
    <w:rsid w:val="00362978"/>
    <w:rsid w:val="00362A70"/>
    <w:rsid w:val="00364B47"/>
    <w:rsid w:val="00370EEE"/>
    <w:rsid w:val="00373D0D"/>
    <w:rsid w:val="00375A3C"/>
    <w:rsid w:val="00377F5D"/>
    <w:rsid w:val="003856A8"/>
    <w:rsid w:val="00393761"/>
    <w:rsid w:val="00393A18"/>
    <w:rsid w:val="00394617"/>
    <w:rsid w:val="003977A3"/>
    <w:rsid w:val="003A6F0B"/>
    <w:rsid w:val="003A7915"/>
    <w:rsid w:val="003B0D99"/>
    <w:rsid w:val="003C45D9"/>
    <w:rsid w:val="003C7608"/>
    <w:rsid w:val="003D20A2"/>
    <w:rsid w:val="003D4767"/>
    <w:rsid w:val="003D4B97"/>
    <w:rsid w:val="003D50AE"/>
    <w:rsid w:val="003D7CD2"/>
    <w:rsid w:val="003E14C3"/>
    <w:rsid w:val="003E3C2D"/>
    <w:rsid w:val="003E50A1"/>
    <w:rsid w:val="003F0739"/>
    <w:rsid w:val="003F6142"/>
    <w:rsid w:val="004151FA"/>
    <w:rsid w:val="004220DC"/>
    <w:rsid w:val="00424E04"/>
    <w:rsid w:val="004328BC"/>
    <w:rsid w:val="004344F7"/>
    <w:rsid w:val="004355FA"/>
    <w:rsid w:val="0044713A"/>
    <w:rsid w:val="00452424"/>
    <w:rsid w:val="00455A75"/>
    <w:rsid w:val="00457DE5"/>
    <w:rsid w:val="0046180B"/>
    <w:rsid w:val="004676C5"/>
    <w:rsid w:val="00470329"/>
    <w:rsid w:val="004762A8"/>
    <w:rsid w:val="004829CE"/>
    <w:rsid w:val="004944B2"/>
    <w:rsid w:val="00496FE8"/>
    <w:rsid w:val="0049721A"/>
    <w:rsid w:val="004A2A8A"/>
    <w:rsid w:val="004B33F2"/>
    <w:rsid w:val="004B42D6"/>
    <w:rsid w:val="004B443D"/>
    <w:rsid w:val="004C39C6"/>
    <w:rsid w:val="004C4899"/>
    <w:rsid w:val="004C50AE"/>
    <w:rsid w:val="004C68F1"/>
    <w:rsid w:val="004D264D"/>
    <w:rsid w:val="004D7E3A"/>
    <w:rsid w:val="004E2734"/>
    <w:rsid w:val="004E3031"/>
    <w:rsid w:val="004E50B8"/>
    <w:rsid w:val="004E545C"/>
    <w:rsid w:val="004E7C14"/>
    <w:rsid w:val="004F1B05"/>
    <w:rsid w:val="004F1EEB"/>
    <w:rsid w:val="004F3A72"/>
    <w:rsid w:val="004F56CE"/>
    <w:rsid w:val="004F66FB"/>
    <w:rsid w:val="004F784F"/>
    <w:rsid w:val="005033F2"/>
    <w:rsid w:val="00503446"/>
    <w:rsid w:val="005034D6"/>
    <w:rsid w:val="0051400D"/>
    <w:rsid w:val="00514E7E"/>
    <w:rsid w:val="005156CD"/>
    <w:rsid w:val="00520B94"/>
    <w:rsid w:val="005225A3"/>
    <w:rsid w:val="0054327C"/>
    <w:rsid w:val="00543484"/>
    <w:rsid w:val="00545D0B"/>
    <w:rsid w:val="00545E52"/>
    <w:rsid w:val="005474DB"/>
    <w:rsid w:val="00550FC5"/>
    <w:rsid w:val="0055233B"/>
    <w:rsid w:val="00560572"/>
    <w:rsid w:val="00562D89"/>
    <w:rsid w:val="00563D24"/>
    <w:rsid w:val="00570614"/>
    <w:rsid w:val="00574A20"/>
    <w:rsid w:val="00576A5B"/>
    <w:rsid w:val="00577631"/>
    <w:rsid w:val="00580758"/>
    <w:rsid w:val="00582D66"/>
    <w:rsid w:val="00584B7E"/>
    <w:rsid w:val="00593D2D"/>
    <w:rsid w:val="00597439"/>
    <w:rsid w:val="005A120F"/>
    <w:rsid w:val="005A35F6"/>
    <w:rsid w:val="005A50E1"/>
    <w:rsid w:val="005A60DD"/>
    <w:rsid w:val="005B27E9"/>
    <w:rsid w:val="005B2A8C"/>
    <w:rsid w:val="005B31CD"/>
    <w:rsid w:val="005B3D00"/>
    <w:rsid w:val="005B76AD"/>
    <w:rsid w:val="005C32D6"/>
    <w:rsid w:val="005C3764"/>
    <w:rsid w:val="005C3D5D"/>
    <w:rsid w:val="005D03FB"/>
    <w:rsid w:val="005D3602"/>
    <w:rsid w:val="005E2342"/>
    <w:rsid w:val="005E2A1D"/>
    <w:rsid w:val="005E2EAE"/>
    <w:rsid w:val="005F6566"/>
    <w:rsid w:val="00600283"/>
    <w:rsid w:val="006108D5"/>
    <w:rsid w:val="00632915"/>
    <w:rsid w:val="006356A1"/>
    <w:rsid w:val="0064665D"/>
    <w:rsid w:val="00646F92"/>
    <w:rsid w:val="0064763B"/>
    <w:rsid w:val="006506C2"/>
    <w:rsid w:val="00651857"/>
    <w:rsid w:val="00667802"/>
    <w:rsid w:val="00674EEE"/>
    <w:rsid w:val="00675D41"/>
    <w:rsid w:val="0067665B"/>
    <w:rsid w:val="006808DC"/>
    <w:rsid w:val="006826EE"/>
    <w:rsid w:val="006A03F2"/>
    <w:rsid w:val="006A0423"/>
    <w:rsid w:val="006A6EDB"/>
    <w:rsid w:val="006B6D1C"/>
    <w:rsid w:val="006D2610"/>
    <w:rsid w:val="006D76DD"/>
    <w:rsid w:val="006E5CB5"/>
    <w:rsid w:val="006E5FF4"/>
    <w:rsid w:val="006E6471"/>
    <w:rsid w:val="006F1BC1"/>
    <w:rsid w:val="006F224D"/>
    <w:rsid w:val="00701BE6"/>
    <w:rsid w:val="00706851"/>
    <w:rsid w:val="0071427F"/>
    <w:rsid w:val="007150AE"/>
    <w:rsid w:val="007156C8"/>
    <w:rsid w:val="007223A5"/>
    <w:rsid w:val="00727046"/>
    <w:rsid w:val="00734BFB"/>
    <w:rsid w:val="007433BA"/>
    <w:rsid w:val="0075304F"/>
    <w:rsid w:val="00756B65"/>
    <w:rsid w:val="00756C30"/>
    <w:rsid w:val="007604BD"/>
    <w:rsid w:val="00761334"/>
    <w:rsid w:val="00764231"/>
    <w:rsid w:val="0076538A"/>
    <w:rsid w:val="00767503"/>
    <w:rsid w:val="00771DD3"/>
    <w:rsid w:val="00777B2E"/>
    <w:rsid w:val="00777D46"/>
    <w:rsid w:val="007808FE"/>
    <w:rsid w:val="007873C9"/>
    <w:rsid w:val="0079219D"/>
    <w:rsid w:val="00793A72"/>
    <w:rsid w:val="007975FD"/>
    <w:rsid w:val="007A18EE"/>
    <w:rsid w:val="007A719F"/>
    <w:rsid w:val="007D1886"/>
    <w:rsid w:val="007D5D75"/>
    <w:rsid w:val="007D637F"/>
    <w:rsid w:val="007E0A0B"/>
    <w:rsid w:val="007F7BBD"/>
    <w:rsid w:val="00800170"/>
    <w:rsid w:val="00806708"/>
    <w:rsid w:val="00825328"/>
    <w:rsid w:val="00825DDE"/>
    <w:rsid w:val="00837AA5"/>
    <w:rsid w:val="0084223B"/>
    <w:rsid w:val="00844486"/>
    <w:rsid w:val="00844638"/>
    <w:rsid w:val="00850E74"/>
    <w:rsid w:val="00853A9A"/>
    <w:rsid w:val="00854634"/>
    <w:rsid w:val="00865F21"/>
    <w:rsid w:val="008661A5"/>
    <w:rsid w:val="00866874"/>
    <w:rsid w:val="00872EB8"/>
    <w:rsid w:val="008750CF"/>
    <w:rsid w:val="00875D54"/>
    <w:rsid w:val="00875E7A"/>
    <w:rsid w:val="00877778"/>
    <w:rsid w:val="00880369"/>
    <w:rsid w:val="00880D23"/>
    <w:rsid w:val="00882707"/>
    <w:rsid w:val="008839F5"/>
    <w:rsid w:val="00884A6E"/>
    <w:rsid w:val="00885EE6"/>
    <w:rsid w:val="008865BF"/>
    <w:rsid w:val="00892079"/>
    <w:rsid w:val="008977C5"/>
    <w:rsid w:val="00897B1B"/>
    <w:rsid w:val="008A652C"/>
    <w:rsid w:val="008A7DDF"/>
    <w:rsid w:val="008B0FB2"/>
    <w:rsid w:val="008B2807"/>
    <w:rsid w:val="008B3CC2"/>
    <w:rsid w:val="008B4FAE"/>
    <w:rsid w:val="008B53E1"/>
    <w:rsid w:val="008B7DA4"/>
    <w:rsid w:val="008C7174"/>
    <w:rsid w:val="008D289D"/>
    <w:rsid w:val="008E2919"/>
    <w:rsid w:val="008E5C36"/>
    <w:rsid w:val="008E662E"/>
    <w:rsid w:val="008E7ED7"/>
    <w:rsid w:val="008F0D30"/>
    <w:rsid w:val="008F1743"/>
    <w:rsid w:val="008F1DCD"/>
    <w:rsid w:val="00913BFB"/>
    <w:rsid w:val="00913DF9"/>
    <w:rsid w:val="00914EF9"/>
    <w:rsid w:val="0091529C"/>
    <w:rsid w:val="00922785"/>
    <w:rsid w:val="00925911"/>
    <w:rsid w:val="009360EC"/>
    <w:rsid w:val="00942593"/>
    <w:rsid w:val="0094272C"/>
    <w:rsid w:val="00951102"/>
    <w:rsid w:val="009529BD"/>
    <w:rsid w:val="0095397C"/>
    <w:rsid w:val="009565CE"/>
    <w:rsid w:val="00961885"/>
    <w:rsid w:val="009648A1"/>
    <w:rsid w:val="009662B2"/>
    <w:rsid w:val="00972424"/>
    <w:rsid w:val="00973F41"/>
    <w:rsid w:val="00976570"/>
    <w:rsid w:val="00980958"/>
    <w:rsid w:val="00980F10"/>
    <w:rsid w:val="00984D2C"/>
    <w:rsid w:val="00986C89"/>
    <w:rsid w:val="00987487"/>
    <w:rsid w:val="009926B2"/>
    <w:rsid w:val="00993365"/>
    <w:rsid w:val="00995731"/>
    <w:rsid w:val="0099763C"/>
    <w:rsid w:val="009A235C"/>
    <w:rsid w:val="009A3120"/>
    <w:rsid w:val="009A37EB"/>
    <w:rsid w:val="009B051C"/>
    <w:rsid w:val="009B0E22"/>
    <w:rsid w:val="009B385D"/>
    <w:rsid w:val="009B4F57"/>
    <w:rsid w:val="009B5D66"/>
    <w:rsid w:val="009B679F"/>
    <w:rsid w:val="009D2AF7"/>
    <w:rsid w:val="009D3113"/>
    <w:rsid w:val="009E0441"/>
    <w:rsid w:val="009E081A"/>
    <w:rsid w:val="009E6600"/>
    <w:rsid w:val="009F03CD"/>
    <w:rsid w:val="009F15A3"/>
    <w:rsid w:val="009F54B7"/>
    <w:rsid w:val="009F5794"/>
    <w:rsid w:val="009F5FC1"/>
    <w:rsid w:val="00A10C06"/>
    <w:rsid w:val="00A1234D"/>
    <w:rsid w:val="00A20398"/>
    <w:rsid w:val="00A449C6"/>
    <w:rsid w:val="00A45B91"/>
    <w:rsid w:val="00A6025F"/>
    <w:rsid w:val="00A67F21"/>
    <w:rsid w:val="00A7127B"/>
    <w:rsid w:val="00A71C13"/>
    <w:rsid w:val="00A72657"/>
    <w:rsid w:val="00A74DC1"/>
    <w:rsid w:val="00A760FC"/>
    <w:rsid w:val="00A814CE"/>
    <w:rsid w:val="00A85A12"/>
    <w:rsid w:val="00A860B6"/>
    <w:rsid w:val="00A962DB"/>
    <w:rsid w:val="00A972B8"/>
    <w:rsid w:val="00AA0B76"/>
    <w:rsid w:val="00AA44B7"/>
    <w:rsid w:val="00AA5F34"/>
    <w:rsid w:val="00AA6508"/>
    <w:rsid w:val="00AA6C32"/>
    <w:rsid w:val="00AA7DBB"/>
    <w:rsid w:val="00AB58AD"/>
    <w:rsid w:val="00AB60EE"/>
    <w:rsid w:val="00AB6D9D"/>
    <w:rsid w:val="00AC29D6"/>
    <w:rsid w:val="00AC760B"/>
    <w:rsid w:val="00AD0961"/>
    <w:rsid w:val="00AD2F12"/>
    <w:rsid w:val="00AD5518"/>
    <w:rsid w:val="00AD7346"/>
    <w:rsid w:val="00AE3998"/>
    <w:rsid w:val="00AE3F38"/>
    <w:rsid w:val="00AE6600"/>
    <w:rsid w:val="00AF2FF0"/>
    <w:rsid w:val="00B017C0"/>
    <w:rsid w:val="00B11791"/>
    <w:rsid w:val="00B14DE5"/>
    <w:rsid w:val="00B14F6E"/>
    <w:rsid w:val="00B1732E"/>
    <w:rsid w:val="00B2092D"/>
    <w:rsid w:val="00B23732"/>
    <w:rsid w:val="00B30DAD"/>
    <w:rsid w:val="00B34B11"/>
    <w:rsid w:val="00B36177"/>
    <w:rsid w:val="00B36882"/>
    <w:rsid w:val="00B41177"/>
    <w:rsid w:val="00B41354"/>
    <w:rsid w:val="00B46A2B"/>
    <w:rsid w:val="00B53225"/>
    <w:rsid w:val="00B56DEA"/>
    <w:rsid w:val="00B6076C"/>
    <w:rsid w:val="00B70CFB"/>
    <w:rsid w:val="00B73E63"/>
    <w:rsid w:val="00B7666B"/>
    <w:rsid w:val="00B77BCA"/>
    <w:rsid w:val="00B81696"/>
    <w:rsid w:val="00B84AF2"/>
    <w:rsid w:val="00B86969"/>
    <w:rsid w:val="00B86D70"/>
    <w:rsid w:val="00B87E9B"/>
    <w:rsid w:val="00B91AED"/>
    <w:rsid w:val="00B927DE"/>
    <w:rsid w:val="00B951DD"/>
    <w:rsid w:val="00B9678A"/>
    <w:rsid w:val="00BA063D"/>
    <w:rsid w:val="00BA06B4"/>
    <w:rsid w:val="00BA1C6C"/>
    <w:rsid w:val="00BA4F5F"/>
    <w:rsid w:val="00BA53AB"/>
    <w:rsid w:val="00BA6D0A"/>
    <w:rsid w:val="00BB4A2F"/>
    <w:rsid w:val="00BB66CB"/>
    <w:rsid w:val="00BC3A50"/>
    <w:rsid w:val="00BD5301"/>
    <w:rsid w:val="00BD5F64"/>
    <w:rsid w:val="00BE0066"/>
    <w:rsid w:val="00BE11B0"/>
    <w:rsid w:val="00BE707A"/>
    <w:rsid w:val="00BF544D"/>
    <w:rsid w:val="00BF5805"/>
    <w:rsid w:val="00BF63BC"/>
    <w:rsid w:val="00C059A7"/>
    <w:rsid w:val="00C067A9"/>
    <w:rsid w:val="00C06CF2"/>
    <w:rsid w:val="00C12D0F"/>
    <w:rsid w:val="00C12D59"/>
    <w:rsid w:val="00C169CC"/>
    <w:rsid w:val="00C2061B"/>
    <w:rsid w:val="00C2532D"/>
    <w:rsid w:val="00C25856"/>
    <w:rsid w:val="00C26A10"/>
    <w:rsid w:val="00C27D20"/>
    <w:rsid w:val="00C40A0C"/>
    <w:rsid w:val="00C42940"/>
    <w:rsid w:val="00C445B0"/>
    <w:rsid w:val="00C51A10"/>
    <w:rsid w:val="00C54FEC"/>
    <w:rsid w:val="00C61349"/>
    <w:rsid w:val="00C61ABE"/>
    <w:rsid w:val="00C61CB6"/>
    <w:rsid w:val="00C70ED3"/>
    <w:rsid w:val="00C7166F"/>
    <w:rsid w:val="00C73223"/>
    <w:rsid w:val="00C75688"/>
    <w:rsid w:val="00C81D75"/>
    <w:rsid w:val="00C87423"/>
    <w:rsid w:val="00C90958"/>
    <w:rsid w:val="00CA03D2"/>
    <w:rsid w:val="00CA4641"/>
    <w:rsid w:val="00CB253E"/>
    <w:rsid w:val="00CB28F7"/>
    <w:rsid w:val="00CB4382"/>
    <w:rsid w:val="00CB4C26"/>
    <w:rsid w:val="00CB7A2A"/>
    <w:rsid w:val="00CB7E1F"/>
    <w:rsid w:val="00CC402F"/>
    <w:rsid w:val="00CC4B37"/>
    <w:rsid w:val="00CD485B"/>
    <w:rsid w:val="00CD5E61"/>
    <w:rsid w:val="00CD68E0"/>
    <w:rsid w:val="00CE30D7"/>
    <w:rsid w:val="00CE673E"/>
    <w:rsid w:val="00CF15EE"/>
    <w:rsid w:val="00D00684"/>
    <w:rsid w:val="00D066A5"/>
    <w:rsid w:val="00D13D26"/>
    <w:rsid w:val="00D21C22"/>
    <w:rsid w:val="00D239EA"/>
    <w:rsid w:val="00D24025"/>
    <w:rsid w:val="00D24134"/>
    <w:rsid w:val="00D25774"/>
    <w:rsid w:val="00D30E78"/>
    <w:rsid w:val="00D32EA2"/>
    <w:rsid w:val="00D34910"/>
    <w:rsid w:val="00D35FBC"/>
    <w:rsid w:val="00D41775"/>
    <w:rsid w:val="00D44448"/>
    <w:rsid w:val="00D56AAD"/>
    <w:rsid w:val="00D57240"/>
    <w:rsid w:val="00D64D26"/>
    <w:rsid w:val="00D71417"/>
    <w:rsid w:val="00D75265"/>
    <w:rsid w:val="00D836B5"/>
    <w:rsid w:val="00D903A9"/>
    <w:rsid w:val="00D90423"/>
    <w:rsid w:val="00D9364F"/>
    <w:rsid w:val="00DA29D7"/>
    <w:rsid w:val="00DA43F8"/>
    <w:rsid w:val="00DA5B90"/>
    <w:rsid w:val="00DB038E"/>
    <w:rsid w:val="00DB0BBA"/>
    <w:rsid w:val="00DB3D43"/>
    <w:rsid w:val="00DB423C"/>
    <w:rsid w:val="00DB4D4C"/>
    <w:rsid w:val="00DC4570"/>
    <w:rsid w:val="00DD06E1"/>
    <w:rsid w:val="00DD3E9F"/>
    <w:rsid w:val="00DD42F5"/>
    <w:rsid w:val="00DD449A"/>
    <w:rsid w:val="00DD62AB"/>
    <w:rsid w:val="00DD78D2"/>
    <w:rsid w:val="00DE368E"/>
    <w:rsid w:val="00DE6CC3"/>
    <w:rsid w:val="00DF2CA2"/>
    <w:rsid w:val="00DF3FA9"/>
    <w:rsid w:val="00DF6EF6"/>
    <w:rsid w:val="00DF6FDC"/>
    <w:rsid w:val="00E00245"/>
    <w:rsid w:val="00E14AD8"/>
    <w:rsid w:val="00E15946"/>
    <w:rsid w:val="00E2261F"/>
    <w:rsid w:val="00E2422D"/>
    <w:rsid w:val="00E25995"/>
    <w:rsid w:val="00E3039B"/>
    <w:rsid w:val="00E31C97"/>
    <w:rsid w:val="00E42DCB"/>
    <w:rsid w:val="00E551CE"/>
    <w:rsid w:val="00E56957"/>
    <w:rsid w:val="00E6273B"/>
    <w:rsid w:val="00E722D4"/>
    <w:rsid w:val="00E758DD"/>
    <w:rsid w:val="00E76278"/>
    <w:rsid w:val="00E831D7"/>
    <w:rsid w:val="00E844AF"/>
    <w:rsid w:val="00E84B9A"/>
    <w:rsid w:val="00E85387"/>
    <w:rsid w:val="00E90A96"/>
    <w:rsid w:val="00E96A01"/>
    <w:rsid w:val="00E97326"/>
    <w:rsid w:val="00EA6926"/>
    <w:rsid w:val="00EB2F10"/>
    <w:rsid w:val="00EC48D0"/>
    <w:rsid w:val="00EC56D3"/>
    <w:rsid w:val="00ED470F"/>
    <w:rsid w:val="00ED4F9C"/>
    <w:rsid w:val="00EE0B09"/>
    <w:rsid w:val="00EE41DC"/>
    <w:rsid w:val="00EF29FF"/>
    <w:rsid w:val="00EF5CD7"/>
    <w:rsid w:val="00F04C0D"/>
    <w:rsid w:val="00F04E67"/>
    <w:rsid w:val="00F060BA"/>
    <w:rsid w:val="00F10B3D"/>
    <w:rsid w:val="00F124DE"/>
    <w:rsid w:val="00F277EA"/>
    <w:rsid w:val="00F279CF"/>
    <w:rsid w:val="00F30B4A"/>
    <w:rsid w:val="00F31122"/>
    <w:rsid w:val="00F377EF"/>
    <w:rsid w:val="00F40C0A"/>
    <w:rsid w:val="00F43E32"/>
    <w:rsid w:val="00F53F6C"/>
    <w:rsid w:val="00F548FD"/>
    <w:rsid w:val="00F554C5"/>
    <w:rsid w:val="00F571CD"/>
    <w:rsid w:val="00F63A91"/>
    <w:rsid w:val="00F63CC9"/>
    <w:rsid w:val="00F65060"/>
    <w:rsid w:val="00F66828"/>
    <w:rsid w:val="00F67544"/>
    <w:rsid w:val="00F705BB"/>
    <w:rsid w:val="00F716C2"/>
    <w:rsid w:val="00F71EB0"/>
    <w:rsid w:val="00F721DA"/>
    <w:rsid w:val="00F73160"/>
    <w:rsid w:val="00F74E5A"/>
    <w:rsid w:val="00F75879"/>
    <w:rsid w:val="00F75D32"/>
    <w:rsid w:val="00F76DC2"/>
    <w:rsid w:val="00F874FA"/>
    <w:rsid w:val="00F93916"/>
    <w:rsid w:val="00F9536E"/>
    <w:rsid w:val="00FA335F"/>
    <w:rsid w:val="00FA4D9D"/>
    <w:rsid w:val="00FA4E93"/>
    <w:rsid w:val="00FD0586"/>
    <w:rsid w:val="00FD06AB"/>
    <w:rsid w:val="00FD1309"/>
    <w:rsid w:val="00FD21EB"/>
    <w:rsid w:val="00FD381F"/>
    <w:rsid w:val="00FD64DA"/>
    <w:rsid w:val="00FE0477"/>
    <w:rsid w:val="00FE397F"/>
    <w:rsid w:val="00FE523F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47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0"/>
    <w:rPr>
      <w:lang w:val="en-US"/>
    </w:rPr>
  </w:style>
  <w:style w:type="paragraph" w:styleId="Heading1">
    <w:name w:val="heading 1"/>
    <w:aliases w:val="FS Überschrift 1"/>
    <w:basedOn w:val="Normal"/>
    <w:next w:val="Normal"/>
    <w:link w:val="Heading1Char"/>
    <w:qFormat/>
    <w:rsid w:val="00322BC1"/>
    <w:pPr>
      <w:keepNext/>
      <w:numPr>
        <w:numId w:val="6"/>
      </w:numPr>
      <w:spacing w:before="360"/>
      <w:outlineLvl w:val="0"/>
    </w:pPr>
    <w:rPr>
      <w:b/>
      <w:kern w:val="28"/>
      <w:sz w:val="24"/>
    </w:rPr>
  </w:style>
  <w:style w:type="paragraph" w:styleId="Heading2">
    <w:name w:val="heading 2"/>
    <w:aliases w:val="FS Überschrift 2,x"/>
    <w:basedOn w:val="Normal"/>
    <w:next w:val="Normal"/>
    <w:link w:val="Heading2Char"/>
    <w:qFormat/>
    <w:rsid w:val="007433BA"/>
    <w:pPr>
      <w:keepNext/>
      <w:numPr>
        <w:ilvl w:val="1"/>
        <w:numId w:val="6"/>
      </w:numPr>
      <w:spacing w:before="360" w:after="120"/>
      <w:outlineLvl w:val="1"/>
    </w:pPr>
    <w:rPr>
      <w:b/>
      <w:lang w:val="en-GB"/>
    </w:rPr>
  </w:style>
  <w:style w:type="paragraph" w:styleId="Heading3">
    <w:name w:val="heading 3"/>
    <w:aliases w:val="FS Überschrift 3,x.x.x"/>
    <w:basedOn w:val="Normal"/>
    <w:next w:val="Normal"/>
    <w:link w:val="Heading3Char"/>
    <w:qFormat/>
    <w:rsid w:val="003977A3"/>
    <w:pPr>
      <w:keepNext/>
      <w:numPr>
        <w:ilvl w:val="2"/>
        <w:numId w:val="6"/>
      </w:numPr>
      <w:spacing w:before="360" w:after="120"/>
      <w:outlineLvl w:val="2"/>
    </w:pPr>
  </w:style>
  <w:style w:type="paragraph" w:styleId="Heading4">
    <w:name w:val="heading 4"/>
    <w:aliases w:val="FS Überschrift 4,x.x.x.x"/>
    <w:basedOn w:val="Normal"/>
    <w:next w:val="Normal"/>
    <w:link w:val="Heading4Char"/>
    <w:qFormat/>
    <w:rsid w:val="003977A3"/>
    <w:pPr>
      <w:keepNext/>
      <w:numPr>
        <w:ilvl w:val="3"/>
        <w:numId w:val="6"/>
      </w:numPr>
      <w:spacing w:before="240" w:after="120"/>
      <w:ind w:left="862" w:hanging="862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3977A3"/>
    <w:pPr>
      <w:keepNext/>
      <w:keepLines/>
      <w:numPr>
        <w:ilvl w:val="4"/>
        <w:numId w:val="6"/>
      </w:numPr>
      <w:spacing w:before="240" w:after="120"/>
      <w:ind w:left="1009" w:hanging="1009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nhideWhenUsed/>
    <w:qFormat/>
    <w:rsid w:val="009A312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A312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A312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A312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S Überschrift 1 Char"/>
    <w:basedOn w:val="DefaultParagraphFont"/>
    <w:link w:val="Heading1"/>
    <w:rsid w:val="00322BC1"/>
    <w:rPr>
      <w:b/>
      <w:kern w:val="28"/>
      <w:sz w:val="24"/>
    </w:rPr>
  </w:style>
  <w:style w:type="character" w:customStyle="1" w:styleId="Heading2Char">
    <w:name w:val="Heading 2 Char"/>
    <w:aliases w:val="FS Überschrift 2 Char,x Char"/>
    <w:basedOn w:val="DefaultParagraphFont"/>
    <w:link w:val="Heading2"/>
    <w:rsid w:val="007433BA"/>
    <w:rPr>
      <w:b/>
      <w:lang w:val="en-GB"/>
    </w:rPr>
  </w:style>
  <w:style w:type="character" w:customStyle="1" w:styleId="Heading3Char">
    <w:name w:val="Heading 3 Char"/>
    <w:aliases w:val="FS Überschrift 3 Char,x.x.x Char"/>
    <w:basedOn w:val="DefaultParagraphFont"/>
    <w:link w:val="Heading3"/>
    <w:rsid w:val="003977A3"/>
    <w:rPr>
      <w:lang w:val="en-US"/>
    </w:rPr>
  </w:style>
  <w:style w:type="character" w:customStyle="1" w:styleId="Heading4Char">
    <w:name w:val="Heading 4 Char"/>
    <w:aliases w:val="FS Überschrift 4 Char,x.x.x.x Char"/>
    <w:basedOn w:val="DefaultParagraphFont"/>
    <w:link w:val="Heading4"/>
    <w:rsid w:val="003977A3"/>
    <w:rPr>
      <w:lang w:val="en-US"/>
    </w:rPr>
  </w:style>
  <w:style w:type="paragraph" w:customStyle="1" w:styleId="Bullet2">
    <w:name w:val="Bullet2"/>
    <w:basedOn w:val="Normal"/>
    <w:rsid w:val="009A3120"/>
    <w:pPr>
      <w:numPr>
        <w:numId w:val="5"/>
      </w:numPr>
      <w:tabs>
        <w:tab w:val="clear" w:pos="851"/>
        <w:tab w:val="num" w:pos="1276"/>
      </w:tabs>
      <w:spacing w:before="60" w:after="60"/>
      <w:ind w:left="1276"/>
    </w:pPr>
  </w:style>
  <w:style w:type="paragraph" w:customStyle="1" w:styleId="NormalItalics">
    <w:name w:val="Normal Italics"/>
    <w:basedOn w:val="BodyTextIndent2"/>
    <w:rsid w:val="009A3120"/>
    <w:pPr>
      <w:spacing w:before="120" w:after="60" w:line="360" w:lineRule="auto"/>
      <w:ind w:left="0"/>
    </w:pPr>
    <w:rPr>
      <w:rFonts w:cs="Arial"/>
      <w:bCs/>
      <w:i/>
      <w:iCs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A31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3120"/>
  </w:style>
  <w:style w:type="character" w:customStyle="1" w:styleId="Heading5Char">
    <w:name w:val="Heading 5 Char"/>
    <w:basedOn w:val="DefaultParagraphFont"/>
    <w:link w:val="Heading5"/>
    <w:uiPriority w:val="9"/>
    <w:rsid w:val="003977A3"/>
    <w:rPr>
      <w:rFonts w:eastAsiaTheme="majorEastAsia" w:cstheme="majorBidi"/>
      <w:i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31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3120"/>
  </w:style>
  <w:style w:type="paragraph" w:customStyle="1" w:styleId="Alpha1">
    <w:name w:val="Alpha1"/>
    <w:basedOn w:val="Normal"/>
    <w:rsid w:val="009A3120"/>
    <w:pPr>
      <w:numPr>
        <w:numId w:val="7"/>
      </w:numPr>
      <w:spacing w:before="60" w:after="60"/>
      <w:ind w:left="851" w:hanging="425"/>
    </w:pPr>
  </w:style>
  <w:style w:type="paragraph" w:styleId="Header">
    <w:name w:val="header"/>
    <w:basedOn w:val="Normal"/>
    <w:link w:val="HeaderChar"/>
    <w:rsid w:val="009A31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A3120"/>
  </w:style>
  <w:style w:type="paragraph" w:styleId="Footer">
    <w:name w:val="footer"/>
    <w:basedOn w:val="Normal"/>
    <w:link w:val="FooterChar"/>
    <w:rsid w:val="009A31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A3120"/>
  </w:style>
  <w:style w:type="paragraph" w:customStyle="1" w:styleId="Prfpunkt">
    <w:name w:val="Prüfpunkt"/>
    <w:basedOn w:val="Normal"/>
    <w:next w:val="Normal"/>
    <w:rsid w:val="009A3120"/>
    <w:pPr>
      <w:spacing w:after="120"/>
      <w:jc w:val="both"/>
    </w:pPr>
    <w:rPr>
      <w:b/>
    </w:rPr>
  </w:style>
  <w:style w:type="paragraph" w:styleId="TOC1">
    <w:name w:val="toc 1"/>
    <w:basedOn w:val="Normal"/>
    <w:next w:val="Normal"/>
    <w:uiPriority w:val="39"/>
    <w:rsid w:val="009A3120"/>
    <w:pPr>
      <w:spacing w:before="120" w:after="120"/>
    </w:pPr>
    <w:rPr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9A3120"/>
    <w:pPr>
      <w:spacing w:before="120" w:after="120"/>
    </w:pPr>
    <w:rPr>
      <w:sz w:val="18"/>
    </w:rPr>
  </w:style>
  <w:style w:type="character" w:styleId="Hyperlink">
    <w:name w:val="Hyperlink"/>
    <w:uiPriority w:val="99"/>
    <w:rsid w:val="009A3120"/>
    <w:rPr>
      <w:color w:val="0000FF"/>
      <w:u w:val="single"/>
    </w:rPr>
  </w:style>
  <w:style w:type="paragraph" w:customStyle="1" w:styleId="Text">
    <w:name w:val="Text"/>
    <w:basedOn w:val="Normal"/>
    <w:link w:val="TextZchn"/>
    <w:rsid w:val="009A3120"/>
    <w:pPr>
      <w:spacing w:before="60" w:after="60"/>
    </w:pPr>
  </w:style>
  <w:style w:type="paragraph" w:customStyle="1" w:styleId="Einrck2">
    <w:name w:val="Einrück2"/>
    <w:basedOn w:val="Normal"/>
    <w:rsid w:val="009A3120"/>
    <w:pPr>
      <w:numPr>
        <w:numId w:val="8"/>
      </w:numPr>
      <w:tabs>
        <w:tab w:val="clear" w:pos="851"/>
        <w:tab w:val="num" w:pos="1276"/>
      </w:tabs>
      <w:spacing w:before="60" w:after="60"/>
      <w:ind w:left="1276"/>
    </w:pPr>
  </w:style>
  <w:style w:type="character" w:customStyle="1" w:styleId="TextZchn">
    <w:name w:val="Text Zchn"/>
    <w:link w:val="Text"/>
    <w:rsid w:val="009A3120"/>
  </w:style>
  <w:style w:type="table" w:styleId="TableGrid">
    <w:name w:val="Table Grid"/>
    <w:basedOn w:val="TableNormal"/>
    <w:rsid w:val="009A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talics0">
    <w:name w:val="normal italics"/>
    <w:basedOn w:val="Normal"/>
    <w:rsid w:val="009A3120"/>
    <w:pPr>
      <w:spacing w:before="60" w:after="60" w:line="360" w:lineRule="auto"/>
    </w:pPr>
    <w:rPr>
      <w:rFonts w:ascii="Tahoma" w:hAnsi="Tahoma"/>
      <w:bCs/>
      <w:i/>
      <w:iCs/>
      <w:szCs w:val="24"/>
    </w:rPr>
  </w:style>
  <w:style w:type="character" w:styleId="IntenseEmphasis">
    <w:name w:val="Intense Emphasis"/>
    <w:basedOn w:val="DefaultParagraphFont"/>
    <w:uiPriority w:val="21"/>
    <w:rsid w:val="009A3120"/>
    <w:rPr>
      <w:rFonts w:asciiTheme="minorHAnsi" w:hAnsiTheme="minorHAnsi"/>
      <w:b w:val="0"/>
      <w:bCs/>
      <w:i w:val="0"/>
      <w:iCs/>
      <w:color w:val="4F81BD" w:themeColor="accent1"/>
      <w:sz w:val="22"/>
    </w:rPr>
  </w:style>
  <w:style w:type="paragraph" w:customStyle="1" w:styleId="Formatvorlage2">
    <w:name w:val="Formatvorlage2"/>
    <w:basedOn w:val="Normal"/>
    <w:link w:val="Formatvorlage2Zchn"/>
    <w:qFormat/>
    <w:rsid w:val="009A3120"/>
    <w:pPr>
      <w:pBdr>
        <w:top w:val="single" w:sz="4" w:space="1" w:color="auto"/>
        <w:left w:val="single" w:sz="4" w:space="0" w:color="auto"/>
        <w:bottom w:val="single" w:sz="4" w:space="7" w:color="auto"/>
        <w:right w:val="single" w:sz="4" w:space="0" w:color="auto"/>
      </w:pBdr>
      <w:tabs>
        <w:tab w:val="left" w:pos="851"/>
        <w:tab w:val="left" w:pos="2552"/>
      </w:tabs>
      <w:spacing w:before="60" w:after="60"/>
      <w:jc w:val="both"/>
    </w:pPr>
    <w:rPr>
      <w:rFonts w:cs="Calibri"/>
      <w:b/>
      <w:bCs/>
    </w:rPr>
  </w:style>
  <w:style w:type="character" w:customStyle="1" w:styleId="Formatvorlage2Zchn">
    <w:name w:val="Formatvorlage2 Zchn"/>
    <w:basedOn w:val="DefaultParagraphFont"/>
    <w:link w:val="Formatvorlage2"/>
    <w:rsid w:val="009A3120"/>
    <w:rPr>
      <w:rFonts w:cs="Calibri"/>
      <w:b/>
      <w:bCs/>
      <w:lang w:val="en-US"/>
    </w:rPr>
  </w:style>
  <w:style w:type="paragraph" w:styleId="TableofFigures">
    <w:name w:val="table of figures"/>
    <w:basedOn w:val="Normal"/>
    <w:next w:val="Normal"/>
    <w:uiPriority w:val="99"/>
    <w:rsid w:val="009A3120"/>
    <w:pPr>
      <w:spacing w:after="0"/>
      <w:ind w:left="440" w:hanging="440"/>
    </w:pPr>
    <w:rPr>
      <w:smallCaps/>
      <w:sz w:val="20"/>
      <w:szCs w:val="20"/>
    </w:rPr>
  </w:style>
  <w:style w:type="table" w:customStyle="1" w:styleId="Formatvorlage1">
    <w:name w:val="Formatvorlage1"/>
    <w:basedOn w:val="TableNormal"/>
    <w:uiPriority w:val="99"/>
    <w:rsid w:val="0095397C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80C687" w:themeFill="background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20"/>
    <w:rPr>
      <w:rFonts w:ascii="Tahoma" w:hAnsi="Tahoma" w:cs="Tahoma"/>
      <w:sz w:val="16"/>
      <w:szCs w:val="16"/>
    </w:rPr>
  </w:style>
  <w:style w:type="paragraph" w:customStyle="1" w:styleId="AuflistungTextkrper2">
    <w:name w:val="Auflistung Textkörper 2"/>
    <w:basedOn w:val="BodyText2"/>
    <w:autoRedefine/>
    <w:rsid w:val="00CB4382"/>
    <w:pPr>
      <w:tabs>
        <w:tab w:val="left" w:pos="567"/>
      </w:tabs>
      <w:spacing w:line="240" w:lineRule="auto"/>
      <w:ind w:firstLine="6"/>
    </w:pPr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AB"/>
  </w:style>
  <w:style w:type="paragraph" w:styleId="TOC2">
    <w:name w:val="toc 2"/>
    <w:basedOn w:val="Normal"/>
    <w:next w:val="Normal"/>
    <w:autoRedefine/>
    <w:uiPriority w:val="39"/>
    <w:unhideWhenUsed/>
    <w:rsid w:val="00DD62A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62AB"/>
    <w:pPr>
      <w:spacing w:after="0"/>
      <w:ind w:left="440"/>
    </w:pPr>
    <w:rPr>
      <w:i/>
      <w:iCs/>
      <w:sz w:val="20"/>
      <w:szCs w:val="20"/>
    </w:rPr>
  </w:style>
  <w:style w:type="paragraph" w:customStyle="1" w:styleId="FSberschrift5">
    <w:name w:val="FS Überschrift 5"/>
    <w:basedOn w:val="Heading5"/>
    <w:next w:val="Normal"/>
    <w:link w:val="FSberschrift5Zchn"/>
    <w:qFormat/>
    <w:rsid w:val="00223A2E"/>
  </w:style>
  <w:style w:type="character" w:customStyle="1" w:styleId="FSberschrift5Zchn">
    <w:name w:val="FS Überschrift 5 Zchn"/>
    <w:basedOn w:val="Heading5Char"/>
    <w:link w:val="FSberschrift5"/>
    <w:rsid w:val="00223A2E"/>
    <w:rPr>
      <w:rFonts w:eastAsiaTheme="majorEastAsia" w:cstheme="majorBidi"/>
      <w:i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9743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743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743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743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743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743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48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paragraph" w:customStyle="1" w:styleId="SignatureBoxHeader">
    <w:name w:val="Signature Box Header"/>
    <w:basedOn w:val="Normal"/>
    <w:next w:val="Normal"/>
    <w:rsid w:val="004C4899"/>
    <w:pPr>
      <w:spacing w:before="120" w:after="120" w:line="360" w:lineRule="auto"/>
      <w:jc w:val="center"/>
    </w:pPr>
    <w:rPr>
      <w:rFonts w:ascii="Tahoma" w:hAnsi="Tahoma"/>
      <w:b/>
    </w:rPr>
  </w:style>
  <w:style w:type="paragraph" w:customStyle="1" w:styleId="normanitalics">
    <w:name w:val="norman italics"/>
    <w:basedOn w:val="Normal"/>
    <w:rsid w:val="004C4899"/>
    <w:pPr>
      <w:spacing w:before="120" w:line="360" w:lineRule="auto"/>
    </w:pPr>
    <w:rPr>
      <w:rFonts w:ascii="Tahoma" w:hAnsi="Tahoma"/>
      <w:bCs/>
      <w:i/>
      <w:iCs/>
    </w:rPr>
  </w:style>
  <w:style w:type="paragraph" w:customStyle="1" w:styleId="1TH">
    <w:name w:val="1_TH"/>
    <w:basedOn w:val="Normal"/>
    <w:rsid w:val="0015351C"/>
    <w:pPr>
      <w:spacing w:before="60" w:after="60"/>
      <w:jc w:val="center"/>
    </w:pPr>
    <w:rPr>
      <w:rFonts w:ascii="Tahoma" w:hAnsi="Tahoma"/>
      <w:b/>
    </w:rPr>
  </w:style>
  <w:style w:type="table" w:customStyle="1" w:styleId="FNCTable">
    <w:name w:val="FNC Table"/>
    <w:basedOn w:val="TableNormal"/>
    <w:uiPriority w:val="99"/>
    <w:rsid w:val="00563D24"/>
    <w:pPr>
      <w:spacing w:after="0" w:line="240" w:lineRule="auto"/>
    </w:pPr>
    <w:rPr>
      <w:rFonts w:ascii="Verdana" w:eastAsia="Verdana" w:hAnsi="Verdana" w:cs="Times New Roman"/>
      <w:sz w:val="20"/>
      <w:szCs w:val="20"/>
      <w:lang w:val="en-GB" w:eastAsia="en-GB"/>
    </w:rPr>
    <w:tblPr>
      <w:tblStyleRowBandSize w:val="1"/>
      <w:tblStyleColBandSize w:val="1"/>
      <w:tblInd w:w="113" w:type="dxa"/>
      <w:tblBorders>
        <w:top w:val="single" w:sz="6" w:space="0" w:color="215AA5"/>
        <w:left w:val="single" w:sz="6" w:space="0" w:color="215AA5"/>
        <w:bottom w:val="single" w:sz="6" w:space="0" w:color="215AA5"/>
        <w:right w:val="single" w:sz="6" w:space="0" w:color="215AA5"/>
        <w:insideH w:val="single" w:sz="6" w:space="0" w:color="215AA5"/>
        <w:insideV w:val="single" w:sz="6" w:space="0" w:color="215AA5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FFFFFF"/>
      <w:vAlign w:val="center"/>
    </w:tcPr>
    <w:tblStylePr w:type="firstRow">
      <w:rPr>
        <w:b/>
        <w:color w:val="FFFFFF"/>
      </w:rPr>
      <w:tblPr/>
      <w:trPr>
        <w:cantSplit/>
        <w:tblHeader/>
      </w:trPr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FFFFFF"/>
          <w:tl2br w:val="nil"/>
          <w:tr2bl w:val="nil"/>
        </w:tcBorders>
        <w:shd w:val="clear" w:color="auto" w:fill="215AA5"/>
      </w:tcPr>
    </w:tblStylePr>
    <w:tblStylePr w:type="lastRow">
      <w:rPr>
        <w:color w:val="FFFFFF"/>
      </w:rPr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FFFFFF"/>
          <w:tl2br w:val="nil"/>
          <w:tr2bl w:val="nil"/>
        </w:tcBorders>
        <w:shd w:val="clear" w:color="auto" w:fill="215AA5"/>
      </w:tcPr>
    </w:tblStylePr>
    <w:tblStylePr w:type="firstCol">
      <w:tblPr/>
      <w:tcPr>
        <w:shd w:val="clear" w:color="auto" w:fill="FFFFFF"/>
      </w:tcPr>
    </w:tblStylePr>
    <w:tblStylePr w:type="lastCol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2Vert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4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0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0F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0"/>
    <w:rPr>
      <w:lang w:val="en-US"/>
    </w:rPr>
  </w:style>
  <w:style w:type="paragraph" w:styleId="Heading1">
    <w:name w:val="heading 1"/>
    <w:aliases w:val="FS Überschrift 1"/>
    <w:basedOn w:val="Normal"/>
    <w:next w:val="Normal"/>
    <w:link w:val="Heading1Char"/>
    <w:qFormat/>
    <w:rsid w:val="00322BC1"/>
    <w:pPr>
      <w:keepNext/>
      <w:numPr>
        <w:numId w:val="6"/>
      </w:numPr>
      <w:spacing w:before="360"/>
      <w:outlineLvl w:val="0"/>
    </w:pPr>
    <w:rPr>
      <w:b/>
      <w:kern w:val="28"/>
      <w:sz w:val="24"/>
    </w:rPr>
  </w:style>
  <w:style w:type="paragraph" w:styleId="Heading2">
    <w:name w:val="heading 2"/>
    <w:aliases w:val="FS Überschrift 2,x"/>
    <w:basedOn w:val="Normal"/>
    <w:next w:val="Normal"/>
    <w:link w:val="Heading2Char"/>
    <w:qFormat/>
    <w:rsid w:val="007433BA"/>
    <w:pPr>
      <w:keepNext/>
      <w:numPr>
        <w:ilvl w:val="1"/>
        <w:numId w:val="6"/>
      </w:numPr>
      <w:spacing w:before="360" w:after="120"/>
      <w:outlineLvl w:val="1"/>
    </w:pPr>
    <w:rPr>
      <w:b/>
      <w:lang w:val="en-GB"/>
    </w:rPr>
  </w:style>
  <w:style w:type="paragraph" w:styleId="Heading3">
    <w:name w:val="heading 3"/>
    <w:aliases w:val="FS Überschrift 3,x.x.x"/>
    <w:basedOn w:val="Normal"/>
    <w:next w:val="Normal"/>
    <w:link w:val="Heading3Char"/>
    <w:qFormat/>
    <w:rsid w:val="003977A3"/>
    <w:pPr>
      <w:keepNext/>
      <w:numPr>
        <w:ilvl w:val="2"/>
        <w:numId w:val="6"/>
      </w:numPr>
      <w:spacing w:before="360" w:after="120"/>
      <w:outlineLvl w:val="2"/>
    </w:pPr>
  </w:style>
  <w:style w:type="paragraph" w:styleId="Heading4">
    <w:name w:val="heading 4"/>
    <w:aliases w:val="FS Überschrift 4,x.x.x.x"/>
    <w:basedOn w:val="Normal"/>
    <w:next w:val="Normal"/>
    <w:link w:val="Heading4Char"/>
    <w:qFormat/>
    <w:rsid w:val="003977A3"/>
    <w:pPr>
      <w:keepNext/>
      <w:numPr>
        <w:ilvl w:val="3"/>
        <w:numId w:val="6"/>
      </w:numPr>
      <w:spacing w:before="240" w:after="120"/>
      <w:ind w:left="862" w:hanging="862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3977A3"/>
    <w:pPr>
      <w:keepNext/>
      <w:keepLines/>
      <w:numPr>
        <w:ilvl w:val="4"/>
        <w:numId w:val="6"/>
      </w:numPr>
      <w:spacing w:before="240" w:after="120"/>
      <w:ind w:left="1009" w:hanging="1009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nhideWhenUsed/>
    <w:qFormat/>
    <w:rsid w:val="009A312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A312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A312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A312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S Überschrift 1 Char"/>
    <w:basedOn w:val="DefaultParagraphFont"/>
    <w:link w:val="Heading1"/>
    <w:rsid w:val="00322BC1"/>
    <w:rPr>
      <w:b/>
      <w:kern w:val="28"/>
      <w:sz w:val="24"/>
    </w:rPr>
  </w:style>
  <w:style w:type="character" w:customStyle="1" w:styleId="Heading2Char">
    <w:name w:val="Heading 2 Char"/>
    <w:aliases w:val="FS Überschrift 2 Char,x Char"/>
    <w:basedOn w:val="DefaultParagraphFont"/>
    <w:link w:val="Heading2"/>
    <w:rsid w:val="007433BA"/>
    <w:rPr>
      <w:b/>
      <w:lang w:val="en-GB"/>
    </w:rPr>
  </w:style>
  <w:style w:type="character" w:customStyle="1" w:styleId="Heading3Char">
    <w:name w:val="Heading 3 Char"/>
    <w:aliases w:val="FS Überschrift 3 Char,x.x.x Char"/>
    <w:basedOn w:val="DefaultParagraphFont"/>
    <w:link w:val="Heading3"/>
    <w:rsid w:val="003977A3"/>
    <w:rPr>
      <w:lang w:val="en-US"/>
    </w:rPr>
  </w:style>
  <w:style w:type="character" w:customStyle="1" w:styleId="Heading4Char">
    <w:name w:val="Heading 4 Char"/>
    <w:aliases w:val="FS Überschrift 4 Char,x.x.x.x Char"/>
    <w:basedOn w:val="DefaultParagraphFont"/>
    <w:link w:val="Heading4"/>
    <w:rsid w:val="003977A3"/>
    <w:rPr>
      <w:lang w:val="en-US"/>
    </w:rPr>
  </w:style>
  <w:style w:type="paragraph" w:customStyle="1" w:styleId="Bullet2">
    <w:name w:val="Bullet2"/>
    <w:basedOn w:val="Normal"/>
    <w:rsid w:val="009A3120"/>
    <w:pPr>
      <w:numPr>
        <w:numId w:val="5"/>
      </w:numPr>
      <w:tabs>
        <w:tab w:val="clear" w:pos="851"/>
        <w:tab w:val="num" w:pos="1276"/>
      </w:tabs>
      <w:spacing w:before="60" w:after="60"/>
      <w:ind w:left="1276"/>
    </w:pPr>
  </w:style>
  <w:style w:type="paragraph" w:customStyle="1" w:styleId="NormalItalics">
    <w:name w:val="Normal Italics"/>
    <w:basedOn w:val="BodyTextIndent2"/>
    <w:rsid w:val="009A3120"/>
    <w:pPr>
      <w:spacing w:before="120" w:after="60" w:line="360" w:lineRule="auto"/>
      <w:ind w:left="0"/>
    </w:pPr>
    <w:rPr>
      <w:rFonts w:cs="Arial"/>
      <w:bCs/>
      <w:i/>
      <w:iCs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A31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3120"/>
  </w:style>
  <w:style w:type="character" w:customStyle="1" w:styleId="Heading5Char">
    <w:name w:val="Heading 5 Char"/>
    <w:basedOn w:val="DefaultParagraphFont"/>
    <w:link w:val="Heading5"/>
    <w:uiPriority w:val="9"/>
    <w:rsid w:val="003977A3"/>
    <w:rPr>
      <w:rFonts w:eastAsiaTheme="majorEastAsia" w:cstheme="majorBidi"/>
      <w:i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31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3120"/>
  </w:style>
  <w:style w:type="paragraph" w:customStyle="1" w:styleId="Alpha1">
    <w:name w:val="Alpha1"/>
    <w:basedOn w:val="Normal"/>
    <w:rsid w:val="009A3120"/>
    <w:pPr>
      <w:numPr>
        <w:numId w:val="7"/>
      </w:numPr>
      <w:spacing w:before="60" w:after="60"/>
      <w:ind w:left="851" w:hanging="425"/>
    </w:pPr>
  </w:style>
  <w:style w:type="paragraph" w:styleId="Header">
    <w:name w:val="header"/>
    <w:basedOn w:val="Normal"/>
    <w:link w:val="HeaderChar"/>
    <w:rsid w:val="009A31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A3120"/>
  </w:style>
  <w:style w:type="paragraph" w:styleId="Footer">
    <w:name w:val="footer"/>
    <w:basedOn w:val="Normal"/>
    <w:link w:val="FooterChar"/>
    <w:rsid w:val="009A31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A3120"/>
  </w:style>
  <w:style w:type="paragraph" w:customStyle="1" w:styleId="Prfpunkt">
    <w:name w:val="Prüfpunkt"/>
    <w:basedOn w:val="Normal"/>
    <w:next w:val="Normal"/>
    <w:rsid w:val="009A3120"/>
    <w:pPr>
      <w:spacing w:after="120"/>
      <w:jc w:val="both"/>
    </w:pPr>
    <w:rPr>
      <w:b/>
    </w:rPr>
  </w:style>
  <w:style w:type="paragraph" w:styleId="TOC1">
    <w:name w:val="toc 1"/>
    <w:basedOn w:val="Normal"/>
    <w:next w:val="Normal"/>
    <w:uiPriority w:val="39"/>
    <w:rsid w:val="009A3120"/>
    <w:pPr>
      <w:spacing w:before="120" w:after="120"/>
    </w:pPr>
    <w:rPr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9A3120"/>
    <w:pPr>
      <w:spacing w:before="120" w:after="120"/>
    </w:pPr>
    <w:rPr>
      <w:sz w:val="18"/>
    </w:rPr>
  </w:style>
  <w:style w:type="character" w:styleId="Hyperlink">
    <w:name w:val="Hyperlink"/>
    <w:uiPriority w:val="99"/>
    <w:rsid w:val="009A3120"/>
    <w:rPr>
      <w:color w:val="0000FF"/>
      <w:u w:val="single"/>
    </w:rPr>
  </w:style>
  <w:style w:type="paragraph" w:customStyle="1" w:styleId="Text">
    <w:name w:val="Text"/>
    <w:basedOn w:val="Normal"/>
    <w:link w:val="TextZchn"/>
    <w:rsid w:val="009A3120"/>
    <w:pPr>
      <w:spacing w:before="60" w:after="60"/>
    </w:pPr>
  </w:style>
  <w:style w:type="paragraph" w:customStyle="1" w:styleId="Einrck2">
    <w:name w:val="Einrück2"/>
    <w:basedOn w:val="Normal"/>
    <w:rsid w:val="009A3120"/>
    <w:pPr>
      <w:numPr>
        <w:numId w:val="8"/>
      </w:numPr>
      <w:tabs>
        <w:tab w:val="clear" w:pos="851"/>
        <w:tab w:val="num" w:pos="1276"/>
      </w:tabs>
      <w:spacing w:before="60" w:after="60"/>
      <w:ind w:left="1276"/>
    </w:pPr>
  </w:style>
  <w:style w:type="character" w:customStyle="1" w:styleId="TextZchn">
    <w:name w:val="Text Zchn"/>
    <w:link w:val="Text"/>
    <w:rsid w:val="009A3120"/>
  </w:style>
  <w:style w:type="table" w:styleId="TableGrid">
    <w:name w:val="Table Grid"/>
    <w:basedOn w:val="TableNormal"/>
    <w:rsid w:val="009A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talics0">
    <w:name w:val="normal italics"/>
    <w:basedOn w:val="Normal"/>
    <w:rsid w:val="009A3120"/>
    <w:pPr>
      <w:spacing w:before="60" w:after="60" w:line="360" w:lineRule="auto"/>
    </w:pPr>
    <w:rPr>
      <w:rFonts w:ascii="Tahoma" w:hAnsi="Tahoma"/>
      <w:bCs/>
      <w:i/>
      <w:iCs/>
      <w:szCs w:val="24"/>
    </w:rPr>
  </w:style>
  <w:style w:type="character" w:styleId="IntenseEmphasis">
    <w:name w:val="Intense Emphasis"/>
    <w:basedOn w:val="DefaultParagraphFont"/>
    <w:uiPriority w:val="21"/>
    <w:rsid w:val="009A3120"/>
    <w:rPr>
      <w:rFonts w:asciiTheme="minorHAnsi" w:hAnsiTheme="minorHAnsi"/>
      <w:b w:val="0"/>
      <w:bCs/>
      <w:i w:val="0"/>
      <w:iCs/>
      <w:color w:val="4F81BD" w:themeColor="accent1"/>
      <w:sz w:val="22"/>
    </w:rPr>
  </w:style>
  <w:style w:type="paragraph" w:customStyle="1" w:styleId="Formatvorlage2">
    <w:name w:val="Formatvorlage2"/>
    <w:basedOn w:val="Normal"/>
    <w:link w:val="Formatvorlage2Zchn"/>
    <w:qFormat/>
    <w:rsid w:val="009A3120"/>
    <w:pPr>
      <w:pBdr>
        <w:top w:val="single" w:sz="4" w:space="1" w:color="auto"/>
        <w:left w:val="single" w:sz="4" w:space="0" w:color="auto"/>
        <w:bottom w:val="single" w:sz="4" w:space="7" w:color="auto"/>
        <w:right w:val="single" w:sz="4" w:space="0" w:color="auto"/>
      </w:pBdr>
      <w:tabs>
        <w:tab w:val="left" w:pos="851"/>
        <w:tab w:val="left" w:pos="2552"/>
      </w:tabs>
      <w:spacing w:before="60" w:after="60"/>
      <w:jc w:val="both"/>
    </w:pPr>
    <w:rPr>
      <w:rFonts w:cs="Calibri"/>
      <w:b/>
      <w:bCs/>
    </w:rPr>
  </w:style>
  <w:style w:type="character" w:customStyle="1" w:styleId="Formatvorlage2Zchn">
    <w:name w:val="Formatvorlage2 Zchn"/>
    <w:basedOn w:val="DefaultParagraphFont"/>
    <w:link w:val="Formatvorlage2"/>
    <w:rsid w:val="009A3120"/>
    <w:rPr>
      <w:rFonts w:cs="Calibri"/>
      <w:b/>
      <w:bCs/>
      <w:lang w:val="en-US"/>
    </w:rPr>
  </w:style>
  <w:style w:type="paragraph" w:styleId="TableofFigures">
    <w:name w:val="table of figures"/>
    <w:basedOn w:val="Normal"/>
    <w:next w:val="Normal"/>
    <w:uiPriority w:val="99"/>
    <w:rsid w:val="009A3120"/>
    <w:pPr>
      <w:spacing w:after="0"/>
      <w:ind w:left="440" w:hanging="440"/>
    </w:pPr>
    <w:rPr>
      <w:smallCaps/>
      <w:sz w:val="20"/>
      <w:szCs w:val="20"/>
    </w:rPr>
  </w:style>
  <w:style w:type="table" w:customStyle="1" w:styleId="Formatvorlage1">
    <w:name w:val="Formatvorlage1"/>
    <w:basedOn w:val="TableNormal"/>
    <w:uiPriority w:val="99"/>
    <w:rsid w:val="0095397C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80C687" w:themeFill="background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20"/>
    <w:rPr>
      <w:rFonts w:ascii="Tahoma" w:hAnsi="Tahoma" w:cs="Tahoma"/>
      <w:sz w:val="16"/>
      <w:szCs w:val="16"/>
    </w:rPr>
  </w:style>
  <w:style w:type="paragraph" w:customStyle="1" w:styleId="AuflistungTextkrper2">
    <w:name w:val="Auflistung Textkörper 2"/>
    <w:basedOn w:val="BodyText2"/>
    <w:autoRedefine/>
    <w:rsid w:val="00CB4382"/>
    <w:pPr>
      <w:tabs>
        <w:tab w:val="left" w:pos="567"/>
      </w:tabs>
      <w:spacing w:line="240" w:lineRule="auto"/>
      <w:ind w:firstLine="6"/>
    </w:pPr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AB"/>
  </w:style>
  <w:style w:type="paragraph" w:styleId="TOC2">
    <w:name w:val="toc 2"/>
    <w:basedOn w:val="Normal"/>
    <w:next w:val="Normal"/>
    <w:autoRedefine/>
    <w:uiPriority w:val="39"/>
    <w:unhideWhenUsed/>
    <w:rsid w:val="00DD62A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62AB"/>
    <w:pPr>
      <w:spacing w:after="0"/>
      <w:ind w:left="440"/>
    </w:pPr>
    <w:rPr>
      <w:i/>
      <w:iCs/>
      <w:sz w:val="20"/>
      <w:szCs w:val="20"/>
    </w:rPr>
  </w:style>
  <w:style w:type="paragraph" w:customStyle="1" w:styleId="FSberschrift5">
    <w:name w:val="FS Überschrift 5"/>
    <w:basedOn w:val="Heading5"/>
    <w:next w:val="Normal"/>
    <w:link w:val="FSberschrift5Zchn"/>
    <w:qFormat/>
    <w:rsid w:val="00223A2E"/>
  </w:style>
  <w:style w:type="character" w:customStyle="1" w:styleId="FSberschrift5Zchn">
    <w:name w:val="FS Überschrift 5 Zchn"/>
    <w:basedOn w:val="Heading5Char"/>
    <w:link w:val="FSberschrift5"/>
    <w:rsid w:val="00223A2E"/>
    <w:rPr>
      <w:rFonts w:eastAsiaTheme="majorEastAsia" w:cstheme="majorBidi"/>
      <w:i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9743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743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743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743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743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743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48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paragraph" w:customStyle="1" w:styleId="SignatureBoxHeader">
    <w:name w:val="Signature Box Header"/>
    <w:basedOn w:val="Normal"/>
    <w:next w:val="Normal"/>
    <w:rsid w:val="004C4899"/>
    <w:pPr>
      <w:spacing w:before="120" w:after="120" w:line="360" w:lineRule="auto"/>
      <w:jc w:val="center"/>
    </w:pPr>
    <w:rPr>
      <w:rFonts w:ascii="Tahoma" w:hAnsi="Tahoma"/>
      <w:b/>
    </w:rPr>
  </w:style>
  <w:style w:type="paragraph" w:customStyle="1" w:styleId="normanitalics">
    <w:name w:val="norman italics"/>
    <w:basedOn w:val="Normal"/>
    <w:rsid w:val="004C4899"/>
    <w:pPr>
      <w:spacing w:before="120" w:line="360" w:lineRule="auto"/>
    </w:pPr>
    <w:rPr>
      <w:rFonts w:ascii="Tahoma" w:hAnsi="Tahoma"/>
      <w:bCs/>
      <w:i/>
      <w:iCs/>
    </w:rPr>
  </w:style>
  <w:style w:type="paragraph" w:customStyle="1" w:styleId="1TH">
    <w:name w:val="1_TH"/>
    <w:basedOn w:val="Normal"/>
    <w:rsid w:val="0015351C"/>
    <w:pPr>
      <w:spacing w:before="60" w:after="60"/>
      <w:jc w:val="center"/>
    </w:pPr>
    <w:rPr>
      <w:rFonts w:ascii="Tahoma" w:hAnsi="Tahoma"/>
      <w:b/>
    </w:rPr>
  </w:style>
  <w:style w:type="table" w:customStyle="1" w:styleId="FNCTable">
    <w:name w:val="FNC Table"/>
    <w:basedOn w:val="TableNormal"/>
    <w:uiPriority w:val="99"/>
    <w:rsid w:val="00563D24"/>
    <w:pPr>
      <w:spacing w:after="0" w:line="240" w:lineRule="auto"/>
    </w:pPr>
    <w:rPr>
      <w:rFonts w:ascii="Verdana" w:eastAsia="Verdana" w:hAnsi="Verdana" w:cs="Times New Roman"/>
      <w:sz w:val="20"/>
      <w:szCs w:val="20"/>
      <w:lang w:val="en-GB" w:eastAsia="en-GB"/>
    </w:rPr>
    <w:tblPr>
      <w:tblStyleRowBandSize w:val="1"/>
      <w:tblStyleColBandSize w:val="1"/>
      <w:tblInd w:w="113" w:type="dxa"/>
      <w:tblBorders>
        <w:top w:val="single" w:sz="6" w:space="0" w:color="215AA5"/>
        <w:left w:val="single" w:sz="6" w:space="0" w:color="215AA5"/>
        <w:bottom w:val="single" w:sz="6" w:space="0" w:color="215AA5"/>
        <w:right w:val="single" w:sz="6" w:space="0" w:color="215AA5"/>
        <w:insideH w:val="single" w:sz="6" w:space="0" w:color="215AA5"/>
        <w:insideV w:val="single" w:sz="6" w:space="0" w:color="215AA5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FFFFFF"/>
      <w:vAlign w:val="center"/>
    </w:tcPr>
    <w:tblStylePr w:type="firstRow">
      <w:rPr>
        <w:b/>
        <w:color w:val="FFFFFF"/>
      </w:rPr>
      <w:tblPr/>
      <w:trPr>
        <w:cantSplit/>
        <w:tblHeader/>
      </w:trPr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FFFFFF"/>
          <w:tl2br w:val="nil"/>
          <w:tr2bl w:val="nil"/>
        </w:tcBorders>
        <w:shd w:val="clear" w:color="auto" w:fill="215AA5"/>
      </w:tcPr>
    </w:tblStylePr>
    <w:tblStylePr w:type="lastRow">
      <w:rPr>
        <w:color w:val="FFFFFF"/>
      </w:rPr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FFFFFF"/>
          <w:tl2br w:val="nil"/>
          <w:tr2bl w:val="nil"/>
        </w:tcBorders>
        <w:shd w:val="clear" w:color="auto" w:fill="215AA5"/>
      </w:tcPr>
    </w:tblStylePr>
    <w:tblStylePr w:type="firstCol">
      <w:tblPr/>
      <w:tcPr>
        <w:shd w:val="clear" w:color="auto" w:fill="FFFFFF"/>
      </w:tcPr>
    </w:tblStylePr>
    <w:tblStylePr w:type="lastCol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2Vert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4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0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0F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17" Type="http://schemas.openxmlformats.org/officeDocument/2006/relationships/image" Target="media/image3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8014\Desktop\inSITE_FS-I_DD-ID_Tit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50FB0930ACC4597C78AC473531433" ma:contentTypeVersion="16" ma:contentTypeDescription="Create a new document." ma:contentTypeScope="" ma:versionID="53c7ef78668f70dea285134255c87473">
  <xsd:schema xmlns:xsd="http://www.w3.org/2001/XMLSchema" xmlns:xs="http://www.w3.org/2001/XMLSchema" xmlns:p="http://schemas.microsoft.com/office/2006/metadata/properties" xmlns:ns2="35d9d48a-8af2-421f-8401-765855566c89" targetNamespace="http://schemas.microsoft.com/office/2006/metadata/properties" ma:root="true" ma:fieldsID="a1fb61f3b162e5b5ed0f2a1a807c1227" ns2:_="">
    <xsd:import namespace="35d9d48a-8af2-421f-8401-765855566c89"/>
    <xsd:element name="properties">
      <xsd:complexType>
        <xsd:sequence>
          <xsd:element name="documentManagement">
            <xsd:complexType>
              <xsd:all>
                <xsd:element ref="ns2:FS_x002d_ID" minOccurs="0"/>
                <xsd:element ref="ns2:FS_x002d_Version" minOccurs="0"/>
                <xsd:element ref="ns2:FS_x0020_Status" minOccurs="0"/>
                <xsd:element ref="ns2:Domain"/>
                <xsd:element ref="ns2:FS_x0020_Type" minOccurs="0"/>
                <xsd:element ref="ns2:Deployment"/>
                <xsd:element ref="ns2:Document_x002d_ID"/>
                <xsd:element ref="ns2:Deployment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9d48a-8af2-421f-8401-765855566c89" elementFormDefault="qualified">
    <xsd:import namespace="http://schemas.microsoft.com/office/2006/documentManagement/types"/>
    <xsd:import namespace="http://schemas.microsoft.com/office/infopath/2007/PartnerControls"/>
    <xsd:element name="FS_x002d_ID" ma:index="8" nillable="true" ma:displayName="RICEFW ID" ma:internalName="FS_x002d_ID">
      <xsd:simpleType>
        <xsd:restriction base="dms:Text">
          <xsd:maxLength value="255"/>
        </xsd:restriction>
      </xsd:simpleType>
    </xsd:element>
    <xsd:element name="FS_x002d_Version" ma:index="9" nillable="true" ma:displayName="FS-Version" ma:default="1.0" ma:format="Dropdown" ma:internalName="FS_x002d_Version">
      <xsd:simpleType>
        <xsd:restriction base="dms:Choice">
          <xsd:enumeration value="1.0"/>
          <xsd:enumeration value="1.1"/>
          <xsd:enumeration value="2.0"/>
        </xsd:restriction>
      </xsd:simpleType>
    </xsd:element>
    <xsd:element name="FS_x0020_Status" ma:index="11" nillable="true" ma:displayName="FS Status" ma:default="Open" ma:format="Dropdown" ma:internalName="FS_x0020_Status">
      <xsd:simpleType>
        <xsd:restriction base="dms:Choice">
          <xsd:enumeration value="Open"/>
          <xsd:enumeration value="Ready to Start"/>
          <xsd:enumeration value="In Progress"/>
          <xsd:enumeration value="Peer Review"/>
          <xsd:enumeration value="Dev Review"/>
          <xsd:enumeration value="SolArch Review"/>
          <xsd:enumeration value="Deployment Review"/>
          <xsd:enumeration value="Business Review"/>
          <xsd:enumeration value="Validation Review"/>
          <xsd:enumeration value="Approved by Validation"/>
          <xsd:enumeration value="Closed"/>
          <xsd:enumeration value="Rework Required"/>
        </xsd:restriction>
      </xsd:simpleType>
    </xsd:element>
    <xsd:element name="Domain" ma:index="12" ma:displayName="Responsible Domain" ma:list="{5d58b1f6-c5c7-45fb-84f5-e62c507ce10b}" ma:internalName="Domain" ma:readOnly="false" ma:showField="Domain_x0020_Long">
      <xsd:simpleType>
        <xsd:restriction base="dms:Lookup"/>
      </xsd:simpleType>
    </xsd:element>
    <xsd:element name="FS_x0020_Type" ma:index="13" nillable="true" ma:displayName="FS Type" ma:default="Process" ma:format="Dropdown" ma:internalName="FS_x0020_Type">
      <xsd:simpleType>
        <xsd:restriction base="dms:Choice">
          <xsd:enumeration value="Process"/>
          <xsd:enumeration value="Report"/>
          <xsd:enumeration value="Interface"/>
          <xsd:enumeration value="Conversion"/>
          <xsd:enumeration value="Enhancement"/>
          <xsd:enumeration value="Form"/>
          <xsd:enumeration value="Workflow"/>
          <xsd:enumeration value="Elvis"/>
        </xsd:restriction>
      </xsd:simpleType>
    </xsd:element>
    <xsd:element name="Deployment" ma:index="14" ma:displayName="Template / Local (Rollout Country for Local)" ma:list="{9ac4c554-6b3d-4521-85c4-025ef3530293}" ma:internalName="Deployment" ma:readOnly="false" ma:showField="Title">
      <xsd:simpleType>
        <xsd:restriction base="dms:Lookup"/>
      </xsd:simpleType>
    </xsd:element>
    <xsd:element name="Document_x002d_ID" ma:index="15" ma:displayName="Document-ID" ma:internalName="Document_x002d_ID">
      <xsd:simpleType>
        <xsd:restriction base="dms:Text">
          <xsd:maxLength value="255"/>
        </xsd:restriction>
      </xsd:simpleType>
    </xsd:element>
    <xsd:element name="Deployment0" ma:index="16" ma:displayName="Deployment" ma:list="{0ba6bad9-3f66-4e7e-b0ab-9feae278d9c8}" ma:internalName="Deployment0" ma:readOnly="fals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d_ID xmlns="35d9d48a-8af2-421f-8401-765855566c89">inSITE_FS-I_25-021_CN_V1</Document_x002d_ID>
    <FS_x0020_Type xmlns="35d9d48a-8af2-421f-8401-765855566c89">Interface</FS_x0020_Type>
    <FS_x002d_ID xmlns="35d9d48a-8af2-421f-8401-765855566c89">I_25-021_CN_V1</FS_x002d_ID>
    <Domain xmlns="35d9d48a-8af2-421f-8401-765855566c89">9</Domain>
    <Deployment0 xmlns="35d9d48a-8af2-421f-8401-765855566c89">2</Deployment0>
    <Deployment xmlns="35d9d48a-8af2-421f-8401-765855566c89">2</Deployment>
    <FS_x002d_Version xmlns="35d9d48a-8af2-421f-8401-765855566c89">1.0</FS_x002d_Version>
    <FS_x0020_Status xmlns="35d9d48a-8af2-421f-8401-765855566c89">Rework Required</FS_x0020_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D75DE-F2C0-472A-A36B-F2F478FC9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9d48a-8af2-421f-8401-765855566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E60FB1-AED4-4312-BC78-0D517A319162}">
  <ds:schemaRefs>
    <ds:schemaRef ds:uri="http://schemas.microsoft.com/office/2006/metadata/properties"/>
    <ds:schemaRef ds:uri="http://schemas.microsoft.com/office/infopath/2007/PartnerControls"/>
    <ds:schemaRef ds:uri="35d9d48a-8af2-421f-8401-765855566c89"/>
  </ds:schemaRefs>
</ds:datastoreItem>
</file>

<file path=customXml/itemProps3.xml><?xml version="1.0" encoding="utf-8"?>
<ds:datastoreItem xmlns:ds="http://schemas.openxmlformats.org/officeDocument/2006/customXml" ds:itemID="{41212474-A0A4-4F55-99ED-141F39A96E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76EB38-D6FB-46FA-9F14-430285BA3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inSITE_FS-I_DD-ID_Title.dotx</Template>
  <TotalTime>26</TotalTime>
  <Pages>15</Pages>
  <Words>2688</Words>
  <Characters>15328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HIS-ERP interfaces</vt:lpstr>
      <vt:lpstr>HIS-ERP interfaces</vt:lpstr>
    </vt:vector>
  </TitlesOfParts>
  <Company>Fresenius</Company>
  <LinksUpToDate>false</LinksUpToDate>
  <CharactersWithSpaces>17981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HIS-ERP interfaces</dc:title>
  <dc:creator>Hans Nijssen</dc:creator>
  <cp:lastModifiedBy>liuhaibo</cp:lastModifiedBy>
  <cp:revision>39</cp:revision>
  <dcterms:created xsi:type="dcterms:W3CDTF">2017-11-02T04:36:00Z</dcterms:created>
  <dcterms:modified xsi:type="dcterms:W3CDTF">2017-11-17T07:34:00Z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0x0101009D450FB0930ACC4597C78AC473531433</vt:lpwstr>
  </property>
  <property fmtid="{D5CDD505-2E9C-101B-9397-08002B2CF9AE}" pid="3" name="_dlc_DocIdItemGuid">
    <vt:lpwstr>0eee5392-15d1-4450-94d4-9f36c2d81626</vt:lpwstr>
  </property>
</Properties>
</file>