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FB170" w14:textId="77777777" w:rsidR="009A3120" w:rsidRPr="00B46A2B" w:rsidRDefault="009A3120" w:rsidP="009A3120">
      <w:pPr>
        <w:tabs>
          <w:tab w:val="left" w:pos="851"/>
          <w:tab w:val="left" w:pos="4536"/>
        </w:tabs>
        <w:rPr>
          <w:rFonts w:cs="Calibri"/>
        </w:rPr>
      </w:pPr>
    </w:p>
    <w:p w14:paraId="62D6F1B3" w14:textId="77777777" w:rsidR="009A3120" w:rsidRPr="00B46A2B" w:rsidRDefault="009A3120" w:rsidP="009A3120">
      <w:pPr>
        <w:pStyle w:val="Formatvorlage2"/>
      </w:pPr>
      <w:r w:rsidRPr="00B46A2B">
        <w:t>Created:</w:t>
      </w:r>
    </w:p>
    <w:p w14:paraId="6B033BF6" w14:textId="77777777" w:rsidR="009A3120" w:rsidRPr="00B46A2B" w:rsidRDefault="009A3120" w:rsidP="009A3120">
      <w:pPr>
        <w:pStyle w:val="Formatvorlage2"/>
      </w:pPr>
    </w:p>
    <w:p w14:paraId="762047B2" w14:textId="77777777" w:rsidR="009A3120" w:rsidRPr="00B46A2B" w:rsidRDefault="009A3120" w:rsidP="009A3120">
      <w:pPr>
        <w:pStyle w:val="Formatvorlage2"/>
      </w:pPr>
      <w:r w:rsidRPr="00B46A2B">
        <w:t>Date:</w:t>
      </w:r>
      <w:r w:rsidRPr="00B46A2B">
        <w:tab/>
      </w:r>
      <w:r w:rsidRPr="00B46A2B">
        <w:tab/>
        <w:t>Signature:</w:t>
      </w:r>
    </w:p>
    <w:p w14:paraId="4F6B7744" w14:textId="77777777" w:rsidR="009A3120" w:rsidRPr="00B46A2B" w:rsidRDefault="009A3120" w:rsidP="009A3120">
      <w:pPr>
        <w:pStyle w:val="Formatvorlage2"/>
      </w:pPr>
    </w:p>
    <w:p w14:paraId="68CB526D" w14:textId="77777777" w:rsidR="009A3120" w:rsidRPr="00B46A2B" w:rsidRDefault="009A3120" w:rsidP="009A3120">
      <w:pPr>
        <w:pStyle w:val="Formatvorlage2"/>
      </w:pPr>
      <w:r w:rsidRPr="00B46A2B">
        <w:t>__________________</w:t>
      </w:r>
      <w:r w:rsidRPr="00B46A2B">
        <w:tab/>
        <w:t>____________________________________________</w:t>
      </w:r>
    </w:p>
    <w:p w14:paraId="5B2620EC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</w:r>
      <w:r w:rsidRPr="00B46A2B">
        <w:rPr>
          <w:color w:val="0070C0"/>
        </w:rPr>
        <w:t>Forename Surname</w:t>
      </w:r>
      <w:r w:rsidRPr="00B46A2B">
        <w:t xml:space="preserve">, inSITE Design and Build Lead </w:t>
      </w:r>
      <w:r w:rsidRPr="00B46A2B">
        <w:rPr>
          <w:i/>
          <w:color w:val="0070C0"/>
        </w:rPr>
        <w:t>DomainName</w:t>
      </w:r>
      <w:r w:rsidRPr="00B46A2B">
        <w:t>,</w:t>
      </w:r>
    </w:p>
    <w:p w14:paraId="60C9EB34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  <w:t>Fresenius Netcare</w:t>
      </w:r>
    </w:p>
    <w:p w14:paraId="3D511231" w14:textId="77777777" w:rsidR="009A3120" w:rsidRPr="00B46A2B" w:rsidRDefault="009A3120" w:rsidP="009A3120">
      <w:pPr>
        <w:pStyle w:val="Formatvorlage2"/>
      </w:pPr>
    </w:p>
    <w:p w14:paraId="6A33B5A5" w14:textId="77777777" w:rsidR="009A3120" w:rsidRPr="00B46A2B" w:rsidRDefault="009A3120" w:rsidP="009A3120">
      <w:pPr>
        <w:pStyle w:val="Formatvorlage2"/>
      </w:pPr>
    </w:p>
    <w:p w14:paraId="5CCC5E98" w14:textId="77777777" w:rsidR="009A3120" w:rsidRPr="00B46A2B" w:rsidRDefault="009A3120" w:rsidP="009A3120">
      <w:pPr>
        <w:pStyle w:val="Formatvorlage2"/>
      </w:pPr>
      <w:r w:rsidRPr="00B46A2B">
        <w:t>Reviewed:</w:t>
      </w:r>
    </w:p>
    <w:p w14:paraId="2755DD63" w14:textId="77777777" w:rsidR="009A3120" w:rsidRPr="00B46A2B" w:rsidRDefault="009A3120" w:rsidP="009A3120">
      <w:pPr>
        <w:pStyle w:val="Formatvorlage2"/>
      </w:pPr>
    </w:p>
    <w:p w14:paraId="241AF595" w14:textId="77777777" w:rsidR="009A3120" w:rsidRPr="00B46A2B" w:rsidRDefault="009A3120" w:rsidP="009A3120">
      <w:pPr>
        <w:pStyle w:val="Formatvorlage2"/>
      </w:pPr>
      <w:r w:rsidRPr="00B46A2B">
        <w:t>Date:</w:t>
      </w:r>
      <w:r w:rsidRPr="00B46A2B">
        <w:tab/>
      </w:r>
      <w:r w:rsidRPr="00B46A2B">
        <w:tab/>
        <w:t>Signature:</w:t>
      </w:r>
    </w:p>
    <w:p w14:paraId="394C2E12" w14:textId="77777777" w:rsidR="009A3120" w:rsidRPr="00B46A2B" w:rsidRDefault="009A3120" w:rsidP="009A3120">
      <w:pPr>
        <w:pStyle w:val="Formatvorlage2"/>
      </w:pPr>
    </w:p>
    <w:p w14:paraId="3A903351" w14:textId="77777777" w:rsidR="009A3120" w:rsidRPr="00B46A2B" w:rsidRDefault="009A3120" w:rsidP="009A3120">
      <w:pPr>
        <w:pStyle w:val="Formatvorlage2"/>
      </w:pPr>
      <w:r w:rsidRPr="00B46A2B">
        <w:t>__________________</w:t>
      </w:r>
      <w:r w:rsidRPr="00B46A2B">
        <w:tab/>
        <w:t>____________________________________________</w:t>
      </w:r>
    </w:p>
    <w:p w14:paraId="490D8EE8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  <w:t>Marc Kötter, inSITE Stream Lead Validation, Fresenius Medical Care</w:t>
      </w:r>
    </w:p>
    <w:p w14:paraId="28302403" w14:textId="77777777" w:rsidR="009A3120" w:rsidRPr="00B46A2B" w:rsidRDefault="009A3120" w:rsidP="009A3120">
      <w:pPr>
        <w:pStyle w:val="Formatvorlage2"/>
      </w:pPr>
    </w:p>
    <w:p w14:paraId="59E256BD" w14:textId="77777777" w:rsidR="009A3120" w:rsidRPr="00B46A2B" w:rsidRDefault="009A3120" w:rsidP="009A3120">
      <w:pPr>
        <w:pStyle w:val="Formatvorlage2"/>
      </w:pPr>
    </w:p>
    <w:p w14:paraId="5B266DB8" w14:textId="77777777" w:rsidR="009A3120" w:rsidRPr="00B46A2B" w:rsidRDefault="009A3120" w:rsidP="009A3120">
      <w:pPr>
        <w:pStyle w:val="Formatvorlage2"/>
      </w:pPr>
      <w:r w:rsidRPr="00B46A2B">
        <w:t>Approved:</w:t>
      </w:r>
    </w:p>
    <w:p w14:paraId="6C4C1C9C" w14:textId="77777777" w:rsidR="009A3120" w:rsidRPr="00B46A2B" w:rsidRDefault="009A3120" w:rsidP="009A3120">
      <w:pPr>
        <w:pStyle w:val="Formatvorlage2"/>
      </w:pPr>
    </w:p>
    <w:p w14:paraId="3EF274AC" w14:textId="77777777" w:rsidR="009A3120" w:rsidRPr="00B46A2B" w:rsidRDefault="009A3120" w:rsidP="009A3120">
      <w:pPr>
        <w:pStyle w:val="Formatvorlage2"/>
      </w:pPr>
      <w:r w:rsidRPr="00B46A2B">
        <w:t>Date:</w:t>
      </w:r>
      <w:r w:rsidRPr="00B46A2B">
        <w:tab/>
      </w:r>
      <w:r w:rsidRPr="00B46A2B">
        <w:tab/>
        <w:t>Signature:</w:t>
      </w:r>
    </w:p>
    <w:p w14:paraId="7672C8D1" w14:textId="77777777" w:rsidR="009A3120" w:rsidRPr="00B46A2B" w:rsidRDefault="009A3120" w:rsidP="009A3120">
      <w:pPr>
        <w:pStyle w:val="Formatvorlage2"/>
      </w:pPr>
    </w:p>
    <w:p w14:paraId="2C8EEE11" w14:textId="77777777" w:rsidR="009A3120" w:rsidRPr="00B46A2B" w:rsidRDefault="009A3120" w:rsidP="009A3120">
      <w:pPr>
        <w:pStyle w:val="Formatvorlage2"/>
      </w:pPr>
      <w:r w:rsidRPr="00B46A2B">
        <w:t>__________________</w:t>
      </w:r>
      <w:r w:rsidRPr="00B46A2B">
        <w:tab/>
        <w:t>____________________________________________</w:t>
      </w:r>
    </w:p>
    <w:p w14:paraId="024FCAA3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</w:r>
      <w:r w:rsidRPr="00B46A2B">
        <w:rPr>
          <w:color w:val="0070C0"/>
        </w:rPr>
        <w:t>Forename Surname</w:t>
      </w:r>
      <w:r w:rsidRPr="00B46A2B">
        <w:t xml:space="preserve">, inSITE Domain Lead </w:t>
      </w:r>
      <w:r w:rsidRPr="00B46A2B">
        <w:rPr>
          <w:i/>
          <w:color w:val="0070C0"/>
        </w:rPr>
        <w:t>DomainName</w:t>
      </w:r>
      <w:r w:rsidRPr="00B46A2B">
        <w:t xml:space="preserve">, </w:t>
      </w:r>
    </w:p>
    <w:p w14:paraId="4A1D7521" w14:textId="77777777" w:rsidR="009A3120" w:rsidRPr="00B46A2B" w:rsidRDefault="009A3120" w:rsidP="009A3120">
      <w:pPr>
        <w:pStyle w:val="Formatvorlage2"/>
        <w:jc w:val="left"/>
        <w:rPr>
          <w:i/>
          <w:iCs/>
        </w:rPr>
      </w:pPr>
      <w:r w:rsidRPr="00B46A2B">
        <w:tab/>
      </w:r>
      <w:r w:rsidRPr="00B46A2B">
        <w:tab/>
        <w:t xml:space="preserve">Fresenius Medical </w:t>
      </w:r>
      <w:r w:rsidRPr="00B46A2B">
        <w:tab/>
        <w:t>Care</w:t>
      </w:r>
    </w:p>
    <w:p w14:paraId="67234962" w14:textId="77777777" w:rsidR="009A3120" w:rsidRPr="00B46A2B" w:rsidRDefault="009A3120" w:rsidP="009A3120">
      <w:pPr>
        <w:pStyle w:val="Formatvorlage2"/>
      </w:pPr>
    </w:p>
    <w:p w14:paraId="4FC30FA4" w14:textId="77777777" w:rsidR="009A3120" w:rsidRPr="00B46A2B" w:rsidRDefault="009A3120" w:rsidP="009A3120">
      <w:pPr>
        <w:pStyle w:val="Formatvorlage2"/>
      </w:pPr>
    </w:p>
    <w:p w14:paraId="093BD4A8" w14:textId="77777777" w:rsidR="009A3120" w:rsidRPr="00B46A2B" w:rsidRDefault="009A3120" w:rsidP="009A3120">
      <w:pPr>
        <w:pStyle w:val="Formatvorlage2"/>
      </w:pPr>
      <w:r w:rsidRPr="00B46A2B">
        <w:t>__________________</w:t>
      </w:r>
      <w:r w:rsidRPr="00B46A2B">
        <w:tab/>
        <w:t>____________________________________________</w:t>
      </w:r>
    </w:p>
    <w:p w14:paraId="5759EED9" w14:textId="77777777" w:rsidR="009A3120" w:rsidRPr="00B46A2B" w:rsidRDefault="009A3120" w:rsidP="009A3120">
      <w:pPr>
        <w:pStyle w:val="Formatvorlage2"/>
        <w:jc w:val="left"/>
      </w:pPr>
      <w:r w:rsidRPr="00B46A2B">
        <w:tab/>
      </w:r>
      <w:r w:rsidRPr="00B46A2B">
        <w:tab/>
        <w:t>Lars Weisbrich, inSITE Stream Lead Validation, Fresenius Netcare</w:t>
      </w:r>
    </w:p>
    <w:p w14:paraId="302CCF0D" w14:textId="77777777" w:rsidR="009A3120" w:rsidRPr="00B46A2B" w:rsidRDefault="009A3120" w:rsidP="009A3120">
      <w:pPr>
        <w:pStyle w:val="Formatvorlage2"/>
      </w:pPr>
    </w:p>
    <w:p w14:paraId="421005DB" w14:textId="77777777" w:rsidR="009A3120" w:rsidRPr="00B46A2B" w:rsidRDefault="009A3120" w:rsidP="009A3120">
      <w:pPr>
        <w:spacing w:after="0" w:line="240" w:lineRule="auto"/>
        <w:rPr>
          <w:rFonts w:cstheme="minorHAnsi"/>
          <w:b/>
        </w:rPr>
      </w:pPr>
    </w:p>
    <w:p w14:paraId="7BBD7E1E" w14:textId="77777777" w:rsidR="009A3120" w:rsidRPr="00B46A2B" w:rsidRDefault="009A3120" w:rsidP="009A3120">
      <w:pPr>
        <w:spacing w:after="0" w:line="240" w:lineRule="auto"/>
        <w:rPr>
          <w:rFonts w:cstheme="minorHAnsi"/>
        </w:rPr>
      </w:pPr>
      <w:r w:rsidRPr="00B46A2B">
        <w:rPr>
          <w:rFonts w:cstheme="minorHAnsi"/>
          <w:b/>
        </w:rPr>
        <w:br w:type="page"/>
      </w:r>
    </w:p>
    <w:p w14:paraId="2F9C43C1" w14:textId="77777777" w:rsidR="009A3120" w:rsidRPr="00B46A2B" w:rsidRDefault="009A3120" w:rsidP="005E2EAE">
      <w:pPr>
        <w:pStyle w:val="Prfpunkt"/>
        <w:spacing w:before="120" w:after="360"/>
        <w:rPr>
          <w:rFonts w:cstheme="minorHAnsi"/>
          <w:sz w:val="24"/>
        </w:rPr>
      </w:pPr>
      <w:r w:rsidRPr="00B46A2B">
        <w:rPr>
          <w:rFonts w:cstheme="minorHAnsi"/>
          <w:sz w:val="24"/>
        </w:rPr>
        <w:lastRenderedPageBreak/>
        <w:t>Table of contents</w:t>
      </w:r>
    </w:p>
    <w:p w14:paraId="18E00A86" w14:textId="77777777" w:rsidR="002836AE" w:rsidRPr="00B46A2B" w:rsidRDefault="00987487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r w:rsidRPr="00B46A2B">
        <w:fldChar w:fldCharType="begin"/>
      </w:r>
      <w:r w:rsidRPr="00B46A2B">
        <w:instrText xml:space="preserve"> TOC \o "1-3" \h \z \u </w:instrText>
      </w:r>
      <w:r w:rsidRPr="00B46A2B">
        <w:fldChar w:fldCharType="separate"/>
      </w:r>
      <w:hyperlink w:anchor="_Toc438025768" w:history="1">
        <w:r w:rsidR="002836AE" w:rsidRPr="00B46A2B">
          <w:rPr>
            <w:rStyle w:val="Hyperlink"/>
            <w:noProof/>
          </w:rPr>
          <w:t>1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Change History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_Toc438025768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2836AE" w:rsidRPr="00B46A2B">
          <w:rPr>
            <w:noProof/>
            <w:webHidden/>
          </w:rPr>
          <w:fldChar w:fldCharType="end"/>
        </w:r>
      </w:hyperlink>
    </w:p>
    <w:p w14:paraId="66006E20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69" w:history="1">
        <w:r w:rsidR="002836AE" w:rsidRPr="00B46A2B">
          <w:rPr>
            <w:rStyle w:val="Hyperlink"/>
            <w:noProof/>
          </w:rPr>
          <w:t>2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Attachments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_Toc438025769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2836AE" w:rsidRPr="00B46A2B">
          <w:rPr>
            <w:noProof/>
            <w:webHidden/>
          </w:rPr>
          <w:fldChar w:fldCharType="end"/>
        </w:r>
      </w:hyperlink>
    </w:p>
    <w:p w14:paraId="398DAB59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0" w:history="1">
        <w:r w:rsidR="002836AE" w:rsidRPr="00B46A2B">
          <w:rPr>
            <w:rStyle w:val="Hyperlink"/>
            <w:noProof/>
          </w:rPr>
          <w:t>3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Terms, Definitions, Abbreviations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_Toc438025770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2836AE" w:rsidRPr="00B46A2B">
          <w:rPr>
            <w:noProof/>
            <w:webHidden/>
          </w:rPr>
          <w:fldChar w:fldCharType="end"/>
        </w:r>
      </w:hyperlink>
    </w:p>
    <w:p w14:paraId="0AF35A7D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1" w:history="1">
        <w:r w:rsidR="002836AE" w:rsidRPr="00B46A2B">
          <w:rPr>
            <w:rStyle w:val="Hyperlink"/>
            <w:noProof/>
          </w:rPr>
          <w:t>4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Reference Documents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_Toc438025771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34E32921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2" w:history="1">
        <w:r w:rsidR="002836AE" w:rsidRPr="00B46A2B">
          <w:rPr>
            <w:rStyle w:val="Hyperlink"/>
            <w:noProof/>
          </w:rPr>
          <w:t>5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Reference to URS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_Toc438025772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09ADA7EA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3" w:history="1">
        <w:r w:rsidR="002836AE" w:rsidRPr="00B46A2B">
          <w:rPr>
            <w:rStyle w:val="Hyperlink"/>
            <w:noProof/>
          </w:rPr>
          <w:t>6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Purpose of the Interface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_Toc438025773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660F7613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4" w:history="1">
        <w:r w:rsidR="002836AE" w:rsidRPr="00B46A2B">
          <w:rPr>
            <w:rStyle w:val="Hyperlink"/>
            <w:noProof/>
          </w:rPr>
          <w:t>7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Data Flow Diagram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_Toc438025774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7A31AE56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5" w:history="1">
        <w:r w:rsidR="002836AE" w:rsidRPr="00B46A2B">
          <w:rPr>
            <w:rStyle w:val="Hyperlink"/>
            <w:noProof/>
          </w:rPr>
          <w:t>8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Functional Description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_Toc438025775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5EFA079C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6" w:history="1">
        <w:r w:rsidR="002836AE" w:rsidRPr="00B46A2B">
          <w:rPr>
            <w:rStyle w:val="Hyperlink"/>
            <w:noProof/>
          </w:rPr>
          <w:t>9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Source &amp; Target System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_Toc438025776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3902DAF1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7" w:history="1">
        <w:r w:rsidR="002836AE" w:rsidRPr="00B46A2B">
          <w:rPr>
            <w:rStyle w:val="Hyperlink"/>
            <w:noProof/>
          </w:rPr>
          <w:t>10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Volume of the Data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_Toc438025777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3D961F46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8" w:history="1">
        <w:r w:rsidR="002836AE" w:rsidRPr="00B46A2B">
          <w:rPr>
            <w:rStyle w:val="Hyperlink"/>
            <w:noProof/>
          </w:rPr>
          <w:t>11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Dependencies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_Toc438025778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433AA476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79" w:history="1">
        <w:r w:rsidR="002836AE" w:rsidRPr="00B46A2B">
          <w:rPr>
            <w:rStyle w:val="Hyperlink"/>
            <w:noProof/>
          </w:rPr>
          <w:t>12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Type and Frequency of Interface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_Toc438025779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3BC40927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0" w:history="1">
        <w:r w:rsidR="002836AE" w:rsidRPr="00B46A2B">
          <w:rPr>
            <w:rStyle w:val="Hyperlink"/>
            <w:noProof/>
          </w:rPr>
          <w:t>13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Data Transfer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_Toc438025780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6A9FDF2D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1" w:history="1">
        <w:r w:rsidR="002836AE" w:rsidRPr="00B46A2B">
          <w:rPr>
            <w:rStyle w:val="Hyperlink"/>
            <w:noProof/>
          </w:rPr>
          <w:t>14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Special Functions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_Toc438025781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1241C287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2" w:history="1">
        <w:r w:rsidR="002836AE" w:rsidRPr="00B46A2B">
          <w:rPr>
            <w:rStyle w:val="Hyperlink"/>
            <w:noProof/>
          </w:rPr>
          <w:t>15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Assumptions &amp; Conditions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_Toc438025782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7FD06E36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3" w:history="1">
        <w:r w:rsidR="002836AE" w:rsidRPr="00B46A2B">
          <w:rPr>
            <w:rStyle w:val="Hyperlink"/>
            <w:noProof/>
          </w:rPr>
          <w:t>16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Authorization Requirements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_Toc438025783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7A20FE28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4" w:history="1">
        <w:r w:rsidR="002836AE" w:rsidRPr="00B46A2B">
          <w:rPr>
            <w:rStyle w:val="Hyperlink"/>
            <w:noProof/>
          </w:rPr>
          <w:t>17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Error Handling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_Toc438025784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5EC33E23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5" w:history="1">
        <w:r w:rsidR="002836AE" w:rsidRPr="00B46A2B">
          <w:rPr>
            <w:rStyle w:val="Hyperlink"/>
            <w:noProof/>
          </w:rPr>
          <w:t>18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Open Issues/Remarks for a subsequent revision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_Toc438025785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0333BD6E" w14:textId="77777777" w:rsidR="002836AE" w:rsidRPr="00B46A2B" w:rsidRDefault="009248DE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hyperlink w:anchor="_Toc438025786" w:history="1">
        <w:r w:rsidR="002836AE" w:rsidRPr="00B46A2B">
          <w:rPr>
            <w:rStyle w:val="Hyperlink"/>
            <w:noProof/>
          </w:rPr>
          <w:t>19</w:t>
        </w:r>
        <w:r w:rsidR="002836AE" w:rsidRPr="00B46A2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de-DE"/>
          </w:rPr>
          <w:tab/>
        </w:r>
        <w:r w:rsidR="002836AE" w:rsidRPr="00B46A2B">
          <w:rPr>
            <w:rStyle w:val="Hyperlink"/>
            <w:noProof/>
          </w:rPr>
          <w:t>Tables &amp; Figures</w:t>
        </w:r>
        <w:r w:rsidR="002836AE" w:rsidRPr="00B46A2B">
          <w:rPr>
            <w:noProof/>
            <w:webHidden/>
          </w:rPr>
          <w:tab/>
        </w:r>
        <w:r w:rsidR="002836AE" w:rsidRPr="00B46A2B">
          <w:rPr>
            <w:noProof/>
            <w:webHidden/>
          </w:rPr>
          <w:fldChar w:fldCharType="begin"/>
        </w:r>
        <w:r w:rsidR="002836AE" w:rsidRPr="00B46A2B">
          <w:rPr>
            <w:noProof/>
            <w:webHidden/>
          </w:rPr>
          <w:instrText xml:space="preserve"> PAGEREF _Toc438025786 \h </w:instrText>
        </w:r>
        <w:r w:rsidR="002836AE" w:rsidRPr="00B46A2B">
          <w:rPr>
            <w:noProof/>
            <w:webHidden/>
          </w:rPr>
        </w:r>
        <w:r w:rsidR="002836AE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2836AE" w:rsidRPr="00B46A2B">
          <w:rPr>
            <w:noProof/>
            <w:webHidden/>
          </w:rPr>
          <w:fldChar w:fldCharType="end"/>
        </w:r>
      </w:hyperlink>
    </w:p>
    <w:p w14:paraId="72F6C9F9" w14:textId="77777777" w:rsidR="009A3120" w:rsidRPr="00B46A2B" w:rsidRDefault="00987487" w:rsidP="00987487">
      <w:pPr>
        <w:rPr>
          <w:rFonts w:cstheme="minorHAnsi"/>
        </w:rPr>
      </w:pPr>
      <w:r w:rsidRPr="00B46A2B">
        <w:fldChar w:fldCharType="end"/>
      </w:r>
    </w:p>
    <w:p w14:paraId="00AF4B53" w14:textId="77777777" w:rsidR="009A3120" w:rsidRPr="00B46A2B" w:rsidRDefault="009A3120" w:rsidP="009A3120">
      <w:r w:rsidRPr="00B46A2B">
        <w:br w:type="page"/>
      </w:r>
    </w:p>
    <w:p w14:paraId="5FE96EEA" w14:textId="77777777" w:rsidR="005A35F6" w:rsidRPr="00B46A2B" w:rsidRDefault="005A35F6" w:rsidP="005A35F6">
      <w:pPr>
        <w:pStyle w:val="Heading1"/>
      </w:pPr>
      <w:bookmarkStart w:id="0" w:name="_Toc319330526"/>
      <w:bookmarkStart w:id="1" w:name="_Toc321208298"/>
      <w:bookmarkStart w:id="2" w:name="_Toc429571726"/>
      <w:bookmarkStart w:id="3" w:name="_Toc433376003"/>
      <w:bookmarkStart w:id="4" w:name="_Toc438025768"/>
      <w:bookmarkStart w:id="5" w:name="_Toc318273140"/>
      <w:bookmarkStart w:id="6" w:name="_Toc11830508"/>
      <w:r w:rsidRPr="00B46A2B">
        <w:lastRenderedPageBreak/>
        <w:t>Change History</w:t>
      </w:r>
      <w:bookmarkEnd w:id="0"/>
      <w:bookmarkEnd w:id="1"/>
      <w:bookmarkEnd w:id="2"/>
      <w:bookmarkEnd w:id="3"/>
      <w:bookmarkEnd w:id="4"/>
    </w:p>
    <w:p w14:paraId="00181E37" w14:textId="487ED777" w:rsidR="005A35F6" w:rsidRPr="00B46A2B" w:rsidRDefault="005A35F6" w:rsidP="005A35F6">
      <w:pPr>
        <w:pStyle w:val="Caption"/>
        <w:numPr>
          <w:ilvl w:val="0"/>
          <w:numId w:val="9"/>
        </w:numPr>
        <w:rPr>
          <w:rStyle w:val="IntenseEmphasis"/>
        </w:rPr>
      </w:pPr>
    </w:p>
    <w:tbl>
      <w:tblPr>
        <w:tblW w:w="4973" w:type="pct"/>
        <w:tblInd w:w="28" w:type="dxa"/>
        <w:tblBorders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5"/>
        <w:gridCol w:w="1747"/>
        <w:gridCol w:w="1274"/>
        <w:gridCol w:w="6530"/>
      </w:tblGrid>
      <w:tr w:rsidR="005A35F6" w:rsidRPr="00B46A2B" w14:paraId="3438E027" w14:textId="77777777" w:rsidTr="0015351C">
        <w:trPr>
          <w:cantSplit/>
          <w:trHeight w:val="300"/>
        </w:trPr>
        <w:tc>
          <w:tcPr>
            <w:tcW w:w="321" w:type="pct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4BDCED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Ver.</w:t>
            </w:r>
          </w:p>
        </w:tc>
        <w:tc>
          <w:tcPr>
            <w:tcW w:w="1480" w:type="pct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674BBC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Created, Changed</w:t>
            </w:r>
          </w:p>
        </w:tc>
        <w:tc>
          <w:tcPr>
            <w:tcW w:w="319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02D15866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Remarks, Kind of change</w:t>
            </w:r>
          </w:p>
        </w:tc>
      </w:tr>
      <w:tr w:rsidR="005A35F6" w:rsidRPr="00B46A2B" w14:paraId="4DF74E9C" w14:textId="77777777" w:rsidTr="0015351C">
        <w:trPr>
          <w:cantSplit/>
          <w:trHeight w:hRule="exact" w:val="300"/>
        </w:trPr>
        <w:tc>
          <w:tcPr>
            <w:tcW w:w="321" w:type="pct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FBFA43" w14:textId="77777777" w:rsidR="005A35F6" w:rsidRPr="00B46A2B" w:rsidRDefault="005A35F6" w:rsidP="0015351C">
            <w:pPr>
              <w:spacing w:after="0"/>
              <w:rPr>
                <w:rFonts w:cstheme="minorHAnsi"/>
                <w:b/>
              </w:rPr>
            </w:pPr>
          </w:p>
        </w:tc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BC8866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C98367" w14:textId="77777777" w:rsidR="005A35F6" w:rsidRPr="00B46A2B" w:rsidRDefault="005A35F6" w:rsidP="0015351C">
            <w:pPr>
              <w:pStyle w:val="Text"/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199" w:type="pct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75C2D1CB" w14:textId="77777777" w:rsidR="005A35F6" w:rsidRPr="00B46A2B" w:rsidRDefault="005A35F6" w:rsidP="0015351C">
            <w:pPr>
              <w:spacing w:after="0"/>
              <w:rPr>
                <w:rFonts w:cstheme="minorHAnsi"/>
                <w:b/>
                <w:bCs/>
              </w:rPr>
            </w:pPr>
          </w:p>
        </w:tc>
      </w:tr>
      <w:tr w:rsidR="005A35F6" w:rsidRPr="00B46A2B" w14:paraId="58568866" w14:textId="77777777" w:rsidTr="001535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F85E0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0.1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F95A0" w14:textId="2D57D76E" w:rsidR="005A35F6" w:rsidRPr="00371E36" w:rsidRDefault="00371E36" w:rsidP="0015351C">
            <w:pPr>
              <w:pStyle w:val="Text"/>
              <w:spacing w:before="0" w:after="0"/>
              <w:rPr>
                <w:rFonts w:cstheme="minorHAnsi"/>
                <w:bCs/>
                <w:iCs/>
              </w:rPr>
            </w:pPr>
            <w:r w:rsidRPr="00371E36">
              <w:rPr>
                <w:rFonts w:cstheme="minorHAnsi"/>
                <w:bCs/>
                <w:iCs/>
              </w:rPr>
              <w:t>Anita Hardt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BFE41" w14:textId="301A7F33" w:rsidR="005A35F6" w:rsidRPr="00371E36" w:rsidRDefault="00371E36" w:rsidP="004649C7">
            <w:pPr>
              <w:pStyle w:val="Text"/>
              <w:spacing w:before="0" w:after="0"/>
              <w:jc w:val="center"/>
              <w:rPr>
                <w:rFonts w:cstheme="minorHAnsi"/>
                <w:bCs/>
                <w:iCs/>
              </w:rPr>
            </w:pPr>
            <w:r w:rsidRPr="00371E36">
              <w:rPr>
                <w:rFonts w:cstheme="minorHAnsi"/>
                <w:bCs/>
                <w:iCs/>
              </w:rPr>
              <w:t>1</w:t>
            </w:r>
            <w:r w:rsidR="00CB6812">
              <w:rPr>
                <w:rFonts w:cstheme="minorHAnsi"/>
                <w:bCs/>
                <w:iCs/>
              </w:rPr>
              <w:t>9</w:t>
            </w:r>
            <w:r w:rsidR="004649C7">
              <w:rPr>
                <w:rFonts w:cstheme="minorHAnsi"/>
                <w:bCs/>
                <w:iCs/>
              </w:rPr>
              <w:t xml:space="preserve">- Sep- </w:t>
            </w:r>
            <w:r w:rsidRPr="00371E36">
              <w:rPr>
                <w:rFonts w:cstheme="minorHAnsi"/>
                <w:bCs/>
                <w:iCs/>
              </w:rPr>
              <w:t>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E95E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Creation of Initial Version</w:t>
            </w:r>
          </w:p>
        </w:tc>
      </w:tr>
      <w:tr w:rsidR="005A35F6" w:rsidRPr="00B46A2B" w14:paraId="38C7C6F2" w14:textId="77777777" w:rsidTr="001535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9550" w14:textId="77777777" w:rsidR="005A35F6" w:rsidRPr="00B46A2B" w:rsidRDefault="005A35F6" w:rsidP="0015351C">
            <w:pPr>
              <w:pStyle w:val="Text"/>
              <w:spacing w:before="0" w:after="0"/>
              <w:rPr>
                <w:rFonts w:cstheme="minorHAnsi"/>
              </w:rPr>
            </w:pPr>
            <w:r w:rsidRPr="00B46A2B">
              <w:rPr>
                <w:rFonts w:cstheme="minorHAnsi"/>
              </w:rPr>
              <w:t>0.2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D2E3" w14:textId="608F65C1" w:rsidR="005A35F6" w:rsidRPr="004649C7" w:rsidRDefault="004649C7" w:rsidP="0015351C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 w:rsidRPr="004649C7">
              <w:rPr>
                <w:rStyle w:val="IntenseEmphasis"/>
                <w:color w:val="auto"/>
              </w:rPr>
              <w:t>Laszlo Sarvary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2A7A" w14:textId="6406672D" w:rsidR="005A35F6" w:rsidRPr="004649C7" w:rsidRDefault="004649C7" w:rsidP="0015351C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 w:rsidRPr="004649C7">
              <w:rPr>
                <w:rStyle w:val="IntenseEmphasis"/>
                <w:color w:val="auto"/>
              </w:rPr>
              <w:t>10-Oct-17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6643" w14:textId="766B58F2" w:rsidR="005A35F6" w:rsidRPr="00B46A2B" w:rsidRDefault="004649C7" w:rsidP="001535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Peer Review</w:t>
            </w:r>
          </w:p>
        </w:tc>
      </w:tr>
      <w:tr w:rsidR="004E534F" w:rsidRPr="00B46A2B" w14:paraId="42802425" w14:textId="77777777" w:rsidTr="0015351C">
        <w:trPr>
          <w:cantSplit/>
          <w:trHeight w:val="295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AD38" w14:textId="48F7741C" w:rsidR="004E534F" w:rsidRPr="00B46A2B" w:rsidRDefault="004E534F" w:rsidP="001535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EC8C" w14:textId="582E39C0" w:rsidR="004E534F" w:rsidRPr="004649C7" w:rsidRDefault="004E534F" w:rsidP="0015351C">
            <w:pPr>
              <w:pStyle w:val="Text"/>
              <w:spacing w:before="0" w:after="0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 xml:space="preserve">Dirk </w:t>
            </w:r>
            <w:proofErr w:type="spellStart"/>
            <w:r>
              <w:rPr>
                <w:rStyle w:val="IntenseEmphasis"/>
                <w:color w:val="auto"/>
              </w:rPr>
              <w:t>Koerbitz</w:t>
            </w:r>
            <w:proofErr w:type="spellEnd"/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A155" w14:textId="006A63F4" w:rsidR="004E534F" w:rsidRPr="004649C7" w:rsidRDefault="004E534F" w:rsidP="0015351C">
            <w:pPr>
              <w:pStyle w:val="Text"/>
              <w:spacing w:before="0" w:after="0"/>
              <w:jc w:val="center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17-Oct-17</w:t>
            </w:r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17FD" w14:textId="0C893C05" w:rsidR="004E534F" w:rsidRDefault="004E534F" w:rsidP="0015351C">
            <w:pPr>
              <w:pStyle w:val="Text"/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Dev Review</w:t>
            </w:r>
          </w:p>
        </w:tc>
      </w:tr>
      <w:tr w:rsidR="009248DE" w:rsidRPr="00B46A2B" w14:paraId="301EA98F" w14:textId="77777777" w:rsidTr="0015351C">
        <w:trPr>
          <w:cantSplit/>
          <w:trHeight w:val="295"/>
          <w:ins w:id="7" w:author="Marc Schobner" w:date="2017-11-01T13:46:00Z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C4FA" w14:textId="235B90B1" w:rsidR="009248DE" w:rsidRDefault="009248DE" w:rsidP="0015351C">
            <w:pPr>
              <w:pStyle w:val="Text"/>
              <w:spacing w:before="0" w:after="0"/>
              <w:rPr>
                <w:ins w:id="8" w:author="Marc Schobner" w:date="2017-11-01T13:46:00Z"/>
                <w:rFonts w:cstheme="minorHAnsi"/>
              </w:rPr>
            </w:pPr>
            <w:ins w:id="9" w:author="Marc Schobner" w:date="2017-11-01T13:46:00Z">
              <w:r>
                <w:rPr>
                  <w:rFonts w:cstheme="minorHAnsi"/>
                </w:rPr>
                <w:t>0.4</w:t>
              </w:r>
            </w:ins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9BD0" w14:textId="0ACAA38E" w:rsidR="009248DE" w:rsidRDefault="009248DE" w:rsidP="0015351C">
            <w:pPr>
              <w:pStyle w:val="Text"/>
              <w:spacing w:before="0" w:after="0"/>
              <w:rPr>
                <w:ins w:id="10" w:author="Marc Schobner" w:date="2017-11-01T13:46:00Z"/>
                <w:rStyle w:val="IntenseEmphasis"/>
                <w:color w:val="auto"/>
              </w:rPr>
            </w:pPr>
            <w:ins w:id="11" w:author="Marc Schobner" w:date="2017-11-01T13:46:00Z">
              <w:r>
                <w:rPr>
                  <w:rStyle w:val="IntenseEmphasis"/>
                  <w:color w:val="auto"/>
                </w:rPr>
                <w:t>Marc Schobner</w:t>
              </w:r>
            </w:ins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511A" w14:textId="1AF13C7B" w:rsidR="009248DE" w:rsidRDefault="009248DE" w:rsidP="0015351C">
            <w:pPr>
              <w:pStyle w:val="Text"/>
              <w:spacing w:before="0" w:after="0"/>
              <w:jc w:val="center"/>
              <w:rPr>
                <w:ins w:id="12" w:author="Marc Schobner" w:date="2017-11-01T13:46:00Z"/>
                <w:rStyle w:val="IntenseEmphasis"/>
                <w:color w:val="auto"/>
              </w:rPr>
            </w:pPr>
            <w:ins w:id="13" w:author="Marc Schobner" w:date="2017-11-01T13:46:00Z">
              <w:r>
                <w:rPr>
                  <w:rStyle w:val="IntenseEmphasis"/>
                  <w:color w:val="auto"/>
                </w:rPr>
                <w:t>01.11.2017</w:t>
              </w:r>
            </w:ins>
          </w:p>
        </w:tc>
        <w:tc>
          <w:tcPr>
            <w:tcW w:w="3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4AC8" w14:textId="33A9EF82" w:rsidR="009248DE" w:rsidRDefault="009248DE" w:rsidP="0015351C">
            <w:pPr>
              <w:pStyle w:val="Text"/>
              <w:spacing w:before="0" w:after="0"/>
              <w:rPr>
                <w:ins w:id="14" w:author="Marc Schobner" w:date="2017-11-01T13:46:00Z"/>
                <w:rFonts w:cstheme="minorHAnsi"/>
              </w:rPr>
            </w:pPr>
            <w:ins w:id="15" w:author="Marc Schobner" w:date="2017-11-01T13:46:00Z">
              <w:r>
                <w:rPr>
                  <w:rFonts w:cstheme="minorHAnsi"/>
                </w:rPr>
                <w:t>Deployment Review</w:t>
              </w:r>
              <w:bookmarkStart w:id="16" w:name="_GoBack"/>
              <w:bookmarkEnd w:id="16"/>
            </w:ins>
          </w:p>
        </w:tc>
      </w:tr>
    </w:tbl>
    <w:p w14:paraId="63280B01" w14:textId="77777777" w:rsidR="005A35F6" w:rsidRPr="00B46A2B" w:rsidRDefault="005A35F6" w:rsidP="005A35F6">
      <w:pPr>
        <w:pStyle w:val="Caption"/>
      </w:pPr>
      <w:bookmarkStart w:id="17" w:name="_Toc429572448"/>
      <w:bookmarkStart w:id="18" w:name="_Toc438025125"/>
      <w:bookmarkStart w:id="19" w:name="_Toc438025421"/>
      <w:bookmarkStart w:id="20" w:name="_Toc438025549"/>
      <w:bookmarkStart w:id="21" w:name="_Toc438025715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1</w:t>
      </w:r>
      <w:r w:rsidRPr="00B46A2B">
        <w:fldChar w:fldCharType="end"/>
      </w:r>
      <w:r w:rsidRPr="00B46A2B">
        <w:t>: Change History</w:t>
      </w:r>
      <w:bookmarkEnd w:id="17"/>
      <w:bookmarkEnd w:id="18"/>
      <w:bookmarkEnd w:id="19"/>
      <w:bookmarkEnd w:id="20"/>
      <w:bookmarkEnd w:id="21"/>
    </w:p>
    <w:p w14:paraId="123AFE15" w14:textId="77777777" w:rsidR="005A35F6" w:rsidRPr="00B46A2B" w:rsidRDefault="005A35F6" w:rsidP="005A35F6"/>
    <w:p w14:paraId="7C322180" w14:textId="77777777" w:rsidR="005A35F6" w:rsidRPr="00B46A2B" w:rsidRDefault="005A35F6" w:rsidP="005A35F6">
      <w:pPr>
        <w:pStyle w:val="Heading1"/>
      </w:pPr>
      <w:bookmarkStart w:id="22" w:name="_Toc429571727"/>
      <w:bookmarkStart w:id="23" w:name="_Ref429571797"/>
      <w:bookmarkStart w:id="24" w:name="_Ref429572087"/>
      <w:bookmarkStart w:id="25" w:name="_Ref429572098"/>
      <w:bookmarkStart w:id="26" w:name="_Ref429572120"/>
      <w:bookmarkStart w:id="27" w:name="_Toc429574511"/>
      <w:bookmarkStart w:id="28" w:name="_Toc433376004"/>
      <w:bookmarkStart w:id="29" w:name="_Toc438025769"/>
      <w:bookmarkStart w:id="30" w:name="_Toc430173531"/>
      <w:r w:rsidRPr="00B46A2B">
        <w:t>Attachments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A3C1C58" w14:textId="77777777" w:rsidR="005A35F6" w:rsidRPr="00B46A2B" w:rsidRDefault="005A35F6" w:rsidP="005A35F6">
      <w:r w:rsidRPr="00B46A2B">
        <w:t>The below listed FS attachments are part of the FS document.</w:t>
      </w:r>
    </w:p>
    <w:tbl>
      <w:tblPr>
        <w:tblStyle w:val="Formatvorlage1"/>
        <w:tblW w:w="4945" w:type="pct"/>
        <w:tblInd w:w="57" w:type="dxa"/>
        <w:tblLook w:val="0020" w:firstRow="1" w:lastRow="0" w:firstColumn="0" w:lastColumn="0" w:noHBand="0" w:noVBand="0"/>
      </w:tblPr>
      <w:tblGrid>
        <w:gridCol w:w="708"/>
        <w:gridCol w:w="9497"/>
      </w:tblGrid>
      <w:tr w:rsidR="005A35F6" w:rsidRPr="00B46A2B" w14:paraId="3955926A" w14:textId="77777777" w:rsidTr="0015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7" w:type="pct"/>
          </w:tcPr>
          <w:p w14:paraId="3C45B55C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 w:val="0"/>
                <w:bCs/>
              </w:rPr>
            </w:pPr>
            <w:r w:rsidRPr="00B46A2B">
              <w:rPr>
                <w:rFonts w:cstheme="minorHAnsi"/>
              </w:rPr>
              <w:t>S. No</w:t>
            </w:r>
          </w:p>
        </w:tc>
        <w:tc>
          <w:tcPr>
            <w:tcW w:w="4653" w:type="pct"/>
          </w:tcPr>
          <w:p w14:paraId="594B5054" w14:textId="77777777" w:rsidR="005A35F6" w:rsidRPr="00B46A2B" w:rsidRDefault="005A35F6" w:rsidP="0015351C">
            <w:pPr>
              <w:spacing w:after="120" w:line="23" w:lineRule="atLeast"/>
              <w:rPr>
                <w:rFonts w:cstheme="minorHAnsi"/>
                <w:b w:val="0"/>
                <w:bCs/>
              </w:rPr>
            </w:pPr>
            <w:r w:rsidRPr="00B46A2B">
              <w:rPr>
                <w:rFonts w:cstheme="minorHAnsi"/>
              </w:rPr>
              <w:t>Attachment Name</w:t>
            </w:r>
          </w:p>
        </w:tc>
      </w:tr>
      <w:tr w:rsidR="00CB6812" w:rsidRPr="00B46A2B" w14:paraId="6AF8563E" w14:textId="77777777" w:rsidTr="0015351C">
        <w:tc>
          <w:tcPr>
            <w:tcW w:w="347" w:type="pct"/>
          </w:tcPr>
          <w:p w14:paraId="22DEB591" w14:textId="77777777" w:rsidR="00CB6812" w:rsidRPr="00B46A2B" w:rsidRDefault="00CB6812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B46A2B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4653" w:type="pct"/>
          </w:tcPr>
          <w:p w14:paraId="54E832F9" w14:textId="13A35699" w:rsidR="00CB6812" w:rsidRPr="00B46A2B" w:rsidRDefault="00F37255" w:rsidP="00CB6812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4649C7">
              <w:rPr>
                <w:rFonts w:asciiTheme="minorHAnsi" w:hAnsiTheme="minorHAnsi" w:cstheme="minorHAnsi"/>
                <w:i w:val="0"/>
                <w:szCs w:val="22"/>
              </w:rPr>
              <w:t xml:space="preserve">inSITE_FS-I_95-044_Vendor Master interface with HIS </w:t>
            </w:r>
            <w:proofErr w:type="spellStart"/>
            <w:r w:rsidRPr="004649C7">
              <w:rPr>
                <w:rFonts w:asciiTheme="minorHAnsi" w:hAnsiTheme="minorHAnsi" w:cstheme="minorHAnsi"/>
                <w:i w:val="0"/>
                <w:szCs w:val="22"/>
              </w:rPr>
              <w:t>Idoc</w:t>
            </w:r>
            <w:proofErr w:type="spellEnd"/>
            <w:r w:rsidRPr="004649C7">
              <w:rPr>
                <w:rFonts w:asciiTheme="minorHAnsi" w:hAnsiTheme="minorHAnsi" w:cstheme="minorHAnsi"/>
                <w:i w:val="0"/>
                <w:szCs w:val="22"/>
              </w:rPr>
              <w:t xml:space="preserve"> Outbound Interface</w:t>
            </w:r>
          </w:p>
        </w:tc>
      </w:tr>
    </w:tbl>
    <w:p w14:paraId="33EA1BA4" w14:textId="77777777" w:rsidR="005A35F6" w:rsidRPr="00B46A2B" w:rsidRDefault="005A35F6" w:rsidP="005A35F6">
      <w:pPr>
        <w:pStyle w:val="Caption"/>
      </w:pPr>
      <w:bookmarkStart w:id="31" w:name="_Toc423427790"/>
      <w:bookmarkStart w:id="32" w:name="_Toc429572449"/>
      <w:bookmarkStart w:id="33" w:name="_Toc438025126"/>
      <w:bookmarkStart w:id="34" w:name="_Toc438025422"/>
      <w:bookmarkStart w:id="35" w:name="_Toc438025550"/>
      <w:bookmarkStart w:id="36" w:name="_Toc438025716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2</w:t>
      </w:r>
      <w:r w:rsidRPr="00B46A2B">
        <w:rPr>
          <w:noProof/>
        </w:rPr>
        <w:fldChar w:fldCharType="end"/>
      </w:r>
      <w:r w:rsidRPr="00B46A2B">
        <w:t>: Attachments</w:t>
      </w:r>
      <w:bookmarkEnd w:id="31"/>
      <w:bookmarkEnd w:id="32"/>
      <w:bookmarkEnd w:id="33"/>
      <w:bookmarkEnd w:id="34"/>
      <w:bookmarkEnd w:id="35"/>
      <w:bookmarkEnd w:id="36"/>
    </w:p>
    <w:p w14:paraId="37333EF7" w14:textId="77777777" w:rsidR="005A35F6" w:rsidRPr="00B46A2B" w:rsidRDefault="005A35F6" w:rsidP="005A35F6"/>
    <w:p w14:paraId="44036225" w14:textId="77777777" w:rsidR="005A35F6" w:rsidRPr="00B46A2B" w:rsidRDefault="005A35F6" w:rsidP="005A35F6">
      <w:pPr>
        <w:pStyle w:val="Heading1"/>
      </w:pPr>
      <w:bookmarkStart w:id="37" w:name="_Toc433376005"/>
      <w:bookmarkStart w:id="38" w:name="_Toc438025770"/>
      <w:r w:rsidRPr="00B46A2B">
        <w:t>Terms, Definitions, Abbreviations</w:t>
      </w:r>
      <w:bookmarkEnd w:id="30"/>
      <w:bookmarkEnd w:id="37"/>
      <w:bookmarkEnd w:id="38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2465"/>
        <w:gridCol w:w="7798"/>
      </w:tblGrid>
      <w:tr w:rsidR="005A35F6" w:rsidRPr="00B46A2B" w14:paraId="71785AE1" w14:textId="77777777" w:rsidTr="00153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1" w:type="pct"/>
          </w:tcPr>
          <w:p w14:paraId="31B4A896" w14:textId="77777777" w:rsidR="005A35F6" w:rsidRPr="00B46A2B" w:rsidRDefault="005A35F6" w:rsidP="0015351C">
            <w:pPr>
              <w:spacing w:after="120"/>
              <w:rPr>
                <w:rFonts w:cs="Calibri"/>
                <w:b w:val="0"/>
              </w:rPr>
            </w:pPr>
            <w:r w:rsidRPr="00B46A2B">
              <w:rPr>
                <w:rFonts w:cs="Calibri"/>
              </w:rPr>
              <w:t>Term / Abbreviation</w:t>
            </w:r>
          </w:p>
        </w:tc>
        <w:tc>
          <w:tcPr>
            <w:tcW w:w="3799" w:type="pct"/>
          </w:tcPr>
          <w:p w14:paraId="7AB44999" w14:textId="77777777" w:rsidR="005A35F6" w:rsidRPr="00B46A2B" w:rsidRDefault="005A35F6" w:rsidP="0015351C">
            <w:pPr>
              <w:spacing w:after="120"/>
              <w:rPr>
                <w:rFonts w:cs="Calibri"/>
                <w:b w:val="0"/>
              </w:rPr>
            </w:pPr>
            <w:r w:rsidRPr="00B46A2B">
              <w:rPr>
                <w:rFonts w:cs="Calibri"/>
              </w:rPr>
              <w:t>Name / Description</w:t>
            </w:r>
          </w:p>
        </w:tc>
      </w:tr>
      <w:tr w:rsidR="00CB6812" w:rsidRPr="00B46A2B" w14:paraId="12CA70B8" w14:textId="77777777" w:rsidTr="0015351C">
        <w:tc>
          <w:tcPr>
            <w:tcW w:w="1201" w:type="pct"/>
          </w:tcPr>
          <w:p w14:paraId="314363F3" w14:textId="7EC78F12" w:rsidR="00CB6812" w:rsidRPr="00B46A2B" w:rsidRDefault="00CB6812" w:rsidP="0015351C">
            <w:pPr>
              <w:spacing w:after="120"/>
              <w:rPr>
                <w:rFonts w:cs="Calibri"/>
              </w:rPr>
            </w:pPr>
            <w:r>
              <w:rPr>
                <w:rFonts w:cs="Calibri"/>
                <w:lang w:val="en-AU"/>
              </w:rPr>
              <w:t>PI</w:t>
            </w:r>
          </w:p>
        </w:tc>
        <w:tc>
          <w:tcPr>
            <w:tcW w:w="3799" w:type="pct"/>
          </w:tcPr>
          <w:p w14:paraId="015E1EA6" w14:textId="48C8993A" w:rsidR="00CB6812" w:rsidRPr="00B46A2B" w:rsidRDefault="00CB6812" w:rsidP="0015351C">
            <w:pPr>
              <w:keepNext/>
              <w:spacing w:after="120"/>
              <w:rPr>
                <w:rFonts w:cs="Calibri"/>
              </w:rPr>
            </w:pPr>
            <w:r w:rsidRPr="00F611FF">
              <w:rPr>
                <w:rFonts w:cs="Calibri"/>
                <w:lang w:val="en-AU"/>
              </w:rPr>
              <w:t>Process Integration</w:t>
            </w:r>
            <w:r>
              <w:rPr>
                <w:rFonts w:cs="Calibri"/>
                <w:lang w:val="en-AU"/>
              </w:rPr>
              <w:t xml:space="preserve"> P77 System also named PO Process Organisation</w:t>
            </w:r>
          </w:p>
        </w:tc>
      </w:tr>
      <w:tr w:rsidR="00CB6812" w:rsidRPr="00B46A2B" w14:paraId="43434887" w14:textId="77777777" w:rsidTr="0015351C">
        <w:tc>
          <w:tcPr>
            <w:tcW w:w="1201" w:type="pct"/>
          </w:tcPr>
          <w:p w14:paraId="60669673" w14:textId="07423E02" w:rsidR="00CB6812" w:rsidRDefault="00CB6812" w:rsidP="0015351C">
            <w:pPr>
              <w:spacing w:after="120"/>
              <w:rPr>
                <w:rFonts w:cs="Calibri"/>
                <w:lang w:val="en-AU"/>
              </w:rPr>
            </w:pPr>
            <w:r>
              <w:rPr>
                <w:rFonts w:cs="Calibri"/>
                <w:lang w:val="en-AU"/>
              </w:rPr>
              <w:t>HIS</w:t>
            </w:r>
          </w:p>
        </w:tc>
        <w:tc>
          <w:tcPr>
            <w:tcW w:w="3799" w:type="pct"/>
          </w:tcPr>
          <w:p w14:paraId="5AA69231" w14:textId="135199D6" w:rsidR="00CB6812" w:rsidRPr="00F611FF" w:rsidRDefault="00CB6812" w:rsidP="0015351C">
            <w:pPr>
              <w:keepNext/>
              <w:spacing w:after="120"/>
              <w:rPr>
                <w:rFonts w:cs="Calibri"/>
                <w:lang w:val="en-AU"/>
              </w:rPr>
            </w:pPr>
            <w:r w:rsidRPr="00970464">
              <w:rPr>
                <w:rFonts w:cs="Calibri"/>
                <w:lang w:val="en-AU"/>
              </w:rPr>
              <w:t>Hospital Information System</w:t>
            </w:r>
          </w:p>
        </w:tc>
      </w:tr>
    </w:tbl>
    <w:p w14:paraId="7B52EEF9" w14:textId="77777777" w:rsidR="005A35F6" w:rsidRPr="00B46A2B" w:rsidRDefault="005A35F6" w:rsidP="005A35F6">
      <w:pPr>
        <w:pStyle w:val="Caption"/>
      </w:pPr>
      <w:bookmarkStart w:id="39" w:name="_Toc416881489"/>
      <w:bookmarkStart w:id="40" w:name="_Toc422988817"/>
      <w:bookmarkStart w:id="41" w:name="_Toc429576650"/>
      <w:bookmarkStart w:id="42" w:name="_Toc438025127"/>
      <w:bookmarkStart w:id="43" w:name="_Toc438025423"/>
      <w:bookmarkStart w:id="44" w:name="_Toc438025551"/>
      <w:bookmarkStart w:id="45" w:name="_Toc438025717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3</w:t>
      </w:r>
      <w:r w:rsidRPr="00B46A2B">
        <w:rPr>
          <w:noProof/>
        </w:rPr>
        <w:fldChar w:fldCharType="end"/>
      </w:r>
      <w:r w:rsidRPr="00B46A2B">
        <w:t>: Terms, Definitions, Abbreviations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48D5557C" w14:textId="4B041742" w:rsidR="005A35F6" w:rsidRPr="00F83DAC" w:rsidRDefault="005A35F6" w:rsidP="005A35F6">
      <w:pPr>
        <w:pStyle w:val="Heading1"/>
      </w:pPr>
      <w:bookmarkStart w:id="46" w:name="_Toc433376006"/>
      <w:bookmarkStart w:id="47" w:name="_Toc438025771"/>
      <w:r w:rsidRPr="00B46A2B">
        <w:t>Reference Documents</w:t>
      </w:r>
      <w:bookmarkEnd w:id="5"/>
      <w:bookmarkEnd w:id="46"/>
      <w:bookmarkEnd w:id="47"/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1551"/>
        <w:gridCol w:w="5111"/>
      </w:tblGrid>
      <w:tr w:rsidR="005A35F6" w:rsidRPr="00B46A2B" w14:paraId="396F7595" w14:textId="77777777" w:rsidTr="00A7782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3D3F8D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</w:rPr>
              <w:t>S. No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BBE555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</w:rPr>
              <w:t>Document ID.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E59B0F1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</w:rPr>
              <w:t>Version No.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E5D6D5" w14:textId="77777777" w:rsidR="005A35F6" w:rsidRPr="00B46A2B" w:rsidRDefault="005A35F6" w:rsidP="0015351C">
            <w:pPr>
              <w:spacing w:after="120" w:line="23" w:lineRule="atLeast"/>
              <w:jc w:val="center"/>
              <w:rPr>
                <w:rFonts w:cstheme="minorHAnsi"/>
                <w:b/>
                <w:bCs/>
              </w:rPr>
            </w:pPr>
            <w:r w:rsidRPr="00B46A2B">
              <w:rPr>
                <w:rFonts w:cstheme="minorHAnsi"/>
                <w:b/>
              </w:rPr>
              <w:t>Document Title</w:t>
            </w:r>
          </w:p>
        </w:tc>
      </w:tr>
      <w:tr w:rsidR="005A35F6" w:rsidRPr="00B46A2B" w14:paraId="5D51FEE1" w14:textId="77777777" w:rsidTr="00A7782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A48F" w14:textId="77777777" w:rsidR="005A35F6" w:rsidRPr="00B46A2B" w:rsidRDefault="005A35F6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B46A2B">
              <w:rPr>
                <w:rFonts w:asciiTheme="minorHAnsi" w:hAnsiTheme="minorHAnsi" w:cstheme="minorHAnsi"/>
                <w:i w:val="0"/>
                <w:szCs w:val="22"/>
              </w:rPr>
              <w:t>1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A3BE" w14:textId="6E417325" w:rsidR="005A35F6" w:rsidRPr="00B46A2B" w:rsidRDefault="00312E8D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312E8D">
              <w:rPr>
                <w:rFonts w:asciiTheme="minorHAnsi" w:hAnsiTheme="minorHAnsi" w:cstheme="minorHAnsi"/>
                <w:i w:val="0"/>
                <w:szCs w:val="22"/>
              </w:rPr>
              <w:t>inSITE_FS-P_95-038_R7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86CB" w14:textId="48EF3CDA" w:rsidR="005A35F6" w:rsidRPr="00B46A2B" w:rsidRDefault="00950D54" w:rsidP="001535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DA42" w14:textId="2915592A" w:rsidR="005A35F6" w:rsidRPr="00B46A2B" w:rsidRDefault="00312E8D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312E8D">
              <w:rPr>
                <w:rFonts w:asciiTheme="minorHAnsi" w:hAnsiTheme="minorHAnsi" w:cstheme="minorHAnsi"/>
                <w:i w:val="0"/>
                <w:szCs w:val="22"/>
              </w:rPr>
              <w:t>Vendor Classification</w:t>
            </w:r>
          </w:p>
        </w:tc>
      </w:tr>
      <w:tr w:rsidR="005A35F6" w:rsidRPr="00B46A2B" w14:paraId="51301B56" w14:textId="77777777" w:rsidTr="00A7782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3AF" w14:textId="77777777" w:rsidR="005A35F6" w:rsidRPr="00B46A2B" w:rsidRDefault="005A35F6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B46A2B">
              <w:rPr>
                <w:rFonts w:asciiTheme="minorHAnsi" w:hAnsiTheme="minorHAnsi" w:cstheme="minorHAnsi"/>
                <w:i w:val="0"/>
                <w:szCs w:val="22"/>
              </w:rPr>
              <w:t>2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A12A" w14:textId="5FFCCA8E" w:rsidR="005A35F6" w:rsidRPr="004649C7" w:rsidRDefault="00950D54" w:rsidP="00950D54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  <w:lang w:val="de-DE"/>
              </w:rPr>
            </w:pPr>
            <w:r w:rsidRPr="004649C7">
              <w:rPr>
                <w:rFonts w:asciiTheme="minorHAnsi" w:hAnsiTheme="minorHAnsi" w:cstheme="minorHAnsi"/>
                <w:i w:val="0"/>
                <w:szCs w:val="22"/>
                <w:lang w:val="de-DE"/>
              </w:rPr>
              <w:t>inSITE_FS-E_95-044_CN_V1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91C3" w14:textId="319F5792" w:rsidR="005A35F6" w:rsidRPr="00B46A2B" w:rsidRDefault="00950D54" w:rsidP="001535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C6F2" w14:textId="0545F24D" w:rsidR="005A35F6" w:rsidRPr="00B46A2B" w:rsidRDefault="00950D54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950D54">
              <w:rPr>
                <w:rFonts w:asciiTheme="minorHAnsi" w:hAnsiTheme="minorHAnsi" w:cstheme="minorHAnsi"/>
                <w:i w:val="0"/>
                <w:szCs w:val="22"/>
              </w:rPr>
              <w:t>HIS Vendor Master Distribution</w:t>
            </w:r>
          </w:p>
        </w:tc>
      </w:tr>
      <w:tr w:rsidR="00A7782C" w:rsidRPr="00B46A2B" w14:paraId="6ED3C8DB" w14:textId="77777777" w:rsidTr="00A7782C"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54CA" w14:textId="4DCD6023" w:rsidR="00A7782C" w:rsidRPr="00B46A2B" w:rsidRDefault="00A7782C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3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BCC6" w14:textId="06A5F24A" w:rsidR="00A7782C" w:rsidRPr="004649C7" w:rsidRDefault="00A7782C" w:rsidP="00A7782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  <w:lang w:val="de-DE"/>
              </w:rPr>
            </w:pPr>
            <w:r w:rsidRPr="004649C7">
              <w:rPr>
                <w:rFonts w:asciiTheme="minorHAnsi" w:hAnsiTheme="minorHAnsi" w:cstheme="minorHAnsi"/>
                <w:i w:val="0"/>
                <w:szCs w:val="22"/>
                <w:lang w:val="de-DE"/>
              </w:rPr>
              <w:t>inSITE_FS-E_95-039_CN_V1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C748" w14:textId="274CB389" w:rsidR="00A7782C" w:rsidRDefault="00A7782C" w:rsidP="0015351C">
            <w:pPr>
              <w:pStyle w:val="normalitalics0"/>
              <w:spacing w:before="0" w:after="120" w:line="23" w:lineRule="atLeast"/>
              <w:jc w:val="center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1.0</w:t>
            </w:r>
          </w:p>
        </w:tc>
        <w:tc>
          <w:tcPr>
            <w:tcW w:w="2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D657" w14:textId="672B3EFE" w:rsidR="00A7782C" w:rsidRPr="00950D54" w:rsidRDefault="00A7782C" w:rsidP="0015351C">
            <w:pPr>
              <w:pStyle w:val="normalitalics0"/>
              <w:spacing w:before="0" w:after="120" w:line="23" w:lineRule="atLeast"/>
              <w:rPr>
                <w:rFonts w:asciiTheme="minorHAnsi" w:hAnsiTheme="minorHAnsi" w:cstheme="minorHAnsi"/>
                <w:i w:val="0"/>
                <w:szCs w:val="22"/>
              </w:rPr>
            </w:pPr>
            <w:r w:rsidRPr="00A7782C">
              <w:rPr>
                <w:rFonts w:asciiTheme="minorHAnsi" w:hAnsiTheme="minorHAnsi" w:cstheme="minorHAnsi"/>
                <w:i w:val="0"/>
                <w:szCs w:val="22"/>
              </w:rPr>
              <w:t xml:space="preserve">GsP </w:t>
            </w:r>
            <w:proofErr w:type="spellStart"/>
            <w:r w:rsidRPr="00A7782C">
              <w:rPr>
                <w:rFonts w:asciiTheme="minorHAnsi" w:hAnsiTheme="minorHAnsi" w:cstheme="minorHAnsi"/>
                <w:i w:val="0"/>
                <w:szCs w:val="22"/>
              </w:rPr>
              <w:t>GsP</w:t>
            </w:r>
            <w:proofErr w:type="spellEnd"/>
            <w:r w:rsidRPr="00A7782C">
              <w:rPr>
                <w:rFonts w:asciiTheme="minorHAnsi" w:hAnsiTheme="minorHAnsi" w:cstheme="minorHAnsi"/>
                <w:i w:val="0"/>
                <w:szCs w:val="22"/>
              </w:rPr>
              <w:t xml:space="preserve"> Vendor Master</w:t>
            </w:r>
          </w:p>
        </w:tc>
      </w:tr>
    </w:tbl>
    <w:p w14:paraId="78FB343D" w14:textId="77777777" w:rsidR="005A35F6" w:rsidRPr="00B46A2B" w:rsidRDefault="005A35F6" w:rsidP="005A35F6">
      <w:pPr>
        <w:pStyle w:val="Caption"/>
      </w:pPr>
      <w:bookmarkStart w:id="48" w:name="_Toc438025128"/>
      <w:bookmarkStart w:id="49" w:name="_Toc438025424"/>
      <w:bookmarkStart w:id="50" w:name="_Toc438025552"/>
      <w:bookmarkStart w:id="51" w:name="_Toc438025718"/>
      <w:bookmarkStart w:id="52" w:name="_Toc318273141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4</w:t>
      </w:r>
      <w:r w:rsidRPr="00B46A2B">
        <w:rPr>
          <w:noProof/>
        </w:rPr>
        <w:fldChar w:fldCharType="end"/>
      </w:r>
      <w:r w:rsidRPr="00B46A2B">
        <w:t>: Reference Documents</w:t>
      </w:r>
      <w:bookmarkEnd w:id="48"/>
      <w:bookmarkEnd w:id="49"/>
      <w:bookmarkEnd w:id="50"/>
      <w:bookmarkEnd w:id="51"/>
    </w:p>
    <w:p w14:paraId="58101207" w14:textId="77777777" w:rsidR="005A35F6" w:rsidRPr="00B46A2B" w:rsidRDefault="005A35F6" w:rsidP="005A35F6"/>
    <w:p w14:paraId="7B9078C5" w14:textId="77777777" w:rsidR="005A35F6" w:rsidRPr="00B46A2B" w:rsidRDefault="005A35F6" w:rsidP="005A35F6">
      <w:pPr>
        <w:pStyle w:val="Heading1"/>
      </w:pPr>
      <w:bookmarkStart w:id="53" w:name="_Toc433376007"/>
      <w:bookmarkStart w:id="54" w:name="_Toc438025772"/>
      <w:r w:rsidRPr="00B46A2B">
        <w:t>Reference to URS</w:t>
      </w:r>
      <w:bookmarkEnd w:id="6"/>
      <w:bookmarkEnd w:id="52"/>
      <w:bookmarkEnd w:id="53"/>
      <w:bookmarkEnd w:id="54"/>
    </w:p>
    <w:tbl>
      <w:tblPr>
        <w:tblW w:w="4890" w:type="pct"/>
        <w:tblInd w:w="1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6609"/>
        <w:gridCol w:w="1559"/>
      </w:tblGrid>
      <w:tr w:rsidR="005A35F6" w:rsidRPr="00B46A2B" w14:paraId="0B139266" w14:textId="77777777" w:rsidTr="0015351C">
        <w:trPr>
          <w:trHeight w:val="300"/>
          <w:tblHeader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40CF837" w14:textId="77777777" w:rsidR="005A35F6" w:rsidRPr="00B46A2B" w:rsidRDefault="005A35F6" w:rsidP="0015351C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ID</w:t>
            </w:r>
          </w:p>
        </w:tc>
        <w:tc>
          <w:tcPr>
            <w:tcW w:w="3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9B45FF" w14:textId="77777777" w:rsidR="005A35F6" w:rsidRPr="00B46A2B" w:rsidRDefault="005A35F6" w:rsidP="0015351C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Requirement Title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D936AE" w14:textId="77777777" w:rsidR="005A35F6" w:rsidRPr="00B46A2B" w:rsidRDefault="005A35F6" w:rsidP="0015351C">
            <w:pPr>
              <w:spacing w:after="120"/>
              <w:rPr>
                <w:rFonts w:cstheme="minorHAnsi"/>
                <w:b/>
              </w:rPr>
            </w:pPr>
            <w:r w:rsidRPr="00B46A2B">
              <w:rPr>
                <w:rFonts w:cstheme="minorHAnsi"/>
                <w:b/>
              </w:rPr>
              <w:t>Domain</w:t>
            </w:r>
          </w:p>
        </w:tc>
      </w:tr>
      <w:tr w:rsidR="00CB6812" w:rsidRPr="00B46A2B" w14:paraId="31ED8179" w14:textId="77777777" w:rsidTr="00A77754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F6B9" w14:textId="0CB5178F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>
              <w:rPr>
                <w:rFonts w:ascii="Calibri" w:hAnsi="Calibri"/>
                <w:color w:val="000000"/>
              </w:rPr>
              <w:t>BR_CHN_95_0056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1940C" w14:textId="77777777" w:rsidR="00CB6812" w:rsidRPr="00CB6812" w:rsidRDefault="00CB6812" w:rsidP="001535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extraction</w:t>
            </w:r>
          </w:p>
          <w:p w14:paraId="2C7CDC5E" w14:textId="60595AD6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 w:rsidRPr="00A05251">
              <w:t>The application extracts daily vendor master data incl. relevant GsP vendor master data.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CEBA" w14:textId="607FF693" w:rsidR="00CB6812" w:rsidRPr="00CB6812" w:rsidRDefault="00CB6812" w:rsidP="0015351C">
            <w:pPr>
              <w:spacing w:after="120"/>
              <w:rPr>
                <w:rFonts w:cstheme="minorHAnsi"/>
                <w:bCs/>
                <w:iCs/>
              </w:rPr>
            </w:pPr>
            <w:r w:rsidRPr="00CB6812">
              <w:rPr>
                <w:rFonts w:cstheme="minorHAnsi"/>
                <w:bCs/>
                <w:iCs/>
              </w:rPr>
              <w:t>MD</w:t>
            </w:r>
          </w:p>
        </w:tc>
      </w:tr>
      <w:tr w:rsidR="00CB6812" w:rsidRPr="00B46A2B" w14:paraId="20C007A9" w14:textId="77777777" w:rsidTr="00661D42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D8DE" w14:textId="5B3A42CA" w:rsidR="00CB6812" w:rsidRPr="00B46A2B" w:rsidRDefault="00CB6812" w:rsidP="0015351C">
            <w:pPr>
              <w:spacing w:after="120"/>
            </w:pPr>
            <w:r>
              <w:rPr>
                <w:rFonts w:ascii="Calibri" w:hAnsi="Calibri"/>
                <w:color w:val="000000"/>
              </w:rPr>
              <w:t>BR_CHN_95_0057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ED07" w14:textId="77777777" w:rsidR="00CB6812" w:rsidRPr="00CB6812" w:rsidRDefault="00CB6812" w:rsidP="001535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transfer</w:t>
            </w:r>
          </w:p>
          <w:p w14:paraId="5968BBA7" w14:textId="1C2210C5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 w:rsidRPr="00A05251">
              <w:t>The application transfers extracted vendor master data daily to HIS Lenovo.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3CB03" w14:textId="2823453D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  <w:tr w:rsidR="00CB6812" w:rsidRPr="00B46A2B" w14:paraId="6CDAF0F8" w14:textId="77777777" w:rsidTr="00661D42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2A282" w14:textId="411F3966" w:rsidR="00CB6812" w:rsidRPr="00B46A2B" w:rsidRDefault="00CB6812" w:rsidP="0015351C">
            <w:pPr>
              <w:spacing w:after="120"/>
            </w:pPr>
            <w:r>
              <w:rPr>
                <w:rFonts w:ascii="Calibri" w:hAnsi="Calibri"/>
                <w:color w:val="000000"/>
              </w:rPr>
              <w:t>BR_CHN_95_0054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A778F" w14:textId="77777777" w:rsidR="00CB6812" w:rsidRPr="00CB6812" w:rsidRDefault="00CB6812" w:rsidP="001535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flexible data transfer</w:t>
            </w:r>
          </w:p>
          <w:p w14:paraId="54510CF9" w14:textId="14D96951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 w:rsidRPr="00A05251">
              <w:t>The application supports the data transfer in a flexible parameter based frequency, i.e. every x days, y hours or z minutes.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B8BB1" w14:textId="6C240BDA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  <w:tr w:rsidR="00CB6812" w:rsidRPr="00B46A2B" w14:paraId="0ED430EA" w14:textId="77777777" w:rsidTr="00661D42">
        <w:trPr>
          <w:trHeight w:val="300"/>
        </w:trPr>
        <w:tc>
          <w:tcPr>
            <w:tcW w:w="9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B5AF9" w14:textId="5506D524" w:rsidR="00CB6812" w:rsidRPr="00B46A2B" w:rsidRDefault="00CB6812" w:rsidP="0015351C">
            <w:pPr>
              <w:spacing w:after="120"/>
            </w:pPr>
            <w:r>
              <w:rPr>
                <w:rFonts w:ascii="Calibri" w:hAnsi="Calibri"/>
                <w:color w:val="000000"/>
              </w:rPr>
              <w:t>BR_CHN_95_0055</w:t>
            </w:r>
          </w:p>
        </w:tc>
        <w:tc>
          <w:tcPr>
            <w:tcW w:w="3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E14AF" w14:textId="77777777" w:rsidR="00CB6812" w:rsidRPr="00CB6812" w:rsidRDefault="00CB6812" w:rsidP="0015351C">
            <w:pPr>
              <w:spacing w:after="120"/>
              <w:rPr>
                <w:b/>
              </w:rPr>
            </w:pPr>
            <w:r w:rsidRPr="00CB6812">
              <w:rPr>
                <w:b/>
              </w:rPr>
              <w:t>HIS - vendor master data frequency maintenance</w:t>
            </w:r>
          </w:p>
          <w:p w14:paraId="19BDC61F" w14:textId="0A2C3207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 w:rsidRPr="00A05251">
              <w:t>The application allows transfer frequency parameter maintenance.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64790" w14:textId="3DE78A1B" w:rsidR="00CB6812" w:rsidRPr="00B46A2B" w:rsidRDefault="00CB6812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MD</w:t>
            </w:r>
          </w:p>
        </w:tc>
      </w:tr>
    </w:tbl>
    <w:p w14:paraId="5E80ADEB" w14:textId="77777777" w:rsidR="005A35F6" w:rsidRPr="00B46A2B" w:rsidRDefault="005A35F6" w:rsidP="005A35F6">
      <w:pPr>
        <w:pStyle w:val="Caption"/>
      </w:pPr>
      <w:bookmarkStart w:id="55" w:name="_Toc438025129"/>
      <w:bookmarkStart w:id="56" w:name="_Toc438025425"/>
      <w:bookmarkStart w:id="57" w:name="_Toc438025553"/>
      <w:bookmarkStart w:id="58" w:name="_Toc438025719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5</w:t>
      </w:r>
      <w:r w:rsidRPr="00B46A2B">
        <w:rPr>
          <w:noProof/>
        </w:rPr>
        <w:fldChar w:fldCharType="end"/>
      </w:r>
      <w:r w:rsidRPr="00B46A2B">
        <w:t>: Requirements</w:t>
      </w:r>
      <w:bookmarkEnd w:id="55"/>
      <w:bookmarkEnd w:id="56"/>
      <w:bookmarkEnd w:id="57"/>
      <w:bookmarkEnd w:id="58"/>
    </w:p>
    <w:p w14:paraId="099CFB4C" w14:textId="77777777" w:rsidR="005A35F6" w:rsidRPr="00B46A2B" w:rsidRDefault="005A35F6" w:rsidP="005A35F6"/>
    <w:p w14:paraId="66614DCD" w14:textId="77777777" w:rsidR="0015351C" w:rsidRPr="00B46A2B" w:rsidRDefault="0015351C" w:rsidP="0015351C">
      <w:pPr>
        <w:pStyle w:val="Heading1"/>
      </w:pPr>
      <w:bookmarkStart w:id="59" w:name="_Toc11830509"/>
      <w:bookmarkStart w:id="60" w:name="_Toc318273142"/>
      <w:bookmarkStart w:id="61" w:name="_Toc433376169"/>
      <w:bookmarkStart w:id="62" w:name="_Toc438025773"/>
      <w:r w:rsidRPr="00B46A2B">
        <w:t xml:space="preserve">Purpose of the </w:t>
      </w:r>
      <w:bookmarkEnd w:id="59"/>
      <w:r w:rsidRPr="00B46A2B">
        <w:t>Interface</w:t>
      </w:r>
      <w:bookmarkEnd w:id="60"/>
      <w:bookmarkEnd w:id="61"/>
      <w:bookmarkEnd w:id="62"/>
    </w:p>
    <w:p w14:paraId="25B07EEF" w14:textId="2EFA593F" w:rsidR="00CB6812" w:rsidRPr="00304D01" w:rsidRDefault="00CB6812" w:rsidP="00CB6812">
      <w:pPr>
        <w:rPr>
          <w:lang w:val="en-AU"/>
        </w:rPr>
      </w:pPr>
      <w:r w:rsidRPr="00304D01">
        <w:rPr>
          <w:lang w:val="en-AU"/>
        </w:rPr>
        <w:t xml:space="preserve">In case of using the external </w:t>
      </w:r>
      <w:r>
        <w:rPr>
          <w:lang w:val="en-AU"/>
        </w:rPr>
        <w:t>HIS</w:t>
      </w:r>
      <w:r w:rsidRPr="00304D01">
        <w:rPr>
          <w:lang w:val="en-AU"/>
        </w:rPr>
        <w:t xml:space="preserve"> System the </w:t>
      </w:r>
      <w:r>
        <w:rPr>
          <w:lang w:val="en-AU"/>
        </w:rPr>
        <w:t>vendor</w:t>
      </w:r>
      <w:r w:rsidRPr="00304D01">
        <w:rPr>
          <w:lang w:val="en-AU"/>
        </w:rPr>
        <w:t xml:space="preserve"> master data has to </w:t>
      </w:r>
      <w:r>
        <w:rPr>
          <w:lang w:val="en-AU"/>
        </w:rPr>
        <w:t xml:space="preserve">be </w:t>
      </w:r>
      <w:r w:rsidR="00F83DAC" w:rsidRPr="00304D01">
        <w:rPr>
          <w:lang w:val="en-AU"/>
        </w:rPr>
        <w:t>transfer</w:t>
      </w:r>
      <w:r w:rsidR="00F83DAC">
        <w:rPr>
          <w:lang w:val="en-AU"/>
        </w:rPr>
        <w:t>red</w:t>
      </w:r>
      <w:r w:rsidRPr="00304D01">
        <w:rPr>
          <w:lang w:val="en-AU"/>
        </w:rPr>
        <w:t xml:space="preserve"> from SAP ERP P11 to</w:t>
      </w:r>
      <w:r>
        <w:rPr>
          <w:lang w:val="en-AU"/>
        </w:rPr>
        <w:t xml:space="preserve"> the</w:t>
      </w:r>
      <w:r w:rsidRPr="00304D01">
        <w:rPr>
          <w:lang w:val="en-AU"/>
        </w:rPr>
        <w:t xml:space="preserve"> </w:t>
      </w:r>
      <w:r>
        <w:rPr>
          <w:lang w:val="en-AU"/>
        </w:rPr>
        <w:t>HIS</w:t>
      </w:r>
      <w:r w:rsidRPr="00304D01">
        <w:rPr>
          <w:lang w:val="en-AU"/>
        </w:rPr>
        <w:t xml:space="preserve"> System.</w:t>
      </w:r>
    </w:p>
    <w:p w14:paraId="7F0258D5" w14:textId="6B1B2825" w:rsidR="00CB6812" w:rsidRDefault="00CB6812" w:rsidP="00CB6812">
      <w:pPr>
        <w:rPr>
          <w:lang w:val="en-AU"/>
        </w:rPr>
      </w:pPr>
      <w:r w:rsidRPr="00304D01">
        <w:rPr>
          <w:lang w:val="en-AU"/>
        </w:rPr>
        <w:t>The relevant data will be sen</w:t>
      </w:r>
      <w:r>
        <w:rPr>
          <w:lang w:val="en-AU"/>
        </w:rPr>
        <w:t>t</w:t>
      </w:r>
      <w:r w:rsidRPr="00304D01">
        <w:rPr>
          <w:lang w:val="en-AU"/>
        </w:rPr>
        <w:t xml:space="preserve"> in an electronic EDI format like </w:t>
      </w:r>
      <w:r>
        <w:rPr>
          <w:lang w:val="en-AU"/>
        </w:rPr>
        <w:t>CRE</w:t>
      </w:r>
      <w:r w:rsidRPr="00304D01">
        <w:rPr>
          <w:lang w:val="en-AU"/>
        </w:rPr>
        <w:t>MAS</w:t>
      </w:r>
    </w:p>
    <w:p w14:paraId="1AD2FB39" w14:textId="77777777" w:rsidR="00CB6812" w:rsidRPr="00B46A2B" w:rsidRDefault="0015351C" w:rsidP="00CB6812">
      <w:pPr>
        <w:pStyle w:val="Heading1"/>
      </w:pPr>
      <w:bookmarkStart w:id="63" w:name="_Toc11830639"/>
      <w:bookmarkStart w:id="64" w:name="_Toc18479290"/>
      <w:bookmarkStart w:id="65" w:name="_Toc318273143"/>
      <w:bookmarkStart w:id="66" w:name="_Toc433376170"/>
      <w:bookmarkStart w:id="67" w:name="_Toc438025774"/>
      <w:bookmarkStart w:id="68" w:name="_Toc11830511"/>
      <w:r w:rsidRPr="00B46A2B">
        <w:t>Data Flow Diagram</w:t>
      </w:r>
      <w:bookmarkStart w:id="69" w:name="_Toc318273144"/>
      <w:bookmarkStart w:id="70" w:name="_Toc433376171"/>
      <w:bookmarkStart w:id="71" w:name="_Toc438025775"/>
      <w:bookmarkEnd w:id="63"/>
      <w:bookmarkEnd w:id="64"/>
      <w:bookmarkEnd w:id="65"/>
      <w:bookmarkEnd w:id="66"/>
      <w:bookmarkEnd w:id="67"/>
    </w:p>
    <w:p w14:paraId="2AFC73DA" w14:textId="77777777" w:rsidR="00CB6812" w:rsidRPr="00B46A2B" w:rsidRDefault="00CB6812" w:rsidP="00CB6812">
      <w:r>
        <w:rPr>
          <w:noProof/>
        </w:rPr>
        <w:drawing>
          <wp:inline distT="0" distB="0" distL="0" distR="0" wp14:anchorId="39ACF791" wp14:editId="65946D64">
            <wp:extent cx="6435306" cy="1518249"/>
            <wp:effectExtent l="19050" t="0" r="2286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1F54A3D" w14:textId="5C9B30FE" w:rsidR="00CB6812" w:rsidRDefault="00CB6812" w:rsidP="00CB6812">
      <w:r>
        <w:lastRenderedPageBreak/>
        <w:t xml:space="preserve">Out of the SAP ERP an </w:t>
      </w:r>
      <w:proofErr w:type="spellStart"/>
      <w:r>
        <w:t>IDoc</w:t>
      </w:r>
      <w:proofErr w:type="spellEnd"/>
      <w:r>
        <w:t xml:space="preserve"> is generated by </w:t>
      </w:r>
      <w:r w:rsidR="00B45CEF">
        <w:t xml:space="preserve">checking for appropriate </w:t>
      </w:r>
      <w:r>
        <w:t xml:space="preserve">change pointer </w:t>
      </w:r>
      <w:r w:rsidR="00B45CEF">
        <w:t xml:space="preserve">for </w:t>
      </w:r>
      <w:r w:rsidR="003A7CE7">
        <w:t>vendor</w:t>
      </w:r>
      <w:r>
        <w:t xml:space="preserve"> master</w:t>
      </w:r>
      <w:r w:rsidR="00B45CEF">
        <w:t xml:space="preserve"> data records if</w:t>
      </w:r>
      <w:r>
        <w:t xml:space="preserve"> the relevant </w:t>
      </w:r>
      <w:r w:rsidR="00B45CEF">
        <w:t xml:space="preserve">distribution </w:t>
      </w:r>
      <w:r>
        <w:t xml:space="preserve">class is assigned. The IDoc is then transferred to PI in order to transform the information stored in the IDoc segments in EDI Format. </w:t>
      </w:r>
    </w:p>
    <w:p w14:paraId="2A2DCA0C" w14:textId="77777777" w:rsidR="00CB6812" w:rsidRPr="00B46A2B" w:rsidRDefault="00CB6812" w:rsidP="00CB6812">
      <w:r>
        <w:t>The scope of the template only covers the creation of the IDoc, transfer of the IDoc to SAP PI as Interface Layer and the generation of the EDI file.</w:t>
      </w:r>
    </w:p>
    <w:p w14:paraId="4F38DD41" w14:textId="4F2007AB" w:rsidR="0015351C" w:rsidRPr="00B46A2B" w:rsidRDefault="0015351C" w:rsidP="00CB6812">
      <w:pPr>
        <w:pStyle w:val="Heading1"/>
      </w:pPr>
      <w:r w:rsidRPr="00B46A2B">
        <w:t>Functional Description</w:t>
      </w:r>
      <w:bookmarkEnd w:id="68"/>
      <w:bookmarkEnd w:id="69"/>
      <w:bookmarkEnd w:id="70"/>
      <w:bookmarkEnd w:id="71"/>
    </w:p>
    <w:p w14:paraId="31E7743E" w14:textId="51AAE3F9" w:rsidR="003A7CE7" w:rsidRPr="003A7CE7" w:rsidRDefault="003A7CE7" w:rsidP="003A7CE7">
      <w:pPr>
        <w:keepNext/>
        <w:numPr>
          <w:ilvl w:val="1"/>
          <w:numId w:val="6"/>
        </w:numPr>
        <w:tabs>
          <w:tab w:val="num" w:pos="360"/>
        </w:tabs>
        <w:spacing w:before="360" w:after="120"/>
        <w:outlineLvl w:val="1"/>
        <w:rPr>
          <w:b/>
          <w:lang w:val="en-AU"/>
        </w:rPr>
      </w:pPr>
      <w:bookmarkStart w:id="72" w:name="_Toc290989714"/>
      <w:bookmarkStart w:id="73" w:name="_Toc491697045"/>
      <w:r>
        <w:rPr>
          <w:b/>
          <w:lang w:val="en-AU"/>
        </w:rPr>
        <w:t>Vendor</w:t>
      </w:r>
      <w:r w:rsidRPr="003A7CE7">
        <w:rPr>
          <w:b/>
          <w:lang w:val="en-AU"/>
        </w:rPr>
        <w:t xml:space="preserve"> selection</w:t>
      </w:r>
      <w:bookmarkEnd w:id="72"/>
      <w:bookmarkEnd w:id="73"/>
    </w:p>
    <w:p w14:paraId="176332A3" w14:textId="15BC2B36" w:rsidR="003A7CE7" w:rsidRPr="003A7CE7" w:rsidRDefault="003A7CE7" w:rsidP="003A7CE7">
      <w:pPr>
        <w:rPr>
          <w:lang w:val="en-AU"/>
        </w:rPr>
      </w:pPr>
      <w:r>
        <w:rPr>
          <w:lang w:val="en-AU"/>
        </w:rPr>
        <w:t>Vendor</w:t>
      </w:r>
      <w:r w:rsidR="00B45CEF">
        <w:rPr>
          <w:lang w:val="en-AU"/>
        </w:rPr>
        <w:t>s</w:t>
      </w:r>
      <w:r>
        <w:rPr>
          <w:lang w:val="en-AU"/>
        </w:rPr>
        <w:t xml:space="preserve"> which ha</w:t>
      </w:r>
      <w:r w:rsidR="00B45CEF">
        <w:rPr>
          <w:lang w:val="en-AU"/>
        </w:rPr>
        <w:t>ve</w:t>
      </w:r>
      <w:r>
        <w:rPr>
          <w:lang w:val="en-AU"/>
        </w:rPr>
        <w:t xml:space="preserve"> the class V</w:t>
      </w:r>
      <w:r w:rsidRPr="003A7CE7">
        <w:rPr>
          <w:lang w:val="en-AU"/>
        </w:rPr>
        <w:t xml:space="preserve">MD_HIS of class type </w:t>
      </w:r>
      <w:r>
        <w:rPr>
          <w:lang w:val="en-AU"/>
        </w:rPr>
        <w:t>ZVD</w:t>
      </w:r>
      <w:r w:rsidRPr="003A7CE7">
        <w:rPr>
          <w:lang w:val="en-AU"/>
        </w:rPr>
        <w:t xml:space="preserve"> assigned in the classification and also ha</w:t>
      </w:r>
      <w:r w:rsidR="00B45CEF">
        <w:rPr>
          <w:lang w:val="en-AU"/>
        </w:rPr>
        <w:t>ve</w:t>
      </w:r>
      <w:r w:rsidRPr="003A7CE7">
        <w:rPr>
          <w:lang w:val="en-AU"/>
        </w:rPr>
        <w:t xml:space="preserve"> an active change pointer ha</w:t>
      </w:r>
      <w:r w:rsidR="00B45CEF">
        <w:rPr>
          <w:lang w:val="en-AU"/>
        </w:rPr>
        <w:t>ve</w:t>
      </w:r>
      <w:r w:rsidRPr="003A7CE7">
        <w:rPr>
          <w:lang w:val="en-AU"/>
        </w:rPr>
        <w:t xml:space="preserve"> to be selected. The class will be assigned automatically by the report ZEDI_ULTIMUS01.</w:t>
      </w:r>
    </w:p>
    <w:p w14:paraId="52AB3D28" w14:textId="0DE08BD5" w:rsidR="00042E5D" w:rsidRDefault="003A7CE7" w:rsidP="00042E5D">
      <w:pPr>
        <w:keepNext/>
        <w:numPr>
          <w:ilvl w:val="1"/>
          <w:numId w:val="6"/>
        </w:numPr>
        <w:tabs>
          <w:tab w:val="num" w:pos="360"/>
        </w:tabs>
        <w:spacing w:before="360" w:after="120"/>
        <w:outlineLvl w:val="1"/>
        <w:rPr>
          <w:b/>
          <w:lang w:val="en-AU"/>
        </w:rPr>
      </w:pPr>
      <w:bookmarkStart w:id="74" w:name="_Toc290989715"/>
      <w:bookmarkStart w:id="75" w:name="_Toc491697046"/>
      <w:r w:rsidRPr="003A7CE7">
        <w:rPr>
          <w:b/>
          <w:lang w:val="en-AU"/>
        </w:rPr>
        <w:t>Distributed fields</w:t>
      </w:r>
      <w:bookmarkEnd w:id="74"/>
      <w:bookmarkEnd w:id="75"/>
    </w:p>
    <w:p w14:paraId="62FE8034" w14:textId="6EB3C04F" w:rsidR="00EC3AD4" w:rsidRPr="00042E5D" w:rsidRDefault="00EC3AD4" w:rsidP="00042E5D">
      <w:pPr>
        <w:rPr>
          <w:lang w:val="en-AU"/>
        </w:rPr>
      </w:pPr>
      <w:r>
        <w:rPr>
          <w:lang w:val="en-AU"/>
        </w:rPr>
        <w:t xml:space="preserve">All distribution fields will be shown in the attachment </w:t>
      </w:r>
      <w:r w:rsidR="0020164D">
        <w:rPr>
          <w:lang w:val="en-AU"/>
        </w:rPr>
        <w:t>“</w:t>
      </w:r>
      <w:r w:rsidR="00F37255" w:rsidRPr="00F37255">
        <w:rPr>
          <w:lang w:val="en-AU"/>
        </w:rPr>
        <w:t xml:space="preserve">inSITE_FS-I_95-044_Vendor Master interface with HIS </w:t>
      </w:r>
      <w:proofErr w:type="spellStart"/>
      <w:r w:rsidR="00F37255" w:rsidRPr="00F37255">
        <w:rPr>
          <w:lang w:val="en-AU"/>
        </w:rPr>
        <w:t>Idoc</w:t>
      </w:r>
      <w:proofErr w:type="spellEnd"/>
      <w:r w:rsidR="00F37255" w:rsidRPr="00F37255">
        <w:rPr>
          <w:lang w:val="en-AU"/>
        </w:rPr>
        <w:t xml:space="preserve"> Outbound Interface</w:t>
      </w:r>
      <w:r w:rsidR="0020164D">
        <w:rPr>
          <w:lang w:val="en-AU"/>
        </w:rPr>
        <w:t>”</w:t>
      </w:r>
      <w:r>
        <w:rPr>
          <w:lang w:val="en-AU"/>
        </w:rPr>
        <w:t xml:space="preserve">. </w:t>
      </w:r>
      <w:r w:rsidR="006766CF">
        <w:rPr>
          <w:lang w:val="en-AU"/>
        </w:rPr>
        <w:t>Additional</w:t>
      </w:r>
      <w:r>
        <w:rPr>
          <w:lang w:val="en-AU"/>
        </w:rPr>
        <w:t xml:space="preserve"> to the </w:t>
      </w:r>
      <w:r w:rsidR="006766CF">
        <w:rPr>
          <w:lang w:val="en-AU"/>
        </w:rPr>
        <w:t xml:space="preserve">standard SAP fields, </w:t>
      </w:r>
      <w:r>
        <w:rPr>
          <w:lang w:val="en-AU"/>
        </w:rPr>
        <w:t>e</w:t>
      </w:r>
      <w:r w:rsidR="006766CF">
        <w:rPr>
          <w:lang w:val="en-AU"/>
        </w:rPr>
        <w:t>nt</w:t>
      </w:r>
      <w:r>
        <w:rPr>
          <w:lang w:val="en-AU"/>
        </w:rPr>
        <w:t>ries of</w:t>
      </w:r>
      <w:r w:rsidR="006F6083">
        <w:rPr>
          <w:lang w:val="en-AU"/>
        </w:rPr>
        <w:t xml:space="preserve"> the GsP tables have</w:t>
      </w:r>
      <w:r>
        <w:rPr>
          <w:lang w:val="en-AU"/>
        </w:rPr>
        <w:t xml:space="preserve"> to be transferred to PI. </w:t>
      </w:r>
    </w:p>
    <w:p w14:paraId="0E6A29F3" w14:textId="77777777" w:rsidR="003A7CE7" w:rsidRPr="003A7CE7" w:rsidRDefault="003A7CE7" w:rsidP="003A7CE7">
      <w:pPr>
        <w:keepNext/>
        <w:numPr>
          <w:ilvl w:val="1"/>
          <w:numId w:val="6"/>
        </w:numPr>
        <w:tabs>
          <w:tab w:val="num" w:pos="360"/>
        </w:tabs>
        <w:spacing w:before="360" w:after="120"/>
        <w:outlineLvl w:val="1"/>
        <w:rPr>
          <w:b/>
          <w:lang w:val="en-AU"/>
        </w:rPr>
      </w:pPr>
      <w:bookmarkStart w:id="76" w:name="_Toc290989717"/>
      <w:bookmarkStart w:id="77" w:name="_Toc491697047"/>
      <w:r w:rsidRPr="003A7CE7">
        <w:rPr>
          <w:b/>
          <w:lang w:val="en-AU"/>
        </w:rPr>
        <w:t>Message type</w:t>
      </w:r>
      <w:bookmarkEnd w:id="76"/>
      <w:r w:rsidRPr="003A7CE7">
        <w:rPr>
          <w:b/>
          <w:lang w:val="en-AU"/>
        </w:rPr>
        <w:t xml:space="preserve"> and change pointers</w:t>
      </w:r>
      <w:bookmarkEnd w:id="77"/>
    </w:p>
    <w:p w14:paraId="19D80FDE" w14:textId="108DA1CA" w:rsidR="003A7CE7" w:rsidRPr="003A7CE7" w:rsidRDefault="003A7CE7" w:rsidP="003A7CE7">
      <w:pPr>
        <w:rPr>
          <w:lang w:val="en-AU"/>
        </w:rPr>
      </w:pPr>
      <w:r w:rsidRPr="003A7CE7">
        <w:rPr>
          <w:lang w:val="en-AU"/>
        </w:rPr>
        <w:t xml:space="preserve">The existing SAP Standard </w:t>
      </w:r>
      <w:r w:rsidR="004649C7">
        <w:rPr>
          <w:lang w:val="en-AU"/>
        </w:rPr>
        <w:t>CRE</w:t>
      </w:r>
      <w:r w:rsidRPr="003A7CE7">
        <w:rPr>
          <w:lang w:val="en-AU"/>
        </w:rPr>
        <w:t xml:space="preserve">MAS message type must be used. </w:t>
      </w:r>
    </w:p>
    <w:p w14:paraId="79374C67" w14:textId="065D2D87" w:rsidR="0037267E" w:rsidRPr="00672FF0" w:rsidRDefault="0020164D" w:rsidP="00672FF0">
      <w:pPr>
        <w:numPr>
          <w:ilvl w:val="0"/>
          <w:numId w:val="13"/>
        </w:numPr>
        <w:contextualSpacing/>
        <w:rPr>
          <w:lang w:val="en-AU"/>
        </w:rPr>
      </w:pPr>
      <w:bookmarkStart w:id="78" w:name="_Toc491697048"/>
      <w:r w:rsidRPr="00672FF0">
        <w:rPr>
          <w:lang w:val="en-AU"/>
        </w:rPr>
        <w:t xml:space="preserve">The distribution has to be triggered in case one or more of the fields which are listed in the attachment “inSITE_FS-I_95-044_Vendor Master interface with HIS </w:t>
      </w:r>
      <w:proofErr w:type="spellStart"/>
      <w:r w:rsidRPr="00672FF0">
        <w:rPr>
          <w:lang w:val="en-AU"/>
        </w:rPr>
        <w:t>Idoc</w:t>
      </w:r>
      <w:proofErr w:type="spellEnd"/>
      <w:r w:rsidRPr="00672FF0">
        <w:rPr>
          <w:lang w:val="en-AU"/>
        </w:rPr>
        <w:t xml:space="preserve"> Outbound Interface” are</w:t>
      </w:r>
      <w:r w:rsidR="00672FF0" w:rsidRPr="00672FF0">
        <w:rPr>
          <w:lang w:val="en-AU"/>
        </w:rPr>
        <w:t xml:space="preserve"> maintained</w:t>
      </w:r>
      <w:r w:rsidRPr="00672FF0">
        <w:rPr>
          <w:lang w:val="en-AU"/>
        </w:rPr>
        <w:t xml:space="preserve"> </w:t>
      </w:r>
    </w:p>
    <w:p w14:paraId="0CDF19A2" w14:textId="5F433279" w:rsidR="0020164D" w:rsidRDefault="0020164D" w:rsidP="0020164D">
      <w:pPr>
        <w:contextualSpacing/>
        <w:rPr>
          <w:lang w:val="en-AU"/>
        </w:rPr>
      </w:pPr>
      <w:r>
        <w:rPr>
          <w:lang w:val="en-AU"/>
        </w:rPr>
        <w:t xml:space="preserve">With the extended segments the following fields </w:t>
      </w:r>
      <w:r w:rsidR="0037267E">
        <w:rPr>
          <w:lang w:val="en-AU"/>
        </w:rPr>
        <w:t>must be distributed</w:t>
      </w:r>
    </w:p>
    <w:p w14:paraId="66DEAAF4" w14:textId="4C5B3003" w:rsidR="00B32590" w:rsidRDefault="00B32590" w:rsidP="00B32590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HIS relevant fields of table “</w:t>
      </w:r>
      <w:r w:rsidRPr="00B32590">
        <w:rPr>
          <w:lang w:val="en-AU"/>
        </w:rPr>
        <w:t>GSP Vendor Sales License Information Table</w:t>
      </w:r>
      <w:r>
        <w:rPr>
          <w:lang w:val="en-AU"/>
        </w:rPr>
        <w:t>”</w:t>
      </w:r>
    </w:p>
    <w:p w14:paraId="24AC4A2C" w14:textId="10B2F445" w:rsidR="00B32590" w:rsidRDefault="00B32590" w:rsidP="00A7782C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HIS relevant fields of table </w:t>
      </w:r>
      <w:r w:rsidR="00A7782C">
        <w:rPr>
          <w:lang w:val="en-AU"/>
        </w:rPr>
        <w:t>“</w:t>
      </w:r>
      <w:r w:rsidR="00A7782C" w:rsidRPr="00A7782C">
        <w:rPr>
          <w:lang w:val="en-AU"/>
        </w:rPr>
        <w:t>GSP Vendor License Information Table</w:t>
      </w:r>
      <w:r w:rsidR="00A7782C">
        <w:rPr>
          <w:lang w:val="en-AU"/>
        </w:rPr>
        <w:t>”</w:t>
      </w:r>
    </w:p>
    <w:p w14:paraId="3C51A372" w14:textId="535E02DF" w:rsidR="00A7782C" w:rsidRPr="00A7782C" w:rsidRDefault="00A7782C" w:rsidP="00A7782C">
      <w:pPr>
        <w:rPr>
          <w:lang w:val="en-AU"/>
        </w:rPr>
      </w:pPr>
      <w:r>
        <w:rPr>
          <w:lang w:val="en-AU"/>
        </w:rPr>
        <w:t xml:space="preserve">For more details about the GsP </w:t>
      </w:r>
      <w:proofErr w:type="spellStart"/>
      <w:r>
        <w:rPr>
          <w:lang w:val="en-AU"/>
        </w:rPr>
        <w:t>Vendort</w:t>
      </w:r>
      <w:proofErr w:type="spellEnd"/>
      <w:r>
        <w:rPr>
          <w:lang w:val="en-AU"/>
        </w:rPr>
        <w:t xml:space="preserve"> tables see in “</w:t>
      </w:r>
      <w:r w:rsidRPr="00A7782C">
        <w:rPr>
          <w:rFonts w:cstheme="minorHAnsi"/>
        </w:rPr>
        <w:t>GsP Vendor Master</w:t>
      </w:r>
      <w:r>
        <w:rPr>
          <w:rFonts w:cstheme="minorHAnsi"/>
        </w:rPr>
        <w:t xml:space="preserve">”. FS ID </w:t>
      </w:r>
      <w:proofErr w:type="gramStart"/>
      <w:r>
        <w:rPr>
          <w:rFonts w:cstheme="minorHAnsi"/>
        </w:rPr>
        <w:t>see</w:t>
      </w:r>
      <w:proofErr w:type="gramEnd"/>
      <w:r>
        <w:rPr>
          <w:rFonts w:cstheme="minorHAnsi"/>
        </w:rPr>
        <w:t xml:space="preserve"> in chapter 4.</w:t>
      </w:r>
    </w:p>
    <w:p w14:paraId="7B5D6ED6" w14:textId="41800222" w:rsidR="003A7CE7" w:rsidRPr="003A7CE7" w:rsidRDefault="003A7CE7" w:rsidP="003A7CE7">
      <w:pPr>
        <w:keepNext/>
        <w:numPr>
          <w:ilvl w:val="1"/>
          <w:numId w:val="6"/>
        </w:numPr>
        <w:tabs>
          <w:tab w:val="num" w:pos="360"/>
        </w:tabs>
        <w:spacing w:before="360" w:after="120"/>
        <w:ind w:left="0" w:firstLine="0"/>
        <w:outlineLvl w:val="1"/>
        <w:rPr>
          <w:b/>
          <w:lang w:val="en-GB"/>
        </w:rPr>
      </w:pPr>
      <w:r w:rsidRPr="003A7CE7">
        <w:rPr>
          <w:b/>
          <w:lang w:val="en-GB"/>
        </w:rPr>
        <w:t>Definition of the distribution model</w:t>
      </w:r>
      <w:bookmarkEnd w:id="78"/>
    </w:p>
    <w:p w14:paraId="4A71FA4F" w14:textId="77777777" w:rsidR="003A7CE7" w:rsidRPr="003A7CE7" w:rsidRDefault="003A7CE7" w:rsidP="003A7CE7">
      <w:pPr>
        <w:numPr>
          <w:ilvl w:val="0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Maintain/upgrade of existing distribution model in P11</w:t>
      </w:r>
    </w:p>
    <w:p w14:paraId="119C7834" w14:textId="77777777" w:rsidR="003A7CE7" w:rsidRPr="003A7CE7" w:rsidRDefault="003A7CE7" w:rsidP="003A7CE7">
      <w:pPr>
        <w:numPr>
          <w:ilvl w:val="1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Direction P11 to HIS to send the information</w:t>
      </w:r>
    </w:p>
    <w:p w14:paraId="3ABC0BA7" w14:textId="77777777" w:rsidR="003A7CE7" w:rsidRPr="003A7CE7" w:rsidRDefault="003A7CE7" w:rsidP="003A7CE7">
      <w:pPr>
        <w:numPr>
          <w:ilvl w:val="1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Direction HIS to P11 to receive the confirmation about the posting the data</w:t>
      </w:r>
    </w:p>
    <w:p w14:paraId="5B17D850" w14:textId="77777777" w:rsidR="003A7CE7" w:rsidRPr="003A7CE7" w:rsidRDefault="003A7CE7" w:rsidP="003A7CE7">
      <w:pPr>
        <w:numPr>
          <w:ilvl w:val="0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Assign classes to receiving logical systems in P11 system</w:t>
      </w:r>
    </w:p>
    <w:p w14:paraId="3CD25C50" w14:textId="77777777" w:rsidR="003A7CE7" w:rsidRPr="003A7CE7" w:rsidRDefault="003A7CE7" w:rsidP="003A7CE7">
      <w:pPr>
        <w:keepNext/>
        <w:numPr>
          <w:ilvl w:val="1"/>
          <w:numId w:val="6"/>
        </w:numPr>
        <w:tabs>
          <w:tab w:val="num" w:pos="360"/>
        </w:tabs>
        <w:spacing w:before="360" w:after="120"/>
        <w:outlineLvl w:val="1"/>
        <w:rPr>
          <w:b/>
          <w:lang w:val="en-AU" w:eastAsia="de-DE"/>
        </w:rPr>
      </w:pPr>
      <w:bookmarkStart w:id="79" w:name="_Toc491697049"/>
      <w:bookmarkStart w:id="80" w:name="_Toc290989721"/>
      <w:r w:rsidRPr="003A7CE7">
        <w:rPr>
          <w:b/>
          <w:lang w:val="en-AU" w:eastAsia="de-DE"/>
        </w:rPr>
        <w:t>ALE specific settings</w:t>
      </w:r>
      <w:bookmarkEnd w:id="79"/>
      <w:r w:rsidRPr="003A7CE7">
        <w:rPr>
          <w:b/>
          <w:lang w:val="en-AU" w:eastAsia="de-DE"/>
        </w:rPr>
        <w:t xml:space="preserve"> </w:t>
      </w:r>
    </w:p>
    <w:p w14:paraId="6D2C4E70" w14:textId="77777777" w:rsidR="003A7CE7" w:rsidRPr="003A7CE7" w:rsidRDefault="003A7CE7" w:rsidP="003A7CE7">
      <w:pPr>
        <w:numPr>
          <w:ilvl w:val="0"/>
          <w:numId w:val="13"/>
        </w:numPr>
        <w:contextualSpacing/>
        <w:rPr>
          <w:lang w:val="en-AU"/>
        </w:rPr>
      </w:pPr>
      <w:r w:rsidRPr="003A7CE7">
        <w:rPr>
          <w:lang w:val="en-AU"/>
        </w:rPr>
        <w:t>Maintain partner profiles, partner type, logical systems and IDoc ports</w:t>
      </w:r>
      <w:bookmarkEnd w:id="80"/>
    </w:p>
    <w:p w14:paraId="57CA15AC" w14:textId="77777777" w:rsidR="003A7CE7" w:rsidRPr="003A7CE7" w:rsidRDefault="003A7CE7" w:rsidP="003A7CE7">
      <w:pPr>
        <w:numPr>
          <w:ilvl w:val="0"/>
          <w:numId w:val="13"/>
        </w:numPr>
        <w:contextualSpacing/>
        <w:rPr>
          <w:lang w:val="en-AU"/>
        </w:rPr>
      </w:pPr>
      <w:bookmarkStart w:id="81" w:name="_Toc290989723"/>
      <w:r w:rsidRPr="003A7CE7">
        <w:rPr>
          <w:lang w:val="en-AU"/>
        </w:rPr>
        <w:t>Activate Change Pointers for Message Types</w:t>
      </w:r>
      <w:bookmarkEnd w:id="81"/>
    </w:p>
    <w:p w14:paraId="7EAE5267" w14:textId="7381CAEB" w:rsidR="003A7CE7" w:rsidRPr="003A7CE7" w:rsidRDefault="00B45CEF" w:rsidP="003A7CE7">
      <w:pPr>
        <w:numPr>
          <w:ilvl w:val="0"/>
          <w:numId w:val="13"/>
        </w:numPr>
        <w:contextualSpacing/>
        <w:rPr>
          <w:lang w:val="en-AU"/>
        </w:rPr>
      </w:pPr>
      <w:r>
        <w:rPr>
          <w:lang w:val="en-AU"/>
        </w:rPr>
        <w:t>D</w:t>
      </w:r>
      <w:r w:rsidR="003A7CE7" w:rsidRPr="003A7CE7">
        <w:rPr>
          <w:lang w:val="en-AU"/>
        </w:rPr>
        <w:t xml:space="preserve">istribution job schedule </w:t>
      </w:r>
    </w:p>
    <w:p w14:paraId="617F91CC" w14:textId="77777777" w:rsidR="0015351C" w:rsidRPr="00B46A2B" w:rsidRDefault="0015351C" w:rsidP="0015351C"/>
    <w:p w14:paraId="76093532" w14:textId="77777777" w:rsidR="0015351C" w:rsidRPr="00B46A2B" w:rsidRDefault="0015351C" w:rsidP="0015351C">
      <w:pPr>
        <w:pStyle w:val="Heading1"/>
      </w:pPr>
      <w:bookmarkStart w:id="82" w:name="_Toc318273145"/>
      <w:bookmarkStart w:id="83" w:name="_Toc433376172"/>
      <w:bookmarkStart w:id="84" w:name="_Toc438025776"/>
      <w:r w:rsidRPr="00B46A2B">
        <w:t>Source &amp; Target System</w:t>
      </w:r>
      <w:bookmarkEnd w:id="82"/>
      <w:bookmarkEnd w:id="83"/>
      <w:bookmarkEnd w:id="84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958"/>
        <w:gridCol w:w="2063"/>
        <w:gridCol w:w="2065"/>
        <w:gridCol w:w="2065"/>
        <w:gridCol w:w="2112"/>
      </w:tblGrid>
      <w:tr w:rsidR="0015351C" w:rsidRPr="00B46A2B" w14:paraId="14F6C1AA" w14:textId="77777777" w:rsidTr="003A7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pct"/>
          </w:tcPr>
          <w:p w14:paraId="7C637B85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bookmarkStart w:id="85" w:name="_Toc11830518"/>
            <w:r w:rsidRPr="00B46A2B">
              <w:rPr>
                <w:rFonts w:cstheme="minorHAnsi"/>
              </w:rPr>
              <w:t>System</w:t>
            </w:r>
          </w:p>
        </w:tc>
        <w:tc>
          <w:tcPr>
            <w:tcW w:w="1005" w:type="pct"/>
          </w:tcPr>
          <w:p w14:paraId="0F868CAA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Source/Target</w:t>
            </w:r>
          </w:p>
        </w:tc>
        <w:tc>
          <w:tcPr>
            <w:tcW w:w="1006" w:type="pct"/>
          </w:tcPr>
          <w:p w14:paraId="37CF063D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Application name</w:t>
            </w:r>
          </w:p>
        </w:tc>
        <w:tc>
          <w:tcPr>
            <w:tcW w:w="1006" w:type="pct"/>
          </w:tcPr>
          <w:p w14:paraId="1C2F19A5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SAP/Non-SAP</w:t>
            </w:r>
          </w:p>
        </w:tc>
        <w:tc>
          <w:tcPr>
            <w:tcW w:w="1029" w:type="pct"/>
          </w:tcPr>
          <w:p w14:paraId="55F78D5B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Comment</w:t>
            </w:r>
          </w:p>
        </w:tc>
      </w:tr>
      <w:tr w:rsidR="003A7CE7" w:rsidRPr="00B46A2B" w14:paraId="6FED83F4" w14:textId="77777777" w:rsidTr="003A7CE7">
        <w:tc>
          <w:tcPr>
            <w:tcW w:w="954" w:type="pct"/>
          </w:tcPr>
          <w:p w14:paraId="597055EC" w14:textId="5ED9712B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 – P11</w:t>
            </w:r>
          </w:p>
        </w:tc>
        <w:tc>
          <w:tcPr>
            <w:tcW w:w="1005" w:type="pct"/>
          </w:tcPr>
          <w:p w14:paraId="459D1D4B" w14:textId="56D77229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Source</w:t>
            </w:r>
          </w:p>
        </w:tc>
        <w:tc>
          <w:tcPr>
            <w:tcW w:w="1006" w:type="pct"/>
          </w:tcPr>
          <w:p w14:paraId="3779A8ED" w14:textId="22436C2F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 ECC 8.0</w:t>
            </w:r>
          </w:p>
        </w:tc>
        <w:tc>
          <w:tcPr>
            <w:tcW w:w="1006" w:type="pct"/>
          </w:tcPr>
          <w:p w14:paraId="51526E67" w14:textId="0F9A0006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</w:t>
            </w:r>
          </w:p>
        </w:tc>
        <w:tc>
          <w:tcPr>
            <w:tcW w:w="1029" w:type="pct"/>
          </w:tcPr>
          <w:p w14:paraId="62624B3E" w14:textId="21FF9B75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</w:tr>
      <w:tr w:rsidR="003A7CE7" w:rsidRPr="00B46A2B" w14:paraId="60F1A6E2" w14:textId="77777777" w:rsidTr="003A7CE7">
        <w:tc>
          <w:tcPr>
            <w:tcW w:w="954" w:type="pct"/>
          </w:tcPr>
          <w:p w14:paraId="05EC2034" w14:textId="65FB9099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 – P77</w:t>
            </w:r>
          </w:p>
        </w:tc>
        <w:tc>
          <w:tcPr>
            <w:tcW w:w="1005" w:type="pct"/>
          </w:tcPr>
          <w:p w14:paraId="4E9C2868" w14:textId="7EE72727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Source/Target</w:t>
            </w:r>
          </w:p>
        </w:tc>
        <w:tc>
          <w:tcPr>
            <w:tcW w:w="1006" w:type="pct"/>
          </w:tcPr>
          <w:p w14:paraId="57C6FC7D" w14:textId="04D600C0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 PO</w:t>
            </w:r>
          </w:p>
        </w:tc>
        <w:tc>
          <w:tcPr>
            <w:tcW w:w="1006" w:type="pct"/>
          </w:tcPr>
          <w:p w14:paraId="07D13808" w14:textId="20E789B6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SAP</w:t>
            </w:r>
          </w:p>
        </w:tc>
        <w:tc>
          <w:tcPr>
            <w:tcW w:w="1029" w:type="pct"/>
          </w:tcPr>
          <w:p w14:paraId="005F3E9C" w14:textId="6D9ADB4A" w:rsidR="003A7CE7" w:rsidRPr="00B46A2B" w:rsidRDefault="003A7CE7" w:rsidP="0015351C">
            <w:pPr>
              <w:keepNext/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</w:tr>
      <w:tr w:rsidR="003A7CE7" w:rsidRPr="00B46A2B" w14:paraId="56BD33D4" w14:textId="77777777" w:rsidTr="003A7CE7">
        <w:tc>
          <w:tcPr>
            <w:tcW w:w="954" w:type="pct"/>
          </w:tcPr>
          <w:p w14:paraId="6A6F779D" w14:textId="337A1F7D" w:rsidR="003A7CE7" w:rsidRPr="00304D01" w:rsidRDefault="003A7CE7" w:rsidP="0015351C">
            <w:pPr>
              <w:spacing w:after="120"/>
              <w:rPr>
                <w:rFonts w:cstheme="minorHAnsi"/>
                <w:lang w:val="en-AU"/>
              </w:rPr>
            </w:pPr>
            <w:r>
              <w:rPr>
                <w:rFonts w:cstheme="minorHAnsi"/>
                <w:lang w:val="en-AU"/>
              </w:rPr>
              <w:t>HIS</w:t>
            </w:r>
          </w:p>
        </w:tc>
        <w:tc>
          <w:tcPr>
            <w:tcW w:w="1005" w:type="pct"/>
          </w:tcPr>
          <w:p w14:paraId="514CB067" w14:textId="6F16BF38" w:rsidR="003A7CE7" w:rsidRPr="00304D01" w:rsidRDefault="003A7CE7" w:rsidP="0015351C">
            <w:pPr>
              <w:spacing w:after="120"/>
              <w:rPr>
                <w:rFonts w:cstheme="minorHAnsi"/>
                <w:lang w:val="en-AU"/>
              </w:rPr>
            </w:pPr>
            <w:r w:rsidRPr="00304D01">
              <w:rPr>
                <w:rFonts w:cstheme="minorHAnsi"/>
                <w:lang w:val="en-AU"/>
              </w:rPr>
              <w:t>Target</w:t>
            </w:r>
          </w:p>
        </w:tc>
        <w:tc>
          <w:tcPr>
            <w:tcW w:w="1006" w:type="pct"/>
          </w:tcPr>
          <w:p w14:paraId="06184E9E" w14:textId="56B2CC1E" w:rsidR="003A7CE7" w:rsidRPr="00304D01" w:rsidRDefault="003A7CE7" w:rsidP="0015351C">
            <w:pPr>
              <w:spacing w:after="120"/>
              <w:rPr>
                <w:rFonts w:cstheme="minorHAnsi"/>
                <w:lang w:val="en-AU"/>
              </w:rPr>
            </w:pPr>
            <w:r w:rsidRPr="00304D01">
              <w:rPr>
                <w:rFonts w:cstheme="minorHAnsi"/>
                <w:lang w:val="en-AU"/>
              </w:rPr>
              <w:t>Not known</w:t>
            </w:r>
          </w:p>
        </w:tc>
        <w:tc>
          <w:tcPr>
            <w:tcW w:w="1006" w:type="pct"/>
          </w:tcPr>
          <w:p w14:paraId="6D8CA5CA" w14:textId="244D6FA5" w:rsidR="003A7CE7" w:rsidRPr="00304D01" w:rsidRDefault="003A7CE7" w:rsidP="0015351C">
            <w:pPr>
              <w:spacing w:after="120"/>
              <w:rPr>
                <w:rFonts w:cstheme="minorHAnsi"/>
                <w:lang w:val="en-AU"/>
              </w:rPr>
            </w:pPr>
            <w:r w:rsidRPr="00304D01">
              <w:rPr>
                <w:rFonts w:cstheme="minorHAnsi"/>
                <w:lang w:val="en-AU"/>
              </w:rPr>
              <w:t>Non-SAP</w:t>
            </w:r>
          </w:p>
        </w:tc>
        <w:tc>
          <w:tcPr>
            <w:tcW w:w="1029" w:type="pct"/>
          </w:tcPr>
          <w:p w14:paraId="47C11E88" w14:textId="49C0D120" w:rsidR="003A7CE7" w:rsidRPr="00304D01" w:rsidRDefault="003A7CE7" w:rsidP="0015351C">
            <w:pPr>
              <w:keepNext/>
              <w:spacing w:after="120"/>
              <w:rPr>
                <w:rFonts w:cstheme="minorHAnsi"/>
                <w:lang w:val="en-AU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</w:tr>
    </w:tbl>
    <w:p w14:paraId="319C1F7E" w14:textId="77777777" w:rsidR="0015351C" w:rsidRPr="00B46A2B" w:rsidRDefault="0015351C" w:rsidP="0015351C">
      <w:pPr>
        <w:pStyle w:val="Caption"/>
      </w:pPr>
      <w:bookmarkStart w:id="86" w:name="_Toc438025720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6</w:t>
      </w:r>
      <w:r w:rsidRPr="00B46A2B">
        <w:rPr>
          <w:noProof/>
        </w:rPr>
        <w:fldChar w:fldCharType="end"/>
      </w:r>
      <w:r w:rsidRPr="00B46A2B">
        <w:t>: Source &amp; Target Systems</w:t>
      </w:r>
      <w:bookmarkEnd w:id="86"/>
    </w:p>
    <w:p w14:paraId="037A17FC" w14:textId="77777777" w:rsidR="0015351C" w:rsidRPr="00B46A2B" w:rsidRDefault="0015351C" w:rsidP="0015351C">
      <w:pPr>
        <w:pStyle w:val="Heading1"/>
      </w:pPr>
      <w:bookmarkStart w:id="87" w:name="_Toc433376173"/>
      <w:bookmarkStart w:id="88" w:name="_Toc438025777"/>
      <w:r w:rsidRPr="00B46A2B">
        <w:t>Volume of the Data</w:t>
      </w:r>
      <w:bookmarkEnd w:id="87"/>
      <w:bookmarkEnd w:id="88"/>
    </w:p>
    <w:p w14:paraId="654A1A29" w14:textId="77777777" w:rsidR="003A7CE7" w:rsidRPr="00B46A2B" w:rsidRDefault="003A7CE7" w:rsidP="003A7CE7">
      <w:r w:rsidRPr="00304D01">
        <w:rPr>
          <w:lang w:val="en-AU"/>
        </w:rPr>
        <w:t>An exact number of messages can’t be provided at the moment. The growth of messages depends on the rollout of functionality to customers.</w:t>
      </w:r>
    </w:p>
    <w:p w14:paraId="2A6E8F7E" w14:textId="77777777" w:rsidR="0015351C" w:rsidRPr="00B46A2B" w:rsidRDefault="0015351C" w:rsidP="0015351C">
      <w:pPr>
        <w:pStyle w:val="Heading1"/>
      </w:pPr>
      <w:bookmarkStart w:id="89" w:name="_Toc433376174"/>
      <w:bookmarkStart w:id="90" w:name="_Toc438025778"/>
      <w:r w:rsidRPr="00B46A2B">
        <w:t>Dependencies</w:t>
      </w:r>
      <w:bookmarkEnd w:id="89"/>
      <w:bookmarkEnd w:id="90"/>
    </w:p>
    <w:tbl>
      <w:tblPr>
        <w:tblStyle w:val="Formatvorlage1"/>
        <w:tblW w:w="4973" w:type="pct"/>
        <w:tblLook w:val="04A0" w:firstRow="1" w:lastRow="0" w:firstColumn="1" w:lastColumn="0" w:noHBand="0" w:noVBand="1"/>
      </w:tblPr>
      <w:tblGrid>
        <w:gridCol w:w="1537"/>
        <w:gridCol w:w="1845"/>
        <w:gridCol w:w="1747"/>
        <w:gridCol w:w="1747"/>
        <w:gridCol w:w="1757"/>
        <w:gridCol w:w="1630"/>
      </w:tblGrid>
      <w:tr w:rsidR="0015351C" w:rsidRPr="00B46A2B" w14:paraId="5781F309" w14:textId="77777777" w:rsidTr="00A9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9" w:type="pct"/>
          </w:tcPr>
          <w:p w14:paraId="48E8ED94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No</w:t>
            </w:r>
          </w:p>
        </w:tc>
        <w:tc>
          <w:tcPr>
            <w:tcW w:w="899" w:type="pct"/>
          </w:tcPr>
          <w:p w14:paraId="2AEF1691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Description</w:t>
            </w:r>
          </w:p>
        </w:tc>
        <w:tc>
          <w:tcPr>
            <w:tcW w:w="851" w:type="pct"/>
          </w:tcPr>
          <w:p w14:paraId="31417D50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System</w:t>
            </w:r>
          </w:p>
        </w:tc>
        <w:tc>
          <w:tcPr>
            <w:tcW w:w="851" w:type="pct"/>
          </w:tcPr>
          <w:p w14:paraId="3871283A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System</w:t>
            </w:r>
          </w:p>
        </w:tc>
        <w:tc>
          <w:tcPr>
            <w:tcW w:w="856" w:type="pct"/>
          </w:tcPr>
          <w:p w14:paraId="6820FB74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E2E process</w:t>
            </w:r>
          </w:p>
        </w:tc>
        <w:tc>
          <w:tcPr>
            <w:tcW w:w="794" w:type="pct"/>
          </w:tcPr>
          <w:p w14:paraId="545B8ECB" w14:textId="77777777" w:rsidR="0015351C" w:rsidRPr="00B46A2B" w:rsidRDefault="0015351C" w:rsidP="0015351C">
            <w:pPr>
              <w:spacing w:after="120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Comment</w:t>
            </w:r>
          </w:p>
        </w:tc>
      </w:tr>
      <w:tr w:rsidR="003A7CE7" w:rsidRPr="00B46A2B" w14:paraId="50BED5CB" w14:textId="77777777" w:rsidTr="00A962DB">
        <w:tc>
          <w:tcPr>
            <w:tcW w:w="749" w:type="pct"/>
          </w:tcPr>
          <w:p w14:paraId="2F5592B0" w14:textId="3CC7BACD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899" w:type="pct"/>
          </w:tcPr>
          <w:p w14:paraId="00E92B6E" w14:textId="55560F8F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851" w:type="pct"/>
          </w:tcPr>
          <w:p w14:paraId="0C33C500" w14:textId="619FBD8F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851" w:type="pct"/>
          </w:tcPr>
          <w:p w14:paraId="391940A8" w14:textId="48380445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856" w:type="pct"/>
          </w:tcPr>
          <w:p w14:paraId="18D24018" w14:textId="2808A56F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  <w:tc>
          <w:tcPr>
            <w:tcW w:w="794" w:type="pct"/>
          </w:tcPr>
          <w:p w14:paraId="54F1866D" w14:textId="6EBF490C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304D01">
              <w:rPr>
                <w:rFonts w:cstheme="minorHAnsi"/>
                <w:lang w:val="en-AU"/>
              </w:rPr>
              <w:t>N/A</w:t>
            </w:r>
          </w:p>
        </w:tc>
      </w:tr>
    </w:tbl>
    <w:p w14:paraId="1B2348B0" w14:textId="77777777" w:rsidR="0015351C" w:rsidRPr="00B46A2B" w:rsidRDefault="0015351C" w:rsidP="0015351C">
      <w:pPr>
        <w:pStyle w:val="Caption"/>
        <w:rPr>
          <w:rFonts w:cstheme="minorHAnsi"/>
          <w:i/>
          <w:color w:val="4F81BD" w:themeColor="accent1"/>
        </w:rPr>
      </w:pPr>
      <w:bookmarkStart w:id="91" w:name="_Toc438025721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7</w:t>
      </w:r>
      <w:r w:rsidRPr="00B46A2B">
        <w:rPr>
          <w:noProof/>
        </w:rPr>
        <w:fldChar w:fldCharType="end"/>
      </w:r>
      <w:r w:rsidRPr="00B46A2B">
        <w:t>: Dependencies</w:t>
      </w:r>
      <w:bookmarkEnd w:id="91"/>
    </w:p>
    <w:p w14:paraId="5B8E3A0D" w14:textId="77777777" w:rsidR="0015351C" w:rsidRPr="00B46A2B" w:rsidRDefault="0015351C" w:rsidP="0015351C">
      <w:pPr>
        <w:pStyle w:val="Heading1"/>
      </w:pPr>
      <w:bookmarkStart w:id="92" w:name="_Toc433376175"/>
      <w:bookmarkStart w:id="93" w:name="_Toc438025779"/>
      <w:r w:rsidRPr="00B46A2B">
        <w:t>Type and Frequency of Interface</w:t>
      </w:r>
      <w:bookmarkEnd w:id="92"/>
      <w:bookmarkEnd w:id="93"/>
    </w:p>
    <w:p w14:paraId="4A9FFDBA" w14:textId="498E404D" w:rsidR="0015351C" w:rsidRPr="00B46A2B" w:rsidRDefault="003A7CE7" w:rsidP="003A7CE7">
      <w:pPr>
        <w:pStyle w:val="Text"/>
        <w:ind w:left="-6"/>
      </w:pPr>
      <w:r w:rsidRPr="00304D01">
        <w:rPr>
          <w:noProof/>
          <w:lang w:val="en-AU"/>
        </w:rPr>
        <w:t>The frequency</w:t>
      </w:r>
      <w:r w:rsidRPr="00304D01">
        <w:rPr>
          <w:lang w:val="en-AU"/>
        </w:rPr>
        <w:t xml:space="preserve"> of this interface is at least four times per day.</w:t>
      </w:r>
    </w:p>
    <w:p w14:paraId="76D5AA20" w14:textId="77777777" w:rsidR="0015351C" w:rsidRPr="00B46A2B" w:rsidRDefault="0015351C" w:rsidP="0015351C">
      <w:pPr>
        <w:pStyle w:val="Heading1"/>
      </w:pPr>
      <w:bookmarkStart w:id="94" w:name="_Toc433376176"/>
      <w:bookmarkStart w:id="95" w:name="_Toc438025780"/>
      <w:r w:rsidRPr="00B46A2B">
        <w:t>Data Transfer</w:t>
      </w:r>
      <w:bookmarkEnd w:id="94"/>
      <w:bookmarkEnd w:id="95"/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1868"/>
        <w:gridCol w:w="2719"/>
        <w:gridCol w:w="3984"/>
      </w:tblGrid>
      <w:tr w:rsidR="0015351C" w:rsidRPr="00B46A2B" w14:paraId="74243120" w14:textId="77777777" w:rsidTr="0015351C">
        <w:trPr>
          <w:cantSplit/>
        </w:trPr>
        <w:tc>
          <w:tcPr>
            <w:tcW w:w="5000" w:type="pct"/>
            <w:gridSpan w:val="4"/>
            <w:shd w:val="clear" w:color="auto" w:fill="BFBFBF" w:themeFill="background1" w:themeFillShade="BF"/>
          </w:tcPr>
          <w:p w14:paraId="7DEC7A7E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Fields in source system</w:t>
            </w:r>
          </w:p>
        </w:tc>
      </w:tr>
      <w:tr w:rsidR="0015351C" w:rsidRPr="00B46A2B" w14:paraId="11B6E495" w14:textId="77777777" w:rsidTr="0015351C">
        <w:tc>
          <w:tcPr>
            <w:tcW w:w="801" w:type="pct"/>
            <w:shd w:val="clear" w:color="auto" w:fill="BFBFBF" w:themeFill="background1" w:themeFillShade="BF"/>
          </w:tcPr>
          <w:p w14:paraId="2B7D947C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S.No</w:t>
            </w:r>
          </w:p>
        </w:tc>
        <w:tc>
          <w:tcPr>
            <w:tcW w:w="915" w:type="pct"/>
            <w:shd w:val="clear" w:color="auto" w:fill="BFBFBF" w:themeFill="background1" w:themeFillShade="BF"/>
          </w:tcPr>
          <w:p w14:paraId="0BB61644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332" w:type="pct"/>
            <w:shd w:val="clear" w:color="auto" w:fill="BFBFBF" w:themeFill="background1" w:themeFillShade="BF"/>
          </w:tcPr>
          <w:p w14:paraId="6380F18A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 Length (Opt)</w:t>
            </w:r>
          </w:p>
        </w:tc>
        <w:tc>
          <w:tcPr>
            <w:tcW w:w="1952" w:type="pct"/>
            <w:shd w:val="clear" w:color="auto" w:fill="BFBFBF" w:themeFill="background1" w:themeFillShade="BF"/>
          </w:tcPr>
          <w:p w14:paraId="64BF15DE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 Description</w:t>
            </w:r>
          </w:p>
        </w:tc>
      </w:tr>
      <w:tr w:rsidR="003A7CE7" w:rsidRPr="00B46A2B" w14:paraId="59DC666A" w14:textId="77777777" w:rsidTr="0015351C">
        <w:tc>
          <w:tcPr>
            <w:tcW w:w="801" w:type="pct"/>
          </w:tcPr>
          <w:p w14:paraId="306BD011" w14:textId="4F91D925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915" w:type="pct"/>
          </w:tcPr>
          <w:p w14:paraId="3319EEE6" w14:textId="29444A04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1332" w:type="pct"/>
          </w:tcPr>
          <w:p w14:paraId="04EEB56A" w14:textId="3BD852AC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1952" w:type="pct"/>
          </w:tcPr>
          <w:p w14:paraId="54B25E67" w14:textId="74E85471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</w:tr>
    </w:tbl>
    <w:p w14:paraId="39C543AB" w14:textId="77777777" w:rsidR="0015351C" w:rsidRPr="00B46A2B" w:rsidRDefault="0015351C" w:rsidP="0015351C">
      <w:pPr>
        <w:pStyle w:val="Caption"/>
        <w:rPr>
          <w:rFonts w:cstheme="minorHAnsi"/>
        </w:rPr>
      </w:pPr>
      <w:bookmarkStart w:id="96" w:name="_Toc438025722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8</w:t>
      </w:r>
      <w:r w:rsidRPr="00B46A2B">
        <w:rPr>
          <w:noProof/>
        </w:rPr>
        <w:fldChar w:fldCharType="end"/>
      </w:r>
      <w:r w:rsidRPr="00B46A2B">
        <w:t>: Fields in Source system</w:t>
      </w:r>
      <w:bookmarkEnd w:id="96"/>
    </w:p>
    <w:p w14:paraId="5FC1CE43" w14:textId="77777777" w:rsidR="0015351C" w:rsidRPr="00B46A2B" w:rsidRDefault="0015351C" w:rsidP="0015351C"/>
    <w:tbl>
      <w:tblPr>
        <w:tblpPr w:leftFromText="180" w:rightFromText="180" w:vertAnchor="text" w:tblpX="108" w:tblpY="1"/>
        <w:tblOverlap w:val="never"/>
        <w:tblW w:w="49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8"/>
        <w:gridCol w:w="1871"/>
        <w:gridCol w:w="2721"/>
        <w:gridCol w:w="3865"/>
      </w:tblGrid>
      <w:tr w:rsidR="0015351C" w:rsidRPr="00B46A2B" w14:paraId="4FEA57F5" w14:textId="77777777" w:rsidTr="0015351C">
        <w:trPr>
          <w:cantSplit/>
        </w:trPr>
        <w:tc>
          <w:tcPr>
            <w:tcW w:w="5000" w:type="pct"/>
            <w:gridSpan w:val="4"/>
            <w:shd w:val="clear" w:color="auto" w:fill="BFBFBF" w:themeFill="background1" w:themeFillShade="BF"/>
          </w:tcPr>
          <w:p w14:paraId="2912C3B2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Fields in Target System</w:t>
            </w:r>
          </w:p>
        </w:tc>
      </w:tr>
      <w:tr w:rsidR="0015351C" w:rsidRPr="00B46A2B" w14:paraId="4564543F" w14:textId="77777777" w:rsidTr="0015351C">
        <w:tc>
          <w:tcPr>
            <w:tcW w:w="860" w:type="pct"/>
            <w:shd w:val="clear" w:color="auto" w:fill="BFBFBF" w:themeFill="background1" w:themeFillShade="BF"/>
          </w:tcPr>
          <w:p w14:paraId="6C3D391A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lastRenderedPageBreak/>
              <w:t>S.No</w:t>
            </w:r>
          </w:p>
        </w:tc>
        <w:tc>
          <w:tcPr>
            <w:tcW w:w="916" w:type="pct"/>
            <w:shd w:val="clear" w:color="auto" w:fill="BFBFBF" w:themeFill="background1" w:themeFillShade="BF"/>
          </w:tcPr>
          <w:p w14:paraId="03C49841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332" w:type="pct"/>
            <w:shd w:val="clear" w:color="auto" w:fill="BFBFBF" w:themeFill="background1" w:themeFillShade="BF"/>
          </w:tcPr>
          <w:p w14:paraId="2811A831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 Length (Opt)</w:t>
            </w:r>
          </w:p>
        </w:tc>
        <w:tc>
          <w:tcPr>
            <w:tcW w:w="1892" w:type="pct"/>
            <w:shd w:val="clear" w:color="auto" w:fill="BFBFBF" w:themeFill="background1" w:themeFillShade="BF"/>
          </w:tcPr>
          <w:p w14:paraId="486E2A94" w14:textId="77777777" w:rsidR="0015351C" w:rsidRPr="00B46A2B" w:rsidRDefault="0015351C" w:rsidP="0015351C">
            <w:pPr>
              <w:pStyle w:val="1TH"/>
              <w:spacing w:before="0" w:after="120"/>
              <w:rPr>
                <w:rFonts w:asciiTheme="minorHAnsi" w:hAnsiTheme="minorHAnsi" w:cstheme="minorHAnsi"/>
              </w:rPr>
            </w:pPr>
            <w:r w:rsidRPr="00B46A2B">
              <w:rPr>
                <w:rFonts w:asciiTheme="minorHAnsi" w:hAnsiTheme="minorHAnsi" w:cstheme="minorHAnsi"/>
              </w:rPr>
              <w:t>Field Description</w:t>
            </w:r>
          </w:p>
        </w:tc>
      </w:tr>
      <w:tr w:rsidR="003A7CE7" w:rsidRPr="00B46A2B" w14:paraId="4C5AC9F5" w14:textId="77777777" w:rsidTr="0015351C">
        <w:tc>
          <w:tcPr>
            <w:tcW w:w="860" w:type="pct"/>
          </w:tcPr>
          <w:p w14:paraId="3500BE9E" w14:textId="382DCE16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916" w:type="pct"/>
          </w:tcPr>
          <w:p w14:paraId="789D830B" w14:textId="50480127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1332" w:type="pct"/>
          </w:tcPr>
          <w:p w14:paraId="4DB9406B" w14:textId="756102DE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  <w:tc>
          <w:tcPr>
            <w:tcW w:w="1892" w:type="pct"/>
          </w:tcPr>
          <w:p w14:paraId="56E939C9" w14:textId="25B7E65A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 w:rsidRPr="00EC181C">
              <w:rPr>
                <w:rFonts w:ascii="Calibri" w:hAnsi="Calibri"/>
                <w:bCs/>
                <w:color w:val="000000"/>
              </w:rPr>
              <w:t>N/A</w:t>
            </w:r>
          </w:p>
        </w:tc>
      </w:tr>
    </w:tbl>
    <w:p w14:paraId="3CA23CBA" w14:textId="77777777" w:rsidR="0015351C" w:rsidRPr="00B46A2B" w:rsidRDefault="0015351C" w:rsidP="0015351C">
      <w:pPr>
        <w:pStyle w:val="Caption"/>
        <w:rPr>
          <w:rFonts w:cstheme="minorHAnsi"/>
        </w:rPr>
      </w:pPr>
      <w:bookmarkStart w:id="97" w:name="_Toc438025723"/>
      <w:r w:rsidRPr="00B46A2B"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9</w:t>
      </w:r>
      <w:r w:rsidRPr="00B46A2B">
        <w:rPr>
          <w:noProof/>
        </w:rPr>
        <w:fldChar w:fldCharType="end"/>
      </w:r>
      <w:r w:rsidRPr="00B46A2B">
        <w:t>: Fields in Target system</w:t>
      </w:r>
      <w:bookmarkEnd w:id="97"/>
    </w:p>
    <w:p w14:paraId="299AC3DD" w14:textId="77777777" w:rsidR="0015351C" w:rsidRPr="00B46A2B" w:rsidRDefault="0015351C" w:rsidP="0015351C">
      <w:pPr>
        <w:pStyle w:val="Heading1"/>
      </w:pPr>
      <w:bookmarkStart w:id="98" w:name="_Toc433376177"/>
      <w:bookmarkStart w:id="99" w:name="_Toc438025781"/>
      <w:r w:rsidRPr="00B46A2B">
        <w:t>Special Functions</w:t>
      </w:r>
      <w:bookmarkEnd w:id="98"/>
      <w:bookmarkEnd w:id="99"/>
    </w:p>
    <w:p w14:paraId="552755CA" w14:textId="77777777" w:rsidR="003A7CE7" w:rsidRPr="00304D01" w:rsidRDefault="003A7CE7" w:rsidP="003A7CE7">
      <w:pPr>
        <w:rPr>
          <w:lang w:val="en-AU"/>
        </w:rPr>
      </w:pPr>
      <w:r>
        <w:rPr>
          <w:lang w:val="en-AU"/>
        </w:rPr>
        <w:t>N/A</w:t>
      </w:r>
    </w:p>
    <w:p w14:paraId="799A61DB" w14:textId="77777777" w:rsidR="0015351C" w:rsidRPr="00B46A2B" w:rsidRDefault="0015351C" w:rsidP="0015351C">
      <w:pPr>
        <w:pStyle w:val="Heading1"/>
      </w:pPr>
      <w:bookmarkStart w:id="100" w:name="_Toc318273146"/>
      <w:bookmarkStart w:id="101" w:name="_Toc433376178"/>
      <w:bookmarkStart w:id="102" w:name="_Toc438025782"/>
      <w:r w:rsidRPr="00B46A2B">
        <w:t>Assumptions &amp; Conditions</w:t>
      </w:r>
      <w:bookmarkEnd w:id="85"/>
      <w:bookmarkEnd w:id="100"/>
      <w:bookmarkEnd w:id="101"/>
      <w:bookmarkEnd w:id="102"/>
    </w:p>
    <w:p w14:paraId="6113138D" w14:textId="77777777" w:rsidR="003A7CE7" w:rsidRPr="00304D01" w:rsidRDefault="003A7CE7" w:rsidP="003A7CE7">
      <w:pPr>
        <w:rPr>
          <w:lang w:val="en-AU"/>
        </w:rPr>
      </w:pPr>
      <w:bookmarkStart w:id="103" w:name="_Toc318273147"/>
      <w:bookmarkStart w:id="104" w:name="_Toc433376179"/>
      <w:bookmarkStart w:id="105" w:name="_Toc438025783"/>
      <w:r>
        <w:rPr>
          <w:lang w:val="en-AU"/>
        </w:rPr>
        <w:t>N/A</w:t>
      </w:r>
    </w:p>
    <w:p w14:paraId="7EEF647F" w14:textId="77777777" w:rsidR="0015351C" w:rsidRPr="00B46A2B" w:rsidRDefault="0015351C" w:rsidP="0015351C">
      <w:pPr>
        <w:pStyle w:val="Heading1"/>
      </w:pPr>
      <w:r w:rsidRPr="00B46A2B">
        <w:t>Authorization Requirements</w:t>
      </w:r>
      <w:bookmarkEnd w:id="103"/>
      <w:bookmarkEnd w:id="104"/>
      <w:bookmarkEnd w:id="105"/>
    </w:p>
    <w:p w14:paraId="33E1FB04" w14:textId="77777777" w:rsidR="003A7CE7" w:rsidRPr="00304D01" w:rsidRDefault="003A7CE7" w:rsidP="003A7CE7">
      <w:pPr>
        <w:rPr>
          <w:lang w:val="en-AU"/>
        </w:rPr>
      </w:pPr>
      <w:bookmarkStart w:id="106" w:name="_Toc433376180"/>
      <w:bookmarkStart w:id="107" w:name="_Toc438025784"/>
      <w:r>
        <w:rPr>
          <w:lang w:val="en-AU"/>
        </w:rPr>
        <w:t>N/A</w:t>
      </w:r>
    </w:p>
    <w:p w14:paraId="7DC2957B" w14:textId="77777777" w:rsidR="0015351C" w:rsidRPr="00B46A2B" w:rsidRDefault="0015351C" w:rsidP="0015351C">
      <w:pPr>
        <w:pStyle w:val="Heading1"/>
      </w:pPr>
      <w:r w:rsidRPr="00B46A2B">
        <w:t>Error Handling</w:t>
      </w:r>
      <w:bookmarkEnd w:id="106"/>
      <w:bookmarkEnd w:id="107"/>
    </w:p>
    <w:p w14:paraId="6AE37E14" w14:textId="77777777" w:rsidR="003A7CE7" w:rsidRDefault="003A7CE7" w:rsidP="003A7CE7">
      <w:pPr>
        <w:pStyle w:val="Heading2"/>
      </w:pPr>
      <w:bookmarkStart w:id="108" w:name="_Toc368044742"/>
      <w:bookmarkStart w:id="109" w:name="_Toc491697059"/>
      <w:bookmarkStart w:id="110" w:name="_Toc429573827"/>
      <w:bookmarkStart w:id="111" w:name="_Toc433376181"/>
      <w:bookmarkStart w:id="112" w:name="_Toc438025785"/>
      <w:r w:rsidRPr="00304D01">
        <w:t>ERP</w:t>
      </w:r>
      <w:bookmarkEnd w:id="108"/>
      <w:bookmarkEnd w:id="109"/>
    </w:p>
    <w:p w14:paraId="3468C339" w14:textId="41B0FFB9" w:rsidR="003A7CE7" w:rsidRPr="007140C6" w:rsidRDefault="003A7CE7" w:rsidP="003A7CE7">
      <w:pPr>
        <w:ind w:left="-6"/>
        <w:jc w:val="both"/>
        <w:rPr>
          <w:rFonts w:cstheme="minorHAnsi"/>
          <w:color w:val="000000" w:themeColor="text1"/>
        </w:rPr>
      </w:pPr>
      <w:r w:rsidRPr="007140C6">
        <w:rPr>
          <w:rFonts w:cstheme="minorHAnsi"/>
          <w:color w:val="000000" w:themeColor="text1"/>
        </w:rPr>
        <w:t>Standard from message type. IDOC Monitoring:  SOLMAN solution for monitoring &amp; notifying the fai</w:t>
      </w:r>
      <w:r>
        <w:rPr>
          <w:rFonts w:cstheme="minorHAnsi"/>
          <w:color w:val="000000" w:themeColor="text1"/>
        </w:rPr>
        <w:t xml:space="preserve">led cases </w:t>
      </w:r>
      <w:r w:rsidR="004D3483">
        <w:rPr>
          <w:rFonts w:cstheme="minorHAnsi"/>
          <w:color w:val="000000" w:themeColor="text1"/>
        </w:rPr>
        <w:t xml:space="preserve">the </w:t>
      </w:r>
      <w:r>
        <w:rPr>
          <w:rFonts w:cstheme="minorHAnsi"/>
          <w:color w:val="000000" w:themeColor="text1"/>
        </w:rPr>
        <w:t xml:space="preserve">defined responsible. </w:t>
      </w:r>
      <w:r w:rsidRPr="007140C6">
        <w:rPr>
          <w:rFonts w:cstheme="minorHAnsi"/>
          <w:color w:val="000000" w:themeColor="text1"/>
        </w:rPr>
        <w:t>After received failure information standard support process takes care to solve issue.</w:t>
      </w:r>
    </w:p>
    <w:p w14:paraId="32163926" w14:textId="77777777" w:rsidR="003A7CE7" w:rsidRDefault="003A7CE7" w:rsidP="003A7CE7">
      <w:pPr>
        <w:pStyle w:val="Heading2"/>
      </w:pPr>
      <w:bookmarkStart w:id="113" w:name="_Toc368044743"/>
      <w:bookmarkStart w:id="114" w:name="_Toc491697060"/>
      <w:r w:rsidRPr="00304D01">
        <w:t>PI</w:t>
      </w:r>
      <w:bookmarkEnd w:id="113"/>
      <w:bookmarkEnd w:id="114"/>
    </w:p>
    <w:p w14:paraId="199B3FAC" w14:textId="27F2FC87" w:rsidR="003A7CE7" w:rsidRPr="00304D01" w:rsidRDefault="003A7CE7" w:rsidP="003A7CE7">
      <w:pPr>
        <w:pStyle w:val="Text"/>
        <w:jc w:val="both"/>
        <w:rPr>
          <w:lang w:val="en-AU"/>
        </w:rPr>
      </w:pPr>
      <w:r w:rsidRPr="007140C6">
        <w:t xml:space="preserve">The technical monitoring in PI informs in case of failure </w:t>
      </w:r>
      <w:r w:rsidR="004D3483">
        <w:t xml:space="preserve">the </w:t>
      </w:r>
      <w:r w:rsidRPr="007140C6">
        <w:t xml:space="preserve">defined responsible. </w:t>
      </w:r>
      <w:r w:rsidRPr="007140C6">
        <w:rPr>
          <w:rFonts w:cstheme="minorHAnsi"/>
          <w:color w:val="000000" w:themeColor="text1"/>
        </w:rPr>
        <w:t>After received failure information standard support process takes care to solve issue.</w:t>
      </w:r>
    </w:p>
    <w:p w14:paraId="2681553B" w14:textId="77777777" w:rsidR="0015351C" w:rsidRPr="00B46A2B" w:rsidRDefault="0015351C" w:rsidP="0015351C">
      <w:pPr>
        <w:pStyle w:val="Heading1"/>
      </w:pPr>
      <w:r w:rsidRPr="00B46A2B">
        <w:t>Open Issues/Remarks for a subsequent revision</w:t>
      </w:r>
      <w:bookmarkEnd w:id="110"/>
      <w:bookmarkEnd w:id="111"/>
      <w:bookmarkEnd w:id="112"/>
    </w:p>
    <w:tbl>
      <w:tblPr>
        <w:tblStyle w:val="Formatvorlage1"/>
        <w:tblW w:w="10206" w:type="dxa"/>
        <w:tblLook w:val="04A0" w:firstRow="1" w:lastRow="0" w:firstColumn="1" w:lastColumn="0" w:noHBand="0" w:noVBand="1"/>
      </w:tblPr>
      <w:tblGrid>
        <w:gridCol w:w="567"/>
        <w:gridCol w:w="2410"/>
        <w:gridCol w:w="1559"/>
        <w:gridCol w:w="1276"/>
        <w:gridCol w:w="1559"/>
        <w:gridCol w:w="2835"/>
      </w:tblGrid>
      <w:tr w:rsidR="0015351C" w:rsidRPr="00B46A2B" w14:paraId="79A032D1" w14:textId="77777777" w:rsidTr="00A9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567" w:type="dxa"/>
          </w:tcPr>
          <w:p w14:paraId="7A399899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ID</w:t>
            </w:r>
          </w:p>
        </w:tc>
        <w:tc>
          <w:tcPr>
            <w:tcW w:w="2410" w:type="dxa"/>
          </w:tcPr>
          <w:p w14:paraId="0EA00C89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Description</w:t>
            </w:r>
          </w:p>
        </w:tc>
        <w:tc>
          <w:tcPr>
            <w:tcW w:w="1559" w:type="dxa"/>
          </w:tcPr>
          <w:p w14:paraId="2D0DAD6D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Responsible</w:t>
            </w:r>
          </w:p>
        </w:tc>
        <w:tc>
          <w:tcPr>
            <w:tcW w:w="1276" w:type="dxa"/>
          </w:tcPr>
          <w:p w14:paraId="00C2F748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Status</w:t>
            </w:r>
          </w:p>
        </w:tc>
        <w:tc>
          <w:tcPr>
            <w:tcW w:w="1559" w:type="dxa"/>
          </w:tcPr>
          <w:p w14:paraId="52953FF9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Impact on</w:t>
            </w:r>
          </w:p>
        </w:tc>
        <w:tc>
          <w:tcPr>
            <w:tcW w:w="2835" w:type="dxa"/>
          </w:tcPr>
          <w:p w14:paraId="42C423DA" w14:textId="77777777" w:rsidR="0015351C" w:rsidRPr="00B46A2B" w:rsidRDefault="0015351C" w:rsidP="0015351C">
            <w:pPr>
              <w:spacing w:after="120"/>
              <w:jc w:val="center"/>
              <w:rPr>
                <w:rFonts w:cstheme="minorHAnsi"/>
                <w:b w:val="0"/>
              </w:rPr>
            </w:pPr>
            <w:r w:rsidRPr="00B46A2B">
              <w:rPr>
                <w:rFonts w:cstheme="minorHAnsi"/>
              </w:rPr>
              <w:t>Proposed solution</w:t>
            </w:r>
          </w:p>
        </w:tc>
      </w:tr>
      <w:tr w:rsidR="003A7CE7" w:rsidRPr="00B46A2B" w14:paraId="73FA1A1F" w14:textId="77777777" w:rsidTr="00A962DB">
        <w:trPr>
          <w:trHeight w:val="284"/>
        </w:trPr>
        <w:tc>
          <w:tcPr>
            <w:tcW w:w="567" w:type="dxa"/>
          </w:tcPr>
          <w:p w14:paraId="11CA66DA" w14:textId="5084D11C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10" w:type="dxa"/>
          </w:tcPr>
          <w:p w14:paraId="1CD87477" w14:textId="555297ED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Relevant </w:t>
            </w:r>
            <w:r w:rsidR="00F83DAC">
              <w:rPr>
                <w:rFonts w:cstheme="minorHAnsi"/>
              </w:rPr>
              <w:t>field</w:t>
            </w:r>
            <w:r w:rsidR="004D3483">
              <w:rPr>
                <w:rFonts w:cstheme="minorHAnsi"/>
              </w:rPr>
              <w:t>s</w:t>
            </w:r>
            <w:r>
              <w:rPr>
                <w:rFonts w:cstheme="minorHAnsi"/>
              </w:rPr>
              <w:t>, which are needed in HIS ha</w:t>
            </w:r>
            <w:r w:rsidR="004D3483">
              <w:rPr>
                <w:rFonts w:cstheme="minorHAnsi"/>
              </w:rPr>
              <w:t>ve</w:t>
            </w:r>
            <w:r>
              <w:rPr>
                <w:rFonts w:cstheme="minorHAnsi"/>
              </w:rPr>
              <w:t xml:space="preserve"> to be defined</w:t>
            </w:r>
          </w:p>
        </w:tc>
        <w:tc>
          <w:tcPr>
            <w:tcW w:w="1559" w:type="dxa"/>
          </w:tcPr>
          <w:p w14:paraId="36F8C6B5" w14:textId="2EC3CC71" w:rsidR="003A7CE7" w:rsidRPr="00B46A2B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FME</w:t>
            </w:r>
          </w:p>
        </w:tc>
        <w:tc>
          <w:tcPr>
            <w:tcW w:w="1276" w:type="dxa"/>
          </w:tcPr>
          <w:p w14:paraId="00EBE08E" w14:textId="607DC73B" w:rsidR="003A7CE7" w:rsidRPr="00B46A2B" w:rsidRDefault="004649C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Closed</w:t>
            </w:r>
          </w:p>
        </w:tc>
        <w:tc>
          <w:tcPr>
            <w:tcW w:w="1559" w:type="dxa"/>
          </w:tcPr>
          <w:p w14:paraId="5997B58B" w14:textId="6E8E7F9B" w:rsidR="003A7CE7" w:rsidRPr="004530BA" w:rsidRDefault="003A7CE7" w:rsidP="003C14BA">
            <w:pPr>
              <w:rPr>
                <w:lang w:val="en-AU"/>
              </w:rPr>
            </w:pPr>
            <w:r>
              <w:rPr>
                <w:rFonts w:cstheme="minorHAnsi"/>
              </w:rPr>
              <w:t>8.</w:t>
            </w:r>
            <w:r w:rsidR="004649C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Pr="004530BA">
              <w:rPr>
                <w:lang w:val="en-AU"/>
              </w:rPr>
              <w:t>Distributed fields</w:t>
            </w:r>
          </w:p>
          <w:p w14:paraId="7412500B" w14:textId="77777777" w:rsidR="003A7CE7" w:rsidRPr="00B46A2B" w:rsidRDefault="003A7CE7" w:rsidP="0015351C">
            <w:pPr>
              <w:spacing w:after="120"/>
              <w:rPr>
                <w:rFonts w:cstheme="minorHAnsi"/>
              </w:rPr>
            </w:pPr>
          </w:p>
        </w:tc>
        <w:tc>
          <w:tcPr>
            <w:tcW w:w="2835" w:type="dxa"/>
          </w:tcPr>
          <w:p w14:paraId="7D95B97E" w14:textId="6E3C2B82" w:rsidR="003A7CE7" w:rsidRPr="00B46A2B" w:rsidRDefault="004649C7" w:rsidP="0015351C">
            <w:pPr>
              <w:spacing w:after="120"/>
              <w:rPr>
                <w:rFonts w:cstheme="minorHAnsi"/>
              </w:rPr>
            </w:pPr>
            <w:r w:rsidRPr="004649C7">
              <w:rPr>
                <w:rFonts w:cstheme="minorHAnsi"/>
              </w:rPr>
              <w:t>Yes. Not relevant for this FS the mapping will be made by a new CR and once approved the document enhanced.</w:t>
            </w:r>
          </w:p>
        </w:tc>
      </w:tr>
      <w:tr w:rsidR="003A7CE7" w:rsidRPr="00B46A2B" w14:paraId="0C6108EE" w14:textId="77777777" w:rsidTr="00A962DB">
        <w:trPr>
          <w:trHeight w:val="284"/>
        </w:trPr>
        <w:tc>
          <w:tcPr>
            <w:tcW w:w="567" w:type="dxa"/>
          </w:tcPr>
          <w:p w14:paraId="351E15B3" w14:textId="01A05A8C" w:rsidR="003A7CE7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5E335176" w14:textId="7FBE564B" w:rsidR="003A7CE7" w:rsidRDefault="003A7CE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t xml:space="preserve">The Attachment must include the proper mapping which can be copied once the PO/PI </w:t>
            </w:r>
            <w:r>
              <w:rPr>
                <w:rFonts w:cstheme="minorHAnsi"/>
                <w:lang w:val="en-AU"/>
              </w:rPr>
              <w:lastRenderedPageBreak/>
              <w:t>had been set up.</w:t>
            </w:r>
          </w:p>
        </w:tc>
        <w:tc>
          <w:tcPr>
            <w:tcW w:w="1559" w:type="dxa"/>
          </w:tcPr>
          <w:p w14:paraId="71C9091C" w14:textId="5196B30D" w:rsidR="003A7CE7" w:rsidRDefault="004649C7" w:rsidP="0015351C">
            <w:pPr>
              <w:spacing w:after="120"/>
              <w:rPr>
                <w:rFonts w:cstheme="minorHAnsi"/>
              </w:rPr>
            </w:pPr>
            <w:r w:rsidRPr="004649C7">
              <w:rPr>
                <w:rFonts w:cstheme="minorHAnsi"/>
                <w:lang w:val="en-AU"/>
              </w:rPr>
              <w:lastRenderedPageBreak/>
              <w:t xml:space="preserve">FNC in China with HIS team and SI colleagues in </w:t>
            </w:r>
            <w:r w:rsidRPr="004649C7">
              <w:rPr>
                <w:rFonts w:cstheme="minorHAnsi"/>
                <w:lang w:val="en-AU"/>
              </w:rPr>
              <w:lastRenderedPageBreak/>
              <w:t>Bad Homburg</w:t>
            </w:r>
          </w:p>
        </w:tc>
        <w:tc>
          <w:tcPr>
            <w:tcW w:w="1276" w:type="dxa"/>
          </w:tcPr>
          <w:p w14:paraId="486F70EE" w14:textId="536406BE" w:rsidR="003A7CE7" w:rsidRDefault="004649C7" w:rsidP="0015351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lastRenderedPageBreak/>
              <w:t>Closed</w:t>
            </w:r>
          </w:p>
        </w:tc>
        <w:tc>
          <w:tcPr>
            <w:tcW w:w="1559" w:type="dxa"/>
          </w:tcPr>
          <w:p w14:paraId="764C3ABE" w14:textId="46D2FE31" w:rsidR="003A7CE7" w:rsidRDefault="003A7CE7" w:rsidP="003C14BA">
            <w:pPr>
              <w:rPr>
                <w:rFonts w:cstheme="minorHAnsi"/>
              </w:rPr>
            </w:pPr>
            <w:r>
              <w:rPr>
                <w:rFonts w:cstheme="minorHAnsi"/>
                <w:lang w:val="en-AU"/>
              </w:rPr>
              <w:t>PO/PI Mapping</w:t>
            </w:r>
          </w:p>
        </w:tc>
        <w:tc>
          <w:tcPr>
            <w:tcW w:w="2835" w:type="dxa"/>
          </w:tcPr>
          <w:p w14:paraId="65767485" w14:textId="63E702ED" w:rsidR="003A7CE7" w:rsidRPr="00B46A2B" w:rsidRDefault="004649C7" w:rsidP="0015351C">
            <w:pPr>
              <w:spacing w:after="120"/>
              <w:rPr>
                <w:rFonts w:cstheme="minorHAnsi"/>
              </w:rPr>
            </w:pPr>
            <w:r w:rsidRPr="004649C7">
              <w:rPr>
                <w:rFonts w:cstheme="minorHAnsi"/>
                <w:lang w:val="en-AU"/>
              </w:rPr>
              <w:t>Yes. Not relevant for this FS the mapping will be made by a new CR and once approved the document enhanced.</w:t>
            </w:r>
          </w:p>
        </w:tc>
      </w:tr>
    </w:tbl>
    <w:p w14:paraId="5CC90122" w14:textId="77777777" w:rsidR="0015351C" w:rsidRPr="00B46A2B" w:rsidRDefault="0015351C" w:rsidP="0015351C">
      <w:pPr>
        <w:pStyle w:val="Caption"/>
      </w:pPr>
      <w:bookmarkStart w:id="115" w:name="_Toc429573833"/>
      <w:bookmarkStart w:id="116" w:name="_Toc438025724"/>
      <w:r w:rsidRPr="00B46A2B">
        <w:lastRenderedPageBreak/>
        <w:t xml:space="preserve">Table </w:t>
      </w:r>
      <w:r w:rsidRPr="00B46A2B">
        <w:fldChar w:fldCharType="begin"/>
      </w:r>
      <w:r w:rsidRPr="00B46A2B">
        <w:instrText xml:space="preserve"> SEQ Table \* ARABIC </w:instrText>
      </w:r>
      <w:r w:rsidRPr="00B46A2B">
        <w:fldChar w:fldCharType="separate"/>
      </w:r>
      <w:r w:rsidR="00376C99">
        <w:rPr>
          <w:noProof/>
        </w:rPr>
        <w:t>10</w:t>
      </w:r>
      <w:r w:rsidRPr="00B46A2B">
        <w:rPr>
          <w:noProof/>
        </w:rPr>
        <w:fldChar w:fldCharType="end"/>
      </w:r>
      <w:r w:rsidRPr="00B46A2B">
        <w:t>: Open Issues/Remarks</w:t>
      </w:r>
      <w:bookmarkEnd w:id="115"/>
      <w:bookmarkEnd w:id="116"/>
    </w:p>
    <w:p w14:paraId="263D6885" w14:textId="77777777" w:rsidR="0015351C" w:rsidRPr="00B46A2B" w:rsidRDefault="0015351C" w:rsidP="0015351C"/>
    <w:p w14:paraId="1CDF70C3" w14:textId="77777777" w:rsidR="0015351C" w:rsidRPr="00B46A2B" w:rsidRDefault="0015351C" w:rsidP="0015351C">
      <w:pPr>
        <w:pStyle w:val="Heading1"/>
      </w:pPr>
      <w:bookmarkStart w:id="117" w:name="_Toc433376182"/>
      <w:bookmarkStart w:id="118" w:name="_Toc438025786"/>
      <w:r w:rsidRPr="00B46A2B">
        <w:t>Tables &amp; Figures</w:t>
      </w:r>
      <w:bookmarkEnd w:id="117"/>
      <w:bookmarkEnd w:id="118"/>
    </w:p>
    <w:p w14:paraId="42F5B664" w14:textId="77777777" w:rsidR="0015351C" w:rsidRPr="00B46A2B" w:rsidRDefault="0015351C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r w:rsidRPr="00B46A2B">
        <w:fldChar w:fldCharType="begin"/>
      </w:r>
      <w:r w:rsidRPr="00B46A2B">
        <w:instrText xml:space="preserve"> TOC \h \z \c "Table" </w:instrText>
      </w:r>
      <w:r w:rsidRPr="00B46A2B">
        <w:fldChar w:fldCharType="separate"/>
      </w:r>
      <w:hyperlink w:anchor="_Toc438025715" w:history="1">
        <w:r w:rsidRPr="00B46A2B">
          <w:rPr>
            <w:rStyle w:val="Hyperlink"/>
            <w:noProof/>
          </w:rPr>
          <w:t>Table 1: Change History</w:t>
        </w:r>
        <w:r w:rsidRPr="00B46A2B">
          <w:rPr>
            <w:noProof/>
            <w:webHidden/>
          </w:rPr>
          <w:tab/>
        </w:r>
        <w:r w:rsidRPr="00B46A2B">
          <w:rPr>
            <w:noProof/>
            <w:webHidden/>
          </w:rPr>
          <w:fldChar w:fldCharType="begin"/>
        </w:r>
        <w:r w:rsidRPr="00B46A2B">
          <w:rPr>
            <w:noProof/>
            <w:webHidden/>
          </w:rPr>
          <w:instrText xml:space="preserve"> PAGEREF _Toc438025715 \h </w:instrText>
        </w:r>
        <w:r w:rsidRPr="00B46A2B">
          <w:rPr>
            <w:noProof/>
            <w:webHidden/>
          </w:rPr>
        </w:r>
        <w:r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Pr="00B46A2B">
          <w:rPr>
            <w:noProof/>
            <w:webHidden/>
          </w:rPr>
          <w:fldChar w:fldCharType="end"/>
        </w:r>
      </w:hyperlink>
    </w:p>
    <w:p w14:paraId="6762F417" w14:textId="77777777" w:rsidR="0015351C" w:rsidRPr="00B46A2B" w:rsidRDefault="009248D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16" w:history="1">
        <w:r w:rsidR="0015351C" w:rsidRPr="00B46A2B">
          <w:rPr>
            <w:rStyle w:val="Hyperlink"/>
            <w:noProof/>
          </w:rPr>
          <w:t>Table 2: Attachments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_Toc438025716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15351C" w:rsidRPr="00B46A2B">
          <w:rPr>
            <w:noProof/>
            <w:webHidden/>
          </w:rPr>
          <w:fldChar w:fldCharType="end"/>
        </w:r>
      </w:hyperlink>
    </w:p>
    <w:p w14:paraId="5A3B076C" w14:textId="77777777" w:rsidR="0015351C" w:rsidRPr="00B46A2B" w:rsidRDefault="009248D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17" w:history="1">
        <w:r w:rsidR="0015351C" w:rsidRPr="00B46A2B">
          <w:rPr>
            <w:rStyle w:val="Hyperlink"/>
            <w:noProof/>
          </w:rPr>
          <w:t>Table 3: Terms, Definitions, Abbreviations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_Toc438025717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3</w:t>
        </w:r>
        <w:r w:rsidR="0015351C" w:rsidRPr="00B46A2B">
          <w:rPr>
            <w:noProof/>
            <w:webHidden/>
          </w:rPr>
          <w:fldChar w:fldCharType="end"/>
        </w:r>
      </w:hyperlink>
    </w:p>
    <w:p w14:paraId="259897BF" w14:textId="77777777" w:rsidR="0015351C" w:rsidRPr="00B46A2B" w:rsidRDefault="009248D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18" w:history="1">
        <w:r w:rsidR="0015351C" w:rsidRPr="00B46A2B">
          <w:rPr>
            <w:rStyle w:val="Hyperlink"/>
            <w:noProof/>
          </w:rPr>
          <w:t>Table 4: Reference Documents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_Toc438025718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6A02483C" w14:textId="77777777" w:rsidR="0015351C" w:rsidRPr="00B46A2B" w:rsidRDefault="009248D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19" w:history="1">
        <w:r w:rsidR="0015351C" w:rsidRPr="00B46A2B">
          <w:rPr>
            <w:rStyle w:val="Hyperlink"/>
            <w:noProof/>
          </w:rPr>
          <w:t>Table 5: Requirements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_Toc438025719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749A1B6E" w14:textId="77777777" w:rsidR="0015351C" w:rsidRPr="00B46A2B" w:rsidRDefault="009248D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0" w:history="1">
        <w:r w:rsidR="0015351C" w:rsidRPr="00B46A2B">
          <w:rPr>
            <w:rStyle w:val="Hyperlink"/>
            <w:noProof/>
          </w:rPr>
          <w:t>Table 6: Source &amp; Target Systems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_Toc438025720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571B51E8" w14:textId="77777777" w:rsidR="0015351C" w:rsidRPr="00B46A2B" w:rsidRDefault="009248D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1" w:history="1">
        <w:r w:rsidR="0015351C" w:rsidRPr="00B46A2B">
          <w:rPr>
            <w:rStyle w:val="Hyperlink"/>
            <w:noProof/>
          </w:rPr>
          <w:t>Table 7: Dependencies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_Toc438025721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4E22105D" w14:textId="77777777" w:rsidR="0015351C" w:rsidRPr="00B46A2B" w:rsidRDefault="009248D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2" w:history="1">
        <w:r w:rsidR="0015351C" w:rsidRPr="00B46A2B">
          <w:rPr>
            <w:rStyle w:val="Hyperlink"/>
            <w:noProof/>
          </w:rPr>
          <w:t>Table 8: Fields in Source system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_Toc438025722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0BDAACE2" w14:textId="77777777" w:rsidR="0015351C" w:rsidRPr="00B46A2B" w:rsidRDefault="009248D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3" w:history="1">
        <w:r w:rsidR="0015351C" w:rsidRPr="00B46A2B">
          <w:rPr>
            <w:rStyle w:val="Hyperlink"/>
            <w:noProof/>
          </w:rPr>
          <w:t>Table 9: Fields in Target system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_Toc438025723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5F271F8F" w14:textId="77777777" w:rsidR="0015351C" w:rsidRPr="00B46A2B" w:rsidRDefault="009248DE">
      <w:pPr>
        <w:pStyle w:val="TableofFigures"/>
        <w:tabs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eastAsia="de-DE"/>
        </w:rPr>
      </w:pPr>
      <w:hyperlink w:anchor="_Toc438025724" w:history="1">
        <w:r w:rsidR="0015351C" w:rsidRPr="00B46A2B">
          <w:rPr>
            <w:rStyle w:val="Hyperlink"/>
            <w:noProof/>
          </w:rPr>
          <w:t>Table 10: Open Issues/Remarks</w:t>
        </w:r>
        <w:r w:rsidR="0015351C" w:rsidRPr="00B46A2B">
          <w:rPr>
            <w:noProof/>
            <w:webHidden/>
          </w:rPr>
          <w:tab/>
        </w:r>
        <w:r w:rsidR="0015351C" w:rsidRPr="00B46A2B">
          <w:rPr>
            <w:noProof/>
            <w:webHidden/>
          </w:rPr>
          <w:fldChar w:fldCharType="begin"/>
        </w:r>
        <w:r w:rsidR="0015351C" w:rsidRPr="00B46A2B">
          <w:rPr>
            <w:noProof/>
            <w:webHidden/>
          </w:rPr>
          <w:instrText xml:space="preserve"> PAGEREF _Toc438025724 \h </w:instrText>
        </w:r>
        <w:r w:rsidR="0015351C" w:rsidRPr="00B46A2B">
          <w:rPr>
            <w:noProof/>
            <w:webHidden/>
          </w:rPr>
        </w:r>
        <w:r w:rsidR="0015351C" w:rsidRPr="00B46A2B">
          <w:rPr>
            <w:noProof/>
            <w:webHidden/>
          </w:rPr>
          <w:fldChar w:fldCharType="separate"/>
        </w:r>
        <w:r w:rsidR="00376C99">
          <w:rPr>
            <w:noProof/>
            <w:webHidden/>
          </w:rPr>
          <w:t>4</w:t>
        </w:r>
        <w:r w:rsidR="0015351C" w:rsidRPr="00B46A2B">
          <w:rPr>
            <w:noProof/>
            <w:webHidden/>
          </w:rPr>
          <w:fldChar w:fldCharType="end"/>
        </w:r>
      </w:hyperlink>
    </w:p>
    <w:p w14:paraId="7AF29965" w14:textId="77777777" w:rsidR="0015351C" w:rsidRPr="00B46A2B" w:rsidRDefault="0015351C" w:rsidP="0015351C">
      <w:r w:rsidRPr="00B46A2B">
        <w:fldChar w:fldCharType="end"/>
      </w:r>
    </w:p>
    <w:p w14:paraId="47F3BFD6" w14:textId="77777777" w:rsidR="00E56957" w:rsidRPr="00B46A2B" w:rsidRDefault="00E56957" w:rsidP="0015351C"/>
    <w:sectPr w:rsidR="00E56957" w:rsidRPr="00B46A2B" w:rsidSect="006E5CB5">
      <w:headerReference w:type="default" r:id="rId17"/>
      <w:footerReference w:type="default" r:id="rId18"/>
      <w:pgSz w:w="11907" w:h="16840" w:code="9"/>
      <w:pgMar w:top="851" w:right="851" w:bottom="851" w:left="851" w:header="720" w:footer="1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7EB77" w14:textId="77777777" w:rsidR="00376C99" w:rsidRDefault="00376C99" w:rsidP="009A3120">
      <w:pPr>
        <w:spacing w:after="0" w:line="240" w:lineRule="auto"/>
      </w:pPr>
      <w:r>
        <w:separator/>
      </w:r>
    </w:p>
  </w:endnote>
  <w:endnote w:type="continuationSeparator" w:id="0">
    <w:p w14:paraId="25C04832" w14:textId="77777777" w:rsidR="00376C99" w:rsidRDefault="00376C99" w:rsidP="009A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452">
    <w:altName w:val="Times New Roman"/>
    <w:panose1 w:val="00000000000000000000"/>
    <w:charset w:val="00"/>
    <w:family w:val="auto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5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1417"/>
      <w:gridCol w:w="851"/>
      <w:gridCol w:w="425"/>
      <w:gridCol w:w="992"/>
      <w:gridCol w:w="993"/>
      <w:gridCol w:w="992"/>
      <w:gridCol w:w="1276"/>
      <w:gridCol w:w="1134"/>
      <w:gridCol w:w="1032"/>
    </w:tblGrid>
    <w:tr w:rsidR="0015351C" w14:paraId="5A59AFC6" w14:textId="77777777" w:rsidTr="006E5CB5">
      <w:trPr>
        <w:trHeight w:val="268"/>
      </w:trPr>
      <w:tc>
        <w:tcPr>
          <w:tcW w:w="1063" w:type="dxa"/>
        </w:tcPr>
        <w:p w14:paraId="325F8857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Template ID:</w:t>
          </w:r>
        </w:p>
      </w:tc>
      <w:tc>
        <w:tcPr>
          <w:tcW w:w="1417" w:type="dxa"/>
        </w:tcPr>
        <w:p w14:paraId="15FE4CCC" w14:textId="77777777" w:rsidR="0015351C" w:rsidRDefault="0015351C" w:rsidP="0015351C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inSITE_TMP_09</w:t>
          </w:r>
        </w:p>
      </w:tc>
      <w:tc>
        <w:tcPr>
          <w:tcW w:w="851" w:type="dxa"/>
        </w:tcPr>
        <w:p w14:paraId="57D4FAC3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Rev.No.:</w:t>
          </w:r>
        </w:p>
      </w:tc>
      <w:tc>
        <w:tcPr>
          <w:tcW w:w="425" w:type="dxa"/>
        </w:tcPr>
        <w:p w14:paraId="20A4DDB6" w14:textId="77777777" w:rsidR="0015351C" w:rsidRDefault="0015351C" w:rsidP="00BA4F5F">
          <w:pPr>
            <w:pStyle w:val="Footer"/>
            <w:spacing w:after="120" w:line="240" w:lineRule="auto"/>
            <w:rPr>
              <w:sz w:val="16"/>
              <w:lang w:val="it-IT"/>
            </w:rPr>
          </w:pPr>
          <w:r>
            <w:rPr>
              <w:sz w:val="16"/>
              <w:lang w:val="it-IT"/>
            </w:rPr>
            <w:t>06</w:t>
          </w:r>
        </w:p>
      </w:tc>
      <w:tc>
        <w:tcPr>
          <w:tcW w:w="992" w:type="dxa"/>
        </w:tcPr>
        <w:p w14:paraId="6FDA64E8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Valid from:</w:t>
          </w:r>
        </w:p>
      </w:tc>
      <w:tc>
        <w:tcPr>
          <w:tcW w:w="993" w:type="dxa"/>
        </w:tcPr>
        <w:p w14:paraId="285E17A9" w14:textId="77777777" w:rsidR="0015351C" w:rsidRDefault="0015351C" w:rsidP="00F279CF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  <w:tc>
        <w:tcPr>
          <w:tcW w:w="992" w:type="dxa"/>
        </w:tcPr>
        <w:p w14:paraId="3CBE8024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Created by: </w:t>
          </w:r>
        </w:p>
      </w:tc>
      <w:tc>
        <w:tcPr>
          <w:tcW w:w="1276" w:type="dxa"/>
        </w:tcPr>
        <w:p w14:paraId="7346C56F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 w:rsidRPr="00032E61">
            <w:rPr>
              <w:sz w:val="16"/>
            </w:rPr>
            <w:t>A.</w:t>
          </w:r>
          <w:r>
            <w:rPr>
              <w:sz w:val="16"/>
            </w:rPr>
            <w:t xml:space="preserve"> Tzschichholz</w:t>
          </w:r>
        </w:p>
      </w:tc>
      <w:tc>
        <w:tcPr>
          <w:tcW w:w="1134" w:type="dxa"/>
        </w:tcPr>
        <w:p w14:paraId="7D1123CA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 xml:space="preserve">Release QA: </w:t>
          </w:r>
        </w:p>
      </w:tc>
      <w:tc>
        <w:tcPr>
          <w:tcW w:w="1032" w:type="dxa"/>
        </w:tcPr>
        <w:p w14:paraId="1596EEF3" w14:textId="77777777" w:rsidR="0015351C" w:rsidRDefault="0015351C" w:rsidP="009A3120">
          <w:pPr>
            <w:pStyle w:val="Footer"/>
            <w:spacing w:after="120" w:line="240" w:lineRule="auto"/>
            <w:rPr>
              <w:sz w:val="16"/>
            </w:rPr>
          </w:pPr>
          <w:r>
            <w:rPr>
              <w:sz w:val="16"/>
            </w:rPr>
            <w:t>16</w:t>
          </w:r>
          <w:r w:rsidRPr="004C6316">
            <w:rPr>
              <w:sz w:val="16"/>
            </w:rPr>
            <w:t>.</w:t>
          </w:r>
          <w:r>
            <w:rPr>
              <w:sz w:val="16"/>
            </w:rPr>
            <w:t>12</w:t>
          </w:r>
          <w:r w:rsidRPr="004C6316">
            <w:rPr>
              <w:sz w:val="16"/>
            </w:rPr>
            <w:t>.2015</w:t>
          </w:r>
        </w:p>
      </w:tc>
    </w:tr>
  </w:tbl>
  <w:p w14:paraId="3DB9346B" w14:textId="77777777" w:rsidR="0015351C" w:rsidRPr="009D63A4" w:rsidRDefault="0015351C" w:rsidP="009A3120">
    <w:pPr>
      <w:pStyle w:val="Footer"/>
      <w:spacing w:after="1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3503A" w14:textId="77777777" w:rsidR="00376C99" w:rsidRDefault="00376C99" w:rsidP="009A3120">
      <w:pPr>
        <w:spacing w:after="0" w:line="240" w:lineRule="auto"/>
      </w:pPr>
      <w:r>
        <w:separator/>
      </w:r>
    </w:p>
  </w:footnote>
  <w:footnote w:type="continuationSeparator" w:id="0">
    <w:p w14:paraId="3F395A75" w14:textId="77777777" w:rsidR="00376C99" w:rsidRDefault="00376C99" w:rsidP="009A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30" w:type="dxa"/>
      <w:tblInd w:w="8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30"/>
    </w:tblGrid>
    <w:tr w:rsidR="0015351C" w:rsidRPr="00F76F4A" w14:paraId="678527C7" w14:textId="77777777" w:rsidTr="006E5CB5">
      <w:trPr>
        <w:cantSplit/>
        <w:trHeight w:hRule="exact" w:val="1140"/>
      </w:trPr>
      <w:tc>
        <w:tcPr>
          <w:tcW w:w="10230" w:type="dxa"/>
          <w:vAlign w:val="center"/>
        </w:tcPr>
        <w:p w14:paraId="4648878E" w14:textId="77777777" w:rsidR="0015351C" w:rsidRPr="00F76F4A" w:rsidRDefault="0015351C" w:rsidP="006E5CB5">
          <w:r w:rsidRPr="00F76F4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D833A46" wp14:editId="7E5F39B0">
                <wp:simplePos x="0" y="0"/>
                <wp:positionH relativeFrom="column">
                  <wp:posOffset>4399280</wp:posOffset>
                </wp:positionH>
                <wp:positionV relativeFrom="paragraph">
                  <wp:posOffset>172085</wp:posOffset>
                </wp:positionV>
                <wp:extent cx="1929130" cy="410210"/>
                <wp:effectExtent l="0" t="0" r="0" b="8890"/>
                <wp:wrapNone/>
                <wp:docPr id="1" name="Bild 2" descr="http://www.fresenius.de/documents/FME-Logo_2012_Blue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fresenius.de/documents/FME-Logo_2012_Blue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913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76F4A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634FFDD" wp14:editId="5A487C8D">
                <wp:simplePos x="0" y="0"/>
                <wp:positionH relativeFrom="column">
                  <wp:posOffset>2056765</wp:posOffset>
                </wp:positionH>
                <wp:positionV relativeFrom="paragraph">
                  <wp:posOffset>38100</wp:posOffset>
                </wp:positionV>
                <wp:extent cx="1845945" cy="741680"/>
                <wp:effectExtent l="0" t="0" r="1905" b="0"/>
                <wp:wrapTight wrapText="bothSides">
                  <wp:wrapPolygon edited="0">
                    <wp:start x="19616" y="1110"/>
                    <wp:lineTo x="6019" y="2774"/>
                    <wp:lineTo x="223" y="5548"/>
                    <wp:lineTo x="223" y="12760"/>
                    <wp:lineTo x="4235" y="18308"/>
                    <wp:lineTo x="5350" y="19418"/>
                    <wp:lineTo x="6464" y="19418"/>
                    <wp:lineTo x="20954" y="18308"/>
                    <wp:lineTo x="21399" y="11651"/>
                    <wp:lineTo x="19393" y="11096"/>
                    <wp:lineTo x="21176" y="4438"/>
                    <wp:lineTo x="21176" y="1110"/>
                    <wp:lineTo x="19616" y="1110"/>
                  </wp:wrapPolygon>
                </wp:wrapTight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94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76F4A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9DF2110" wp14:editId="7004359B">
                <wp:simplePos x="0" y="0"/>
                <wp:positionH relativeFrom="column">
                  <wp:posOffset>240665</wp:posOffset>
                </wp:positionH>
                <wp:positionV relativeFrom="paragraph">
                  <wp:posOffset>93345</wp:posOffset>
                </wp:positionV>
                <wp:extent cx="979805" cy="542290"/>
                <wp:effectExtent l="0" t="0" r="0" b="0"/>
                <wp:wrapNone/>
                <wp:docPr id="3" name="Bild 49" descr="Beschreibung: logo_fn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49" descr="Beschreibung: logo_fn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A53EB49" w14:textId="77777777" w:rsidR="0015351C" w:rsidRPr="00F76F4A" w:rsidRDefault="0015351C" w:rsidP="006E5CB5">
    <w:pPr>
      <w:tabs>
        <w:tab w:val="center" w:pos="4536"/>
        <w:tab w:val="right" w:pos="9072"/>
      </w:tabs>
      <w:spacing w:after="0" w:line="240" w:lineRule="auto"/>
      <w:jc w:val="center"/>
      <w:rPr>
        <w:b/>
        <w:smallCaps/>
        <w:color w:val="0000FF"/>
        <w:sz w:val="10"/>
        <w:szCs w:val="10"/>
      </w:rPr>
    </w:pPr>
  </w:p>
  <w:tbl>
    <w:tblPr>
      <w:tblW w:w="10206" w:type="dxa"/>
      <w:tblInd w:w="6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69" w:type="dxa"/>
        <w:right w:w="69" w:type="dxa"/>
      </w:tblCellMar>
      <w:tblLook w:val="0000" w:firstRow="0" w:lastRow="0" w:firstColumn="0" w:lastColumn="0" w:noHBand="0" w:noVBand="0"/>
    </w:tblPr>
    <w:tblGrid>
      <w:gridCol w:w="4536"/>
      <w:gridCol w:w="993"/>
      <w:gridCol w:w="3114"/>
      <w:gridCol w:w="1563"/>
    </w:tblGrid>
    <w:tr w:rsidR="0015351C" w:rsidRPr="00F76F4A" w14:paraId="012411DE" w14:textId="77777777" w:rsidTr="006E5CB5">
      <w:trPr>
        <w:cantSplit/>
        <w:trHeight w:val="871"/>
      </w:trPr>
      <w:tc>
        <w:tcPr>
          <w:tcW w:w="4536" w:type="dxa"/>
          <w:vAlign w:val="center"/>
        </w:tcPr>
        <w:p w14:paraId="0076423D" w14:textId="77777777" w:rsidR="0015351C" w:rsidRPr="00F76F4A" w:rsidRDefault="0015351C" w:rsidP="006E5CB5">
          <w:pPr>
            <w:tabs>
              <w:tab w:val="left" w:pos="851"/>
              <w:tab w:val="left" w:pos="4536"/>
            </w:tabs>
            <w:spacing w:after="120"/>
            <w:jc w:val="center"/>
            <w:rPr>
              <w:b/>
              <w:bCs/>
              <w:sz w:val="24"/>
            </w:rPr>
          </w:pPr>
          <w:r w:rsidRPr="00F76F4A">
            <w:rPr>
              <w:b/>
              <w:bCs/>
              <w:sz w:val="24"/>
            </w:rPr>
            <w:t xml:space="preserve">Functional Specification </w:t>
          </w:r>
          <w:r>
            <w:rPr>
              <w:b/>
              <w:bCs/>
              <w:sz w:val="24"/>
            </w:rPr>
            <w:t>–</w:t>
          </w:r>
          <w:r w:rsidRPr="00F76F4A">
            <w:rPr>
              <w:b/>
              <w:bCs/>
              <w:sz w:val="24"/>
            </w:rPr>
            <w:t xml:space="preserve"> </w:t>
          </w:r>
          <w:r>
            <w:rPr>
              <w:b/>
              <w:bCs/>
              <w:sz w:val="24"/>
            </w:rPr>
            <w:t>Interface</w:t>
          </w:r>
        </w:p>
        <w:sdt>
          <w:sdtPr>
            <w:rPr>
              <w:rFonts w:cs="Arial"/>
              <w:b/>
              <w:bCs/>
              <w:color w:val="0000FF"/>
              <w:sz w:val="28"/>
            </w:rPr>
            <w:alias w:val="Titel"/>
            <w:tag w:val=""/>
            <w:id w:val="12897030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3D7D53B" w14:textId="24C8BD03" w:rsidR="0015351C" w:rsidRPr="00F76F4A" w:rsidRDefault="000313E7" w:rsidP="009A3120">
              <w:pPr>
                <w:tabs>
                  <w:tab w:val="left" w:pos="851"/>
                  <w:tab w:val="left" w:pos="4536"/>
                </w:tabs>
                <w:spacing w:after="0"/>
                <w:jc w:val="center"/>
                <w:rPr>
                  <w:rFonts w:cs="Arial"/>
                  <w:b/>
                  <w:bCs/>
                  <w:color w:val="0000FF"/>
                  <w:sz w:val="28"/>
                </w:rPr>
              </w:pPr>
              <w:r w:rsidRPr="004649C7">
                <w:rPr>
                  <w:rFonts w:cs="Arial"/>
                  <w:b/>
                  <w:bCs/>
                  <w:color w:val="0000FF"/>
                  <w:sz w:val="28"/>
                </w:rPr>
                <w:t>HIS Vendor Master Distribution</w:t>
              </w:r>
            </w:p>
          </w:sdtContent>
        </w:sdt>
      </w:tc>
      <w:tc>
        <w:tcPr>
          <w:tcW w:w="993" w:type="dxa"/>
          <w:tcBorders>
            <w:right w:val="nil"/>
          </w:tcBorders>
          <w:vAlign w:val="center"/>
        </w:tcPr>
        <w:p w14:paraId="1A1C25AF" w14:textId="77777777" w:rsidR="0015351C" w:rsidRPr="00F76F4A" w:rsidRDefault="0015351C" w:rsidP="006E5CB5">
          <w:pPr>
            <w:spacing w:after="60" w:line="240" w:lineRule="auto"/>
          </w:pPr>
          <w:r w:rsidRPr="00F76F4A">
            <w:t>Doc. ID:</w:t>
          </w:r>
        </w:p>
        <w:p w14:paraId="44DE6312" w14:textId="77777777" w:rsidR="0015351C" w:rsidRPr="00F76F4A" w:rsidRDefault="0015351C" w:rsidP="006E5CB5">
          <w:pPr>
            <w:spacing w:after="60" w:line="240" w:lineRule="auto"/>
          </w:pPr>
          <w:r w:rsidRPr="00F76F4A">
            <w:t>Version</w:t>
          </w:r>
          <w:r>
            <w:t>:</w:t>
          </w:r>
        </w:p>
        <w:p w14:paraId="228B81BB" w14:textId="77777777" w:rsidR="0015351C" w:rsidRPr="00F76F4A" w:rsidRDefault="0015351C" w:rsidP="006E5CB5">
          <w:pPr>
            <w:spacing w:after="60" w:line="240" w:lineRule="auto"/>
          </w:pPr>
          <w:r w:rsidRPr="00F76F4A">
            <w:t>Date:</w:t>
          </w:r>
        </w:p>
      </w:tc>
      <w:tc>
        <w:tcPr>
          <w:tcW w:w="3114" w:type="dxa"/>
          <w:tcBorders>
            <w:left w:val="nil"/>
          </w:tcBorders>
          <w:vAlign w:val="center"/>
        </w:tcPr>
        <w:sdt>
          <w:sdtPr>
            <w:rPr>
              <w:rFonts w:cs="Arial"/>
              <w:bCs/>
              <w:color w:val="0000FF"/>
            </w:rPr>
            <w:alias w:val="Document-ID"/>
            <w:tag w:val="Document_x002d_ID"/>
            <w:id w:val="144329877"/>
            <w:dataBinding w:prefixMappings="xmlns:ns0='http://schemas.microsoft.com/office/2006/metadata/properties' xmlns:ns1='http://www.w3.org/2001/XMLSchema-instance' xmlns:ns2='http://schemas.microsoft.com/office/infopath/2007/PartnerControls' xmlns:ns3='abaa237c-9fb7-49aa-ad67-af8d736e427b' xmlns:ns4='2f17d722-0384-47a6-8a3e-cb9135a3a8b0' " w:xpath="/ns0:properties[1]/documentManagement[1]/ns4:Document_x002d_ID[1]" w:storeItemID="{A2E60FB1-AED4-4312-BC78-0D517A319162}"/>
            <w:text/>
          </w:sdtPr>
          <w:sdtEndPr/>
          <w:sdtContent>
            <w:p w14:paraId="5CFCB4C1" w14:textId="77777777" w:rsidR="0015351C" w:rsidRPr="004C4899" w:rsidRDefault="00A66EF3" w:rsidP="006E5CB5">
              <w:pPr>
                <w:spacing w:after="60" w:line="240" w:lineRule="auto"/>
                <w:rPr>
                  <w:rFonts w:cs="Arial"/>
                  <w:bCs/>
                  <w:color w:val="0000FF"/>
                </w:rPr>
              </w:pPr>
              <w:r w:rsidRPr="004649C7">
                <w:rPr>
                  <w:rFonts w:cs="Arial"/>
                  <w:bCs/>
                  <w:color w:val="0000FF"/>
                </w:rPr>
                <w:t>inSITE_FS-I_95-044_CN_V1</w:t>
              </w:r>
            </w:p>
          </w:sdtContent>
        </w:sdt>
        <w:p w14:paraId="65AF3770" w14:textId="77777777" w:rsidR="0015351C" w:rsidRPr="00F76F4A" w:rsidRDefault="0015351C" w:rsidP="006E5CB5">
          <w:pPr>
            <w:spacing w:after="60" w:line="240" w:lineRule="auto"/>
            <w:rPr>
              <w:bCs/>
              <w:color w:val="0000FF"/>
            </w:rPr>
          </w:pPr>
          <w:r>
            <w:rPr>
              <w:bCs/>
              <w:color w:val="0000FF"/>
            </w:rPr>
            <w:t>X.0</w:t>
          </w:r>
        </w:p>
        <w:p w14:paraId="0DEEB00A" w14:textId="77777777" w:rsidR="0015351C" w:rsidRPr="00F76F4A" w:rsidRDefault="0015351C" w:rsidP="006E5CB5">
          <w:pPr>
            <w:spacing w:after="60" w:line="240" w:lineRule="auto"/>
            <w:rPr>
              <w:bCs/>
              <w:color w:val="0000FF"/>
            </w:rPr>
          </w:pPr>
          <w:r w:rsidRPr="00F76F4A">
            <w:rPr>
              <w:bCs/>
              <w:color w:val="0000FF"/>
            </w:rPr>
            <w:t>DD-MMM-YY</w:t>
          </w:r>
        </w:p>
      </w:tc>
      <w:tc>
        <w:tcPr>
          <w:tcW w:w="1563" w:type="dxa"/>
          <w:vAlign w:val="center"/>
        </w:tcPr>
        <w:p w14:paraId="18E415C6" w14:textId="77777777" w:rsidR="0015351C" w:rsidRPr="00F76F4A" w:rsidRDefault="0015351C" w:rsidP="006E5CB5">
          <w:pPr>
            <w:tabs>
              <w:tab w:val="center" w:pos="4536"/>
              <w:tab w:val="right" w:pos="9072"/>
            </w:tabs>
            <w:spacing w:after="0"/>
            <w:jc w:val="center"/>
          </w:pPr>
          <w:r w:rsidRPr="00F76F4A">
            <w:t xml:space="preserve">Page: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PAGE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9248DE">
            <w:rPr>
              <w:rFonts w:cs="Arial"/>
              <w:b/>
              <w:bCs/>
              <w:noProof/>
            </w:rPr>
            <w:t>3</w:t>
          </w:r>
          <w:r w:rsidRPr="00F76F4A">
            <w:rPr>
              <w:rFonts w:cs="Arial"/>
              <w:b/>
              <w:bCs/>
            </w:rPr>
            <w:fldChar w:fldCharType="end"/>
          </w:r>
          <w:r w:rsidRPr="00F76F4A">
            <w:rPr>
              <w:rFonts w:cs="Arial"/>
              <w:b/>
              <w:bCs/>
            </w:rPr>
            <w:t xml:space="preserve"> of </w:t>
          </w:r>
          <w:r w:rsidRPr="00F76F4A">
            <w:rPr>
              <w:rFonts w:cs="Arial"/>
              <w:b/>
              <w:bCs/>
            </w:rPr>
            <w:fldChar w:fldCharType="begin"/>
          </w:r>
          <w:r w:rsidRPr="00F76F4A">
            <w:rPr>
              <w:rFonts w:cs="Arial"/>
              <w:b/>
              <w:bCs/>
            </w:rPr>
            <w:instrText xml:space="preserve"> NUMPAGES </w:instrText>
          </w:r>
          <w:r w:rsidRPr="00F76F4A">
            <w:rPr>
              <w:rFonts w:cs="Arial"/>
              <w:b/>
              <w:bCs/>
            </w:rPr>
            <w:fldChar w:fldCharType="separate"/>
          </w:r>
          <w:r w:rsidR="009248DE">
            <w:rPr>
              <w:rFonts w:cs="Arial"/>
              <w:b/>
              <w:bCs/>
              <w:noProof/>
            </w:rPr>
            <w:t>8</w:t>
          </w:r>
          <w:r w:rsidRPr="00F76F4A">
            <w:rPr>
              <w:rFonts w:cs="Arial"/>
              <w:b/>
              <w:bCs/>
            </w:rPr>
            <w:fldChar w:fldCharType="end"/>
          </w:r>
        </w:p>
      </w:tc>
    </w:tr>
  </w:tbl>
  <w:p w14:paraId="5FCE2952" w14:textId="77777777" w:rsidR="0015351C" w:rsidRPr="00BD704B" w:rsidRDefault="0015351C" w:rsidP="006E5CB5">
    <w:pPr>
      <w:pStyle w:val="Header"/>
      <w:spacing w:after="0" w:line="240" w:lineRule="auto"/>
      <w:jc w:val="center"/>
      <w:rPr>
        <w:smallCaps/>
        <w:color w:val="0000FF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5D03B8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4F77035"/>
    <w:multiLevelType w:val="multilevel"/>
    <w:tmpl w:val="957E8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800594"/>
    <w:multiLevelType w:val="multilevel"/>
    <w:tmpl w:val="654EC7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47A1C2B"/>
    <w:multiLevelType w:val="multilevel"/>
    <w:tmpl w:val="045232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5136364"/>
    <w:multiLevelType w:val="hybridMultilevel"/>
    <w:tmpl w:val="8F90323E"/>
    <w:lvl w:ilvl="0" w:tplc="E2E4F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4D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CF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2F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E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4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61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A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4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DA504A"/>
    <w:multiLevelType w:val="singleLevel"/>
    <w:tmpl w:val="BAACCD40"/>
    <w:lvl w:ilvl="0">
      <w:numFmt w:val="none"/>
      <w:pStyle w:val="Einrck2"/>
      <w:lvlText w:val="-"/>
      <w:lvlJc w:val="left"/>
      <w:pPr>
        <w:tabs>
          <w:tab w:val="num" w:pos="851"/>
        </w:tabs>
        <w:ind w:left="851" w:hanging="426"/>
      </w:pPr>
      <w:rPr>
        <w:rFonts w:ascii="font452" w:hAnsi="font452" w:hint="default"/>
        <w:sz w:val="16"/>
      </w:rPr>
    </w:lvl>
  </w:abstractNum>
  <w:abstractNum w:abstractNumId="6">
    <w:nsid w:val="45C60A64"/>
    <w:multiLevelType w:val="hybridMultilevel"/>
    <w:tmpl w:val="A39E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7E0FA9"/>
    <w:multiLevelType w:val="singleLevel"/>
    <w:tmpl w:val="BE68276C"/>
    <w:lvl w:ilvl="0">
      <w:start w:val="1"/>
      <w:numFmt w:val="lowerLetter"/>
      <w:pStyle w:val="Alpha1"/>
      <w:lvlText w:val="%1)"/>
      <w:legacy w:legacy="1" w:legacySpace="0" w:legacyIndent="283"/>
      <w:lvlJc w:val="left"/>
      <w:pPr>
        <w:ind w:left="850" w:hanging="283"/>
      </w:pPr>
    </w:lvl>
  </w:abstractNum>
  <w:abstractNum w:abstractNumId="8">
    <w:nsid w:val="4F386DC1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65962C7"/>
    <w:multiLevelType w:val="multilevel"/>
    <w:tmpl w:val="5672D2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CBD1737"/>
    <w:multiLevelType w:val="hybridMultilevel"/>
    <w:tmpl w:val="81C0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F3B93"/>
    <w:multiLevelType w:val="hybridMultilevel"/>
    <w:tmpl w:val="582A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4F38CD"/>
    <w:multiLevelType w:val="singleLevel"/>
    <w:tmpl w:val="54A6D3FA"/>
    <w:lvl w:ilvl="0">
      <w:start w:val="1"/>
      <w:numFmt w:val="bullet"/>
      <w:pStyle w:val="Bullet2"/>
      <w:lvlText w:val="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2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99"/>
    <w:rsid w:val="000001AE"/>
    <w:rsid w:val="00001BFF"/>
    <w:rsid w:val="00003AFC"/>
    <w:rsid w:val="0001232F"/>
    <w:rsid w:val="0001682C"/>
    <w:rsid w:val="000313E7"/>
    <w:rsid w:val="00034D0F"/>
    <w:rsid w:val="000355BA"/>
    <w:rsid w:val="0004237D"/>
    <w:rsid w:val="00042E5D"/>
    <w:rsid w:val="00050EBA"/>
    <w:rsid w:val="00063169"/>
    <w:rsid w:val="00067C1B"/>
    <w:rsid w:val="00070C55"/>
    <w:rsid w:val="00080CD3"/>
    <w:rsid w:val="00082132"/>
    <w:rsid w:val="0009164C"/>
    <w:rsid w:val="000A5D31"/>
    <w:rsid w:val="000A6075"/>
    <w:rsid w:val="000A65C1"/>
    <w:rsid w:val="000A6DEF"/>
    <w:rsid w:val="000B1989"/>
    <w:rsid w:val="000B1A82"/>
    <w:rsid w:val="000B3824"/>
    <w:rsid w:val="000B7949"/>
    <w:rsid w:val="000C161F"/>
    <w:rsid w:val="000C7E82"/>
    <w:rsid w:val="000D01B7"/>
    <w:rsid w:val="000D074E"/>
    <w:rsid w:val="000D45D1"/>
    <w:rsid w:val="000E7518"/>
    <w:rsid w:val="000F3F85"/>
    <w:rsid w:val="000F654F"/>
    <w:rsid w:val="0010773C"/>
    <w:rsid w:val="00112B8E"/>
    <w:rsid w:val="001158F6"/>
    <w:rsid w:val="001165A4"/>
    <w:rsid w:val="0013064D"/>
    <w:rsid w:val="00147BF4"/>
    <w:rsid w:val="00151F84"/>
    <w:rsid w:val="0015351C"/>
    <w:rsid w:val="00156A1E"/>
    <w:rsid w:val="001708CA"/>
    <w:rsid w:val="00180A3A"/>
    <w:rsid w:val="001834D1"/>
    <w:rsid w:val="001873FF"/>
    <w:rsid w:val="00190C71"/>
    <w:rsid w:val="00190EA9"/>
    <w:rsid w:val="001A30AA"/>
    <w:rsid w:val="001A3864"/>
    <w:rsid w:val="001A4C6B"/>
    <w:rsid w:val="001A75E4"/>
    <w:rsid w:val="001C33E8"/>
    <w:rsid w:val="001D59BC"/>
    <w:rsid w:val="001D6CE7"/>
    <w:rsid w:val="001E2C31"/>
    <w:rsid w:val="001E3125"/>
    <w:rsid w:val="001E6573"/>
    <w:rsid w:val="001E6945"/>
    <w:rsid w:val="0020164D"/>
    <w:rsid w:val="00202E90"/>
    <w:rsid w:val="00205798"/>
    <w:rsid w:val="00212BD4"/>
    <w:rsid w:val="002177A9"/>
    <w:rsid w:val="00220754"/>
    <w:rsid w:val="00223A2E"/>
    <w:rsid w:val="00224995"/>
    <w:rsid w:val="00230E66"/>
    <w:rsid w:val="00236E1F"/>
    <w:rsid w:val="0024490D"/>
    <w:rsid w:val="00244D68"/>
    <w:rsid w:val="00250943"/>
    <w:rsid w:val="00253260"/>
    <w:rsid w:val="002634E7"/>
    <w:rsid w:val="00270509"/>
    <w:rsid w:val="00274EAD"/>
    <w:rsid w:val="002811A5"/>
    <w:rsid w:val="002836AE"/>
    <w:rsid w:val="00295E44"/>
    <w:rsid w:val="00297340"/>
    <w:rsid w:val="002A2939"/>
    <w:rsid w:val="002A40B3"/>
    <w:rsid w:val="002A4A79"/>
    <w:rsid w:val="002A5E7D"/>
    <w:rsid w:val="002B0E33"/>
    <w:rsid w:val="002B0FEA"/>
    <w:rsid w:val="002B1AC0"/>
    <w:rsid w:val="002B26AF"/>
    <w:rsid w:val="002B3FDD"/>
    <w:rsid w:val="002B687F"/>
    <w:rsid w:val="002B6F42"/>
    <w:rsid w:val="002C276F"/>
    <w:rsid w:val="002C5723"/>
    <w:rsid w:val="002C574E"/>
    <w:rsid w:val="002E066F"/>
    <w:rsid w:val="002E134E"/>
    <w:rsid w:val="002E202D"/>
    <w:rsid w:val="002E4DD3"/>
    <w:rsid w:val="0030509D"/>
    <w:rsid w:val="0030751B"/>
    <w:rsid w:val="00312ACC"/>
    <w:rsid w:val="00312ADF"/>
    <w:rsid w:val="00312E8D"/>
    <w:rsid w:val="00314710"/>
    <w:rsid w:val="00315061"/>
    <w:rsid w:val="00317FD2"/>
    <w:rsid w:val="00322BC1"/>
    <w:rsid w:val="0032403C"/>
    <w:rsid w:val="003240B6"/>
    <w:rsid w:val="003257AE"/>
    <w:rsid w:val="00327E9D"/>
    <w:rsid w:val="00333555"/>
    <w:rsid w:val="00337AE9"/>
    <w:rsid w:val="003418F6"/>
    <w:rsid w:val="00343AB4"/>
    <w:rsid w:val="003453FC"/>
    <w:rsid w:val="00352645"/>
    <w:rsid w:val="003548BB"/>
    <w:rsid w:val="00355442"/>
    <w:rsid w:val="00357D71"/>
    <w:rsid w:val="00362978"/>
    <w:rsid w:val="00362A70"/>
    <w:rsid w:val="003638C3"/>
    <w:rsid w:val="00364B47"/>
    <w:rsid w:val="00370EEE"/>
    <w:rsid w:val="00371E36"/>
    <w:rsid w:val="0037267E"/>
    <w:rsid w:val="00373D0D"/>
    <w:rsid w:val="00375A3C"/>
    <w:rsid w:val="00376C99"/>
    <w:rsid w:val="00377F5D"/>
    <w:rsid w:val="003856A8"/>
    <w:rsid w:val="00393761"/>
    <w:rsid w:val="00393A18"/>
    <w:rsid w:val="00394617"/>
    <w:rsid w:val="003977A3"/>
    <w:rsid w:val="003A6F0B"/>
    <w:rsid w:val="003A7915"/>
    <w:rsid w:val="003A7CE7"/>
    <w:rsid w:val="003B0D99"/>
    <w:rsid w:val="003C45D9"/>
    <w:rsid w:val="003C7608"/>
    <w:rsid w:val="003D20A2"/>
    <w:rsid w:val="003D4767"/>
    <w:rsid w:val="003D4B97"/>
    <w:rsid w:val="003D50AE"/>
    <w:rsid w:val="003D7CD2"/>
    <w:rsid w:val="003E14C3"/>
    <w:rsid w:val="003E50A1"/>
    <w:rsid w:val="003F6142"/>
    <w:rsid w:val="004151FA"/>
    <w:rsid w:val="004220DC"/>
    <w:rsid w:val="00424E04"/>
    <w:rsid w:val="004328BC"/>
    <w:rsid w:val="004344F7"/>
    <w:rsid w:val="004355FA"/>
    <w:rsid w:val="0044713A"/>
    <w:rsid w:val="00452424"/>
    <w:rsid w:val="00455A75"/>
    <w:rsid w:val="00457DE5"/>
    <w:rsid w:val="0046180B"/>
    <w:rsid w:val="004649C7"/>
    <w:rsid w:val="004676C5"/>
    <w:rsid w:val="00470329"/>
    <w:rsid w:val="004762A8"/>
    <w:rsid w:val="004829CE"/>
    <w:rsid w:val="004944B2"/>
    <w:rsid w:val="00496FE8"/>
    <w:rsid w:val="0049721A"/>
    <w:rsid w:val="004A2A8A"/>
    <w:rsid w:val="004B33F2"/>
    <w:rsid w:val="004B42D6"/>
    <w:rsid w:val="004B443D"/>
    <w:rsid w:val="004C39C6"/>
    <w:rsid w:val="004C4899"/>
    <w:rsid w:val="004C50AE"/>
    <w:rsid w:val="004C68F1"/>
    <w:rsid w:val="004D264D"/>
    <w:rsid w:val="004D3483"/>
    <w:rsid w:val="004E3031"/>
    <w:rsid w:val="004E50B8"/>
    <w:rsid w:val="004E534F"/>
    <w:rsid w:val="004E545C"/>
    <w:rsid w:val="004F1B05"/>
    <w:rsid w:val="004F1EEB"/>
    <w:rsid w:val="004F3A72"/>
    <w:rsid w:val="004F56CE"/>
    <w:rsid w:val="004F66FB"/>
    <w:rsid w:val="004F784F"/>
    <w:rsid w:val="005033F2"/>
    <w:rsid w:val="00503446"/>
    <w:rsid w:val="005034D6"/>
    <w:rsid w:val="0051400D"/>
    <w:rsid w:val="00514E7E"/>
    <w:rsid w:val="005156CD"/>
    <w:rsid w:val="00520B94"/>
    <w:rsid w:val="005225A3"/>
    <w:rsid w:val="0054327C"/>
    <w:rsid w:val="00543484"/>
    <w:rsid w:val="00545D0B"/>
    <w:rsid w:val="00545E52"/>
    <w:rsid w:val="005474DB"/>
    <w:rsid w:val="00550FC5"/>
    <w:rsid w:val="0055233B"/>
    <w:rsid w:val="00560572"/>
    <w:rsid w:val="00562D89"/>
    <w:rsid w:val="00570614"/>
    <w:rsid w:val="00574A20"/>
    <w:rsid w:val="00576A5B"/>
    <w:rsid w:val="00577631"/>
    <w:rsid w:val="00580758"/>
    <w:rsid w:val="00582D66"/>
    <w:rsid w:val="00584B7E"/>
    <w:rsid w:val="00593D2D"/>
    <w:rsid w:val="00596EEF"/>
    <w:rsid w:val="00597439"/>
    <w:rsid w:val="005A120F"/>
    <w:rsid w:val="005A35F6"/>
    <w:rsid w:val="005A50E1"/>
    <w:rsid w:val="005A60DD"/>
    <w:rsid w:val="005B27E9"/>
    <w:rsid w:val="005B2A8C"/>
    <w:rsid w:val="005B3D00"/>
    <w:rsid w:val="005C32D6"/>
    <w:rsid w:val="005C3764"/>
    <w:rsid w:val="005D03FB"/>
    <w:rsid w:val="005D3602"/>
    <w:rsid w:val="005E2342"/>
    <w:rsid w:val="005E2A1D"/>
    <w:rsid w:val="005E2EAE"/>
    <w:rsid w:val="005F6566"/>
    <w:rsid w:val="00600283"/>
    <w:rsid w:val="006028AC"/>
    <w:rsid w:val="00603DD5"/>
    <w:rsid w:val="00632915"/>
    <w:rsid w:val="006356A1"/>
    <w:rsid w:val="0064665D"/>
    <w:rsid w:val="00651857"/>
    <w:rsid w:val="00667802"/>
    <w:rsid w:val="00672FF0"/>
    <w:rsid w:val="00675D41"/>
    <w:rsid w:val="0067665B"/>
    <w:rsid w:val="006766CF"/>
    <w:rsid w:val="006808DC"/>
    <w:rsid w:val="006826EE"/>
    <w:rsid w:val="006A03F2"/>
    <w:rsid w:val="006A0423"/>
    <w:rsid w:val="006A6EDB"/>
    <w:rsid w:val="006B6D1C"/>
    <w:rsid w:val="006D2610"/>
    <w:rsid w:val="006D76DD"/>
    <w:rsid w:val="006E5CB5"/>
    <w:rsid w:val="006E5FF4"/>
    <w:rsid w:val="006F224D"/>
    <w:rsid w:val="006F6083"/>
    <w:rsid w:val="00701BE6"/>
    <w:rsid w:val="00706851"/>
    <w:rsid w:val="0071427F"/>
    <w:rsid w:val="007150AE"/>
    <w:rsid w:val="007156C8"/>
    <w:rsid w:val="007223A5"/>
    <w:rsid w:val="00727046"/>
    <w:rsid w:val="00734BFB"/>
    <w:rsid w:val="007433BA"/>
    <w:rsid w:val="0075304F"/>
    <w:rsid w:val="00756B65"/>
    <w:rsid w:val="00756C30"/>
    <w:rsid w:val="007604BD"/>
    <w:rsid w:val="00761334"/>
    <w:rsid w:val="00764231"/>
    <w:rsid w:val="0076538A"/>
    <w:rsid w:val="00767503"/>
    <w:rsid w:val="00777B2E"/>
    <w:rsid w:val="00777D46"/>
    <w:rsid w:val="007808FE"/>
    <w:rsid w:val="007873C9"/>
    <w:rsid w:val="0079219D"/>
    <w:rsid w:val="00793A72"/>
    <w:rsid w:val="007975FD"/>
    <w:rsid w:val="007A18EE"/>
    <w:rsid w:val="007A719F"/>
    <w:rsid w:val="007D1886"/>
    <w:rsid w:val="007D5D75"/>
    <w:rsid w:val="007D637F"/>
    <w:rsid w:val="007E0A0B"/>
    <w:rsid w:val="007F7BBD"/>
    <w:rsid w:val="00806708"/>
    <w:rsid w:val="00825DDE"/>
    <w:rsid w:val="00837AA5"/>
    <w:rsid w:val="0084223B"/>
    <w:rsid w:val="00844486"/>
    <w:rsid w:val="00844638"/>
    <w:rsid w:val="00850E74"/>
    <w:rsid w:val="00853A9A"/>
    <w:rsid w:val="00854634"/>
    <w:rsid w:val="00865F21"/>
    <w:rsid w:val="008661A5"/>
    <w:rsid w:val="00866874"/>
    <w:rsid w:val="00872EB8"/>
    <w:rsid w:val="008750CF"/>
    <w:rsid w:val="00875D54"/>
    <w:rsid w:val="00875E7A"/>
    <w:rsid w:val="00877778"/>
    <w:rsid w:val="00880369"/>
    <w:rsid w:val="00882707"/>
    <w:rsid w:val="008839F5"/>
    <w:rsid w:val="00884A6E"/>
    <w:rsid w:val="00885EE6"/>
    <w:rsid w:val="008865BF"/>
    <w:rsid w:val="00892079"/>
    <w:rsid w:val="008977C5"/>
    <w:rsid w:val="00897B1B"/>
    <w:rsid w:val="008A652C"/>
    <w:rsid w:val="008A7DDF"/>
    <w:rsid w:val="008B0FB2"/>
    <w:rsid w:val="008B2807"/>
    <w:rsid w:val="008B3CC2"/>
    <w:rsid w:val="008B4FAE"/>
    <w:rsid w:val="008B53E1"/>
    <w:rsid w:val="008B7DA4"/>
    <w:rsid w:val="008C7174"/>
    <w:rsid w:val="008D289D"/>
    <w:rsid w:val="008E2919"/>
    <w:rsid w:val="008E5C36"/>
    <w:rsid w:val="008E662E"/>
    <w:rsid w:val="008E7ED7"/>
    <w:rsid w:val="008F0D30"/>
    <w:rsid w:val="008F1743"/>
    <w:rsid w:val="008F1DCD"/>
    <w:rsid w:val="00913BFB"/>
    <w:rsid w:val="00913DF9"/>
    <w:rsid w:val="00914EF9"/>
    <w:rsid w:val="0091529C"/>
    <w:rsid w:val="00922785"/>
    <w:rsid w:val="009248DE"/>
    <w:rsid w:val="00925911"/>
    <w:rsid w:val="009360EC"/>
    <w:rsid w:val="00942593"/>
    <w:rsid w:val="0094272C"/>
    <w:rsid w:val="00950D54"/>
    <w:rsid w:val="00951102"/>
    <w:rsid w:val="009529BD"/>
    <w:rsid w:val="0095397C"/>
    <w:rsid w:val="009565CE"/>
    <w:rsid w:val="00961885"/>
    <w:rsid w:val="009662B2"/>
    <w:rsid w:val="00972424"/>
    <w:rsid w:val="00973F41"/>
    <w:rsid w:val="00976570"/>
    <w:rsid w:val="00980958"/>
    <w:rsid w:val="00980F10"/>
    <w:rsid w:val="00984D2C"/>
    <w:rsid w:val="00986C89"/>
    <w:rsid w:val="00987487"/>
    <w:rsid w:val="009926B2"/>
    <w:rsid w:val="00993365"/>
    <w:rsid w:val="00995731"/>
    <w:rsid w:val="0099763C"/>
    <w:rsid w:val="009A235C"/>
    <w:rsid w:val="009A3120"/>
    <w:rsid w:val="009A37EB"/>
    <w:rsid w:val="009B051C"/>
    <w:rsid w:val="009B385D"/>
    <w:rsid w:val="009B4F57"/>
    <w:rsid w:val="009B5D66"/>
    <w:rsid w:val="009B679F"/>
    <w:rsid w:val="009D2AF7"/>
    <w:rsid w:val="009D3113"/>
    <w:rsid w:val="009E0441"/>
    <w:rsid w:val="009E081A"/>
    <w:rsid w:val="009E6600"/>
    <w:rsid w:val="009F03CD"/>
    <w:rsid w:val="009F15A3"/>
    <w:rsid w:val="009F54B7"/>
    <w:rsid w:val="009F5FC1"/>
    <w:rsid w:val="00A1234D"/>
    <w:rsid w:val="00A20398"/>
    <w:rsid w:val="00A449C6"/>
    <w:rsid w:val="00A45B91"/>
    <w:rsid w:val="00A6025F"/>
    <w:rsid w:val="00A66EF3"/>
    <w:rsid w:val="00A67F21"/>
    <w:rsid w:val="00A7127B"/>
    <w:rsid w:val="00A71C13"/>
    <w:rsid w:val="00A72657"/>
    <w:rsid w:val="00A74DC1"/>
    <w:rsid w:val="00A7782C"/>
    <w:rsid w:val="00A814CE"/>
    <w:rsid w:val="00A85A12"/>
    <w:rsid w:val="00A860B6"/>
    <w:rsid w:val="00A962DB"/>
    <w:rsid w:val="00A972B8"/>
    <w:rsid w:val="00AA0B76"/>
    <w:rsid w:val="00AA44B7"/>
    <w:rsid w:val="00AA6508"/>
    <w:rsid w:val="00AA6C32"/>
    <w:rsid w:val="00AA7DBB"/>
    <w:rsid w:val="00AB58AD"/>
    <w:rsid w:val="00AB60EE"/>
    <w:rsid w:val="00AC29D6"/>
    <w:rsid w:val="00AC760B"/>
    <w:rsid w:val="00AD0961"/>
    <w:rsid w:val="00AD2F12"/>
    <w:rsid w:val="00AD5518"/>
    <w:rsid w:val="00AD7346"/>
    <w:rsid w:val="00AE3998"/>
    <w:rsid w:val="00AE3F38"/>
    <w:rsid w:val="00AE6600"/>
    <w:rsid w:val="00AF2FF0"/>
    <w:rsid w:val="00B017C0"/>
    <w:rsid w:val="00B11791"/>
    <w:rsid w:val="00B14DE5"/>
    <w:rsid w:val="00B14F6E"/>
    <w:rsid w:val="00B1732E"/>
    <w:rsid w:val="00B2092D"/>
    <w:rsid w:val="00B23732"/>
    <w:rsid w:val="00B30DAD"/>
    <w:rsid w:val="00B32590"/>
    <w:rsid w:val="00B34B11"/>
    <w:rsid w:val="00B36177"/>
    <w:rsid w:val="00B36882"/>
    <w:rsid w:val="00B41354"/>
    <w:rsid w:val="00B45CEF"/>
    <w:rsid w:val="00B46A2B"/>
    <w:rsid w:val="00B53225"/>
    <w:rsid w:val="00B56DEA"/>
    <w:rsid w:val="00B70CFB"/>
    <w:rsid w:val="00B73E63"/>
    <w:rsid w:val="00B7666B"/>
    <w:rsid w:val="00B77BCA"/>
    <w:rsid w:val="00B81696"/>
    <w:rsid w:val="00B84AF2"/>
    <w:rsid w:val="00B86969"/>
    <w:rsid w:val="00B86D70"/>
    <w:rsid w:val="00B87E9B"/>
    <w:rsid w:val="00B91AED"/>
    <w:rsid w:val="00B927DE"/>
    <w:rsid w:val="00B951DD"/>
    <w:rsid w:val="00B9678A"/>
    <w:rsid w:val="00BA063D"/>
    <w:rsid w:val="00BA06B4"/>
    <w:rsid w:val="00BA1C6C"/>
    <w:rsid w:val="00BA4F5F"/>
    <w:rsid w:val="00BA6D0A"/>
    <w:rsid w:val="00BB4A2F"/>
    <w:rsid w:val="00BB66CB"/>
    <w:rsid w:val="00BC3A50"/>
    <w:rsid w:val="00BD5301"/>
    <w:rsid w:val="00BD5F64"/>
    <w:rsid w:val="00BE0066"/>
    <w:rsid w:val="00BE707A"/>
    <w:rsid w:val="00BF544D"/>
    <w:rsid w:val="00BF5805"/>
    <w:rsid w:val="00BF63BC"/>
    <w:rsid w:val="00BF68AC"/>
    <w:rsid w:val="00C059A7"/>
    <w:rsid w:val="00C067A9"/>
    <w:rsid w:val="00C06CF2"/>
    <w:rsid w:val="00C12D0F"/>
    <w:rsid w:val="00C12D59"/>
    <w:rsid w:val="00C169CC"/>
    <w:rsid w:val="00C2532D"/>
    <w:rsid w:val="00C25856"/>
    <w:rsid w:val="00C26A10"/>
    <w:rsid w:val="00C27D20"/>
    <w:rsid w:val="00C40A0C"/>
    <w:rsid w:val="00C445B0"/>
    <w:rsid w:val="00C51A10"/>
    <w:rsid w:val="00C54FEC"/>
    <w:rsid w:val="00C61349"/>
    <w:rsid w:val="00C61ABE"/>
    <w:rsid w:val="00C70ED3"/>
    <w:rsid w:val="00C7166F"/>
    <w:rsid w:val="00C73223"/>
    <w:rsid w:val="00C75688"/>
    <w:rsid w:val="00C81D75"/>
    <w:rsid w:val="00C87423"/>
    <w:rsid w:val="00C90958"/>
    <w:rsid w:val="00CA03D2"/>
    <w:rsid w:val="00CA4641"/>
    <w:rsid w:val="00CB253E"/>
    <w:rsid w:val="00CB28F7"/>
    <w:rsid w:val="00CB4382"/>
    <w:rsid w:val="00CB4C26"/>
    <w:rsid w:val="00CB6812"/>
    <w:rsid w:val="00CB7A2A"/>
    <w:rsid w:val="00CB7E1F"/>
    <w:rsid w:val="00CC4B37"/>
    <w:rsid w:val="00CD485B"/>
    <w:rsid w:val="00CD5E61"/>
    <w:rsid w:val="00CD68E0"/>
    <w:rsid w:val="00CE30D7"/>
    <w:rsid w:val="00CE673E"/>
    <w:rsid w:val="00CF15EE"/>
    <w:rsid w:val="00D00684"/>
    <w:rsid w:val="00D066A5"/>
    <w:rsid w:val="00D21C22"/>
    <w:rsid w:val="00D239EA"/>
    <w:rsid w:val="00D24025"/>
    <w:rsid w:val="00D24134"/>
    <w:rsid w:val="00D25774"/>
    <w:rsid w:val="00D32EA2"/>
    <w:rsid w:val="00D34910"/>
    <w:rsid w:val="00D35FBC"/>
    <w:rsid w:val="00D41775"/>
    <w:rsid w:val="00D44448"/>
    <w:rsid w:val="00D56AAD"/>
    <w:rsid w:val="00D57240"/>
    <w:rsid w:val="00D64D26"/>
    <w:rsid w:val="00D75265"/>
    <w:rsid w:val="00D836B5"/>
    <w:rsid w:val="00D903A9"/>
    <w:rsid w:val="00D90423"/>
    <w:rsid w:val="00D9364F"/>
    <w:rsid w:val="00DA29D7"/>
    <w:rsid w:val="00DA43F8"/>
    <w:rsid w:val="00DA5B90"/>
    <w:rsid w:val="00DB038E"/>
    <w:rsid w:val="00DB0BBA"/>
    <w:rsid w:val="00DB4D4C"/>
    <w:rsid w:val="00DC4570"/>
    <w:rsid w:val="00DD06E1"/>
    <w:rsid w:val="00DD3E9F"/>
    <w:rsid w:val="00DD42F5"/>
    <w:rsid w:val="00DD449A"/>
    <w:rsid w:val="00DD62AB"/>
    <w:rsid w:val="00DD78D2"/>
    <w:rsid w:val="00DE368E"/>
    <w:rsid w:val="00DE6CC3"/>
    <w:rsid w:val="00DF2CA2"/>
    <w:rsid w:val="00DF3FA9"/>
    <w:rsid w:val="00DF6EF6"/>
    <w:rsid w:val="00DF6FDC"/>
    <w:rsid w:val="00E00245"/>
    <w:rsid w:val="00E14AD8"/>
    <w:rsid w:val="00E15946"/>
    <w:rsid w:val="00E2261F"/>
    <w:rsid w:val="00E2422D"/>
    <w:rsid w:val="00E25995"/>
    <w:rsid w:val="00E3039B"/>
    <w:rsid w:val="00E31C97"/>
    <w:rsid w:val="00E42DCB"/>
    <w:rsid w:val="00E551CE"/>
    <w:rsid w:val="00E56957"/>
    <w:rsid w:val="00E722D4"/>
    <w:rsid w:val="00E758DD"/>
    <w:rsid w:val="00E76278"/>
    <w:rsid w:val="00E831D7"/>
    <w:rsid w:val="00E844AF"/>
    <w:rsid w:val="00E84B9A"/>
    <w:rsid w:val="00E85387"/>
    <w:rsid w:val="00E90A96"/>
    <w:rsid w:val="00E96A01"/>
    <w:rsid w:val="00E97326"/>
    <w:rsid w:val="00EA6926"/>
    <w:rsid w:val="00EB2F10"/>
    <w:rsid w:val="00EC3AD4"/>
    <w:rsid w:val="00EC48D0"/>
    <w:rsid w:val="00EC56D3"/>
    <w:rsid w:val="00ED4F9C"/>
    <w:rsid w:val="00EE0B09"/>
    <w:rsid w:val="00EE41DC"/>
    <w:rsid w:val="00EF29FF"/>
    <w:rsid w:val="00EF5CD7"/>
    <w:rsid w:val="00F04C0D"/>
    <w:rsid w:val="00F04E67"/>
    <w:rsid w:val="00F060BA"/>
    <w:rsid w:val="00F10B3D"/>
    <w:rsid w:val="00F124DE"/>
    <w:rsid w:val="00F277EA"/>
    <w:rsid w:val="00F279CF"/>
    <w:rsid w:val="00F30B4A"/>
    <w:rsid w:val="00F31122"/>
    <w:rsid w:val="00F37255"/>
    <w:rsid w:val="00F377EF"/>
    <w:rsid w:val="00F40C0A"/>
    <w:rsid w:val="00F43E32"/>
    <w:rsid w:val="00F53F6C"/>
    <w:rsid w:val="00F548FD"/>
    <w:rsid w:val="00F554C5"/>
    <w:rsid w:val="00F571CD"/>
    <w:rsid w:val="00F63A91"/>
    <w:rsid w:val="00F63CC9"/>
    <w:rsid w:val="00F65060"/>
    <w:rsid w:val="00F66828"/>
    <w:rsid w:val="00F67544"/>
    <w:rsid w:val="00F705BB"/>
    <w:rsid w:val="00F716C2"/>
    <w:rsid w:val="00F71EB0"/>
    <w:rsid w:val="00F721DA"/>
    <w:rsid w:val="00F73160"/>
    <w:rsid w:val="00F74E5A"/>
    <w:rsid w:val="00F75879"/>
    <w:rsid w:val="00F75D32"/>
    <w:rsid w:val="00F76DC2"/>
    <w:rsid w:val="00F83DAC"/>
    <w:rsid w:val="00F874FA"/>
    <w:rsid w:val="00F93916"/>
    <w:rsid w:val="00F9536E"/>
    <w:rsid w:val="00FA335F"/>
    <w:rsid w:val="00FA4D9D"/>
    <w:rsid w:val="00FA4E93"/>
    <w:rsid w:val="00FD0586"/>
    <w:rsid w:val="00FD06AB"/>
    <w:rsid w:val="00FD1309"/>
    <w:rsid w:val="00FD21EB"/>
    <w:rsid w:val="00FD64DA"/>
    <w:rsid w:val="00FE0477"/>
    <w:rsid w:val="00FE397F"/>
    <w:rsid w:val="00FE523F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paragraph" w:customStyle="1" w:styleId="SignatureBoxHeader">
    <w:name w:val="Signature Box Header"/>
    <w:basedOn w:val="Normal"/>
    <w:next w:val="Normal"/>
    <w:rsid w:val="004C4899"/>
    <w:pPr>
      <w:spacing w:before="120" w:after="120" w:line="360" w:lineRule="auto"/>
      <w:jc w:val="center"/>
    </w:pPr>
    <w:rPr>
      <w:rFonts w:ascii="Tahoma" w:hAnsi="Tahoma"/>
      <w:b/>
    </w:rPr>
  </w:style>
  <w:style w:type="paragraph" w:customStyle="1" w:styleId="normanitalics">
    <w:name w:val="norman italics"/>
    <w:basedOn w:val="Normal"/>
    <w:rsid w:val="004C4899"/>
    <w:pPr>
      <w:spacing w:before="120" w:line="360" w:lineRule="auto"/>
    </w:pPr>
    <w:rPr>
      <w:rFonts w:ascii="Tahoma" w:hAnsi="Tahoma"/>
      <w:bCs/>
      <w:i/>
      <w:iCs/>
    </w:rPr>
  </w:style>
  <w:style w:type="paragraph" w:customStyle="1" w:styleId="1TH">
    <w:name w:val="1_TH"/>
    <w:basedOn w:val="Normal"/>
    <w:rsid w:val="0015351C"/>
    <w:pPr>
      <w:spacing w:before="60" w:after="60"/>
      <w:jc w:val="center"/>
    </w:pPr>
    <w:rPr>
      <w:rFonts w:ascii="Tahoma" w:hAnsi="Tahoma"/>
      <w:b/>
    </w:rPr>
  </w:style>
  <w:style w:type="table" w:customStyle="1" w:styleId="Formatvorlage11">
    <w:name w:val="Formatvorlage11"/>
    <w:basedOn w:val="TableNormal"/>
    <w:uiPriority w:val="99"/>
    <w:rsid w:val="003A7CE7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A7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C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CE7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267E"/>
    <w:pPr>
      <w:ind w:left="720"/>
      <w:contextualSpacing/>
    </w:pPr>
  </w:style>
  <w:style w:type="paragraph" w:styleId="Revision">
    <w:name w:val="Revision"/>
    <w:hidden/>
    <w:uiPriority w:val="99"/>
    <w:semiHidden/>
    <w:rsid w:val="00B45CEF"/>
    <w:pPr>
      <w:spacing w:after="0" w:line="240" w:lineRule="auto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CEF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0"/>
    <w:rPr>
      <w:lang w:val="en-US"/>
    </w:rPr>
  </w:style>
  <w:style w:type="paragraph" w:styleId="Heading1">
    <w:name w:val="heading 1"/>
    <w:aliases w:val="FS Überschrift 1"/>
    <w:basedOn w:val="Normal"/>
    <w:next w:val="Normal"/>
    <w:link w:val="Heading1Char"/>
    <w:qFormat/>
    <w:rsid w:val="00322BC1"/>
    <w:pPr>
      <w:keepNext/>
      <w:numPr>
        <w:numId w:val="6"/>
      </w:numPr>
      <w:spacing w:before="360"/>
      <w:outlineLvl w:val="0"/>
    </w:pPr>
    <w:rPr>
      <w:b/>
      <w:kern w:val="28"/>
      <w:sz w:val="24"/>
    </w:rPr>
  </w:style>
  <w:style w:type="paragraph" w:styleId="Heading2">
    <w:name w:val="heading 2"/>
    <w:aliases w:val="FS Überschrift 2"/>
    <w:basedOn w:val="Normal"/>
    <w:next w:val="Normal"/>
    <w:link w:val="Heading2Char"/>
    <w:qFormat/>
    <w:rsid w:val="007433BA"/>
    <w:pPr>
      <w:keepNext/>
      <w:numPr>
        <w:ilvl w:val="1"/>
        <w:numId w:val="6"/>
      </w:numPr>
      <w:spacing w:before="360" w:after="120"/>
      <w:outlineLvl w:val="1"/>
    </w:pPr>
    <w:rPr>
      <w:b/>
      <w:lang w:val="en-GB"/>
    </w:rPr>
  </w:style>
  <w:style w:type="paragraph" w:styleId="Heading3">
    <w:name w:val="heading 3"/>
    <w:aliases w:val="FS Überschrift 3"/>
    <w:basedOn w:val="Normal"/>
    <w:next w:val="Normal"/>
    <w:link w:val="Heading3Char"/>
    <w:qFormat/>
    <w:rsid w:val="003977A3"/>
    <w:pPr>
      <w:keepNext/>
      <w:numPr>
        <w:ilvl w:val="2"/>
        <w:numId w:val="6"/>
      </w:numPr>
      <w:spacing w:before="360" w:after="120"/>
      <w:outlineLvl w:val="2"/>
    </w:pPr>
  </w:style>
  <w:style w:type="paragraph" w:styleId="Heading4">
    <w:name w:val="heading 4"/>
    <w:aliases w:val="FS Überschrift 4"/>
    <w:basedOn w:val="Normal"/>
    <w:next w:val="Normal"/>
    <w:link w:val="Heading4Char"/>
    <w:qFormat/>
    <w:rsid w:val="003977A3"/>
    <w:pPr>
      <w:keepNext/>
      <w:numPr>
        <w:ilvl w:val="3"/>
        <w:numId w:val="6"/>
      </w:numPr>
      <w:spacing w:before="240" w:after="120"/>
      <w:ind w:left="862" w:hanging="862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rsid w:val="003977A3"/>
    <w:pPr>
      <w:keepNext/>
      <w:keepLines/>
      <w:numPr>
        <w:ilvl w:val="4"/>
        <w:numId w:val="6"/>
      </w:numPr>
      <w:spacing w:before="240" w:after="120"/>
      <w:ind w:left="1009" w:hanging="1009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A3120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20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20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20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S Überschrift 1 Char"/>
    <w:basedOn w:val="DefaultParagraphFont"/>
    <w:link w:val="Heading1"/>
    <w:rsid w:val="00322BC1"/>
    <w:rPr>
      <w:b/>
      <w:kern w:val="28"/>
      <w:sz w:val="24"/>
    </w:rPr>
  </w:style>
  <w:style w:type="character" w:customStyle="1" w:styleId="Heading2Char">
    <w:name w:val="Heading 2 Char"/>
    <w:aliases w:val="FS Überschrift 2 Char"/>
    <w:basedOn w:val="DefaultParagraphFont"/>
    <w:link w:val="Heading2"/>
    <w:rsid w:val="007433BA"/>
    <w:rPr>
      <w:b/>
      <w:lang w:val="en-GB"/>
    </w:rPr>
  </w:style>
  <w:style w:type="character" w:customStyle="1" w:styleId="Heading3Char">
    <w:name w:val="Heading 3 Char"/>
    <w:aliases w:val="FS Überschrift 3 Char"/>
    <w:basedOn w:val="DefaultParagraphFont"/>
    <w:link w:val="Heading3"/>
    <w:rsid w:val="003977A3"/>
    <w:rPr>
      <w:lang w:val="en-US"/>
    </w:rPr>
  </w:style>
  <w:style w:type="character" w:customStyle="1" w:styleId="Heading4Char">
    <w:name w:val="Heading 4 Char"/>
    <w:aliases w:val="FS Überschrift 4 Char"/>
    <w:basedOn w:val="DefaultParagraphFont"/>
    <w:link w:val="Heading4"/>
    <w:rsid w:val="003977A3"/>
    <w:rPr>
      <w:lang w:val="en-US"/>
    </w:rPr>
  </w:style>
  <w:style w:type="paragraph" w:customStyle="1" w:styleId="Bullet2">
    <w:name w:val="Bullet2"/>
    <w:basedOn w:val="Normal"/>
    <w:rsid w:val="009A3120"/>
    <w:pPr>
      <w:numPr>
        <w:numId w:val="5"/>
      </w:numPr>
      <w:tabs>
        <w:tab w:val="clear" w:pos="851"/>
        <w:tab w:val="num" w:pos="1276"/>
      </w:tabs>
      <w:spacing w:before="60" w:after="60"/>
      <w:ind w:left="1276"/>
    </w:pPr>
  </w:style>
  <w:style w:type="paragraph" w:customStyle="1" w:styleId="NormalItalics">
    <w:name w:val="Normal Italics"/>
    <w:basedOn w:val="BodyTextIndent2"/>
    <w:rsid w:val="009A3120"/>
    <w:pPr>
      <w:spacing w:before="120" w:after="60" w:line="360" w:lineRule="auto"/>
      <w:ind w:left="0"/>
    </w:pPr>
    <w:rPr>
      <w:rFonts w:cs="Arial"/>
      <w:bCs/>
      <w:i/>
      <w:iCs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A31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A3120"/>
  </w:style>
  <w:style w:type="character" w:customStyle="1" w:styleId="Heading5Char">
    <w:name w:val="Heading 5 Char"/>
    <w:basedOn w:val="DefaultParagraphFont"/>
    <w:link w:val="Heading5"/>
    <w:uiPriority w:val="9"/>
    <w:rsid w:val="003977A3"/>
    <w:rPr>
      <w:rFonts w:eastAsiaTheme="majorEastAsia" w:cstheme="majorBidi"/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A31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A3120"/>
  </w:style>
  <w:style w:type="paragraph" w:customStyle="1" w:styleId="Alpha1">
    <w:name w:val="Alpha1"/>
    <w:basedOn w:val="Normal"/>
    <w:rsid w:val="009A3120"/>
    <w:pPr>
      <w:numPr>
        <w:numId w:val="7"/>
      </w:numPr>
      <w:spacing w:before="60" w:after="60"/>
      <w:ind w:left="851" w:hanging="425"/>
    </w:pPr>
  </w:style>
  <w:style w:type="paragraph" w:styleId="Header">
    <w:name w:val="header"/>
    <w:basedOn w:val="Normal"/>
    <w:link w:val="HeaderChar"/>
    <w:rsid w:val="009A312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A3120"/>
  </w:style>
  <w:style w:type="paragraph" w:styleId="Footer">
    <w:name w:val="footer"/>
    <w:basedOn w:val="Normal"/>
    <w:link w:val="FooterChar"/>
    <w:rsid w:val="009A312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A3120"/>
  </w:style>
  <w:style w:type="paragraph" w:customStyle="1" w:styleId="Prfpunkt">
    <w:name w:val="Prüfpunkt"/>
    <w:basedOn w:val="Normal"/>
    <w:next w:val="Normal"/>
    <w:rsid w:val="009A3120"/>
    <w:pPr>
      <w:spacing w:after="120"/>
      <w:jc w:val="both"/>
    </w:pPr>
    <w:rPr>
      <w:b/>
    </w:rPr>
  </w:style>
  <w:style w:type="paragraph" w:styleId="TOC1">
    <w:name w:val="toc 1"/>
    <w:basedOn w:val="Normal"/>
    <w:next w:val="Normal"/>
    <w:uiPriority w:val="39"/>
    <w:rsid w:val="009A3120"/>
    <w:pPr>
      <w:spacing w:before="120" w:after="120"/>
    </w:pPr>
    <w:rPr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9A3120"/>
    <w:pPr>
      <w:spacing w:before="120" w:after="120"/>
    </w:pPr>
    <w:rPr>
      <w:sz w:val="18"/>
    </w:rPr>
  </w:style>
  <w:style w:type="character" w:styleId="Hyperlink">
    <w:name w:val="Hyperlink"/>
    <w:uiPriority w:val="99"/>
    <w:rsid w:val="009A3120"/>
    <w:rPr>
      <w:color w:val="0000FF"/>
      <w:u w:val="single"/>
    </w:rPr>
  </w:style>
  <w:style w:type="paragraph" w:customStyle="1" w:styleId="Text">
    <w:name w:val="Text"/>
    <w:basedOn w:val="Normal"/>
    <w:link w:val="TextZchn"/>
    <w:rsid w:val="009A3120"/>
    <w:pPr>
      <w:spacing w:before="60" w:after="60"/>
    </w:pPr>
  </w:style>
  <w:style w:type="paragraph" w:customStyle="1" w:styleId="Einrck2">
    <w:name w:val="Einrück2"/>
    <w:basedOn w:val="Normal"/>
    <w:rsid w:val="009A3120"/>
    <w:pPr>
      <w:numPr>
        <w:numId w:val="8"/>
      </w:numPr>
      <w:tabs>
        <w:tab w:val="clear" w:pos="851"/>
        <w:tab w:val="num" w:pos="1276"/>
      </w:tabs>
      <w:spacing w:before="60" w:after="60"/>
      <w:ind w:left="1276"/>
    </w:pPr>
  </w:style>
  <w:style w:type="character" w:customStyle="1" w:styleId="TextZchn">
    <w:name w:val="Text Zchn"/>
    <w:link w:val="Text"/>
    <w:rsid w:val="009A3120"/>
  </w:style>
  <w:style w:type="table" w:styleId="TableGrid">
    <w:name w:val="Table Grid"/>
    <w:basedOn w:val="TableNormal"/>
    <w:rsid w:val="009A31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talics0">
    <w:name w:val="normal italics"/>
    <w:basedOn w:val="Normal"/>
    <w:rsid w:val="009A3120"/>
    <w:pPr>
      <w:spacing w:before="60" w:after="60" w:line="360" w:lineRule="auto"/>
    </w:pPr>
    <w:rPr>
      <w:rFonts w:ascii="Tahoma" w:hAnsi="Tahoma"/>
      <w:bCs/>
      <w:i/>
      <w:iCs/>
      <w:szCs w:val="24"/>
    </w:rPr>
  </w:style>
  <w:style w:type="character" w:styleId="IntenseEmphasis">
    <w:name w:val="Intense Emphasis"/>
    <w:basedOn w:val="DefaultParagraphFont"/>
    <w:uiPriority w:val="21"/>
    <w:rsid w:val="009A3120"/>
    <w:rPr>
      <w:rFonts w:asciiTheme="minorHAnsi" w:hAnsiTheme="minorHAnsi"/>
      <w:b w:val="0"/>
      <w:bCs/>
      <w:i w:val="0"/>
      <w:iCs/>
      <w:color w:val="4F81BD" w:themeColor="accent1"/>
      <w:sz w:val="22"/>
    </w:rPr>
  </w:style>
  <w:style w:type="paragraph" w:customStyle="1" w:styleId="Formatvorlage2">
    <w:name w:val="Formatvorlage2"/>
    <w:basedOn w:val="Normal"/>
    <w:link w:val="Formatvorlage2Zchn"/>
    <w:qFormat/>
    <w:rsid w:val="009A3120"/>
    <w:pPr>
      <w:pBdr>
        <w:top w:val="single" w:sz="4" w:space="1" w:color="auto"/>
        <w:left w:val="single" w:sz="4" w:space="0" w:color="auto"/>
        <w:bottom w:val="single" w:sz="4" w:space="7" w:color="auto"/>
        <w:right w:val="single" w:sz="4" w:space="0" w:color="auto"/>
      </w:pBdr>
      <w:tabs>
        <w:tab w:val="left" w:pos="851"/>
        <w:tab w:val="left" w:pos="2552"/>
      </w:tabs>
      <w:spacing w:before="60" w:after="60"/>
      <w:jc w:val="both"/>
    </w:pPr>
    <w:rPr>
      <w:rFonts w:cs="Calibri"/>
      <w:b/>
      <w:bCs/>
    </w:rPr>
  </w:style>
  <w:style w:type="character" w:customStyle="1" w:styleId="Formatvorlage2Zchn">
    <w:name w:val="Formatvorlage2 Zchn"/>
    <w:basedOn w:val="DefaultParagraphFont"/>
    <w:link w:val="Formatvorlage2"/>
    <w:rsid w:val="009A3120"/>
    <w:rPr>
      <w:rFonts w:cs="Calibri"/>
      <w:b/>
      <w:bCs/>
      <w:lang w:val="en-US"/>
    </w:rPr>
  </w:style>
  <w:style w:type="paragraph" w:styleId="TableofFigures">
    <w:name w:val="table of figures"/>
    <w:basedOn w:val="Normal"/>
    <w:next w:val="Normal"/>
    <w:uiPriority w:val="99"/>
    <w:rsid w:val="009A3120"/>
    <w:pPr>
      <w:spacing w:after="0"/>
      <w:ind w:left="440" w:hanging="440"/>
    </w:pPr>
    <w:rPr>
      <w:smallCaps/>
      <w:sz w:val="20"/>
      <w:szCs w:val="20"/>
    </w:rPr>
  </w:style>
  <w:style w:type="table" w:customStyle="1" w:styleId="Formatvorlage1">
    <w:name w:val="Formatvorlage1"/>
    <w:basedOn w:val="TableNormal"/>
    <w:uiPriority w:val="99"/>
    <w:rsid w:val="0095397C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20"/>
    <w:rPr>
      <w:rFonts w:ascii="Tahoma" w:hAnsi="Tahoma" w:cs="Tahoma"/>
      <w:sz w:val="16"/>
      <w:szCs w:val="16"/>
    </w:rPr>
  </w:style>
  <w:style w:type="paragraph" w:customStyle="1" w:styleId="AuflistungTextkrper2">
    <w:name w:val="Auflistung Textkörper 2"/>
    <w:basedOn w:val="BodyText2"/>
    <w:autoRedefine/>
    <w:rsid w:val="00CB4382"/>
    <w:pPr>
      <w:tabs>
        <w:tab w:val="left" w:pos="567"/>
      </w:tabs>
      <w:spacing w:line="240" w:lineRule="auto"/>
      <w:ind w:firstLine="6"/>
    </w:pPr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AB"/>
  </w:style>
  <w:style w:type="paragraph" w:styleId="TOC2">
    <w:name w:val="toc 2"/>
    <w:basedOn w:val="Normal"/>
    <w:next w:val="Normal"/>
    <w:autoRedefine/>
    <w:uiPriority w:val="39"/>
    <w:unhideWhenUsed/>
    <w:rsid w:val="00DD62A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62AB"/>
    <w:pPr>
      <w:spacing w:after="0"/>
      <w:ind w:left="440"/>
    </w:pPr>
    <w:rPr>
      <w:i/>
      <w:iCs/>
      <w:sz w:val="20"/>
      <w:szCs w:val="20"/>
    </w:rPr>
  </w:style>
  <w:style w:type="paragraph" w:customStyle="1" w:styleId="FSberschrift5">
    <w:name w:val="FS Überschrift 5"/>
    <w:basedOn w:val="Heading5"/>
    <w:next w:val="Normal"/>
    <w:link w:val="FSberschrift5Zchn"/>
    <w:qFormat/>
    <w:rsid w:val="00223A2E"/>
  </w:style>
  <w:style w:type="character" w:customStyle="1" w:styleId="FSberschrift5Zchn">
    <w:name w:val="FS Überschrift 5 Zchn"/>
    <w:basedOn w:val="Heading5Char"/>
    <w:link w:val="FSberschrift5"/>
    <w:rsid w:val="00223A2E"/>
    <w:rPr>
      <w:rFonts w:eastAsiaTheme="majorEastAsia" w:cstheme="majorBidi"/>
      <w:i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9743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9743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9743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9743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9743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9743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48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de-DE"/>
    </w:rPr>
  </w:style>
  <w:style w:type="paragraph" w:customStyle="1" w:styleId="SignatureBoxHeader">
    <w:name w:val="Signature Box Header"/>
    <w:basedOn w:val="Normal"/>
    <w:next w:val="Normal"/>
    <w:rsid w:val="004C4899"/>
    <w:pPr>
      <w:spacing w:before="120" w:after="120" w:line="360" w:lineRule="auto"/>
      <w:jc w:val="center"/>
    </w:pPr>
    <w:rPr>
      <w:rFonts w:ascii="Tahoma" w:hAnsi="Tahoma"/>
      <w:b/>
    </w:rPr>
  </w:style>
  <w:style w:type="paragraph" w:customStyle="1" w:styleId="normanitalics">
    <w:name w:val="norman italics"/>
    <w:basedOn w:val="Normal"/>
    <w:rsid w:val="004C4899"/>
    <w:pPr>
      <w:spacing w:before="120" w:line="360" w:lineRule="auto"/>
    </w:pPr>
    <w:rPr>
      <w:rFonts w:ascii="Tahoma" w:hAnsi="Tahoma"/>
      <w:bCs/>
      <w:i/>
      <w:iCs/>
    </w:rPr>
  </w:style>
  <w:style w:type="paragraph" w:customStyle="1" w:styleId="1TH">
    <w:name w:val="1_TH"/>
    <w:basedOn w:val="Normal"/>
    <w:rsid w:val="0015351C"/>
    <w:pPr>
      <w:spacing w:before="60" w:after="60"/>
      <w:jc w:val="center"/>
    </w:pPr>
    <w:rPr>
      <w:rFonts w:ascii="Tahoma" w:hAnsi="Tahoma"/>
      <w:b/>
    </w:rPr>
  </w:style>
  <w:style w:type="table" w:customStyle="1" w:styleId="Formatvorlage11">
    <w:name w:val="Formatvorlage11"/>
    <w:basedOn w:val="TableNormal"/>
    <w:uiPriority w:val="99"/>
    <w:rsid w:val="003A7CE7"/>
    <w:pPr>
      <w:spacing w:after="0" w:line="240" w:lineRule="auto"/>
    </w:pPr>
    <w:rPr>
      <w:rFonts w:eastAsia="Times New Roman" w:cs="Times New Roman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auto"/>
      </w:rPr>
      <w:tblPr/>
      <w:tcPr>
        <w:shd w:val="clear" w:color="auto" w:fill="BFBFBF" w:themeFill="background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A7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C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CE7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267E"/>
    <w:pPr>
      <w:ind w:left="720"/>
      <w:contextualSpacing/>
    </w:pPr>
  </w:style>
  <w:style w:type="paragraph" w:styleId="Revision">
    <w:name w:val="Revision"/>
    <w:hidden/>
    <w:uiPriority w:val="99"/>
    <w:semiHidden/>
    <w:rsid w:val="00B45CEF"/>
    <w:pPr>
      <w:spacing w:after="0" w:line="240" w:lineRule="auto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CE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1211">
                  <w:marLeft w:val="390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6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4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8343">
                  <w:marLeft w:val="390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8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78177-2CAE-4646-86AD-EB5EE360C5F0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434C76-67D1-4A17-94B5-80A1CBF2F554}">
      <dgm:prSet phldrT="[Text]"/>
      <dgm:spPr/>
      <dgm:t>
        <a:bodyPr/>
        <a:lstStyle/>
        <a:p>
          <a:r>
            <a:rPr lang="en-US"/>
            <a:t>SAP ERP (P11)</a:t>
          </a:r>
        </a:p>
      </dgm:t>
    </dgm:pt>
    <dgm:pt modelId="{F43FB5CB-3F99-4C15-8B55-512F3DE5058B}" type="parTrans" cxnId="{B7C0F7F7-7DA4-421F-8FB0-0B6DE9A4EAE6}">
      <dgm:prSet/>
      <dgm:spPr/>
      <dgm:t>
        <a:bodyPr/>
        <a:lstStyle/>
        <a:p>
          <a:endParaRPr lang="en-US"/>
        </a:p>
      </dgm:t>
    </dgm:pt>
    <dgm:pt modelId="{9179DA1E-F887-4458-92EF-BDB24DF2880B}" type="sibTrans" cxnId="{B7C0F7F7-7DA4-421F-8FB0-0B6DE9A4EAE6}">
      <dgm:prSet/>
      <dgm:spPr/>
      <dgm:t>
        <a:bodyPr/>
        <a:lstStyle/>
        <a:p>
          <a:r>
            <a:rPr lang="en-US"/>
            <a:t>IDoc</a:t>
          </a:r>
        </a:p>
      </dgm:t>
    </dgm:pt>
    <dgm:pt modelId="{A791DC23-26EF-4210-A739-8BC48B505341}">
      <dgm:prSet phldrT="[Text]"/>
      <dgm:spPr/>
      <dgm:t>
        <a:bodyPr/>
        <a:lstStyle/>
        <a:p>
          <a:r>
            <a:rPr lang="en-US"/>
            <a:t>Vendor Master created/changed in P11 system</a:t>
          </a:r>
        </a:p>
      </dgm:t>
    </dgm:pt>
    <dgm:pt modelId="{347036DB-0A3F-4C8A-B619-D83057DF5DC5}" type="parTrans" cxnId="{F7DB754C-A147-4505-80D6-D056F602EEC9}">
      <dgm:prSet/>
      <dgm:spPr/>
      <dgm:t>
        <a:bodyPr/>
        <a:lstStyle/>
        <a:p>
          <a:endParaRPr lang="en-US"/>
        </a:p>
      </dgm:t>
    </dgm:pt>
    <dgm:pt modelId="{BA0821B4-EC88-4F07-A9E3-C8004B7ECD57}" type="sibTrans" cxnId="{F7DB754C-A147-4505-80D6-D056F602EEC9}">
      <dgm:prSet/>
      <dgm:spPr/>
      <dgm:t>
        <a:bodyPr/>
        <a:lstStyle/>
        <a:p>
          <a:endParaRPr lang="en-US"/>
        </a:p>
      </dgm:t>
    </dgm:pt>
    <dgm:pt modelId="{B339E898-1B37-49E5-A21D-8C38428E42B1}">
      <dgm:prSet phldrT="[Text]"/>
      <dgm:spPr/>
      <dgm:t>
        <a:bodyPr/>
        <a:lstStyle/>
        <a:p>
          <a:r>
            <a:rPr lang="en-US"/>
            <a:t>PI Syste	</a:t>
          </a:r>
        </a:p>
      </dgm:t>
    </dgm:pt>
    <dgm:pt modelId="{09F24328-DF6B-4A30-87C6-FC935CD7F81E}" type="parTrans" cxnId="{D9C52A15-0FBC-4F85-8749-CE39AC085147}">
      <dgm:prSet/>
      <dgm:spPr/>
      <dgm:t>
        <a:bodyPr/>
        <a:lstStyle/>
        <a:p>
          <a:endParaRPr lang="en-US"/>
        </a:p>
      </dgm:t>
    </dgm:pt>
    <dgm:pt modelId="{B2E310CD-63FF-4530-B268-B7BF2FD6D463}" type="sibTrans" cxnId="{D9C52A15-0FBC-4F85-8749-CE39AC085147}">
      <dgm:prSet/>
      <dgm:spPr/>
      <dgm:t>
        <a:bodyPr/>
        <a:lstStyle/>
        <a:p>
          <a:r>
            <a:rPr lang="en-US"/>
            <a:t>XML</a:t>
          </a:r>
        </a:p>
      </dgm:t>
    </dgm:pt>
    <dgm:pt modelId="{A14D6169-4DCA-4031-94EB-A9B49BA93FB5}">
      <dgm:prSet phldrT="[Text]"/>
      <dgm:spPr/>
      <dgm:t>
        <a:bodyPr/>
        <a:lstStyle/>
        <a:p>
          <a:r>
            <a:rPr lang="en-US"/>
            <a:t>HIS System</a:t>
          </a:r>
        </a:p>
      </dgm:t>
    </dgm:pt>
    <dgm:pt modelId="{2A533AB4-FCA4-4251-8271-15F74E5DDE63}" type="parTrans" cxnId="{37B421D8-4683-4A62-AF0B-2CCDD086F8DA}">
      <dgm:prSet/>
      <dgm:spPr/>
      <dgm:t>
        <a:bodyPr/>
        <a:lstStyle/>
        <a:p>
          <a:endParaRPr lang="en-US"/>
        </a:p>
      </dgm:t>
    </dgm:pt>
    <dgm:pt modelId="{57343FD8-A0E6-42B7-820C-3AF2B6C27499}" type="sibTrans" cxnId="{37B421D8-4683-4A62-AF0B-2CCDD086F8DA}">
      <dgm:prSet/>
      <dgm:spPr/>
      <dgm:t>
        <a:bodyPr/>
        <a:lstStyle/>
        <a:p>
          <a:endParaRPr lang="en-US"/>
        </a:p>
      </dgm:t>
    </dgm:pt>
    <dgm:pt modelId="{84CFAAE6-2C6F-4DCE-A2C0-64BD5F507107}">
      <dgm:prSet phldrT="[Text]"/>
      <dgm:spPr/>
      <dgm:t>
        <a:bodyPr/>
        <a:lstStyle/>
        <a:p>
          <a:r>
            <a:rPr lang="en-US"/>
            <a:t>HIS System receives with vendor master information</a:t>
          </a:r>
        </a:p>
      </dgm:t>
    </dgm:pt>
    <dgm:pt modelId="{490D0875-6FF9-45BD-B012-3957BAFC2C5F}" type="parTrans" cxnId="{A12BA41A-511A-49F6-8146-05631829441A}">
      <dgm:prSet/>
      <dgm:spPr/>
      <dgm:t>
        <a:bodyPr/>
        <a:lstStyle/>
        <a:p>
          <a:endParaRPr lang="en-US"/>
        </a:p>
      </dgm:t>
    </dgm:pt>
    <dgm:pt modelId="{8EF13601-09EA-4B30-BC6B-824A6553EDE6}" type="sibTrans" cxnId="{A12BA41A-511A-49F6-8146-05631829441A}">
      <dgm:prSet/>
      <dgm:spPr/>
      <dgm:t>
        <a:bodyPr/>
        <a:lstStyle/>
        <a:p>
          <a:endParaRPr lang="en-US"/>
        </a:p>
      </dgm:t>
    </dgm:pt>
    <dgm:pt modelId="{BD084CD8-312D-4B26-BFE9-0883086DB9B0}">
      <dgm:prSet phldrT="[Text]"/>
      <dgm:spPr/>
      <dgm:t>
        <a:bodyPr/>
        <a:lstStyle/>
        <a:p>
          <a:r>
            <a:rPr lang="en-US"/>
            <a:t>Data mapping to send information</a:t>
          </a:r>
        </a:p>
      </dgm:t>
    </dgm:pt>
    <dgm:pt modelId="{26DE3E02-0050-4D1C-9F09-65D5263E51D5}" type="parTrans" cxnId="{75FF0A71-E4A6-4A2D-BF50-5C65B4BE523D}">
      <dgm:prSet/>
      <dgm:spPr/>
      <dgm:t>
        <a:bodyPr/>
        <a:lstStyle/>
        <a:p>
          <a:endParaRPr lang="en-US"/>
        </a:p>
      </dgm:t>
    </dgm:pt>
    <dgm:pt modelId="{1CD5EDD9-FBFD-4B29-8A82-D4DF6EC6C79C}" type="sibTrans" cxnId="{75FF0A71-E4A6-4A2D-BF50-5C65B4BE523D}">
      <dgm:prSet/>
      <dgm:spPr/>
      <dgm:t>
        <a:bodyPr/>
        <a:lstStyle/>
        <a:p>
          <a:endParaRPr lang="en-US"/>
        </a:p>
      </dgm:t>
    </dgm:pt>
    <dgm:pt modelId="{993CC96A-79BF-4B76-B45B-3D3AE1671AD8}">
      <dgm:prSet phldrT="[Text]"/>
      <dgm:spPr/>
      <dgm:t>
        <a:bodyPr/>
        <a:lstStyle/>
        <a:p>
          <a:r>
            <a:rPr lang="en-US"/>
            <a:t>IDoc is received</a:t>
          </a:r>
        </a:p>
      </dgm:t>
    </dgm:pt>
    <dgm:pt modelId="{1207F2F1-D122-4B7D-94A7-453BD697D559}" type="parTrans" cxnId="{B79952EC-BAED-4C1A-8B16-5A468766D530}">
      <dgm:prSet/>
      <dgm:spPr/>
      <dgm:t>
        <a:bodyPr/>
        <a:lstStyle/>
        <a:p>
          <a:endParaRPr lang="en-US"/>
        </a:p>
      </dgm:t>
    </dgm:pt>
    <dgm:pt modelId="{0435BDB3-93D6-4FD0-A1BD-77E0A546AC14}" type="sibTrans" cxnId="{B79952EC-BAED-4C1A-8B16-5A468766D530}">
      <dgm:prSet/>
      <dgm:spPr/>
      <dgm:t>
        <a:bodyPr/>
        <a:lstStyle/>
        <a:p>
          <a:endParaRPr lang="en-US"/>
        </a:p>
      </dgm:t>
    </dgm:pt>
    <dgm:pt modelId="{FE0BC77E-687F-4096-BCCC-D4BAFC40C733}">
      <dgm:prSet phldrT="[Text]"/>
      <dgm:spPr/>
      <dgm:t>
        <a:bodyPr/>
        <a:lstStyle/>
        <a:p>
          <a:endParaRPr lang="en-US"/>
        </a:p>
      </dgm:t>
    </dgm:pt>
    <dgm:pt modelId="{8A1910BC-D5F5-4E42-8904-92536913F380}" type="parTrans" cxnId="{9EC853B4-842A-4081-8B7A-92D131CDBAAD}">
      <dgm:prSet/>
      <dgm:spPr/>
      <dgm:t>
        <a:bodyPr/>
        <a:lstStyle/>
        <a:p>
          <a:endParaRPr lang="en-US"/>
        </a:p>
      </dgm:t>
    </dgm:pt>
    <dgm:pt modelId="{AB006D5B-9015-4778-890B-6517795D9559}" type="sibTrans" cxnId="{9EC853B4-842A-4081-8B7A-92D131CDBAAD}">
      <dgm:prSet/>
      <dgm:spPr/>
      <dgm:t>
        <a:bodyPr/>
        <a:lstStyle/>
        <a:p>
          <a:endParaRPr lang="en-US"/>
        </a:p>
      </dgm:t>
    </dgm:pt>
    <dgm:pt modelId="{96683054-B7BB-4540-A2A2-D459675C3B1B}" type="pres">
      <dgm:prSet presAssocID="{42278177-2CAE-4646-86AD-EB5EE360C5F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7CA708F-8860-4A5C-B80B-1F122C45B84A}" type="pres">
      <dgm:prSet presAssocID="{17434C76-67D1-4A17-94B5-80A1CBF2F554}" presName="composite" presStyleCnt="0"/>
      <dgm:spPr/>
    </dgm:pt>
    <dgm:pt modelId="{791AE352-BCBF-4EE4-971A-FF5844724503}" type="pres">
      <dgm:prSet presAssocID="{17434C76-67D1-4A17-94B5-80A1CBF2F554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BE0405-1C71-4DDE-955D-4C4F89B915A8}" type="pres">
      <dgm:prSet presAssocID="{17434C76-67D1-4A17-94B5-80A1CBF2F554}" presName="parSh" presStyleLbl="node1" presStyleIdx="0" presStyleCnt="3"/>
      <dgm:spPr/>
      <dgm:t>
        <a:bodyPr/>
        <a:lstStyle/>
        <a:p>
          <a:endParaRPr lang="en-US"/>
        </a:p>
      </dgm:t>
    </dgm:pt>
    <dgm:pt modelId="{4D3BCA8A-F044-4D8E-B777-133B6611790E}" type="pres">
      <dgm:prSet presAssocID="{17434C76-67D1-4A17-94B5-80A1CBF2F554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7CEA37-7F74-4331-8C0C-4D845DDFC7CD}" type="pres">
      <dgm:prSet presAssocID="{9179DA1E-F887-4458-92EF-BDB24DF2880B}" presName="sibTrans" presStyleLbl="sibTrans2D1" presStyleIdx="0" presStyleCnt="2"/>
      <dgm:spPr/>
      <dgm:t>
        <a:bodyPr/>
        <a:lstStyle/>
        <a:p>
          <a:endParaRPr lang="en-US"/>
        </a:p>
      </dgm:t>
    </dgm:pt>
    <dgm:pt modelId="{14033E8C-16FD-4BF2-9AD1-B47D1AA71F1C}" type="pres">
      <dgm:prSet presAssocID="{9179DA1E-F887-4458-92EF-BDB24DF2880B}" presName="connTx" presStyleLbl="sibTrans2D1" presStyleIdx="0" presStyleCnt="2"/>
      <dgm:spPr/>
      <dgm:t>
        <a:bodyPr/>
        <a:lstStyle/>
        <a:p>
          <a:endParaRPr lang="en-US"/>
        </a:p>
      </dgm:t>
    </dgm:pt>
    <dgm:pt modelId="{BBE6FF9F-FDEF-4DB1-90C8-50C7DFCB6E71}" type="pres">
      <dgm:prSet presAssocID="{B339E898-1B37-49E5-A21D-8C38428E42B1}" presName="composite" presStyleCnt="0"/>
      <dgm:spPr/>
    </dgm:pt>
    <dgm:pt modelId="{775AC79D-CC53-47F0-90BF-B69D75E49A18}" type="pres">
      <dgm:prSet presAssocID="{B339E898-1B37-49E5-A21D-8C38428E42B1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7163C6-138E-41F6-B8D4-169C2DFABF38}" type="pres">
      <dgm:prSet presAssocID="{B339E898-1B37-49E5-A21D-8C38428E42B1}" presName="parSh" presStyleLbl="node1" presStyleIdx="1" presStyleCnt="3"/>
      <dgm:spPr/>
      <dgm:t>
        <a:bodyPr/>
        <a:lstStyle/>
        <a:p>
          <a:endParaRPr lang="en-US"/>
        </a:p>
      </dgm:t>
    </dgm:pt>
    <dgm:pt modelId="{278B9552-0C50-4A79-A341-3C219284A84F}" type="pres">
      <dgm:prSet presAssocID="{B339E898-1B37-49E5-A21D-8C38428E42B1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CFB751-6D1E-4E56-BCC5-08DCBCBF8430}" type="pres">
      <dgm:prSet presAssocID="{B2E310CD-63FF-4530-B268-B7BF2FD6D463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A88DB71-9854-4E3B-B474-701131E553E5}" type="pres">
      <dgm:prSet presAssocID="{B2E310CD-63FF-4530-B268-B7BF2FD6D463}" presName="connTx" presStyleLbl="sibTrans2D1" presStyleIdx="1" presStyleCnt="2"/>
      <dgm:spPr/>
      <dgm:t>
        <a:bodyPr/>
        <a:lstStyle/>
        <a:p>
          <a:endParaRPr lang="en-US"/>
        </a:p>
      </dgm:t>
    </dgm:pt>
    <dgm:pt modelId="{DB6C5962-0EE4-4D7A-8DCB-FD47EBF58461}" type="pres">
      <dgm:prSet presAssocID="{A14D6169-4DCA-4031-94EB-A9B49BA93FB5}" presName="composite" presStyleCnt="0"/>
      <dgm:spPr/>
    </dgm:pt>
    <dgm:pt modelId="{F0E3D479-D9A0-44B9-98C2-7A6FE4B03EC7}" type="pres">
      <dgm:prSet presAssocID="{A14D6169-4DCA-4031-94EB-A9B49BA93FB5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68D159-1FC5-4899-AD28-A383D6CCFB02}" type="pres">
      <dgm:prSet presAssocID="{A14D6169-4DCA-4031-94EB-A9B49BA93FB5}" presName="parSh" presStyleLbl="node1" presStyleIdx="2" presStyleCnt="3"/>
      <dgm:spPr/>
      <dgm:t>
        <a:bodyPr/>
        <a:lstStyle/>
        <a:p>
          <a:endParaRPr lang="en-US"/>
        </a:p>
      </dgm:t>
    </dgm:pt>
    <dgm:pt modelId="{BC404336-E6A9-44EB-B179-C57E199D993D}" type="pres">
      <dgm:prSet presAssocID="{A14D6169-4DCA-4031-94EB-A9B49BA93FB5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7B421D8-4683-4A62-AF0B-2CCDD086F8DA}" srcId="{42278177-2CAE-4646-86AD-EB5EE360C5F0}" destId="{A14D6169-4DCA-4031-94EB-A9B49BA93FB5}" srcOrd="2" destOrd="0" parTransId="{2A533AB4-FCA4-4251-8271-15F74E5DDE63}" sibTransId="{57343FD8-A0E6-42B7-820C-3AF2B6C27499}"/>
    <dgm:cxn modelId="{A12BA41A-511A-49F6-8146-05631829441A}" srcId="{A14D6169-4DCA-4031-94EB-A9B49BA93FB5}" destId="{84CFAAE6-2C6F-4DCE-A2C0-64BD5F507107}" srcOrd="0" destOrd="0" parTransId="{490D0875-6FF9-45BD-B012-3957BAFC2C5F}" sibTransId="{8EF13601-09EA-4B30-BC6B-824A6553EDE6}"/>
    <dgm:cxn modelId="{C8FF6890-C2B1-4D9B-9663-540B79DA1A53}" type="presOf" srcId="{FE0BC77E-687F-4096-BCCC-D4BAFC40C733}" destId="{278B9552-0C50-4A79-A341-3C219284A84F}" srcOrd="0" destOrd="1" presId="urn:microsoft.com/office/officeart/2005/8/layout/process3"/>
    <dgm:cxn modelId="{B7C0F7F7-7DA4-421F-8FB0-0B6DE9A4EAE6}" srcId="{42278177-2CAE-4646-86AD-EB5EE360C5F0}" destId="{17434C76-67D1-4A17-94B5-80A1CBF2F554}" srcOrd="0" destOrd="0" parTransId="{F43FB5CB-3F99-4C15-8B55-512F3DE5058B}" sibTransId="{9179DA1E-F887-4458-92EF-BDB24DF2880B}"/>
    <dgm:cxn modelId="{75FF0A71-E4A6-4A2D-BF50-5C65B4BE523D}" srcId="{B339E898-1B37-49E5-A21D-8C38428E42B1}" destId="{BD084CD8-312D-4B26-BFE9-0883086DB9B0}" srcOrd="2" destOrd="0" parTransId="{26DE3E02-0050-4D1C-9F09-65D5263E51D5}" sibTransId="{1CD5EDD9-FBFD-4B29-8A82-D4DF6EC6C79C}"/>
    <dgm:cxn modelId="{C3017D87-F82A-4C5F-8032-E9CC69F57097}" type="presOf" srcId="{9179DA1E-F887-4458-92EF-BDB24DF2880B}" destId="{737CEA37-7F74-4331-8C0C-4D845DDFC7CD}" srcOrd="0" destOrd="0" presId="urn:microsoft.com/office/officeart/2005/8/layout/process3"/>
    <dgm:cxn modelId="{E2E28C73-0DC5-4919-B529-09E28856CF6E}" type="presOf" srcId="{A791DC23-26EF-4210-A739-8BC48B505341}" destId="{4D3BCA8A-F044-4D8E-B777-133B6611790E}" srcOrd="0" destOrd="0" presId="urn:microsoft.com/office/officeart/2005/8/layout/process3"/>
    <dgm:cxn modelId="{8979940F-B8B0-488F-9730-E1177E61A2F9}" type="presOf" srcId="{A14D6169-4DCA-4031-94EB-A9B49BA93FB5}" destId="{D168D159-1FC5-4899-AD28-A383D6CCFB02}" srcOrd="1" destOrd="0" presId="urn:microsoft.com/office/officeart/2005/8/layout/process3"/>
    <dgm:cxn modelId="{3EEB6E2E-613A-4414-8AA1-27FC9D67FB65}" type="presOf" srcId="{42278177-2CAE-4646-86AD-EB5EE360C5F0}" destId="{96683054-B7BB-4540-A2A2-D459675C3B1B}" srcOrd="0" destOrd="0" presId="urn:microsoft.com/office/officeart/2005/8/layout/process3"/>
    <dgm:cxn modelId="{607F0C52-8B03-479A-A02E-8D2941F81BA3}" type="presOf" srcId="{BD084CD8-312D-4B26-BFE9-0883086DB9B0}" destId="{278B9552-0C50-4A79-A341-3C219284A84F}" srcOrd="0" destOrd="2" presId="urn:microsoft.com/office/officeart/2005/8/layout/process3"/>
    <dgm:cxn modelId="{22B94142-C9B8-4FAC-A09E-A0F4E8CF26D2}" type="presOf" srcId="{B2E310CD-63FF-4530-B268-B7BF2FD6D463}" destId="{B4CFB751-6D1E-4E56-BCC5-08DCBCBF8430}" srcOrd="0" destOrd="0" presId="urn:microsoft.com/office/officeart/2005/8/layout/process3"/>
    <dgm:cxn modelId="{8BA645B1-8FE5-47EF-B9D5-7583629C6A47}" type="presOf" srcId="{17434C76-67D1-4A17-94B5-80A1CBF2F554}" destId="{CDBE0405-1C71-4DDE-955D-4C4F89B915A8}" srcOrd="1" destOrd="0" presId="urn:microsoft.com/office/officeart/2005/8/layout/process3"/>
    <dgm:cxn modelId="{D9C52A15-0FBC-4F85-8749-CE39AC085147}" srcId="{42278177-2CAE-4646-86AD-EB5EE360C5F0}" destId="{B339E898-1B37-49E5-A21D-8C38428E42B1}" srcOrd="1" destOrd="0" parTransId="{09F24328-DF6B-4A30-87C6-FC935CD7F81E}" sibTransId="{B2E310CD-63FF-4530-B268-B7BF2FD6D463}"/>
    <dgm:cxn modelId="{9EC853B4-842A-4081-8B7A-92D131CDBAAD}" srcId="{B339E898-1B37-49E5-A21D-8C38428E42B1}" destId="{FE0BC77E-687F-4096-BCCC-D4BAFC40C733}" srcOrd="1" destOrd="0" parTransId="{8A1910BC-D5F5-4E42-8904-92536913F380}" sibTransId="{AB006D5B-9015-4778-890B-6517795D9559}"/>
    <dgm:cxn modelId="{6558DF6C-7C13-4DDA-9262-2F253D19CB59}" type="presOf" srcId="{B339E898-1B37-49E5-A21D-8C38428E42B1}" destId="{775AC79D-CC53-47F0-90BF-B69D75E49A18}" srcOrd="0" destOrd="0" presId="urn:microsoft.com/office/officeart/2005/8/layout/process3"/>
    <dgm:cxn modelId="{EC31FDCB-A06B-4F8C-9B83-AEF880D69652}" type="presOf" srcId="{9179DA1E-F887-4458-92EF-BDB24DF2880B}" destId="{14033E8C-16FD-4BF2-9AD1-B47D1AA71F1C}" srcOrd="1" destOrd="0" presId="urn:microsoft.com/office/officeart/2005/8/layout/process3"/>
    <dgm:cxn modelId="{CD59FCE2-BE51-4DB0-BB2F-1E6BA9597FD5}" type="presOf" srcId="{84CFAAE6-2C6F-4DCE-A2C0-64BD5F507107}" destId="{BC404336-E6A9-44EB-B179-C57E199D993D}" srcOrd="0" destOrd="0" presId="urn:microsoft.com/office/officeart/2005/8/layout/process3"/>
    <dgm:cxn modelId="{F7DB754C-A147-4505-80D6-D056F602EEC9}" srcId="{17434C76-67D1-4A17-94B5-80A1CBF2F554}" destId="{A791DC23-26EF-4210-A739-8BC48B505341}" srcOrd="0" destOrd="0" parTransId="{347036DB-0A3F-4C8A-B619-D83057DF5DC5}" sibTransId="{BA0821B4-EC88-4F07-A9E3-C8004B7ECD57}"/>
    <dgm:cxn modelId="{B79952EC-BAED-4C1A-8B16-5A468766D530}" srcId="{B339E898-1B37-49E5-A21D-8C38428E42B1}" destId="{993CC96A-79BF-4B76-B45B-3D3AE1671AD8}" srcOrd="0" destOrd="0" parTransId="{1207F2F1-D122-4B7D-94A7-453BD697D559}" sibTransId="{0435BDB3-93D6-4FD0-A1BD-77E0A546AC14}"/>
    <dgm:cxn modelId="{6C155DE6-D159-4703-B6E5-AC90C6467E17}" type="presOf" srcId="{B2E310CD-63FF-4530-B268-B7BF2FD6D463}" destId="{5A88DB71-9854-4E3B-B474-701131E553E5}" srcOrd="1" destOrd="0" presId="urn:microsoft.com/office/officeart/2005/8/layout/process3"/>
    <dgm:cxn modelId="{8D850C39-8CC0-4B0E-8392-1441F0840B91}" type="presOf" srcId="{17434C76-67D1-4A17-94B5-80A1CBF2F554}" destId="{791AE352-BCBF-4EE4-971A-FF5844724503}" srcOrd="0" destOrd="0" presId="urn:microsoft.com/office/officeart/2005/8/layout/process3"/>
    <dgm:cxn modelId="{8C2807EF-5A5A-421C-A4A5-E7B667897230}" type="presOf" srcId="{A14D6169-4DCA-4031-94EB-A9B49BA93FB5}" destId="{F0E3D479-D9A0-44B9-98C2-7A6FE4B03EC7}" srcOrd="0" destOrd="0" presId="urn:microsoft.com/office/officeart/2005/8/layout/process3"/>
    <dgm:cxn modelId="{6F45BD7F-2362-4B1A-881D-BEEB3B52382C}" type="presOf" srcId="{993CC96A-79BF-4B76-B45B-3D3AE1671AD8}" destId="{278B9552-0C50-4A79-A341-3C219284A84F}" srcOrd="0" destOrd="0" presId="urn:microsoft.com/office/officeart/2005/8/layout/process3"/>
    <dgm:cxn modelId="{0BB982D1-E694-4381-8710-7FD6FCF20234}" type="presOf" srcId="{B339E898-1B37-49E5-A21D-8C38428E42B1}" destId="{3B7163C6-138E-41F6-B8D4-169C2DFABF38}" srcOrd="1" destOrd="0" presId="urn:microsoft.com/office/officeart/2005/8/layout/process3"/>
    <dgm:cxn modelId="{6CA09BE0-919B-40F9-8C21-F1BC1DD23B21}" type="presParOf" srcId="{96683054-B7BB-4540-A2A2-D459675C3B1B}" destId="{87CA708F-8860-4A5C-B80B-1F122C45B84A}" srcOrd="0" destOrd="0" presId="urn:microsoft.com/office/officeart/2005/8/layout/process3"/>
    <dgm:cxn modelId="{96AC355C-1B4F-4D5A-9BE8-15A16BF6F3DC}" type="presParOf" srcId="{87CA708F-8860-4A5C-B80B-1F122C45B84A}" destId="{791AE352-BCBF-4EE4-971A-FF5844724503}" srcOrd="0" destOrd="0" presId="urn:microsoft.com/office/officeart/2005/8/layout/process3"/>
    <dgm:cxn modelId="{78D719CE-943D-48C8-8747-C01DE64828B9}" type="presParOf" srcId="{87CA708F-8860-4A5C-B80B-1F122C45B84A}" destId="{CDBE0405-1C71-4DDE-955D-4C4F89B915A8}" srcOrd="1" destOrd="0" presId="urn:microsoft.com/office/officeart/2005/8/layout/process3"/>
    <dgm:cxn modelId="{425D0002-483D-4653-B7C0-DA2F48A0FC10}" type="presParOf" srcId="{87CA708F-8860-4A5C-B80B-1F122C45B84A}" destId="{4D3BCA8A-F044-4D8E-B777-133B6611790E}" srcOrd="2" destOrd="0" presId="urn:microsoft.com/office/officeart/2005/8/layout/process3"/>
    <dgm:cxn modelId="{2DB9DAA9-AE0A-40F4-A2F4-397BF88AF315}" type="presParOf" srcId="{96683054-B7BB-4540-A2A2-D459675C3B1B}" destId="{737CEA37-7F74-4331-8C0C-4D845DDFC7CD}" srcOrd="1" destOrd="0" presId="urn:microsoft.com/office/officeart/2005/8/layout/process3"/>
    <dgm:cxn modelId="{A4BF11D5-07C1-4B73-9E82-13F91A6B9568}" type="presParOf" srcId="{737CEA37-7F74-4331-8C0C-4D845DDFC7CD}" destId="{14033E8C-16FD-4BF2-9AD1-B47D1AA71F1C}" srcOrd="0" destOrd="0" presId="urn:microsoft.com/office/officeart/2005/8/layout/process3"/>
    <dgm:cxn modelId="{B7703AA2-38C4-46A5-BEBF-05CDE9250563}" type="presParOf" srcId="{96683054-B7BB-4540-A2A2-D459675C3B1B}" destId="{BBE6FF9F-FDEF-4DB1-90C8-50C7DFCB6E71}" srcOrd="2" destOrd="0" presId="urn:microsoft.com/office/officeart/2005/8/layout/process3"/>
    <dgm:cxn modelId="{81C16447-6AB3-4426-BE12-CE4321CFF9A4}" type="presParOf" srcId="{BBE6FF9F-FDEF-4DB1-90C8-50C7DFCB6E71}" destId="{775AC79D-CC53-47F0-90BF-B69D75E49A18}" srcOrd="0" destOrd="0" presId="urn:microsoft.com/office/officeart/2005/8/layout/process3"/>
    <dgm:cxn modelId="{9FB48A4D-68EB-4BE3-BF3A-86A6A52F8766}" type="presParOf" srcId="{BBE6FF9F-FDEF-4DB1-90C8-50C7DFCB6E71}" destId="{3B7163C6-138E-41F6-B8D4-169C2DFABF38}" srcOrd="1" destOrd="0" presId="urn:microsoft.com/office/officeart/2005/8/layout/process3"/>
    <dgm:cxn modelId="{8612E791-7EB9-47C1-A1FF-0152386EDE78}" type="presParOf" srcId="{BBE6FF9F-FDEF-4DB1-90C8-50C7DFCB6E71}" destId="{278B9552-0C50-4A79-A341-3C219284A84F}" srcOrd="2" destOrd="0" presId="urn:microsoft.com/office/officeart/2005/8/layout/process3"/>
    <dgm:cxn modelId="{86B8EB03-7DC4-4BC2-A9D3-3E536BF8CF50}" type="presParOf" srcId="{96683054-B7BB-4540-A2A2-D459675C3B1B}" destId="{B4CFB751-6D1E-4E56-BCC5-08DCBCBF8430}" srcOrd="3" destOrd="0" presId="urn:microsoft.com/office/officeart/2005/8/layout/process3"/>
    <dgm:cxn modelId="{53A6738D-F31E-432E-B60D-DF9A74B1DF3B}" type="presParOf" srcId="{B4CFB751-6D1E-4E56-BCC5-08DCBCBF8430}" destId="{5A88DB71-9854-4E3B-B474-701131E553E5}" srcOrd="0" destOrd="0" presId="urn:microsoft.com/office/officeart/2005/8/layout/process3"/>
    <dgm:cxn modelId="{6D9DD9BB-2605-44EA-B48A-16EF3E1B6763}" type="presParOf" srcId="{96683054-B7BB-4540-A2A2-D459675C3B1B}" destId="{DB6C5962-0EE4-4D7A-8DCB-FD47EBF58461}" srcOrd="4" destOrd="0" presId="urn:microsoft.com/office/officeart/2005/8/layout/process3"/>
    <dgm:cxn modelId="{5DFC1188-4FC0-4F43-89A6-552F122E4759}" type="presParOf" srcId="{DB6C5962-0EE4-4D7A-8DCB-FD47EBF58461}" destId="{F0E3D479-D9A0-44B9-98C2-7A6FE4B03EC7}" srcOrd="0" destOrd="0" presId="urn:microsoft.com/office/officeart/2005/8/layout/process3"/>
    <dgm:cxn modelId="{1071120A-4C7F-4878-9EEC-AC4AA92B99C3}" type="presParOf" srcId="{DB6C5962-0EE4-4D7A-8DCB-FD47EBF58461}" destId="{D168D159-1FC5-4899-AD28-A383D6CCFB02}" srcOrd="1" destOrd="0" presId="urn:microsoft.com/office/officeart/2005/8/layout/process3"/>
    <dgm:cxn modelId="{0BD12479-B1C3-4014-B11C-7A437664DD33}" type="presParOf" srcId="{DB6C5962-0EE4-4D7A-8DCB-FD47EBF58461}" destId="{BC404336-E6A9-44EB-B179-C57E199D993D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E0405-1C71-4DDE-955D-4C4F89B915A8}">
      <dsp:nvSpPr>
        <dsp:cNvPr id="0" name=""/>
        <dsp:cNvSpPr/>
      </dsp:nvSpPr>
      <dsp:spPr>
        <a:xfrm>
          <a:off x="3200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SAP ERP (P11)</a:t>
          </a:r>
        </a:p>
      </dsp:txBody>
      <dsp:txXfrm>
        <a:off x="3200" y="104374"/>
        <a:ext cx="1455296" cy="345600"/>
      </dsp:txXfrm>
    </dsp:sp>
    <dsp:sp modelId="{4D3BCA8A-F044-4D8E-B777-133B6611790E}">
      <dsp:nvSpPr>
        <dsp:cNvPr id="0" name=""/>
        <dsp:cNvSpPr/>
      </dsp:nvSpPr>
      <dsp:spPr>
        <a:xfrm>
          <a:off x="301273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Vendor Master created/changed in P11 system</a:t>
          </a:r>
        </a:p>
      </dsp:txBody>
      <dsp:txXfrm>
        <a:off x="329505" y="478206"/>
        <a:ext cx="1398832" cy="907436"/>
      </dsp:txXfrm>
    </dsp:sp>
    <dsp:sp modelId="{737CEA37-7F74-4331-8C0C-4D845DDFC7CD}">
      <dsp:nvSpPr>
        <dsp:cNvPr id="0" name=""/>
        <dsp:cNvSpPr/>
      </dsp:nvSpPr>
      <dsp:spPr>
        <a:xfrm>
          <a:off x="1679115" y="96011"/>
          <a:ext cx="467709" cy="3623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IDoc</a:t>
          </a:r>
        </a:p>
      </dsp:txBody>
      <dsp:txXfrm>
        <a:off x="1679115" y="168476"/>
        <a:ext cx="359011" cy="217396"/>
      </dsp:txXfrm>
    </dsp:sp>
    <dsp:sp modelId="{3B7163C6-138E-41F6-B8D4-169C2DFABF38}">
      <dsp:nvSpPr>
        <dsp:cNvPr id="0" name=""/>
        <dsp:cNvSpPr/>
      </dsp:nvSpPr>
      <dsp:spPr>
        <a:xfrm>
          <a:off x="2340968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 Syste	</a:t>
          </a:r>
        </a:p>
      </dsp:txBody>
      <dsp:txXfrm>
        <a:off x="2340968" y="104374"/>
        <a:ext cx="1455296" cy="345600"/>
      </dsp:txXfrm>
    </dsp:sp>
    <dsp:sp modelId="{278B9552-0C50-4A79-A341-3C219284A84F}">
      <dsp:nvSpPr>
        <dsp:cNvPr id="0" name=""/>
        <dsp:cNvSpPr/>
      </dsp:nvSpPr>
      <dsp:spPr>
        <a:xfrm>
          <a:off x="2639041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IDoc is received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Data mapping to send information</a:t>
          </a:r>
        </a:p>
      </dsp:txBody>
      <dsp:txXfrm>
        <a:off x="2667273" y="478206"/>
        <a:ext cx="1398832" cy="907436"/>
      </dsp:txXfrm>
    </dsp:sp>
    <dsp:sp modelId="{B4CFB751-6D1E-4E56-BCC5-08DCBCBF8430}">
      <dsp:nvSpPr>
        <dsp:cNvPr id="0" name=""/>
        <dsp:cNvSpPr/>
      </dsp:nvSpPr>
      <dsp:spPr>
        <a:xfrm>
          <a:off x="4016882" y="96011"/>
          <a:ext cx="467709" cy="3623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XML</a:t>
          </a:r>
        </a:p>
      </dsp:txBody>
      <dsp:txXfrm>
        <a:off x="4016882" y="168476"/>
        <a:ext cx="359011" cy="217396"/>
      </dsp:txXfrm>
    </dsp:sp>
    <dsp:sp modelId="{D168D159-1FC5-4899-AD28-A383D6CCFB02}">
      <dsp:nvSpPr>
        <dsp:cNvPr id="0" name=""/>
        <dsp:cNvSpPr/>
      </dsp:nvSpPr>
      <dsp:spPr>
        <a:xfrm>
          <a:off x="4678735" y="104374"/>
          <a:ext cx="1455296" cy="5183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HIS System</a:t>
          </a:r>
        </a:p>
      </dsp:txBody>
      <dsp:txXfrm>
        <a:off x="4678735" y="104374"/>
        <a:ext cx="1455296" cy="345600"/>
      </dsp:txXfrm>
    </dsp:sp>
    <dsp:sp modelId="{BC404336-E6A9-44EB-B179-C57E199D993D}">
      <dsp:nvSpPr>
        <dsp:cNvPr id="0" name=""/>
        <dsp:cNvSpPr/>
      </dsp:nvSpPr>
      <dsp:spPr>
        <a:xfrm>
          <a:off x="4976808" y="449974"/>
          <a:ext cx="1455296" cy="963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HIS System receives with vendor master information</a:t>
          </a:r>
        </a:p>
      </dsp:txBody>
      <dsp:txXfrm>
        <a:off x="5005040" y="478206"/>
        <a:ext cx="1398832" cy="9074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50FB0930ACC4597C78AC473531433" ma:contentTypeVersion="16" ma:contentTypeDescription="Create a new document." ma:contentTypeScope="" ma:versionID="53c7ef78668f70dea285134255c87473">
  <xsd:schema xmlns:xsd="http://www.w3.org/2001/XMLSchema" xmlns:xs="http://www.w3.org/2001/XMLSchema" xmlns:p="http://schemas.microsoft.com/office/2006/metadata/properties" xmlns:ns2="35d9d48a-8af2-421f-8401-765855566c89" targetNamespace="http://schemas.microsoft.com/office/2006/metadata/properties" ma:root="true" ma:fieldsID="a1fb61f3b162e5b5ed0f2a1a807c1227" ns2:_="">
    <xsd:import namespace="35d9d48a-8af2-421f-8401-765855566c89"/>
    <xsd:element name="properties">
      <xsd:complexType>
        <xsd:sequence>
          <xsd:element name="documentManagement">
            <xsd:complexType>
              <xsd:all>
                <xsd:element ref="ns2:FS_x002d_ID" minOccurs="0"/>
                <xsd:element ref="ns2:FS_x002d_Version" minOccurs="0"/>
                <xsd:element ref="ns2:FS_x0020_Status" minOccurs="0"/>
                <xsd:element ref="ns2:Domain"/>
                <xsd:element ref="ns2:FS_x0020_Type" minOccurs="0"/>
                <xsd:element ref="ns2:Deployment"/>
                <xsd:element ref="ns2:Document_x002d_ID"/>
                <xsd:element ref="ns2:Deployment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9d48a-8af2-421f-8401-765855566c89" elementFormDefault="qualified">
    <xsd:import namespace="http://schemas.microsoft.com/office/2006/documentManagement/types"/>
    <xsd:import namespace="http://schemas.microsoft.com/office/infopath/2007/PartnerControls"/>
    <xsd:element name="FS_x002d_ID" ma:index="8" nillable="true" ma:displayName="RICEFW ID" ma:internalName="FS_x002d_ID">
      <xsd:simpleType>
        <xsd:restriction base="dms:Text">
          <xsd:maxLength value="255"/>
        </xsd:restriction>
      </xsd:simpleType>
    </xsd:element>
    <xsd:element name="FS_x002d_Version" ma:index="9" nillable="true" ma:displayName="FS-Version" ma:default="1.0" ma:format="Dropdown" ma:internalName="FS_x002d_Version">
      <xsd:simpleType>
        <xsd:restriction base="dms:Choice">
          <xsd:enumeration value="1.0"/>
          <xsd:enumeration value="1.1"/>
          <xsd:enumeration value="2.0"/>
        </xsd:restriction>
      </xsd:simpleType>
    </xsd:element>
    <xsd:element name="FS_x0020_Status" ma:index="11" nillable="true" ma:displayName="FS Status" ma:default="Open" ma:format="Dropdown" ma:internalName="FS_x0020_Status">
      <xsd:simpleType>
        <xsd:restriction base="dms:Choice">
          <xsd:enumeration value="Open"/>
          <xsd:enumeration value="Ready to Start"/>
          <xsd:enumeration value="In Progress"/>
          <xsd:enumeration value="Peer Review"/>
          <xsd:enumeration value="Dev Review"/>
          <xsd:enumeration value="SolArch Review"/>
          <xsd:enumeration value="Deployment Review"/>
          <xsd:enumeration value="Business Review"/>
          <xsd:enumeration value="Validation Review"/>
          <xsd:enumeration value="Approved by Validation"/>
          <xsd:enumeration value="Closed"/>
          <xsd:enumeration value="Rework Required"/>
        </xsd:restriction>
      </xsd:simpleType>
    </xsd:element>
    <xsd:element name="Domain" ma:index="12" ma:displayName="Responsible Domain" ma:list="{5d58b1f6-c5c7-45fb-84f5-e62c507ce10b}" ma:internalName="Domain" ma:readOnly="false" ma:showField="Domain_x0020_Long">
      <xsd:simpleType>
        <xsd:restriction base="dms:Lookup"/>
      </xsd:simpleType>
    </xsd:element>
    <xsd:element name="FS_x0020_Type" ma:index="13" nillable="true" ma:displayName="FS Type" ma:default="Process" ma:format="Dropdown" ma:internalName="FS_x0020_Type">
      <xsd:simpleType>
        <xsd:restriction base="dms:Choice">
          <xsd:enumeration value="Process"/>
          <xsd:enumeration value="Report"/>
          <xsd:enumeration value="Interface"/>
          <xsd:enumeration value="Conversion"/>
          <xsd:enumeration value="Enhancement"/>
          <xsd:enumeration value="Form"/>
          <xsd:enumeration value="Workflow"/>
          <xsd:enumeration value="Elvis"/>
        </xsd:restriction>
      </xsd:simpleType>
    </xsd:element>
    <xsd:element name="Deployment" ma:index="14" ma:displayName="Template / Local (Rollout Country for Local)" ma:list="{9ac4c554-6b3d-4521-85c4-025ef3530293}" ma:internalName="Deployment" ma:readOnly="false" ma:showField="Title">
      <xsd:simpleType>
        <xsd:restriction base="dms:Lookup"/>
      </xsd:simpleType>
    </xsd:element>
    <xsd:element name="Document_x002d_ID" ma:index="15" ma:displayName="Document-ID" ma:internalName="Document_x002d_ID">
      <xsd:simpleType>
        <xsd:restriction base="dms:Text">
          <xsd:maxLength value="255"/>
        </xsd:restriction>
      </xsd:simpleType>
    </xsd:element>
    <xsd:element name="Deployment0" ma:index="16" ma:displayName="Deployment" ma:list="{0ba6bad9-3f66-4e7e-b0ab-9feae278d9c8}" ma:internalName="Deployment0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d_ID xmlns="35d9d48a-8af2-421f-8401-765855566c89">inSITE_FS-I_95-044_CN_V1</Document_x002d_ID>
    <FS_x0020_Type xmlns="35d9d48a-8af2-421f-8401-765855566c89">Interface</FS_x0020_Type>
    <FS_x002d_ID xmlns="35d9d48a-8af2-421f-8401-765855566c89">I_95-044_CN_V1</FS_x002d_ID>
    <Domain xmlns="35d9d48a-8af2-421f-8401-765855566c89">6</Domain>
    <Deployment0 xmlns="35d9d48a-8af2-421f-8401-765855566c89">2</Deployment0>
    <Deployment xmlns="35d9d48a-8af2-421f-8401-765855566c89">2</Deployment>
    <FS_x002d_Version xmlns="35d9d48a-8af2-421f-8401-765855566c89">1.0</FS_x002d_Version>
    <FS_x0020_Status xmlns="35d9d48a-8af2-421f-8401-765855566c89">Business Review</FS_x0020_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BA0DB-A110-45FC-A900-274CFE101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d9d48a-8af2-421f-8401-765855566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12474-A0A4-4F55-99ED-141F39A96E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60FB1-AED4-4312-BC78-0D517A319162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5d9d48a-8af2-421f-8401-765855566c89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B24523B-97C2-4936-B1F1-30487190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1411</Words>
  <Characters>8049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HIS Vendor Master Distribution</vt:lpstr>
      <vt:lpstr>HIS Vendor Master Distribution</vt:lpstr>
    </vt:vector>
  </TitlesOfParts>
  <Company>Fresenius</Company>
  <LinksUpToDate>false</LinksUpToDate>
  <CharactersWithSpaces>9442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 Vendor Master Distribution</dc:title>
  <dc:creator>Anita Hardt</dc:creator>
  <cp:lastModifiedBy>Marc Schobner</cp:lastModifiedBy>
  <cp:revision>3</cp:revision>
  <dcterms:created xsi:type="dcterms:W3CDTF">2017-10-23T16:12:00Z</dcterms:created>
  <dcterms:modified xsi:type="dcterms:W3CDTF">2017-11-01T12:46:00Z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0x0101009D450FB0930ACC4597C78AC473531433</vt:lpwstr>
  </property>
  <property fmtid="{D5CDD505-2E9C-101B-9397-08002B2CF9AE}" pid="3" name="_dlc_DocIdItemGuid">
    <vt:lpwstr>0eee5392-15d1-4450-94d4-9f36c2d81626</vt:lpwstr>
  </property>
</Properties>
</file>