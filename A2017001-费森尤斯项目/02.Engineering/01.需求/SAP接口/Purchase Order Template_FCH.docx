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270" w:rsidRPr="00C756CF" w:rsidRDefault="00DB63D1">
      <w:pPr>
        <w:textAlignment w:val="baseline"/>
        <w:rPr>
          <w:rFonts w:ascii="微软雅黑" w:eastAsia="微软雅黑" w:hAnsi="微软雅黑"/>
          <w:color w:val="000000"/>
          <w:sz w:val="24"/>
        </w:rPr>
      </w:pPr>
      <w:r>
        <w:rPr>
          <w:rFonts w:ascii="微软雅黑" w:eastAsia="微软雅黑" w:hAnsi="微软雅黑"/>
        </w:rPr>
        <w:pict>
          <v:shapetype id="_x0000_t202" coordsize="21600,21600" o:spt="202" path="m,l,21600r21600,l21600,xe">
            <v:stroke joinstyle="miter"/>
            <v:path gradientshapeok="t" o:connecttype="rect"/>
          </v:shapetype>
          <v:shape id="_x0000_s1046" type="#_x0000_t202" style="position:absolute;margin-left:312pt;margin-top:332.25pt;width:258.1pt;height:229.5pt;z-index:-251662848;mso-wrap-distance-left:0;mso-wrap-distance-right:0;mso-position-horizontal-relative:page;mso-position-vertical-relative:page" filled="f" stroked="f">
            <v:textbox style="mso-next-textbox:#_x0000_s1046" inset="0,0,0,0">
              <w:txbxContent>
                <w:p w:rsidR="00856209" w:rsidRDefault="00856209">
                  <w:pPr>
                    <w:spacing w:line="181" w:lineRule="exact"/>
                    <w:ind w:left="144"/>
                    <w:jc w:val="both"/>
                    <w:textAlignment w:val="baseline"/>
                    <w:rPr>
                      <w:rFonts w:ascii="微软雅黑" w:eastAsia="微软雅黑" w:hAnsi="微软雅黑"/>
                      <w:color w:val="000000"/>
                      <w:spacing w:val="-7"/>
                      <w:sz w:val="20"/>
                      <w:szCs w:val="20"/>
                      <w:lang w:eastAsia="zh-CN"/>
                    </w:rPr>
                  </w:pPr>
                  <w:r w:rsidRPr="008474B1">
                    <w:rPr>
                      <w:rFonts w:ascii="微软雅黑" w:eastAsia="微软雅黑" w:hAnsi="微软雅黑"/>
                      <w:color w:val="000000"/>
                      <w:spacing w:val="-7"/>
                      <w:sz w:val="20"/>
                      <w:szCs w:val="20"/>
                      <w:lang w:val="zh-Hans" w:eastAsia="zh-CN"/>
                    </w:rPr>
                    <w:t>发票</w:t>
                  </w:r>
                  <w:r w:rsidRPr="008474B1">
                    <w:rPr>
                      <w:rFonts w:ascii="微软雅黑" w:eastAsia="微软雅黑" w:hAnsi="微软雅黑" w:hint="eastAsia"/>
                      <w:color w:val="000000"/>
                      <w:spacing w:val="-7"/>
                      <w:sz w:val="20"/>
                      <w:szCs w:val="20"/>
                      <w:lang w:eastAsia="zh-CN"/>
                    </w:rPr>
                    <w:t>：</w:t>
                  </w:r>
                </w:p>
                <w:p w:rsidR="00856209" w:rsidRPr="008474B1" w:rsidRDefault="00856209">
                  <w:pPr>
                    <w:spacing w:line="181" w:lineRule="exact"/>
                    <w:ind w:left="144"/>
                    <w:jc w:val="both"/>
                    <w:textAlignment w:val="baseline"/>
                    <w:rPr>
                      <w:rFonts w:ascii="微软雅黑" w:eastAsia="微软雅黑" w:hAnsi="微软雅黑"/>
                      <w:color w:val="000000"/>
                      <w:spacing w:val="-7"/>
                      <w:sz w:val="20"/>
                      <w:szCs w:val="20"/>
                      <w:lang w:val="zh-Hans" w:eastAsia="zh-CN"/>
                    </w:rPr>
                  </w:pPr>
                </w:p>
                <w:p w:rsidR="00856209" w:rsidRPr="00AB010D" w:rsidRDefault="00856209" w:rsidP="008474B1">
                  <w:pPr>
                    <w:spacing w:line="240" w:lineRule="exact"/>
                    <w:ind w:leftChars="64" w:left="141"/>
                    <w:jc w:val="both"/>
                    <w:textAlignment w:val="baseline"/>
                    <w:rPr>
                      <w:rFonts w:ascii="微软雅黑" w:eastAsia="微软雅黑" w:hAnsi="微软雅黑"/>
                      <w:color w:val="000000"/>
                      <w:sz w:val="20"/>
                      <w:lang w:val="zh-Hans" w:eastAsia="zh-CN"/>
                    </w:rPr>
                  </w:pPr>
                  <w:r w:rsidRPr="00AB010D">
                    <w:rPr>
                      <w:rFonts w:ascii="微软雅黑" w:eastAsia="微软雅黑" w:hAnsi="微软雅黑"/>
                      <w:color w:val="000000"/>
                      <w:sz w:val="20"/>
                      <w:lang w:val="zh-Hans" w:eastAsia="zh-CN"/>
                    </w:rPr>
                    <w:t>请将需要付款的发票连同以下文件一同寄</w:t>
                  </w:r>
                  <w:r>
                    <w:rPr>
                      <w:rFonts w:ascii="微软雅黑" w:eastAsia="微软雅黑" w:hAnsi="微软雅黑" w:hint="eastAsia"/>
                      <w:color w:val="000000"/>
                      <w:sz w:val="20"/>
                      <w:lang w:val="zh-Hans" w:eastAsia="zh-CN"/>
                    </w:rPr>
                    <w:t>给买方</w:t>
                  </w:r>
                  <w:r w:rsidRPr="00AB010D">
                    <w:rPr>
                      <w:rFonts w:ascii="微软雅黑" w:eastAsia="微软雅黑" w:hAnsi="微软雅黑"/>
                      <w:color w:val="000000"/>
                      <w:sz w:val="20"/>
                      <w:lang w:eastAsia="zh-CN"/>
                    </w:rPr>
                    <w:t>:</w:t>
                  </w:r>
                </w:p>
                <w:p w:rsidR="00856209" w:rsidRPr="00AB010D" w:rsidRDefault="00856209" w:rsidP="008474B1">
                  <w:pPr>
                    <w:spacing w:line="240" w:lineRule="exact"/>
                    <w:ind w:leftChars="64" w:left="141"/>
                    <w:jc w:val="both"/>
                    <w:textAlignment w:val="baseline"/>
                    <w:rPr>
                      <w:rFonts w:ascii="微软雅黑" w:eastAsia="微软雅黑" w:hAnsi="微软雅黑"/>
                      <w:color w:val="000000"/>
                      <w:spacing w:val="1"/>
                      <w:sz w:val="20"/>
                      <w:lang w:eastAsia="zh-CN"/>
                    </w:rPr>
                  </w:pPr>
                  <w:r w:rsidRPr="00AB010D">
                    <w:rPr>
                      <w:rFonts w:ascii="微软雅黑" w:eastAsia="微软雅黑" w:hAnsi="微软雅黑"/>
                      <w:color w:val="000000"/>
                      <w:spacing w:val="1"/>
                      <w:sz w:val="20"/>
                      <w:lang w:eastAsia="zh-CN"/>
                    </w:rPr>
                    <w:t>1)</w:t>
                  </w:r>
                  <w:r w:rsidRPr="00AB010D">
                    <w:rPr>
                      <w:rFonts w:ascii="微软雅黑" w:eastAsia="微软雅黑" w:hAnsi="微软雅黑"/>
                      <w:color w:val="000000"/>
                      <w:spacing w:val="1"/>
                      <w:sz w:val="20"/>
                      <w:lang w:val="zh-Hans" w:eastAsia="zh-CN"/>
                    </w:rPr>
                    <w:t>需要付款的发票原件</w:t>
                  </w:r>
                  <w:r>
                    <w:rPr>
                      <w:rFonts w:ascii="微软雅黑" w:eastAsia="微软雅黑" w:hAnsi="微软雅黑" w:hint="eastAsia"/>
                      <w:color w:val="000000"/>
                      <w:spacing w:val="1"/>
                      <w:sz w:val="20"/>
                      <w:lang w:val="zh-Hans" w:eastAsia="zh-CN"/>
                    </w:rPr>
                    <w:t>（</w:t>
                  </w:r>
                  <w:r w:rsidRPr="00AB010D">
                    <w:rPr>
                      <w:rFonts w:ascii="微软雅黑" w:eastAsia="微软雅黑" w:hAnsi="微软雅黑"/>
                      <w:color w:val="000000"/>
                      <w:sz w:val="20"/>
                      <w:lang w:val="zh-Hans" w:eastAsia="zh-CN"/>
                    </w:rPr>
                    <w:t>发票上务必注明订单号码、以下联系人</w:t>
                  </w:r>
                  <w:r>
                    <w:rPr>
                      <w:rFonts w:ascii="微软雅黑" w:eastAsia="微软雅黑" w:hAnsi="微软雅黑" w:hint="eastAsia"/>
                      <w:color w:val="000000"/>
                      <w:sz w:val="20"/>
                      <w:lang w:val="zh-Hans" w:eastAsia="zh-CN"/>
                    </w:rPr>
                    <w:t>姓名</w:t>
                  </w:r>
                  <w:r w:rsidRPr="00AB010D">
                    <w:rPr>
                      <w:rFonts w:ascii="微软雅黑" w:eastAsia="微软雅黑" w:hAnsi="微软雅黑"/>
                      <w:color w:val="000000"/>
                      <w:sz w:val="20"/>
                      <w:lang w:val="zh-Hans" w:eastAsia="zh-CN"/>
                    </w:rPr>
                    <w:t>和</w:t>
                  </w:r>
                  <w:r>
                    <w:rPr>
                      <w:rFonts w:ascii="微软雅黑" w:eastAsia="微软雅黑" w:hAnsi="微软雅黑" w:hint="eastAsia"/>
                      <w:color w:val="000000"/>
                      <w:sz w:val="20"/>
                      <w:lang w:val="zh-Hans" w:eastAsia="zh-CN"/>
                    </w:rPr>
                    <w:t>电子</w:t>
                  </w:r>
                  <w:r w:rsidRPr="00AB010D">
                    <w:rPr>
                      <w:rFonts w:ascii="微软雅黑" w:eastAsia="微软雅黑" w:hAnsi="微软雅黑"/>
                      <w:color w:val="000000"/>
                      <w:sz w:val="20"/>
                      <w:lang w:val="zh-Hans" w:eastAsia="zh-CN"/>
                    </w:rPr>
                    <w:t>邮箱</w:t>
                  </w:r>
                  <w:r>
                    <w:rPr>
                      <w:rFonts w:ascii="微软雅黑" w:eastAsia="微软雅黑" w:hAnsi="微软雅黑" w:hint="eastAsia"/>
                      <w:color w:val="000000"/>
                      <w:spacing w:val="1"/>
                      <w:sz w:val="20"/>
                      <w:lang w:val="zh-Hans" w:eastAsia="zh-CN"/>
                    </w:rPr>
                    <w:t>）；及</w:t>
                  </w:r>
                </w:p>
                <w:p w:rsidR="00856209" w:rsidRPr="00AB010D" w:rsidRDefault="00856209" w:rsidP="008474B1">
                  <w:pPr>
                    <w:spacing w:line="240" w:lineRule="exact"/>
                    <w:ind w:leftChars="64" w:left="141"/>
                    <w:jc w:val="both"/>
                    <w:textAlignment w:val="baseline"/>
                    <w:rPr>
                      <w:rFonts w:ascii="微软雅黑" w:eastAsia="微软雅黑" w:hAnsi="微软雅黑"/>
                      <w:color w:val="000000"/>
                      <w:sz w:val="20"/>
                      <w:lang w:eastAsia="zh-CN"/>
                    </w:rPr>
                  </w:pPr>
                  <w:r w:rsidRPr="00AB010D">
                    <w:rPr>
                      <w:rFonts w:ascii="微软雅黑" w:eastAsia="微软雅黑" w:hAnsi="微软雅黑"/>
                      <w:color w:val="000000"/>
                      <w:spacing w:val="3"/>
                      <w:sz w:val="20"/>
                      <w:lang w:eastAsia="zh-CN"/>
                    </w:rPr>
                    <w:t>2)</w:t>
                  </w:r>
                  <w:r w:rsidRPr="00AB010D">
                    <w:rPr>
                      <w:rFonts w:ascii="微软雅黑" w:eastAsia="微软雅黑" w:hAnsi="微软雅黑"/>
                      <w:color w:val="000000"/>
                      <w:spacing w:val="3"/>
                      <w:sz w:val="20"/>
                      <w:lang w:val="zh-Hans" w:eastAsia="zh-CN"/>
                    </w:rPr>
                    <w:t>采购订单复印件</w:t>
                  </w:r>
                  <w:r>
                    <w:rPr>
                      <w:rFonts w:ascii="微软雅黑" w:eastAsia="微软雅黑" w:hAnsi="微软雅黑" w:hint="eastAsia"/>
                      <w:color w:val="000000"/>
                      <w:spacing w:val="3"/>
                      <w:sz w:val="20"/>
                      <w:lang w:val="zh-Hans" w:eastAsia="zh-CN"/>
                    </w:rPr>
                    <w:t>。</w:t>
                  </w:r>
                </w:p>
                <w:p w:rsidR="00856209" w:rsidRDefault="00856209" w:rsidP="008474B1">
                  <w:pPr>
                    <w:spacing w:line="240" w:lineRule="exact"/>
                    <w:ind w:leftChars="64" w:left="141"/>
                    <w:jc w:val="both"/>
                    <w:textAlignment w:val="baseline"/>
                    <w:rPr>
                      <w:rFonts w:ascii="微软雅黑" w:eastAsia="微软雅黑" w:hAnsi="微软雅黑"/>
                      <w:color w:val="000000"/>
                      <w:spacing w:val="-10"/>
                      <w:sz w:val="20"/>
                      <w:lang w:val="zh-Hans" w:eastAsia="zh-CN"/>
                    </w:rPr>
                  </w:pPr>
                  <w:r>
                    <w:rPr>
                      <w:rFonts w:ascii="微软雅黑" w:eastAsia="微软雅黑" w:hAnsi="微软雅黑" w:hint="eastAsia"/>
                      <w:color w:val="000000"/>
                      <w:spacing w:val="-1"/>
                      <w:sz w:val="20"/>
                      <w:lang w:eastAsia="zh-CN"/>
                    </w:rPr>
                    <w:t>发票</w:t>
                  </w:r>
                  <w:r>
                    <w:rPr>
                      <w:rFonts w:ascii="微软雅黑" w:eastAsia="微软雅黑" w:hAnsi="微软雅黑"/>
                      <w:color w:val="000000"/>
                      <w:spacing w:val="-1"/>
                      <w:sz w:val="20"/>
                      <w:lang w:eastAsia="zh-CN"/>
                    </w:rPr>
                    <w:t>联系人：</w:t>
                  </w:r>
                  <w:r w:rsidRPr="00BD79CB">
                    <w:rPr>
                      <w:rFonts w:ascii="微软雅黑" w:eastAsia="微软雅黑" w:hAnsi="微软雅黑" w:hint="eastAsia"/>
                      <w:color w:val="000000"/>
                      <w:spacing w:val="-10"/>
                      <w:sz w:val="20"/>
                      <w:highlight w:val="yellow"/>
                      <w:lang w:val="zh-Hans" w:eastAsia="zh-CN"/>
                    </w:rPr>
                    <w:t>[</w:t>
                  </w:r>
                  <w:r>
                    <w:rPr>
                      <w:rFonts w:ascii="微软雅黑" w:eastAsia="微软雅黑" w:hAnsi="微软雅黑" w:hint="eastAsia"/>
                      <w:color w:val="000000"/>
                      <w:spacing w:val="-10"/>
                      <w:sz w:val="20"/>
                      <w:highlight w:val="yellow"/>
                      <w:lang w:val="zh-Hans" w:eastAsia="zh-CN"/>
                    </w:rPr>
                    <w:t>•</w:t>
                  </w:r>
                  <w:r w:rsidRPr="00BD79CB">
                    <w:rPr>
                      <w:rFonts w:ascii="微软雅黑" w:eastAsia="微软雅黑" w:hAnsi="微软雅黑"/>
                      <w:color w:val="000000"/>
                      <w:spacing w:val="-10"/>
                      <w:sz w:val="20"/>
                      <w:highlight w:val="yellow"/>
                      <w:lang w:val="zh-Hans" w:eastAsia="zh-CN"/>
                    </w:rPr>
                    <w:t>]</w:t>
                  </w:r>
                </w:p>
                <w:p w:rsidR="00856209" w:rsidRDefault="00856209" w:rsidP="001C219A">
                  <w:pPr>
                    <w:spacing w:line="240" w:lineRule="exact"/>
                    <w:ind w:left="144"/>
                    <w:jc w:val="both"/>
                    <w:textAlignment w:val="baseline"/>
                    <w:rPr>
                      <w:rFonts w:ascii="微软雅黑" w:eastAsia="微软雅黑" w:hAnsi="微软雅黑"/>
                      <w:color w:val="000000"/>
                      <w:spacing w:val="1"/>
                      <w:sz w:val="20"/>
                      <w:lang w:val="zh-Hans" w:eastAsia="zh-CN"/>
                    </w:rPr>
                  </w:pPr>
                  <w:r>
                    <w:rPr>
                      <w:rFonts w:ascii="微软雅黑" w:eastAsia="微软雅黑" w:hAnsi="微软雅黑" w:hint="eastAsia"/>
                      <w:color w:val="000000"/>
                      <w:spacing w:val="-10"/>
                      <w:sz w:val="20"/>
                      <w:lang w:val="zh-Hans" w:eastAsia="zh-CN"/>
                    </w:rPr>
                    <w:t>发票联系</w:t>
                  </w:r>
                  <w:r>
                    <w:rPr>
                      <w:rFonts w:ascii="微软雅黑" w:eastAsia="微软雅黑" w:hAnsi="微软雅黑"/>
                      <w:color w:val="000000"/>
                      <w:spacing w:val="-10"/>
                      <w:sz w:val="20"/>
                      <w:lang w:val="zh-Hans" w:eastAsia="zh-CN"/>
                    </w:rPr>
                    <w:t>人</w:t>
                  </w:r>
                  <w:r>
                    <w:rPr>
                      <w:rFonts w:ascii="微软雅黑" w:eastAsia="微软雅黑" w:hAnsi="微软雅黑" w:hint="eastAsia"/>
                      <w:color w:val="000000"/>
                      <w:spacing w:val="-10"/>
                      <w:sz w:val="20"/>
                      <w:lang w:val="zh-Hans" w:eastAsia="zh-CN"/>
                    </w:rPr>
                    <w:t>电子</w:t>
                  </w:r>
                  <w:r>
                    <w:rPr>
                      <w:rFonts w:ascii="微软雅黑" w:eastAsia="微软雅黑" w:hAnsi="微软雅黑"/>
                      <w:color w:val="000000"/>
                      <w:spacing w:val="-10"/>
                      <w:sz w:val="20"/>
                      <w:lang w:val="zh-Hans" w:eastAsia="zh-CN"/>
                    </w:rPr>
                    <w:t>邮箱：</w:t>
                  </w:r>
                  <w:r w:rsidRPr="00BD79CB">
                    <w:rPr>
                      <w:rFonts w:ascii="微软雅黑" w:eastAsia="微软雅黑" w:hAnsi="微软雅黑" w:hint="eastAsia"/>
                      <w:color w:val="000000"/>
                      <w:spacing w:val="-10"/>
                      <w:sz w:val="20"/>
                      <w:highlight w:val="yellow"/>
                      <w:lang w:val="zh-Hans" w:eastAsia="zh-CN"/>
                    </w:rPr>
                    <w:t>[</w:t>
                  </w:r>
                  <w:r>
                    <w:rPr>
                      <w:rFonts w:ascii="微软雅黑" w:eastAsia="微软雅黑" w:hAnsi="微软雅黑" w:hint="eastAsia"/>
                      <w:color w:val="000000"/>
                      <w:spacing w:val="-10"/>
                      <w:sz w:val="20"/>
                      <w:highlight w:val="yellow"/>
                      <w:lang w:val="zh-Hans" w:eastAsia="zh-CN"/>
                    </w:rPr>
                    <w:t>•</w:t>
                  </w:r>
                  <w:r w:rsidRPr="00BD79CB">
                    <w:rPr>
                      <w:rFonts w:ascii="微软雅黑" w:eastAsia="微软雅黑" w:hAnsi="微软雅黑"/>
                      <w:color w:val="000000"/>
                      <w:spacing w:val="-10"/>
                      <w:sz w:val="20"/>
                      <w:highlight w:val="yellow"/>
                      <w:lang w:val="zh-Hans" w:eastAsia="zh-CN"/>
                    </w:rPr>
                    <w:t>]</w:t>
                  </w:r>
                </w:p>
                <w:p w:rsidR="00856209" w:rsidRDefault="00856209">
                  <w:pPr>
                    <w:spacing w:line="240" w:lineRule="exact"/>
                    <w:ind w:left="144"/>
                    <w:jc w:val="both"/>
                    <w:textAlignment w:val="baseline"/>
                    <w:rPr>
                      <w:rFonts w:ascii="微软雅黑" w:eastAsia="微软雅黑" w:hAnsi="微软雅黑"/>
                      <w:color w:val="000000"/>
                      <w:spacing w:val="1"/>
                      <w:sz w:val="20"/>
                      <w:lang w:val="zh-Hans" w:eastAsia="zh-CN"/>
                    </w:rPr>
                  </w:pPr>
                </w:p>
                <w:p w:rsidR="00856209" w:rsidRDefault="00856209">
                  <w:pPr>
                    <w:spacing w:line="240" w:lineRule="exact"/>
                    <w:ind w:left="144"/>
                    <w:jc w:val="both"/>
                    <w:textAlignment w:val="baseline"/>
                    <w:rPr>
                      <w:rFonts w:ascii="微软雅黑" w:eastAsia="微软雅黑" w:hAnsi="微软雅黑"/>
                      <w:color w:val="000000"/>
                      <w:spacing w:val="1"/>
                      <w:sz w:val="20"/>
                      <w:lang w:val="zh-Hans" w:eastAsia="zh-CN"/>
                    </w:rPr>
                  </w:pPr>
                  <w:r>
                    <w:rPr>
                      <w:rFonts w:ascii="微软雅黑" w:eastAsia="微软雅黑" w:hAnsi="微软雅黑" w:hint="eastAsia"/>
                      <w:color w:val="000000"/>
                      <w:spacing w:val="1"/>
                      <w:sz w:val="20"/>
                      <w:lang w:val="zh-Hans" w:eastAsia="zh-CN"/>
                    </w:rPr>
                    <w:t>请将</w:t>
                  </w:r>
                  <w:r>
                    <w:rPr>
                      <w:rFonts w:ascii="微软雅黑" w:eastAsia="微软雅黑" w:hAnsi="微软雅黑"/>
                      <w:color w:val="000000"/>
                      <w:spacing w:val="1"/>
                      <w:sz w:val="20"/>
                      <w:lang w:val="zh-Hans" w:eastAsia="zh-CN"/>
                    </w:rPr>
                    <w:t>上述发票和</w:t>
                  </w:r>
                  <w:r>
                    <w:rPr>
                      <w:rFonts w:ascii="微软雅黑" w:eastAsia="微软雅黑" w:hAnsi="微软雅黑" w:hint="eastAsia"/>
                      <w:color w:val="000000"/>
                      <w:spacing w:val="1"/>
                      <w:sz w:val="20"/>
                      <w:lang w:val="zh-Hans" w:eastAsia="zh-CN"/>
                    </w:rPr>
                    <w:t>其他文件</w:t>
                  </w:r>
                  <w:r>
                    <w:rPr>
                      <w:rFonts w:ascii="微软雅黑" w:eastAsia="微软雅黑" w:hAnsi="微软雅黑"/>
                      <w:color w:val="000000"/>
                      <w:spacing w:val="1"/>
                      <w:sz w:val="20"/>
                      <w:lang w:val="zh-Hans" w:eastAsia="zh-CN"/>
                    </w:rPr>
                    <w:t>寄给以下地址：</w:t>
                  </w:r>
                </w:p>
                <w:p w:rsidR="00856209" w:rsidRPr="008D7C71" w:rsidRDefault="00856209">
                  <w:pPr>
                    <w:spacing w:line="240" w:lineRule="exact"/>
                    <w:ind w:left="144"/>
                    <w:jc w:val="both"/>
                    <w:textAlignment w:val="baseline"/>
                    <w:rPr>
                      <w:rFonts w:ascii="微软雅黑" w:eastAsia="微软雅黑" w:hAnsi="微软雅黑"/>
                      <w:color w:val="000000"/>
                      <w:spacing w:val="1"/>
                      <w:sz w:val="20"/>
                      <w:lang w:val="zh-Hans" w:eastAsia="zh-CN"/>
                    </w:rPr>
                  </w:pPr>
                  <w:r>
                    <w:rPr>
                      <w:rFonts w:ascii="微软雅黑" w:eastAsia="微软雅黑" w:hAnsi="微软雅黑" w:hint="eastAsia"/>
                      <w:color w:val="000000"/>
                      <w:spacing w:val="1"/>
                      <w:sz w:val="20"/>
                      <w:lang w:val="zh-Hans" w:eastAsia="zh-CN"/>
                    </w:rPr>
                    <w:t>费森尤斯医药用品</w:t>
                  </w:r>
                  <w:r>
                    <w:rPr>
                      <w:rFonts w:ascii="微软雅黑" w:eastAsia="微软雅黑" w:hAnsi="微软雅黑"/>
                      <w:color w:val="000000"/>
                      <w:spacing w:val="1"/>
                      <w:sz w:val="20"/>
                      <w:lang w:val="zh-Hans" w:eastAsia="zh-CN"/>
                    </w:rPr>
                    <w:t>（</w:t>
                  </w:r>
                  <w:r>
                    <w:rPr>
                      <w:rFonts w:ascii="微软雅黑" w:eastAsia="微软雅黑" w:hAnsi="微软雅黑" w:hint="eastAsia"/>
                      <w:color w:val="000000"/>
                      <w:spacing w:val="1"/>
                      <w:sz w:val="20"/>
                      <w:lang w:val="zh-Hans" w:eastAsia="zh-CN"/>
                    </w:rPr>
                    <w:t>上海</w:t>
                  </w:r>
                  <w:r>
                    <w:rPr>
                      <w:rFonts w:ascii="微软雅黑" w:eastAsia="微软雅黑" w:hAnsi="微软雅黑"/>
                      <w:color w:val="000000"/>
                      <w:spacing w:val="1"/>
                      <w:sz w:val="20"/>
                      <w:lang w:val="zh-Hans" w:eastAsia="zh-CN"/>
                    </w:rPr>
                    <w:t>）</w:t>
                  </w:r>
                  <w:r>
                    <w:rPr>
                      <w:rFonts w:ascii="微软雅黑" w:eastAsia="微软雅黑" w:hAnsi="微软雅黑" w:hint="eastAsia"/>
                      <w:color w:val="000000"/>
                      <w:spacing w:val="1"/>
                      <w:sz w:val="20"/>
                      <w:lang w:val="zh-Hans" w:eastAsia="zh-CN"/>
                    </w:rPr>
                    <w:t>有限公司</w:t>
                  </w:r>
                </w:p>
                <w:p w:rsidR="00856209" w:rsidRPr="00AB010D" w:rsidRDefault="00856209" w:rsidP="008474B1">
                  <w:pPr>
                    <w:spacing w:line="240" w:lineRule="exact"/>
                    <w:ind w:left="144"/>
                    <w:jc w:val="both"/>
                    <w:textAlignment w:val="baseline"/>
                    <w:rPr>
                      <w:rFonts w:ascii="苹方 常规" w:eastAsia="苹方 常规" w:hAnsi="苹方 常规"/>
                      <w:color w:val="000000"/>
                      <w:spacing w:val="3"/>
                      <w:sz w:val="20"/>
                      <w:lang w:eastAsia="zh-Hans"/>
                    </w:rPr>
                  </w:pPr>
                  <w:r w:rsidRPr="00AB010D">
                    <w:rPr>
                      <w:rFonts w:ascii="苹方 常规" w:eastAsia="苹方 常规" w:hAnsi="苹方 常规"/>
                      <w:color w:val="000000"/>
                      <w:spacing w:val="3"/>
                      <w:sz w:val="20"/>
                      <w:lang w:eastAsia="zh-Hans"/>
                    </w:rPr>
                    <w:t>Fresenius Medical Care (Shanghai) Co., Ltd.</w:t>
                  </w:r>
                </w:p>
                <w:p w:rsidR="00856209" w:rsidRPr="008D7C71" w:rsidRDefault="00856209">
                  <w:pPr>
                    <w:spacing w:line="240" w:lineRule="exact"/>
                    <w:ind w:left="144"/>
                    <w:jc w:val="both"/>
                    <w:textAlignment w:val="baseline"/>
                    <w:rPr>
                      <w:rFonts w:ascii="微软雅黑" w:eastAsia="微软雅黑" w:hAnsi="微软雅黑"/>
                      <w:color w:val="000000"/>
                      <w:spacing w:val="2"/>
                      <w:sz w:val="20"/>
                      <w:lang w:val="zh-Hans" w:eastAsia="zh-Hans"/>
                    </w:rPr>
                  </w:pPr>
                  <w:r>
                    <w:rPr>
                      <w:rFonts w:ascii="微软雅黑" w:eastAsia="微软雅黑" w:hAnsi="微软雅黑" w:hint="eastAsia"/>
                      <w:color w:val="000000"/>
                      <w:spacing w:val="2"/>
                      <w:sz w:val="20"/>
                      <w:lang w:val="zh-Hans" w:eastAsia="zh-CN"/>
                    </w:rPr>
                    <w:t>财务部</w:t>
                  </w:r>
                  <w:r w:rsidRPr="008D7C71">
                    <w:rPr>
                      <w:rFonts w:ascii="微软雅黑" w:eastAsia="微软雅黑" w:hAnsi="微软雅黑"/>
                      <w:color w:val="000000"/>
                      <w:spacing w:val="2"/>
                      <w:sz w:val="20"/>
                      <w:lang w:val="zh-Hans" w:eastAsia="zh-Hans"/>
                    </w:rPr>
                    <w:t>应付</w:t>
                  </w:r>
                  <w:proofErr w:type="gramStart"/>
                  <w:r w:rsidRPr="008D7C71">
                    <w:rPr>
                      <w:rFonts w:ascii="微软雅黑" w:eastAsia="微软雅黑" w:hAnsi="微软雅黑"/>
                      <w:color w:val="000000"/>
                      <w:spacing w:val="2"/>
                      <w:sz w:val="20"/>
                      <w:lang w:val="zh-Hans" w:eastAsia="zh-Hans"/>
                    </w:rPr>
                    <w:t>账款组</w:t>
                  </w:r>
                  <w:proofErr w:type="gramEnd"/>
                  <w:r>
                    <w:rPr>
                      <w:rFonts w:ascii="微软雅黑" w:eastAsia="微软雅黑" w:hAnsi="微软雅黑" w:hint="eastAsia"/>
                      <w:color w:val="000000"/>
                      <w:spacing w:val="2"/>
                      <w:sz w:val="20"/>
                      <w:lang w:val="zh-Hans" w:eastAsia="zh-Hans"/>
                    </w:rPr>
                    <w:t>/</w:t>
                  </w:r>
                  <w:r w:rsidRPr="009F524D">
                    <w:rPr>
                      <w:rFonts w:ascii="苹方 常规" w:eastAsia="苹方 常规" w:hAnsi="苹方 常规"/>
                      <w:color w:val="000000"/>
                      <w:spacing w:val="2"/>
                      <w:sz w:val="20"/>
                      <w:lang w:eastAsia="zh-Hans"/>
                    </w:rPr>
                    <w:t>Finance Account Payable Team</w:t>
                  </w:r>
                </w:p>
                <w:p w:rsidR="00856209" w:rsidRPr="008D7C71" w:rsidRDefault="00856209">
                  <w:pPr>
                    <w:spacing w:line="240" w:lineRule="exact"/>
                    <w:ind w:left="144"/>
                    <w:jc w:val="both"/>
                    <w:textAlignment w:val="baseline"/>
                    <w:rPr>
                      <w:rFonts w:ascii="微软雅黑" w:eastAsia="微软雅黑" w:hAnsi="微软雅黑"/>
                      <w:color w:val="000000"/>
                      <w:spacing w:val="-12"/>
                      <w:sz w:val="20"/>
                      <w:lang w:val="zh-Hans" w:eastAsia="zh-Hans"/>
                    </w:rPr>
                  </w:pPr>
                  <w:r w:rsidRPr="008D7C71">
                    <w:rPr>
                      <w:rFonts w:ascii="微软雅黑" w:eastAsia="微软雅黑" w:hAnsi="微软雅黑"/>
                      <w:color w:val="000000"/>
                      <w:spacing w:val="-12"/>
                      <w:sz w:val="20"/>
                      <w:lang w:val="zh-Hans" w:eastAsia="zh-Hans"/>
                    </w:rPr>
                    <w:t>上海市</w:t>
                  </w:r>
                  <w:r>
                    <w:rPr>
                      <w:rFonts w:ascii="微软雅黑" w:eastAsia="微软雅黑" w:hAnsi="微软雅黑" w:hint="eastAsia"/>
                      <w:color w:val="000000"/>
                      <w:spacing w:val="-12"/>
                      <w:sz w:val="20"/>
                      <w:lang w:val="zh-Hans" w:eastAsia="zh-Hans"/>
                    </w:rPr>
                    <w:t>徐汇区虹桥路3号</w:t>
                  </w:r>
                  <w:r>
                    <w:rPr>
                      <w:rFonts w:ascii="微软雅黑" w:eastAsia="微软雅黑" w:hAnsi="微软雅黑"/>
                      <w:color w:val="000000"/>
                      <w:spacing w:val="-12"/>
                      <w:sz w:val="20"/>
                      <w:lang w:val="zh-Hans" w:eastAsia="zh-Hans"/>
                    </w:rPr>
                    <w:t>港汇中心二座</w:t>
                  </w:r>
                  <w:r>
                    <w:rPr>
                      <w:rFonts w:ascii="微软雅黑" w:eastAsia="微软雅黑" w:hAnsi="微软雅黑" w:hint="eastAsia"/>
                      <w:color w:val="000000"/>
                      <w:spacing w:val="-12"/>
                      <w:sz w:val="20"/>
                      <w:lang w:val="zh-Hans" w:eastAsia="zh-Hans"/>
                    </w:rPr>
                    <w:t>4505</w:t>
                  </w:r>
                  <w:r>
                    <w:rPr>
                      <w:rFonts w:ascii="微软雅黑" w:eastAsia="微软雅黑" w:hAnsi="微软雅黑"/>
                      <w:color w:val="000000"/>
                      <w:spacing w:val="-12"/>
                      <w:sz w:val="20"/>
                      <w:lang w:val="zh-Hans" w:eastAsia="zh-Hans"/>
                    </w:rPr>
                    <w:t>-09</w:t>
                  </w:r>
                  <w:r>
                    <w:rPr>
                      <w:rFonts w:ascii="微软雅黑" w:eastAsia="微软雅黑" w:hAnsi="微软雅黑" w:hint="eastAsia"/>
                      <w:color w:val="000000"/>
                      <w:spacing w:val="-12"/>
                      <w:sz w:val="20"/>
                      <w:lang w:val="zh-Hans" w:eastAsia="zh-Hans"/>
                    </w:rPr>
                    <w:t>单元</w:t>
                  </w:r>
                  <w:r w:rsidRPr="008D7C71">
                    <w:rPr>
                      <w:rFonts w:ascii="微软雅黑" w:eastAsia="微软雅黑" w:hAnsi="微软雅黑"/>
                      <w:color w:val="000000"/>
                      <w:sz w:val="24"/>
                      <w:lang w:eastAsia="zh-Hans"/>
                    </w:rPr>
                    <w:t xml:space="preserve"> </w:t>
                  </w:r>
                </w:p>
                <w:p w:rsidR="00856209" w:rsidRPr="008D7C71" w:rsidRDefault="00856209">
                  <w:pPr>
                    <w:spacing w:line="240" w:lineRule="exact"/>
                    <w:ind w:left="144"/>
                    <w:jc w:val="both"/>
                    <w:textAlignment w:val="baseline"/>
                    <w:rPr>
                      <w:rFonts w:ascii="微软雅黑" w:eastAsia="微软雅黑" w:hAnsi="微软雅黑"/>
                      <w:color w:val="000000"/>
                      <w:spacing w:val="6"/>
                      <w:sz w:val="20"/>
                      <w:lang w:val="zh-Hans" w:eastAsia="zh-Hans"/>
                    </w:rPr>
                  </w:pPr>
                  <w:r w:rsidRPr="008D7C71">
                    <w:rPr>
                      <w:rFonts w:ascii="微软雅黑" w:eastAsia="微软雅黑" w:hAnsi="微软雅黑"/>
                      <w:color w:val="000000"/>
                      <w:spacing w:val="6"/>
                      <w:sz w:val="20"/>
                      <w:lang w:val="zh-Hans" w:eastAsia="zh-Hans"/>
                    </w:rPr>
                    <w:t>财务共享财务中心</w:t>
                  </w:r>
                  <w:r w:rsidRPr="008D7C71">
                    <w:rPr>
                      <w:rFonts w:ascii="微软雅黑" w:eastAsia="微软雅黑" w:hAnsi="微软雅黑"/>
                      <w:color w:val="000000"/>
                      <w:spacing w:val="6"/>
                      <w:sz w:val="20"/>
                      <w:lang w:eastAsia="zh-Hans"/>
                    </w:rPr>
                    <w:t>(FSSC)</w:t>
                  </w:r>
                </w:p>
                <w:p w:rsidR="00856209" w:rsidRPr="008D7C71" w:rsidRDefault="00856209">
                  <w:pPr>
                    <w:spacing w:line="240" w:lineRule="exact"/>
                    <w:ind w:left="144"/>
                    <w:jc w:val="both"/>
                    <w:textAlignment w:val="baseline"/>
                    <w:rPr>
                      <w:rFonts w:ascii="微软雅黑" w:eastAsia="微软雅黑" w:hAnsi="微软雅黑"/>
                      <w:color w:val="000000"/>
                      <w:spacing w:val="-2"/>
                      <w:sz w:val="20"/>
                      <w:lang w:eastAsia="zh-Hans"/>
                    </w:rPr>
                  </w:pPr>
                  <w:r w:rsidRPr="008D7C71">
                    <w:rPr>
                      <w:rFonts w:ascii="微软雅黑" w:eastAsia="微软雅黑" w:hAnsi="微软雅黑"/>
                      <w:color w:val="000000"/>
                      <w:spacing w:val="-2"/>
                      <w:sz w:val="20"/>
                      <w:lang w:eastAsia="zh-Hans"/>
                    </w:rPr>
                    <w:t>200040</w:t>
                  </w:r>
                  <w:r w:rsidRPr="008D7C71">
                    <w:rPr>
                      <w:rFonts w:ascii="微软雅黑" w:eastAsia="微软雅黑" w:hAnsi="微软雅黑"/>
                      <w:color w:val="000000"/>
                      <w:spacing w:val="-2"/>
                      <w:sz w:val="20"/>
                      <w:lang w:val="zh-Hans" w:eastAsia="zh-Hans"/>
                    </w:rPr>
                    <w:t>上海</w:t>
                  </w:r>
                  <w:r>
                    <w:rPr>
                      <w:rFonts w:ascii="微软雅黑" w:eastAsia="微软雅黑" w:hAnsi="微软雅黑" w:hint="eastAsia"/>
                      <w:color w:val="000000"/>
                      <w:spacing w:val="-2"/>
                      <w:sz w:val="20"/>
                      <w:lang w:val="zh-Hans" w:eastAsia="zh-Hans"/>
                    </w:rPr>
                    <w:t>/</w:t>
                  </w:r>
                  <w:r w:rsidRPr="008D7C71">
                    <w:rPr>
                      <w:rFonts w:ascii="微软雅黑" w:eastAsia="微软雅黑" w:hAnsi="微软雅黑"/>
                      <w:color w:val="000000"/>
                      <w:spacing w:val="-2"/>
                      <w:sz w:val="20"/>
                      <w:lang w:eastAsia="zh-Hans"/>
                    </w:rPr>
                    <w:t>Shanghai</w:t>
                  </w:r>
                </w:p>
                <w:p w:rsidR="00856209" w:rsidRDefault="00856209">
                  <w:pPr>
                    <w:spacing w:line="240" w:lineRule="exact"/>
                    <w:ind w:left="144"/>
                    <w:jc w:val="both"/>
                    <w:textAlignment w:val="baseline"/>
                    <w:rPr>
                      <w:rFonts w:ascii="微软雅黑" w:eastAsia="微软雅黑" w:hAnsi="微软雅黑"/>
                      <w:color w:val="000000"/>
                      <w:sz w:val="24"/>
                      <w:lang w:eastAsia="zh-Hans"/>
                    </w:rPr>
                  </w:pPr>
                  <w:r w:rsidRPr="008D7C71">
                    <w:rPr>
                      <w:rFonts w:ascii="微软雅黑" w:eastAsia="微软雅黑" w:hAnsi="微软雅黑"/>
                      <w:color w:val="000000"/>
                      <w:spacing w:val="-23"/>
                      <w:sz w:val="20"/>
                      <w:lang w:val="zh-Hans" w:eastAsia="zh-Hans"/>
                    </w:rPr>
                    <w:t>中国</w:t>
                  </w:r>
                </w:p>
                <w:p w:rsidR="00856209" w:rsidRDefault="00856209">
                  <w:pPr>
                    <w:spacing w:line="240" w:lineRule="exact"/>
                    <w:ind w:left="144"/>
                    <w:jc w:val="both"/>
                    <w:textAlignment w:val="baseline"/>
                    <w:rPr>
                      <w:rFonts w:ascii="微软雅黑" w:eastAsia="微软雅黑" w:hAnsi="微软雅黑"/>
                      <w:color w:val="000000"/>
                      <w:spacing w:val="6"/>
                      <w:sz w:val="20"/>
                      <w:lang w:eastAsia="zh-Hans"/>
                    </w:rPr>
                  </w:pPr>
                  <w:r w:rsidRPr="008D7C71">
                    <w:rPr>
                      <w:rFonts w:ascii="微软雅黑" w:eastAsia="微软雅黑" w:hAnsi="微软雅黑"/>
                      <w:color w:val="000000"/>
                      <w:spacing w:val="6"/>
                      <w:sz w:val="20"/>
                      <w:lang w:val="zh-Hans" w:eastAsia="zh-Hans"/>
                    </w:rPr>
                    <w:t>电话</w:t>
                  </w:r>
                  <w:r w:rsidRPr="008D7C71">
                    <w:rPr>
                      <w:rFonts w:ascii="微软雅黑" w:eastAsia="微软雅黑" w:hAnsi="微软雅黑"/>
                      <w:color w:val="000000"/>
                      <w:spacing w:val="6"/>
                      <w:sz w:val="20"/>
                      <w:lang w:eastAsia="zh-Hans"/>
                    </w:rPr>
                    <w:t>:</w:t>
                  </w:r>
                  <w:r>
                    <w:rPr>
                      <w:rFonts w:ascii="微软雅黑" w:eastAsia="微软雅黑" w:hAnsi="微软雅黑"/>
                      <w:color w:val="000000"/>
                      <w:spacing w:val="6"/>
                      <w:sz w:val="20"/>
                      <w:lang w:eastAsia="zh-Hans"/>
                    </w:rPr>
                    <w:t>021-6115 2800</w:t>
                  </w:r>
                </w:p>
                <w:p w:rsidR="00856209" w:rsidRPr="008D7C71" w:rsidRDefault="00856209" w:rsidP="008474B1">
                  <w:pPr>
                    <w:spacing w:line="240" w:lineRule="exact"/>
                    <w:ind w:left="144"/>
                    <w:jc w:val="both"/>
                    <w:textAlignment w:val="baseline"/>
                    <w:rPr>
                      <w:rFonts w:ascii="微软雅黑" w:eastAsia="微软雅黑" w:hAnsi="微软雅黑"/>
                      <w:color w:val="000000"/>
                      <w:spacing w:val="3"/>
                      <w:sz w:val="20"/>
                      <w:lang w:val="zh-Hans" w:eastAsia="zh-Hans"/>
                    </w:rPr>
                  </w:pPr>
                  <w:r>
                    <w:rPr>
                      <w:rFonts w:ascii="微软雅黑" w:eastAsia="微软雅黑" w:hAnsi="微软雅黑" w:hint="eastAsia"/>
                      <w:color w:val="000000"/>
                      <w:spacing w:val="6"/>
                      <w:sz w:val="20"/>
                      <w:lang w:eastAsia="zh-Hans"/>
                    </w:rPr>
                    <w:t>电子</w:t>
                  </w:r>
                  <w:r>
                    <w:rPr>
                      <w:rFonts w:ascii="微软雅黑" w:eastAsia="微软雅黑" w:hAnsi="微软雅黑"/>
                      <w:color w:val="000000"/>
                      <w:spacing w:val="6"/>
                      <w:sz w:val="20"/>
                      <w:lang w:eastAsia="zh-Hans"/>
                    </w:rPr>
                    <w:t>邮箱：</w:t>
                  </w:r>
                  <w:r w:rsidRPr="00BD79CB">
                    <w:rPr>
                      <w:rFonts w:ascii="微软雅黑" w:eastAsia="微软雅黑" w:hAnsi="微软雅黑" w:hint="eastAsia"/>
                      <w:color w:val="000000"/>
                      <w:spacing w:val="-10"/>
                      <w:sz w:val="20"/>
                      <w:highlight w:val="yellow"/>
                      <w:lang w:val="zh-Hans" w:eastAsia="zh-CN"/>
                    </w:rPr>
                    <w:t>[</w:t>
                  </w:r>
                  <w:r>
                    <w:rPr>
                      <w:rFonts w:ascii="微软雅黑" w:eastAsia="微软雅黑" w:hAnsi="微软雅黑" w:hint="eastAsia"/>
                      <w:color w:val="000000"/>
                      <w:spacing w:val="-10"/>
                      <w:sz w:val="20"/>
                      <w:highlight w:val="yellow"/>
                      <w:lang w:val="zh-Hans" w:eastAsia="zh-CN"/>
                    </w:rPr>
                    <w:t>•</w:t>
                  </w:r>
                  <w:r w:rsidRPr="00BD79CB">
                    <w:rPr>
                      <w:rFonts w:ascii="微软雅黑" w:eastAsia="微软雅黑" w:hAnsi="微软雅黑"/>
                      <w:color w:val="000000"/>
                      <w:spacing w:val="-10"/>
                      <w:sz w:val="20"/>
                      <w:highlight w:val="yellow"/>
                      <w:lang w:val="zh-Hans" w:eastAsia="zh-CN"/>
                    </w:rPr>
                    <w:t>]</w:t>
                  </w:r>
                </w:p>
              </w:txbxContent>
            </v:textbox>
            <w10:wrap type="square" anchorx="page" anchory="page"/>
          </v:shape>
        </w:pict>
      </w:r>
      <w:r>
        <w:rPr>
          <w:rFonts w:ascii="微软雅黑" w:eastAsia="微软雅黑" w:hAnsi="微软雅黑"/>
        </w:rPr>
        <w:pict>
          <v:shape id="_x0000_s1047" type="#_x0000_t202" style="position:absolute;margin-left:41.75pt;margin-top:316.5pt;width:260.9pt;height:245.25pt;z-index:-251663872;mso-wrap-distance-left:0;mso-wrap-distance-right:0;mso-position-horizontal-relative:page;mso-position-vertical-relative:page" filled="f" stroked="f">
            <v:textbox style="mso-next-textbox:#_x0000_s1047" inset="0,0,0,0">
              <w:txbxContent>
                <w:p w:rsidR="00856209" w:rsidRPr="00AB010D" w:rsidRDefault="00856209">
                  <w:pPr>
                    <w:spacing w:before="197" w:line="334" w:lineRule="exact"/>
                    <w:jc w:val="both"/>
                    <w:textAlignment w:val="baseline"/>
                    <w:rPr>
                      <w:rFonts w:ascii="微软雅黑" w:eastAsia="微软雅黑" w:hAnsi="微软雅黑"/>
                      <w:color w:val="000000"/>
                      <w:spacing w:val="5"/>
                      <w:sz w:val="20"/>
                      <w:lang w:val="zh-Hans" w:eastAsia="zh-CN"/>
                    </w:rPr>
                  </w:pPr>
                  <w:r w:rsidRPr="00AB010D">
                    <w:rPr>
                      <w:rFonts w:ascii="微软雅黑" w:eastAsia="微软雅黑" w:hAnsi="微软雅黑"/>
                      <w:color w:val="000000"/>
                      <w:spacing w:val="5"/>
                      <w:sz w:val="20"/>
                      <w:lang w:val="zh-Hans" w:eastAsia="zh-CN"/>
                    </w:rPr>
                    <w:t>送货日期</w:t>
                  </w:r>
                  <w:r>
                    <w:rPr>
                      <w:rFonts w:ascii="微软雅黑" w:eastAsia="微软雅黑" w:hAnsi="微软雅黑" w:hint="eastAsia"/>
                      <w:color w:val="000000"/>
                      <w:spacing w:val="5"/>
                      <w:sz w:val="20"/>
                      <w:lang w:val="zh-Hans" w:eastAsia="zh-CN"/>
                    </w:rPr>
                    <w:t>（即</w:t>
                  </w:r>
                  <w:r>
                    <w:rPr>
                      <w:rFonts w:ascii="微软雅黑" w:eastAsia="微软雅黑" w:hAnsi="微软雅黑"/>
                      <w:color w:val="000000"/>
                      <w:spacing w:val="5"/>
                      <w:sz w:val="20"/>
                      <w:lang w:val="zh-Hans" w:eastAsia="zh-CN"/>
                    </w:rPr>
                    <w:t>交付时间</w:t>
                  </w:r>
                  <w:r>
                    <w:rPr>
                      <w:rFonts w:ascii="微软雅黑" w:eastAsia="微软雅黑" w:hAnsi="微软雅黑" w:hint="eastAsia"/>
                      <w:color w:val="000000"/>
                      <w:spacing w:val="5"/>
                      <w:sz w:val="20"/>
                      <w:lang w:val="zh-Hans" w:eastAsia="zh-CN"/>
                    </w:rPr>
                    <w:t>）</w:t>
                  </w:r>
                  <w:r>
                    <w:rPr>
                      <w:rFonts w:ascii="微软雅黑" w:eastAsia="微软雅黑" w:hAnsi="微软雅黑" w:hint="eastAsia"/>
                      <w:color w:val="000000"/>
                      <w:spacing w:val="5"/>
                      <w:sz w:val="20"/>
                      <w:lang w:eastAsia="zh-CN"/>
                    </w:rPr>
                    <w:t>：</w:t>
                  </w:r>
                  <w:r w:rsidRPr="00BD79CB">
                    <w:rPr>
                      <w:rFonts w:ascii="微软雅黑" w:eastAsia="微软雅黑" w:hAnsi="微软雅黑" w:hint="eastAsia"/>
                      <w:color w:val="000000"/>
                      <w:spacing w:val="-10"/>
                      <w:sz w:val="20"/>
                      <w:highlight w:val="yellow"/>
                      <w:lang w:val="zh-Hans" w:eastAsia="zh-CN"/>
                    </w:rPr>
                    <w:t>[</w:t>
                  </w:r>
                  <w:r>
                    <w:rPr>
                      <w:rFonts w:ascii="微软雅黑" w:eastAsia="微软雅黑" w:hAnsi="微软雅黑" w:hint="eastAsia"/>
                      <w:color w:val="000000"/>
                      <w:spacing w:val="-10"/>
                      <w:sz w:val="20"/>
                      <w:highlight w:val="yellow"/>
                      <w:lang w:val="zh-Hans" w:eastAsia="zh-CN"/>
                    </w:rPr>
                    <w:t>•</w:t>
                  </w:r>
                  <w:r w:rsidRPr="00BD79CB">
                    <w:rPr>
                      <w:rFonts w:ascii="微软雅黑" w:eastAsia="微软雅黑" w:hAnsi="微软雅黑"/>
                      <w:color w:val="000000"/>
                      <w:spacing w:val="-10"/>
                      <w:sz w:val="20"/>
                      <w:highlight w:val="yellow"/>
                      <w:lang w:val="zh-Hans" w:eastAsia="zh-CN"/>
                    </w:rPr>
                    <w:t>]</w:t>
                  </w:r>
                </w:p>
                <w:p w:rsidR="00856209" w:rsidRPr="00AB010D" w:rsidRDefault="00856209">
                  <w:pPr>
                    <w:spacing w:before="174" w:line="334" w:lineRule="exact"/>
                    <w:jc w:val="both"/>
                    <w:textAlignment w:val="baseline"/>
                    <w:rPr>
                      <w:rFonts w:ascii="微软雅黑" w:eastAsia="微软雅黑" w:hAnsi="微软雅黑"/>
                      <w:color w:val="000000"/>
                      <w:spacing w:val="3"/>
                      <w:sz w:val="20"/>
                      <w:lang w:val="zh-Hans" w:eastAsia="zh-CN"/>
                    </w:rPr>
                  </w:pPr>
                  <w:r w:rsidRPr="00AB010D">
                    <w:rPr>
                      <w:rFonts w:ascii="微软雅黑" w:eastAsia="微软雅黑" w:hAnsi="微软雅黑"/>
                      <w:color w:val="000000"/>
                      <w:spacing w:val="3"/>
                      <w:sz w:val="20"/>
                      <w:lang w:val="zh-Hans" w:eastAsia="zh-CN"/>
                    </w:rPr>
                    <w:t>采购订单</w:t>
                  </w:r>
                  <w:r>
                    <w:rPr>
                      <w:rFonts w:ascii="微软雅黑" w:eastAsia="微软雅黑" w:hAnsi="微软雅黑" w:hint="eastAsia"/>
                      <w:color w:val="000000"/>
                      <w:spacing w:val="3"/>
                      <w:sz w:val="20"/>
                      <w:lang w:val="zh-Hans" w:eastAsia="zh-CN"/>
                    </w:rPr>
                    <w:t>发出日期</w:t>
                  </w:r>
                  <w:r>
                    <w:rPr>
                      <w:rFonts w:ascii="微软雅黑" w:eastAsia="微软雅黑" w:hAnsi="微软雅黑" w:hint="eastAsia"/>
                      <w:color w:val="000000"/>
                      <w:spacing w:val="3"/>
                      <w:sz w:val="20"/>
                      <w:lang w:eastAsia="zh-CN"/>
                    </w:rPr>
                    <w:t>：</w:t>
                  </w:r>
                  <w:r w:rsidRPr="00BD79CB">
                    <w:rPr>
                      <w:rFonts w:ascii="微软雅黑" w:eastAsia="微软雅黑" w:hAnsi="微软雅黑" w:hint="eastAsia"/>
                      <w:color w:val="000000"/>
                      <w:spacing w:val="-10"/>
                      <w:sz w:val="20"/>
                      <w:highlight w:val="yellow"/>
                      <w:lang w:val="zh-Hans" w:eastAsia="zh-CN"/>
                    </w:rPr>
                    <w:t>[</w:t>
                  </w:r>
                  <w:r>
                    <w:rPr>
                      <w:rFonts w:ascii="微软雅黑" w:eastAsia="微软雅黑" w:hAnsi="微软雅黑" w:hint="eastAsia"/>
                      <w:color w:val="000000"/>
                      <w:spacing w:val="-10"/>
                      <w:sz w:val="20"/>
                      <w:highlight w:val="yellow"/>
                      <w:lang w:val="zh-Hans" w:eastAsia="zh-CN"/>
                    </w:rPr>
                    <w:t>•</w:t>
                  </w:r>
                  <w:r w:rsidRPr="00BD79CB">
                    <w:rPr>
                      <w:rFonts w:ascii="微软雅黑" w:eastAsia="微软雅黑" w:hAnsi="微软雅黑"/>
                      <w:color w:val="000000"/>
                      <w:spacing w:val="-10"/>
                      <w:sz w:val="20"/>
                      <w:highlight w:val="yellow"/>
                      <w:lang w:val="zh-Hans" w:eastAsia="zh-CN"/>
                    </w:rPr>
                    <w:t>]</w:t>
                  </w:r>
                </w:p>
                <w:p w:rsidR="00856209" w:rsidRPr="00AB010D" w:rsidRDefault="00856209">
                  <w:pPr>
                    <w:spacing w:before="146" w:line="287" w:lineRule="exact"/>
                    <w:jc w:val="both"/>
                    <w:textAlignment w:val="baseline"/>
                    <w:rPr>
                      <w:rFonts w:ascii="微软雅黑" w:eastAsia="微软雅黑" w:hAnsi="微软雅黑"/>
                      <w:color w:val="000000"/>
                      <w:sz w:val="20"/>
                      <w:lang w:val="zh-Hans" w:eastAsia="zh-CN"/>
                    </w:rPr>
                  </w:pPr>
                  <w:r w:rsidRPr="00AB010D">
                    <w:rPr>
                      <w:rFonts w:ascii="微软雅黑" w:eastAsia="微软雅黑" w:hAnsi="微软雅黑"/>
                      <w:color w:val="000000"/>
                      <w:sz w:val="20"/>
                      <w:lang w:val="zh-Hans" w:eastAsia="zh-CN"/>
                    </w:rPr>
                    <w:t>采购订单确认</w:t>
                  </w:r>
                  <w:r>
                    <w:rPr>
                      <w:rFonts w:ascii="微软雅黑" w:eastAsia="微软雅黑" w:hAnsi="微软雅黑" w:hint="eastAsia"/>
                      <w:color w:val="000000"/>
                      <w:sz w:val="20"/>
                      <w:lang w:eastAsia="zh-CN"/>
                    </w:rPr>
                    <w:t>：</w:t>
                  </w:r>
                </w:p>
                <w:p w:rsidR="00856209" w:rsidRPr="00AB010D" w:rsidRDefault="00856209">
                  <w:pPr>
                    <w:spacing w:line="240" w:lineRule="exact"/>
                    <w:jc w:val="both"/>
                    <w:textAlignment w:val="baseline"/>
                    <w:rPr>
                      <w:rFonts w:ascii="微软雅黑" w:eastAsia="微软雅黑" w:hAnsi="微软雅黑"/>
                      <w:color w:val="000000"/>
                      <w:spacing w:val="-26"/>
                      <w:sz w:val="20"/>
                      <w:lang w:val="zh-Hans" w:eastAsia="zh-CN"/>
                    </w:rPr>
                  </w:pPr>
                  <w:r w:rsidRPr="008474B1">
                    <w:rPr>
                      <w:rFonts w:ascii="微软雅黑" w:eastAsia="微软雅黑" w:hAnsi="微软雅黑"/>
                      <w:b/>
                      <w:color w:val="000000"/>
                      <w:spacing w:val="-3"/>
                      <w:sz w:val="20"/>
                      <w:lang w:val="zh-Hans" w:eastAsia="zh-CN"/>
                    </w:rPr>
                    <w:t>请于</w:t>
                  </w:r>
                  <w:r>
                    <w:rPr>
                      <w:rFonts w:ascii="微软雅黑" w:eastAsia="微软雅黑" w:hAnsi="微软雅黑" w:hint="eastAsia"/>
                      <w:b/>
                      <w:color w:val="000000"/>
                      <w:spacing w:val="-3"/>
                      <w:sz w:val="20"/>
                      <w:lang w:val="zh-Hans" w:eastAsia="zh-CN"/>
                    </w:rPr>
                    <w:t>上述</w:t>
                  </w:r>
                  <w:r w:rsidRPr="008474B1">
                    <w:rPr>
                      <w:rFonts w:ascii="微软雅黑" w:eastAsia="微软雅黑" w:hAnsi="微软雅黑"/>
                      <w:b/>
                      <w:color w:val="000000"/>
                      <w:spacing w:val="3"/>
                      <w:sz w:val="20"/>
                      <w:lang w:val="zh-Hans" w:eastAsia="zh-CN"/>
                    </w:rPr>
                    <w:t>采购订单</w:t>
                  </w:r>
                  <w:r w:rsidRPr="008474B1">
                    <w:rPr>
                      <w:rFonts w:ascii="微软雅黑" w:eastAsia="微软雅黑" w:hAnsi="微软雅黑" w:hint="eastAsia"/>
                      <w:b/>
                      <w:color w:val="000000"/>
                      <w:spacing w:val="3"/>
                      <w:sz w:val="20"/>
                      <w:lang w:val="zh-Hans" w:eastAsia="zh-CN"/>
                    </w:rPr>
                    <w:t>发出日期后</w:t>
                  </w:r>
                  <w:r>
                    <w:rPr>
                      <w:rFonts w:ascii="微软雅黑" w:eastAsia="微软雅黑" w:hAnsi="微软雅黑" w:hint="eastAsia"/>
                      <w:b/>
                      <w:color w:val="000000"/>
                      <w:spacing w:val="3"/>
                      <w:sz w:val="20"/>
                      <w:lang w:val="zh-Hans" w:eastAsia="zh-CN"/>
                    </w:rPr>
                    <w:t>的</w:t>
                  </w:r>
                  <w:r w:rsidRPr="008474B1">
                    <w:rPr>
                      <w:rFonts w:ascii="微软雅黑" w:eastAsia="微软雅黑" w:hAnsi="微软雅黑"/>
                      <w:b/>
                      <w:color w:val="000000"/>
                      <w:spacing w:val="3"/>
                      <w:sz w:val="20"/>
                      <w:highlight w:val="yellow"/>
                      <w:lang w:val="zh-Hans" w:eastAsia="zh-CN"/>
                    </w:rPr>
                    <w:t>[</w:t>
                  </w:r>
                  <w:r w:rsidRPr="008474B1">
                    <w:rPr>
                      <w:rFonts w:ascii="微软雅黑" w:eastAsia="微软雅黑" w:hAnsi="微软雅黑"/>
                      <w:b/>
                      <w:color w:val="000000"/>
                      <w:spacing w:val="-3"/>
                      <w:sz w:val="20"/>
                      <w:highlight w:val="yellow"/>
                      <w:lang w:val="zh-Hans" w:eastAsia="zh-CN"/>
                    </w:rPr>
                    <w:t>2]</w:t>
                  </w:r>
                  <w:proofErr w:type="gramStart"/>
                  <w:r w:rsidRPr="008474B1">
                    <w:rPr>
                      <w:rFonts w:ascii="微软雅黑" w:eastAsia="微软雅黑" w:hAnsi="微软雅黑"/>
                      <w:b/>
                      <w:color w:val="000000"/>
                      <w:spacing w:val="-3"/>
                      <w:sz w:val="20"/>
                      <w:lang w:val="zh-Hans" w:eastAsia="zh-CN"/>
                    </w:rPr>
                    <w:t>个</w:t>
                  </w:r>
                  <w:proofErr w:type="gramEnd"/>
                  <w:r w:rsidRPr="008474B1">
                    <w:rPr>
                      <w:rFonts w:ascii="微软雅黑" w:eastAsia="微软雅黑" w:hAnsi="微软雅黑"/>
                      <w:b/>
                      <w:color w:val="000000"/>
                      <w:spacing w:val="-3"/>
                      <w:sz w:val="20"/>
                      <w:lang w:val="zh-Hans" w:eastAsia="zh-CN"/>
                    </w:rPr>
                    <w:t>工作日内</w:t>
                  </w:r>
                  <w:r>
                    <w:rPr>
                      <w:rFonts w:ascii="微软雅黑" w:eastAsia="微软雅黑" w:hAnsi="微软雅黑" w:hint="eastAsia"/>
                      <w:b/>
                      <w:color w:val="000000"/>
                      <w:spacing w:val="-3"/>
                      <w:sz w:val="20"/>
                      <w:lang w:val="zh-Hans" w:eastAsia="zh-CN"/>
                    </w:rPr>
                    <w:t>将供应商签署后</w:t>
                  </w:r>
                  <w:r>
                    <w:rPr>
                      <w:rFonts w:ascii="微软雅黑" w:eastAsia="微软雅黑" w:hAnsi="微软雅黑"/>
                      <w:b/>
                      <w:color w:val="000000"/>
                      <w:spacing w:val="-3"/>
                      <w:sz w:val="20"/>
                      <w:lang w:val="zh-Hans" w:eastAsia="zh-CN"/>
                    </w:rPr>
                    <w:t>的本采购订单</w:t>
                  </w:r>
                  <w:r>
                    <w:rPr>
                      <w:rFonts w:ascii="微软雅黑" w:eastAsia="微软雅黑" w:hAnsi="微软雅黑" w:hint="eastAsia"/>
                      <w:b/>
                      <w:color w:val="000000"/>
                      <w:spacing w:val="-3"/>
                      <w:sz w:val="20"/>
                      <w:lang w:val="zh-Hans" w:eastAsia="zh-CN"/>
                    </w:rPr>
                    <w:t>送达</w:t>
                  </w:r>
                  <w:r>
                    <w:rPr>
                      <w:rFonts w:ascii="微软雅黑" w:eastAsia="微软雅黑" w:hAnsi="微软雅黑"/>
                      <w:b/>
                      <w:color w:val="000000"/>
                      <w:spacing w:val="-3"/>
                      <w:sz w:val="20"/>
                      <w:lang w:val="zh-Hans" w:eastAsia="zh-CN"/>
                    </w:rPr>
                    <w:t>买方</w:t>
                  </w:r>
                  <w:r>
                    <w:rPr>
                      <w:rFonts w:ascii="微软雅黑" w:eastAsia="微软雅黑" w:hAnsi="微软雅黑" w:hint="eastAsia"/>
                      <w:b/>
                      <w:color w:val="000000"/>
                      <w:spacing w:val="-3"/>
                      <w:sz w:val="20"/>
                      <w:lang w:val="zh-Hans" w:eastAsia="zh-CN"/>
                    </w:rPr>
                    <w:t>以</w:t>
                  </w:r>
                  <w:r w:rsidRPr="008474B1">
                    <w:rPr>
                      <w:rFonts w:ascii="微软雅黑" w:eastAsia="微软雅黑" w:hAnsi="微软雅黑"/>
                      <w:b/>
                      <w:color w:val="000000"/>
                      <w:spacing w:val="-3"/>
                      <w:sz w:val="20"/>
                      <w:lang w:val="zh-Hans" w:eastAsia="zh-CN"/>
                    </w:rPr>
                    <w:t>确认</w:t>
                  </w:r>
                  <w:r w:rsidRPr="008474B1">
                    <w:rPr>
                      <w:rFonts w:ascii="微软雅黑" w:eastAsia="微软雅黑" w:hAnsi="微软雅黑" w:hint="eastAsia"/>
                      <w:b/>
                      <w:color w:val="000000"/>
                      <w:spacing w:val="-3"/>
                      <w:sz w:val="20"/>
                      <w:lang w:val="zh-Hans" w:eastAsia="zh-CN"/>
                    </w:rPr>
                    <w:t>接受采购</w:t>
                  </w:r>
                  <w:r w:rsidRPr="008474B1">
                    <w:rPr>
                      <w:rFonts w:ascii="微软雅黑" w:eastAsia="微软雅黑" w:hAnsi="微软雅黑"/>
                      <w:b/>
                      <w:color w:val="000000"/>
                      <w:spacing w:val="-3"/>
                      <w:sz w:val="20"/>
                      <w:lang w:val="zh-Hans" w:eastAsia="zh-CN"/>
                    </w:rPr>
                    <w:t>订单</w:t>
                  </w:r>
                  <w:r w:rsidRPr="008474B1">
                    <w:rPr>
                      <w:rFonts w:ascii="微软雅黑" w:eastAsia="微软雅黑" w:hAnsi="微软雅黑" w:hint="eastAsia"/>
                      <w:b/>
                      <w:color w:val="000000"/>
                      <w:spacing w:val="-3"/>
                      <w:sz w:val="20"/>
                      <w:lang w:eastAsia="zh-CN"/>
                    </w:rPr>
                    <w:t>，</w:t>
                  </w:r>
                  <w:r w:rsidRPr="008474B1">
                    <w:rPr>
                      <w:rFonts w:ascii="微软雅黑" w:eastAsia="微软雅黑" w:hAnsi="微软雅黑"/>
                      <w:b/>
                      <w:color w:val="000000"/>
                      <w:spacing w:val="-3"/>
                      <w:sz w:val="20"/>
                      <w:lang w:val="zh-Hans" w:eastAsia="zh-CN"/>
                    </w:rPr>
                    <w:t>如</w:t>
                  </w:r>
                  <w:r>
                    <w:rPr>
                      <w:rFonts w:ascii="微软雅黑" w:eastAsia="微软雅黑" w:hAnsi="微软雅黑" w:hint="eastAsia"/>
                      <w:b/>
                      <w:color w:val="000000"/>
                      <w:spacing w:val="-3"/>
                      <w:sz w:val="20"/>
                      <w:lang w:val="zh-Hans" w:eastAsia="zh-CN"/>
                    </w:rPr>
                    <w:t>该</w:t>
                  </w:r>
                  <w:r>
                    <w:rPr>
                      <w:rFonts w:ascii="微软雅黑" w:eastAsia="微软雅黑" w:hAnsi="微软雅黑"/>
                      <w:b/>
                      <w:color w:val="000000"/>
                      <w:spacing w:val="-3"/>
                      <w:sz w:val="20"/>
                      <w:lang w:val="zh-Hans" w:eastAsia="zh-CN"/>
                    </w:rPr>
                    <w:t>期限</w:t>
                  </w:r>
                  <w:r w:rsidRPr="008474B1">
                    <w:rPr>
                      <w:rFonts w:ascii="微软雅黑" w:eastAsia="微软雅黑" w:hAnsi="微软雅黑" w:hint="eastAsia"/>
                      <w:b/>
                      <w:color w:val="000000"/>
                      <w:spacing w:val="-3"/>
                      <w:sz w:val="20"/>
                      <w:lang w:val="zh-Hans" w:eastAsia="zh-CN"/>
                    </w:rPr>
                    <w:t>届</w:t>
                  </w:r>
                  <w:r>
                    <w:rPr>
                      <w:rFonts w:ascii="微软雅黑" w:eastAsia="微软雅黑" w:hAnsi="微软雅黑" w:hint="eastAsia"/>
                      <w:b/>
                      <w:color w:val="000000"/>
                      <w:spacing w:val="-3"/>
                      <w:sz w:val="20"/>
                      <w:lang w:val="zh-Hans" w:eastAsia="zh-CN"/>
                    </w:rPr>
                    <w:t>满</w:t>
                  </w:r>
                  <w:proofErr w:type="gramStart"/>
                  <w:r>
                    <w:rPr>
                      <w:rFonts w:ascii="微软雅黑" w:eastAsia="微软雅黑" w:hAnsi="微软雅黑" w:hint="eastAsia"/>
                      <w:b/>
                      <w:color w:val="000000"/>
                      <w:spacing w:val="-3"/>
                      <w:sz w:val="20"/>
                      <w:lang w:val="zh-Hans" w:eastAsia="zh-CN"/>
                    </w:rPr>
                    <w:t>供应商</w:t>
                  </w:r>
                  <w:r w:rsidRPr="008474B1">
                    <w:rPr>
                      <w:rFonts w:ascii="微软雅黑" w:eastAsia="微软雅黑" w:hAnsi="微软雅黑"/>
                      <w:b/>
                      <w:color w:val="000000"/>
                      <w:spacing w:val="-3"/>
                      <w:sz w:val="20"/>
                      <w:lang w:val="zh-Hans" w:eastAsia="zh-CN"/>
                    </w:rPr>
                    <w:t>无书面</w:t>
                  </w:r>
                  <w:proofErr w:type="gramEnd"/>
                  <w:r w:rsidRPr="008474B1">
                    <w:rPr>
                      <w:rFonts w:ascii="微软雅黑" w:eastAsia="微软雅黑" w:hAnsi="微软雅黑"/>
                      <w:b/>
                      <w:color w:val="000000"/>
                      <w:spacing w:val="-3"/>
                      <w:sz w:val="20"/>
                      <w:lang w:val="zh-Hans" w:eastAsia="zh-CN"/>
                    </w:rPr>
                    <w:t>反馈</w:t>
                  </w:r>
                  <w:r>
                    <w:rPr>
                      <w:rFonts w:ascii="微软雅黑" w:eastAsia="微软雅黑" w:hAnsi="微软雅黑" w:hint="eastAsia"/>
                      <w:b/>
                      <w:color w:val="000000"/>
                      <w:spacing w:val="-3"/>
                      <w:sz w:val="20"/>
                      <w:lang w:val="zh-Hans" w:eastAsia="zh-CN"/>
                    </w:rPr>
                    <w:t>则</w:t>
                  </w:r>
                  <w:r w:rsidRPr="008474B1">
                    <w:rPr>
                      <w:rFonts w:ascii="微软雅黑" w:eastAsia="微软雅黑" w:hAnsi="微软雅黑"/>
                      <w:b/>
                      <w:color w:val="000000"/>
                      <w:spacing w:val="-3"/>
                      <w:sz w:val="20"/>
                      <w:lang w:val="zh-Hans" w:eastAsia="zh-CN"/>
                    </w:rPr>
                    <w:t>视同</w:t>
                  </w:r>
                  <w:r w:rsidRPr="008474B1">
                    <w:rPr>
                      <w:rFonts w:ascii="微软雅黑" w:eastAsia="微软雅黑" w:hAnsi="微软雅黑" w:hint="eastAsia"/>
                      <w:b/>
                      <w:color w:val="000000"/>
                      <w:spacing w:val="-3"/>
                      <w:sz w:val="20"/>
                      <w:lang w:val="zh-Hans" w:eastAsia="zh-CN"/>
                    </w:rPr>
                    <w:t>采购</w:t>
                  </w:r>
                  <w:r w:rsidRPr="008474B1">
                    <w:rPr>
                      <w:rFonts w:ascii="微软雅黑" w:eastAsia="微软雅黑" w:hAnsi="微软雅黑"/>
                      <w:b/>
                      <w:color w:val="000000"/>
                      <w:spacing w:val="-3"/>
                      <w:sz w:val="20"/>
                      <w:lang w:val="zh-Hans" w:eastAsia="zh-CN"/>
                    </w:rPr>
                    <w:t>订</w:t>
                  </w:r>
                  <w:r w:rsidRPr="008474B1">
                    <w:rPr>
                      <w:rFonts w:ascii="微软雅黑" w:eastAsia="微软雅黑" w:hAnsi="微软雅黑"/>
                      <w:b/>
                      <w:color w:val="000000"/>
                      <w:spacing w:val="-26"/>
                      <w:sz w:val="20"/>
                      <w:lang w:val="zh-Hans" w:eastAsia="zh-CN"/>
                    </w:rPr>
                    <w:t>单</w:t>
                  </w:r>
                  <w:r w:rsidRPr="008474B1">
                    <w:rPr>
                      <w:rFonts w:ascii="微软雅黑" w:eastAsia="微软雅黑" w:hAnsi="微软雅黑" w:hint="eastAsia"/>
                      <w:b/>
                      <w:color w:val="000000"/>
                      <w:spacing w:val="-26"/>
                      <w:sz w:val="20"/>
                      <w:lang w:val="zh-Hans" w:eastAsia="zh-CN"/>
                    </w:rPr>
                    <w:t>被</w:t>
                  </w:r>
                  <w:r>
                    <w:rPr>
                      <w:rFonts w:ascii="微软雅黑" w:eastAsia="微软雅黑" w:hAnsi="微软雅黑" w:hint="eastAsia"/>
                      <w:b/>
                      <w:color w:val="000000"/>
                      <w:spacing w:val="-26"/>
                      <w:sz w:val="20"/>
                      <w:lang w:val="zh-Hans" w:eastAsia="zh-CN"/>
                    </w:rPr>
                    <w:t>供应</w:t>
                  </w:r>
                  <w:r>
                    <w:rPr>
                      <w:rFonts w:ascii="微软雅黑" w:eastAsia="微软雅黑" w:hAnsi="微软雅黑"/>
                      <w:b/>
                      <w:color w:val="000000"/>
                      <w:spacing w:val="-26"/>
                      <w:sz w:val="20"/>
                      <w:lang w:val="zh-Hans" w:eastAsia="zh-CN"/>
                    </w:rPr>
                    <w:t>商</w:t>
                  </w:r>
                  <w:r w:rsidRPr="008474B1">
                    <w:rPr>
                      <w:rFonts w:ascii="微软雅黑" w:eastAsia="微软雅黑" w:hAnsi="微软雅黑"/>
                      <w:b/>
                      <w:color w:val="000000"/>
                      <w:spacing w:val="-26"/>
                      <w:sz w:val="20"/>
                      <w:lang w:val="zh-Hans" w:eastAsia="zh-CN"/>
                    </w:rPr>
                    <w:t>接受。</w:t>
                  </w:r>
                  <w:r w:rsidRPr="008474B1">
                    <w:rPr>
                      <w:rFonts w:ascii="微软雅黑" w:eastAsia="微软雅黑" w:hAnsi="微软雅黑"/>
                      <w:color w:val="000000"/>
                      <w:spacing w:val="-26"/>
                      <w:sz w:val="20"/>
                      <w:highlight w:val="yellow"/>
                      <w:lang w:val="zh-Hans" w:eastAsia="zh-CN"/>
                    </w:rPr>
                    <w:t>[</w:t>
                  </w:r>
                  <w:r w:rsidRPr="00CC13EE">
                    <w:rPr>
                      <w:rFonts w:ascii="微软雅黑" w:eastAsia="微软雅黑" w:hAnsi="微软雅黑"/>
                      <w:i/>
                      <w:color w:val="000000"/>
                      <w:spacing w:val="-26"/>
                      <w:sz w:val="20"/>
                      <w:highlight w:val="yellow"/>
                      <w:lang w:val="zh-Hans" w:eastAsia="zh-CN"/>
                    </w:rPr>
                    <w:t>注：该</w:t>
                  </w:r>
                  <w:r w:rsidRPr="008474B1">
                    <w:rPr>
                      <w:rFonts w:ascii="微软雅黑" w:eastAsia="微软雅黑" w:hAnsi="微软雅黑"/>
                      <w:i/>
                      <w:color w:val="000000"/>
                      <w:spacing w:val="-26"/>
                      <w:sz w:val="20"/>
                      <w:highlight w:val="yellow"/>
                      <w:lang w:val="zh-Hans" w:eastAsia="zh-CN"/>
                    </w:rPr>
                    <w:t>条款效力</w:t>
                  </w:r>
                  <w:r w:rsidRPr="008474B1">
                    <w:rPr>
                      <w:rFonts w:ascii="微软雅黑" w:eastAsia="微软雅黑" w:hAnsi="微软雅黑" w:hint="eastAsia"/>
                      <w:i/>
                      <w:color w:val="000000"/>
                      <w:spacing w:val="-26"/>
                      <w:sz w:val="20"/>
                      <w:highlight w:val="yellow"/>
                      <w:lang w:val="zh-Hans" w:eastAsia="zh-CN"/>
                    </w:rPr>
                    <w:t>存在瑕疵</w:t>
                  </w:r>
                  <w:r>
                    <w:rPr>
                      <w:rFonts w:ascii="微软雅黑" w:eastAsia="微软雅黑" w:hAnsi="微软雅黑" w:hint="eastAsia"/>
                      <w:i/>
                      <w:color w:val="000000"/>
                      <w:spacing w:val="-26"/>
                      <w:sz w:val="20"/>
                      <w:highlight w:val="yellow"/>
                      <w:lang w:val="zh-Hans" w:eastAsia="zh-CN"/>
                    </w:rPr>
                    <w:t>：</w:t>
                  </w:r>
                  <w:r w:rsidRPr="008474B1">
                    <w:rPr>
                      <w:rFonts w:ascii="微软雅黑" w:eastAsia="微软雅黑" w:hAnsi="微软雅黑"/>
                      <w:i/>
                      <w:color w:val="000000"/>
                      <w:spacing w:val="-26"/>
                      <w:sz w:val="20"/>
                      <w:highlight w:val="yellow"/>
                      <w:lang w:val="zh-Hans" w:eastAsia="zh-CN"/>
                    </w:rPr>
                    <w:t>如对方无回复，</w:t>
                  </w:r>
                  <w:r w:rsidRPr="008474B1">
                    <w:rPr>
                      <w:rFonts w:ascii="微软雅黑" w:eastAsia="微软雅黑" w:hAnsi="微软雅黑" w:hint="eastAsia"/>
                      <w:i/>
                      <w:color w:val="000000"/>
                      <w:spacing w:val="-26"/>
                      <w:sz w:val="20"/>
                      <w:highlight w:val="yellow"/>
                      <w:lang w:val="zh-Hans" w:eastAsia="zh-CN"/>
                    </w:rPr>
                    <w:t>双方合同</w:t>
                  </w:r>
                  <w:r>
                    <w:rPr>
                      <w:rFonts w:ascii="微软雅黑" w:eastAsia="微软雅黑" w:hAnsi="微软雅黑" w:hint="eastAsia"/>
                      <w:i/>
                      <w:color w:val="000000"/>
                      <w:spacing w:val="-26"/>
                      <w:sz w:val="20"/>
                      <w:highlight w:val="yellow"/>
                      <w:lang w:val="zh-Hans" w:eastAsia="zh-CN"/>
                    </w:rPr>
                    <w:t>应</w:t>
                  </w:r>
                  <w:r w:rsidRPr="008474B1">
                    <w:rPr>
                      <w:rFonts w:ascii="微软雅黑" w:eastAsia="微软雅黑" w:hAnsi="微软雅黑" w:hint="eastAsia"/>
                      <w:i/>
                      <w:color w:val="000000"/>
                      <w:spacing w:val="-26"/>
                      <w:sz w:val="20"/>
                      <w:highlight w:val="yellow"/>
                      <w:lang w:val="zh-Hans" w:eastAsia="zh-CN"/>
                    </w:rPr>
                    <w:t>无法</w:t>
                  </w:r>
                  <w:r w:rsidRPr="00CC13EE">
                    <w:rPr>
                      <w:rFonts w:ascii="微软雅黑" w:eastAsia="微软雅黑" w:hAnsi="微软雅黑"/>
                      <w:i/>
                      <w:color w:val="000000"/>
                      <w:spacing w:val="-26"/>
                      <w:sz w:val="20"/>
                      <w:highlight w:val="yellow"/>
                      <w:lang w:val="zh-Hans" w:eastAsia="zh-CN"/>
                    </w:rPr>
                    <w:t>成立，除非</w:t>
                  </w:r>
                  <w:r w:rsidRPr="008474B1">
                    <w:rPr>
                      <w:rFonts w:ascii="微软雅黑" w:eastAsia="微软雅黑" w:hAnsi="微软雅黑" w:hint="eastAsia"/>
                      <w:i/>
                      <w:color w:val="000000"/>
                      <w:spacing w:val="-26"/>
                      <w:sz w:val="20"/>
                      <w:highlight w:val="yellow"/>
                      <w:lang w:val="zh-Hans" w:eastAsia="zh-CN"/>
                    </w:rPr>
                    <w:t>双方</w:t>
                  </w:r>
                  <w:r>
                    <w:rPr>
                      <w:rFonts w:ascii="微软雅黑" w:eastAsia="微软雅黑" w:hAnsi="微软雅黑" w:hint="eastAsia"/>
                      <w:i/>
                      <w:color w:val="000000"/>
                      <w:spacing w:val="-26"/>
                      <w:sz w:val="20"/>
                      <w:highlight w:val="yellow"/>
                      <w:lang w:val="zh-Hans" w:eastAsia="zh-CN"/>
                    </w:rPr>
                    <w:t>在</w:t>
                  </w:r>
                  <w:r>
                    <w:rPr>
                      <w:rFonts w:ascii="微软雅黑" w:eastAsia="微软雅黑" w:hAnsi="微软雅黑"/>
                      <w:i/>
                      <w:color w:val="000000"/>
                      <w:spacing w:val="-26"/>
                      <w:sz w:val="20"/>
                      <w:highlight w:val="yellow"/>
                      <w:lang w:val="zh-Hans" w:eastAsia="zh-CN"/>
                    </w:rPr>
                    <w:t>其他协议</w:t>
                  </w:r>
                  <w:r>
                    <w:rPr>
                      <w:rFonts w:ascii="微软雅黑" w:eastAsia="微软雅黑" w:hAnsi="微软雅黑" w:hint="eastAsia"/>
                      <w:i/>
                      <w:color w:val="000000"/>
                      <w:spacing w:val="-26"/>
                      <w:sz w:val="20"/>
                      <w:highlight w:val="yellow"/>
                      <w:lang w:val="zh-Hans" w:eastAsia="zh-CN"/>
                    </w:rPr>
                    <w:t>中</w:t>
                  </w:r>
                  <w:r>
                    <w:rPr>
                      <w:rFonts w:ascii="微软雅黑" w:eastAsia="微软雅黑" w:hAnsi="微软雅黑"/>
                      <w:i/>
                      <w:color w:val="000000"/>
                      <w:spacing w:val="-26"/>
                      <w:sz w:val="20"/>
                      <w:highlight w:val="yellow"/>
                      <w:lang w:val="zh-Hans" w:eastAsia="zh-CN"/>
                    </w:rPr>
                    <w:t>事先</w:t>
                  </w:r>
                  <w:r w:rsidRPr="008474B1">
                    <w:rPr>
                      <w:rFonts w:ascii="微软雅黑" w:eastAsia="微软雅黑" w:hAnsi="微软雅黑"/>
                      <w:i/>
                      <w:color w:val="000000"/>
                      <w:spacing w:val="-26"/>
                      <w:sz w:val="20"/>
                      <w:highlight w:val="yellow"/>
                      <w:lang w:val="zh-Hans" w:eastAsia="zh-CN"/>
                    </w:rPr>
                    <w:t>约定</w:t>
                  </w:r>
                  <w:r w:rsidRPr="008474B1">
                    <w:rPr>
                      <w:rFonts w:ascii="微软雅黑" w:eastAsia="微软雅黑" w:hAnsi="微软雅黑" w:hint="eastAsia"/>
                      <w:i/>
                      <w:color w:val="000000"/>
                      <w:spacing w:val="-26"/>
                      <w:sz w:val="20"/>
                      <w:highlight w:val="yellow"/>
                      <w:lang w:val="zh-Hans" w:eastAsia="zh-CN"/>
                    </w:rPr>
                    <w:t>了</w:t>
                  </w:r>
                  <w:r w:rsidRPr="008474B1">
                    <w:rPr>
                      <w:rFonts w:ascii="微软雅黑" w:eastAsia="微软雅黑" w:hAnsi="微软雅黑"/>
                      <w:i/>
                      <w:color w:val="000000"/>
                      <w:spacing w:val="-26"/>
                      <w:sz w:val="20"/>
                      <w:highlight w:val="yellow"/>
                      <w:lang w:val="zh-Hans" w:eastAsia="zh-CN"/>
                    </w:rPr>
                    <w:t>该等</w:t>
                  </w:r>
                  <w:r w:rsidRPr="008474B1">
                    <w:rPr>
                      <w:rFonts w:ascii="微软雅黑" w:eastAsia="微软雅黑" w:hAnsi="微软雅黑" w:hint="eastAsia"/>
                      <w:i/>
                      <w:color w:val="000000"/>
                      <w:spacing w:val="-26"/>
                      <w:sz w:val="20"/>
                      <w:highlight w:val="yellow"/>
                      <w:lang w:val="zh-Hans" w:eastAsia="zh-CN"/>
                    </w:rPr>
                    <w:t>默示</w:t>
                  </w:r>
                  <w:r w:rsidRPr="008474B1">
                    <w:rPr>
                      <w:rFonts w:ascii="微软雅黑" w:eastAsia="微软雅黑" w:hAnsi="微软雅黑"/>
                      <w:i/>
                      <w:color w:val="000000"/>
                      <w:spacing w:val="-26"/>
                      <w:sz w:val="20"/>
                      <w:highlight w:val="yellow"/>
                      <w:lang w:val="zh-Hans" w:eastAsia="zh-CN"/>
                    </w:rPr>
                    <w:t>接受的方式。</w:t>
                  </w:r>
                  <w:r>
                    <w:rPr>
                      <w:rFonts w:ascii="微软雅黑" w:eastAsia="微软雅黑" w:hAnsi="微软雅黑" w:hint="eastAsia"/>
                      <w:i/>
                      <w:color w:val="000000"/>
                      <w:spacing w:val="-26"/>
                      <w:sz w:val="20"/>
                      <w:highlight w:val="yellow"/>
                      <w:lang w:val="zh-Hans" w:eastAsia="zh-CN"/>
                    </w:rPr>
                    <w:t>若无</w:t>
                  </w:r>
                  <w:r>
                    <w:rPr>
                      <w:rFonts w:ascii="微软雅黑" w:eastAsia="微软雅黑" w:hAnsi="微软雅黑"/>
                      <w:i/>
                      <w:color w:val="000000"/>
                      <w:spacing w:val="-26"/>
                      <w:sz w:val="20"/>
                      <w:highlight w:val="yellow"/>
                      <w:lang w:val="zh-Hans" w:eastAsia="zh-CN"/>
                    </w:rPr>
                    <w:t>该等</w:t>
                  </w:r>
                  <w:r>
                    <w:rPr>
                      <w:rFonts w:ascii="微软雅黑" w:eastAsia="微软雅黑" w:hAnsi="微软雅黑" w:hint="eastAsia"/>
                      <w:i/>
                      <w:color w:val="000000"/>
                      <w:spacing w:val="-26"/>
                      <w:sz w:val="20"/>
                      <w:highlight w:val="yellow"/>
                      <w:lang w:val="zh-Hans" w:eastAsia="zh-CN"/>
                    </w:rPr>
                    <w:t>事先</w:t>
                  </w:r>
                  <w:r>
                    <w:rPr>
                      <w:rFonts w:ascii="微软雅黑" w:eastAsia="微软雅黑" w:hAnsi="微软雅黑"/>
                      <w:i/>
                      <w:color w:val="000000"/>
                      <w:spacing w:val="-26"/>
                      <w:sz w:val="20"/>
                      <w:highlight w:val="yellow"/>
                      <w:lang w:val="zh-Hans" w:eastAsia="zh-CN"/>
                    </w:rPr>
                    <w:t>约定，建议</w:t>
                  </w:r>
                  <w:r>
                    <w:rPr>
                      <w:rFonts w:ascii="微软雅黑" w:eastAsia="微软雅黑" w:hAnsi="微软雅黑" w:hint="eastAsia"/>
                      <w:i/>
                      <w:color w:val="000000"/>
                      <w:spacing w:val="-26"/>
                      <w:sz w:val="20"/>
                      <w:highlight w:val="yellow"/>
                      <w:lang w:val="zh-Hans" w:eastAsia="zh-CN"/>
                    </w:rPr>
                    <w:t>将后</w:t>
                  </w:r>
                  <w:r>
                    <w:rPr>
                      <w:rFonts w:ascii="微软雅黑" w:eastAsia="微软雅黑" w:hAnsi="微软雅黑"/>
                      <w:i/>
                      <w:color w:val="000000"/>
                      <w:spacing w:val="-26"/>
                      <w:sz w:val="20"/>
                      <w:highlight w:val="yellow"/>
                      <w:lang w:val="zh-Hans" w:eastAsia="zh-CN"/>
                    </w:rPr>
                    <w:t>面一句</w:t>
                  </w:r>
                  <w:r>
                    <w:rPr>
                      <w:rFonts w:ascii="微软雅黑" w:eastAsia="微软雅黑" w:hAnsi="微软雅黑" w:hint="eastAsia"/>
                      <w:i/>
                      <w:color w:val="000000"/>
                      <w:spacing w:val="-26"/>
                      <w:sz w:val="20"/>
                      <w:highlight w:val="yellow"/>
                      <w:lang w:val="zh-Hans" w:eastAsia="zh-CN"/>
                    </w:rPr>
                    <w:t>修改为</w:t>
                  </w:r>
                  <w:r>
                    <w:rPr>
                      <w:rFonts w:ascii="微软雅黑" w:eastAsia="微软雅黑" w:hAnsi="微软雅黑"/>
                      <w:i/>
                      <w:color w:val="000000"/>
                      <w:spacing w:val="-26"/>
                      <w:sz w:val="20"/>
                      <w:highlight w:val="yellow"/>
                      <w:lang w:val="zh-Hans" w:eastAsia="zh-CN"/>
                    </w:rPr>
                    <w:t>“</w:t>
                  </w:r>
                  <w:r>
                    <w:rPr>
                      <w:rFonts w:ascii="微软雅黑" w:eastAsia="微软雅黑" w:hAnsi="微软雅黑" w:hint="eastAsia"/>
                      <w:i/>
                      <w:color w:val="000000"/>
                      <w:spacing w:val="-26"/>
                      <w:sz w:val="20"/>
                      <w:highlight w:val="yellow"/>
                      <w:lang w:val="zh-Hans" w:eastAsia="zh-CN"/>
                    </w:rPr>
                    <w:t>如该</w:t>
                  </w:r>
                  <w:r>
                    <w:rPr>
                      <w:rFonts w:ascii="微软雅黑" w:eastAsia="微软雅黑" w:hAnsi="微软雅黑"/>
                      <w:i/>
                      <w:color w:val="000000"/>
                      <w:spacing w:val="-26"/>
                      <w:sz w:val="20"/>
                      <w:highlight w:val="yellow"/>
                      <w:lang w:val="zh-Hans" w:eastAsia="zh-CN"/>
                    </w:rPr>
                    <w:t>期限届满</w:t>
                  </w:r>
                  <w:r>
                    <w:rPr>
                      <w:rFonts w:ascii="微软雅黑" w:eastAsia="微软雅黑" w:hAnsi="微软雅黑" w:hint="eastAsia"/>
                      <w:i/>
                      <w:color w:val="000000"/>
                      <w:spacing w:val="-26"/>
                      <w:sz w:val="20"/>
                      <w:highlight w:val="yellow"/>
                      <w:lang w:val="zh-Hans" w:eastAsia="zh-CN"/>
                    </w:rPr>
                    <w:t>供应</w:t>
                  </w:r>
                  <w:r>
                    <w:rPr>
                      <w:rFonts w:ascii="微软雅黑" w:eastAsia="微软雅黑" w:hAnsi="微软雅黑"/>
                      <w:i/>
                      <w:color w:val="000000"/>
                      <w:spacing w:val="-26"/>
                      <w:sz w:val="20"/>
                      <w:highlight w:val="yellow"/>
                      <w:lang w:val="zh-Hans" w:eastAsia="zh-CN"/>
                    </w:rPr>
                    <w:t>商无</w:t>
                  </w:r>
                  <w:r>
                    <w:rPr>
                      <w:rFonts w:ascii="微软雅黑" w:eastAsia="微软雅黑" w:hAnsi="微软雅黑" w:hint="eastAsia"/>
                      <w:i/>
                      <w:color w:val="000000"/>
                      <w:spacing w:val="-26"/>
                      <w:sz w:val="20"/>
                      <w:highlight w:val="yellow"/>
                      <w:lang w:val="zh-Hans" w:eastAsia="zh-CN"/>
                    </w:rPr>
                    <w:t>书面</w:t>
                  </w:r>
                  <w:r>
                    <w:rPr>
                      <w:rFonts w:ascii="微软雅黑" w:eastAsia="微软雅黑" w:hAnsi="微软雅黑"/>
                      <w:i/>
                      <w:color w:val="000000"/>
                      <w:spacing w:val="-26"/>
                      <w:sz w:val="20"/>
                      <w:highlight w:val="yellow"/>
                      <w:lang w:val="zh-Hans" w:eastAsia="zh-CN"/>
                    </w:rPr>
                    <w:t>反馈</w:t>
                  </w:r>
                  <w:r>
                    <w:rPr>
                      <w:rFonts w:ascii="微软雅黑" w:eastAsia="微软雅黑" w:hAnsi="微软雅黑" w:hint="eastAsia"/>
                      <w:i/>
                      <w:color w:val="000000"/>
                      <w:spacing w:val="-26"/>
                      <w:sz w:val="20"/>
                      <w:highlight w:val="yellow"/>
                      <w:lang w:val="zh-Hans" w:eastAsia="zh-CN"/>
                    </w:rPr>
                    <w:t>，则</w:t>
                  </w:r>
                  <w:r>
                    <w:rPr>
                      <w:rFonts w:ascii="微软雅黑" w:eastAsia="微软雅黑" w:hAnsi="微软雅黑"/>
                      <w:i/>
                      <w:color w:val="000000"/>
                      <w:spacing w:val="-26"/>
                      <w:sz w:val="20"/>
                      <w:highlight w:val="yellow"/>
                      <w:lang w:val="zh-Hans" w:eastAsia="zh-CN"/>
                    </w:rPr>
                    <w:t>本</w:t>
                  </w:r>
                  <w:r>
                    <w:rPr>
                      <w:rFonts w:ascii="微软雅黑" w:eastAsia="微软雅黑" w:hAnsi="微软雅黑" w:hint="eastAsia"/>
                      <w:i/>
                      <w:color w:val="000000"/>
                      <w:spacing w:val="-26"/>
                      <w:sz w:val="20"/>
                      <w:highlight w:val="yellow"/>
                      <w:lang w:val="zh-Hans" w:eastAsia="zh-CN"/>
                    </w:rPr>
                    <w:t>采购</w:t>
                  </w:r>
                  <w:r>
                    <w:rPr>
                      <w:rFonts w:ascii="微软雅黑" w:eastAsia="微软雅黑" w:hAnsi="微软雅黑"/>
                      <w:i/>
                      <w:color w:val="000000"/>
                      <w:spacing w:val="-26"/>
                      <w:sz w:val="20"/>
                      <w:highlight w:val="yellow"/>
                      <w:lang w:val="zh-Hans" w:eastAsia="zh-CN"/>
                    </w:rPr>
                    <w:t>订单</w:t>
                  </w:r>
                  <w:r>
                    <w:rPr>
                      <w:rFonts w:ascii="微软雅黑" w:eastAsia="微软雅黑" w:hAnsi="微软雅黑" w:hint="eastAsia"/>
                      <w:i/>
                      <w:color w:val="000000"/>
                      <w:spacing w:val="-26"/>
                      <w:sz w:val="20"/>
                      <w:highlight w:val="yellow"/>
                      <w:lang w:val="zh-Hans" w:eastAsia="zh-CN"/>
                    </w:rPr>
                    <w:t>应</w:t>
                  </w:r>
                  <w:r>
                    <w:rPr>
                      <w:rFonts w:ascii="微软雅黑" w:eastAsia="微软雅黑" w:hAnsi="微软雅黑"/>
                      <w:i/>
                      <w:color w:val="000000"/>
                      <w:spacing w:val="-26"/>
                      <w:sz w:val="20"/>
                      <w:highlight w:val="yellow"/>
                      <w:lang w:val="zh-Hans" w:eastAsia="zh-CN"/>
                    </w:rPr>
                    <w:t>自始无效。”</w:t>
                  </w:r>
                  <w:r w:rsidRPr="008474B1">
                    <w:rPr>
                      <w:rFonts w:ascii="微软雅黑" w:eastAsia="微软雅黑" w:hAnsi="微软雅黑"/>
                      <w:color w:val="000000"/>
                      <w:spacing w:val="-26"/>
                      <w:sz w:val="20"/>
                      <w:highlight w:val="yellow"/>
                      <w:lang w:val="zh-Hans" w:eastAsia="zh-CN"/>
                    </w:rPr>
                    <w:t>]</w:t>
                  </w:r>
                </w:p>
              </w:txbxContent>
            </v:textbox>
            <w10:wrap type="square" anchorx="page" anchory="page"/>
          </v:shape>
        </w:pict>
      </w:r>
      <w:r>
        <w:rPr>
          <w:rFonts w:ascii="微软雅黑" w:eastAsia="微软雅黑" w:hAnsi="微软雅黑"/>
        </w:rPr>
        <w:pict>
          <v:shape id="_x0000_s1045" type="#_x0000_t202" style="position:absolute;margin-left:38.5pt;margin-top:568.5pt;width:529.1pt;height:255.5pt;z-index:-251661824;mso-wrap-distance-left:0;mso-wrap-distance-right:0;mso-position-horizontal-relative:page;mso-position-vertical-relative:page" filled="f" stroked="f">
            <v:textbox style="mso-next-textbox:#_x0000_s1045" inset="0,0,0,0">
              <w:txbxContent>
                <w:p w:rsidR="00856209" w:rsidRDefault="00856209">
                  <w:pPr>
                    <w:spacing w:before="700" w:line="20" w:lineRule="exact"/>
                  </w:pPr>
                </w:p>
                <w:tbl>
                  <w:tblPr>
                    <w:tblW w:w="0" w:type="auto"/>
                    <w:jc w:val="center"/>
                    <w:tblLayout w:type="fixed"/>
                    <w:tblCellMar>
                      <w:left w:w="0" w:type="dxa"/>
                      <w:right w:w="0" w:type="dxa"/>
                    </w:tblCellMar>
                    <w:tblLook w:val="0000" w:firstRow="0" w:lastRow="0" w:firstColumn="0" w:lastColumn="0" w:noHBand="0" w:noVBand="0"/>
                  </w:tblPr>
                  <w:tblGrid>
                    <w:gridCol w:w="2497"/>
                    <w:gridCol w:w="2498"/>
                    <w:gridCol w:w="811"/>
                    <w:gridCol w:w="696"/>
                    <w:gridCol w:w="1795"/>
                    <w:gridCol w:w="2033"/>
                  </w:tblGrid>
                  <w:tr w:rsidR="00856209" w:rsidTr="00F60C80">
                    <w:trPr>
                      <w:trHeight w:hRule="exact" w:val="381"/>
                      <w:jc w:val="center"/>
                    </w:trPr>
                    <w:tc>
                      <w:tcPr>
                        <w:tcW w:w="4995" w:type="dxa"/>
                        <w:gridSpan w:val="2"/>
                        <w:tcBorders>
                          <w:top w:val="none" w:sz="0" w:space="0" w:color="020000"/>
                          <w:left w:val="none" w:sz="0" w:space="0" w:color="020000"/>
                          <w:bottom w:val="single" w:sz="5" w:space="0" w:color="000000"/>
                          <w:right w:val="none" w:sz="0" w:space="0" w:color="020000"/>
                        </w:tcBorders>
                      </w:tcPr>
                      <w:p w:rsidR="00856209" w:rsidRDefault="00856209">
                        <w:pPr>
                          <w:textAlignment w:val="baseline"/>
                          <w:rPr>
                            <w:rFonts w:ascii="华文宋体" w:eastAsia="华文宋体" w:hAnsi="华文宋体"/>
                            <w:color w:val="000000"/>
                            <w:sz w:val="24"/>
                          </w:rPr>
                        </w:pPr>
                        <w:r>
                          <w:rPr>
                            <w:rFonts w:ascii="华文宋体" w:eastAsia="华文宋体" w:hAnsi="华文宋体"/>
                            <w:color w:val="000000"/>
                            <w:sz w:val="24"/>
                          </w:rPr>
                          <w:t xml:space="preserve"> </w:t>
                        </w:r>
                      </w:p>
                    </w:tc>
                    <w:tc>
                      <w:tcPr>
                        <w:tcW w:w="811" w:type="dxa"/>
                        <w:tcBorders>
                          <w:top w:val="none" w:sz="0" w:space="0" w:color="020000"/>
                          <w:left w:val="none" w:sz="0" w:space="0" w:color="020000"/>
                          <w:bottom w:val="single" w:sz="5" w:space="0" w:color="000000"/>
                          <w:right w:val="none" w:sz="0" w:space="0" w:color="020000"/>
                        </w:tcBorders>
                      </w:tcPr>
                      <w:p w:rsidR="00856209" w:rsidRDefault="00856209">
                        <w:pPr>
                          <w:textAlignment w:val="baseline"/>
                          <w:rPr>
                            <w:rFonts w:ascii="华文宋体" w:eastAsia="华文宋体" w:hAnsi="华文宋体"/>
                            <w:color w:val="000000"/>
                            <w:sz w:val="24"/>
                          </w:rPr>
                        </w:pPr>
                        <w:r>
                          <w:rPr>
                            <w:rFonts w:ascii="华文宋体" w:eastAsia="华文宋体" w:hAnsi="华文宋体"/>
                            <w:color w:val="000000"/>
                            <w:sz w:val="24"/>
                          </w:rPr>
                          <w:t xml:space="preserve"> </w:t>
                        </w:r>
                      </w:p>
                    </w:tc>
                    <w:tc>
                      <w:tcPr>
                        <w:tcW w:w="696" w:type="dxa"/>
                        <w:tcBorders>
                          <w:top w:val="none" w:sz="0" w:space="0" w:color="020000"/>
                          <w:left w:val="none" w:sz="0" w:space="0" w:color="020000"/>
                          <w:bottom w:val="single" w:sz="5" w:space="0" w:color="000000"/>
                          <w:right w:val="none" w:sz="0" w:space="0" w:color="020000"/>
                        </w:tcBorders>
                      </w:tcPr>
                      <w:p w:rsidR="00856209" w:rsidRDefault="00856209">
                        <w:pPr>
                          <w:textAlignment w:val="baseline"/>
                          <w:rPr>
                            <w:rFonts w:ascii="华文宋体" w:eastAsia="华文宋体" w:hAnsi="华文宋体"/>
                            <w:color w:val="000000"/>
                            <w:sz w:val="24"/>
                          </w:rPr>
                        </w:pPr>
                        <w:r>
                          <w:rPr>
                            <w:rFonts w:ascii="华文宋体" w:eastAsia="华文宋体" w:hAnsi="华文宋体"/>
                            <w:color w:val="000000"/>
                            <w:sz w:val="24"/>
                          </w:rPr>
                          <w:t xml:space="preserve"> </w:t>
                        </w:r>
                      </w:p>
                    </w:tc>
                    <w:tc>
                      <w:tcPr>
                        <w:tcW w:w="1795" w:type="dxa"/>
                        <w:tcBorders>
                          <w:top w:val="none" w:sz="0" w:space="0" w:color="020000"/>
                          <w:left w:val="none" w:sz="0" w:space="0" w:color="020000"/>
                          <w:bottom w:val="single" w:sz="5" w:space="0" w:color="000000"/>
                          <w:right w:val="none" w:sz="0" w:space="0" w:color="020000"/>
                        </w:tcBorders>
                      </w:tcPr>
                      <w:p w:rsidR="00856209" w:rsidRDefault="00856209">
                        <w:pPr>
                          <w:textAlignment w:val="baseline"/>
                          <w:rPr>
                            <w:rFonts w:ascii="华文宋体" w:eastAsia="华文宋体" w:hAnsi="华文宋体"/>
                            <w:color w:val="000000"/>
                            <w:sz w:val="24"/>
                          </w:rPr>
                        </w:pPr>
                        <w:r>
                          <w:rPr>
                            <w:rFonts w:ascii="华文宋体" w:eastAsia="华文宋体" w:hAnsi="华文宋体"/>
                            <w:color w:val="000000"/>
                            <w:sz w:val="24"/>
                          </w:rPr>
                          <w:t xml:space="preserve"> </w:t>
                        </w:r>
                      </w:p>
                    </w:tc>
                    <w:tc>
                      <w:tcPr>
                        <w:tcW w:w="2033" w:type="dxa"/>
                        <w:tcBorders>
                          <w:top w:val="none" w:sz="0" w:space="0" w:color="020000"/>
                          <w:left w:val="none" w:sz="0" w:space="0" w:color="020000"/>
                          <w:bottom w:val="single" w:sz="5" w:space="0" w:color="000000"/>
                          <w:right w:val="none" w:sz="0" w:space="0" w:color="020000"/>
                        </w:tcBorders>
                      </w:tcPr>
                      <w:p w:rsidR="00856209" w:rsidRDefault="00856209">
                        <w:pPr>
                          <w:textAlignment w:val="baseline"/>
                          <w:rPr>
                            <w:rFonts w:ascii="华文宋体" w:eastAsia="华文宋体" w:hAnsi="华文宋体"/>
                            <w:color w:val="000000"/>
                            <w:sz w:val="24"/>
                          </w:rPr>
                        </w:pPr>
                        <w:r>
                          <w:rPr>
                            <w:rFonts w:ascii="华文宋体" w:eastAsia="华文宋体" w:hAnsi="华文宋体"/>
                            <w:color w:val="000000"/>
                            <w:sz w:val="24"/>
                          </w:rPr>
                          <w:t xml:space="preserve"> </w:t>
                        </w:r>
                      </w:p>
                    </w:tc>
                  </w:tr>
                  <w:tr w:rsidR="00856209" w:rsidTr="008474B1">
                    <w:trPr>
                      <w:trHeight w:hRule="exact" w:val="603"/>
                      <w:jc w:val="center"/>
                    </w:trPr>
                    <w:tc>
                      <w:tcPr>
                        <w:tcW w:w="2497" w:type="dxa"/>
                        <w:tcBorders>
                          <w:top w:val="single" w:sz="5" w:space="0" w:color="000000"/>
                          <w:left w:val="none" w:sz="0" w:space="0" w:color="020000"/>
                          <w:bottom w:val="single" w:sz="5" w:space="0" w:color="000000"/>
                          <w:right w:val="none" w:sz="0" w:space="0" w:color="020000"/>
                        </w:tcBorders>
                      </w:tcPr>
                      <w:p w:rsidR="00856209" w:rsidRPr="00F60C80" w:rsidRDefault="00856209" w:rsidP="001338E8">
                        <w:pPr>
                          <w:tabs>
                            <w:tab w:val="left" w:pos="1915"/>
                          </w:tabs>
                          <w:spacing w:before="102" w:after="441" w:line="320" w:lineRule="exact"/>
                          <w:ind w:left="12"/>
                          <w:textAlignment w:val="baseline"/>
                          <w:rPr>
                            <w:rFonts w:ascii="微软雅黑" w:eastAsia="微软雅黑" w:hAnsi="微软雅黑"/>
                            <w:color w:val="000000"/>
                            <w:sz w:val="20"/>
                            <w:lang w:val="zh-Hans"/>
                          </w:rPr>
                        </w:pPr>
                        <w:proofErr w:type="spellStart"/>
                        <w:r w:rsidRPr="00F60C80">
                          <w:rPr>
                            <w:rFonts w:ascii="微软雅黑" w:eastAsia="微软雅黑" w:hAnsi="微软雅黑"/>
                            <w:color w:val="000000"/>
                            <w:sz w:val="20"/>
                            <w:lang w:val="zh-Hans"/>
                          </w:rPr>
                          <w:t>项目</w:t>
                        </w:r>
                        <w:proofErr w:type="spellEnd"/>
                      </w:p>
                    </w:tc>
                    <w:tc>
                      <w:tcPr>
                        <w:tcW w:w="2498" w:type="dxa"/>
                        <w:tcBorders>
                          <w:top w:val="single" w:sz="5" w:space="0" w:color="000000"/>
                          <w:left w:val="none" w:sz="0" w:space="0" w:color="020000"/>
                          <w:bottom w:val="single" w:sz="5" w:space="0" w:color="000000"/>
                          <w:right w:val="none" w:sz="0" w:space="0" w:color="020000"/>
                        </w:tcBorders>
                      </w:tcPr>
                      <w:p w:rsidR="00856209" w:rsidRPr="00F60C80" w:rsidRDefault="00856209" w:rsidP="00F124D5">
                        <w:pPr>
                          <w:tabs>
                            <w:tab w:val="left" w:pos="1915"/>
                          </w:tabs>
                          <w:spacing w:before="102" w:after="441" w:line="320" w:lineRule="exact"/>
                          <w:ind w:left="12"/>
                          <w:textAlignment w:val="baseline"/>
                          <w:rPr>
                            <w:rFonts w:ascii="微软雅黑" w:eastAsia="微软雅黑" w:hAnsi="微软雅黑"/>
                            <w:color w:val="000000"/>
                            <w:sz w:val="20"/>
                            <w:lang w:val="zh-Hans"/>
                          </w:rPr>
                        </w:pPr>
                        <w:proofErr w:type="spellStart"/>
                        <w:r w:rsidRPr="00F60C80">
                          <w:rPr>
                            <w:rFonts w:ascii="微软雅黑" w:eastAsia="微软雅黑" w:hAnsi="微软雅黑"/>
                            <w:color w:val="000000"/>
                            <w:sz w:val="20"/>
                            <w:lang w:val="zh-Hans"/>
                          </w:rPr>
                          <w:t>材料</w:t>
                        </w:r>
                        <w:proofErr w:type="spellEnd"/>
                        <w:r w:rsidRPr="00F60C80">
                          <w:rPr>
                            <w:rFonts w:ascii="微软雅黑" w:eastAsia="微软雅黑" w:hAnsi="微软雅黑"/>
                            <w:color w:val="000000"/>
                            <w:sz w:val="20"/>
                          </w:rPr>
                          <w:t>/</w:t>
                        </w:r>
                        <w:proofErr w:type="spellStart"/>
                        <w:r w:rsidRPr="00F60C80">
                          <w:rPr>
                            <w:rFonts w:ascii="微软雅黑" w:eastAsia="微软雅黑" w:hAnsi="微软雅黑"/>
                            <w:color w:val="000000"/>
                            <w:sz w:val="20"/>
                            <w:lang w:val="zh-Hans"/>
                          </w:rPr>
                          <w:t>描述</w:t>
                        </w:r>
                        <w:proofErr w:type="spellEnd"/>
                      </w:p>
                    </w:tc>
                    <w:tc>
                      <w:tcPr>
                        <w:tcW w:w="811" w:type="dxa"/>
                        <w:tcBorders>
                          <w:top w:val="single" w:sz="5" w:space="0" w:color="000000"/>
                          <w:left w:val="none" w:sz="0" w:space="0" w:color="020000"/>
                          <w:bottom w:val="single" w:sz="5" w:space="0" w:color="000000"/>
                          <w:right w:val="none" w:sz="0" w:space="0" w:color="020000"/>
                        </w:tcBorders>
                      </w:tcPr>
                      <w:p w:rsidR="00856209" w:rsidRPr="00F60C80" w:rsidRDefault="00856209" w:rsidP="008474B1">
                        <w:pPr>
                          <w:tabs>
                            <w:tab w:val="left" w:pos="1915"/>
                          </w:tabs>
                          <w:spacing w:before="102" w:after="441" w:line="320" w:lineRule="exact"/>
                          <w:ind w:left="12"/>
                          <w:textAlignment w:val="baseline"/>
                          <w:rPr>
                            <w:rFonts w:ascii="微软雅黑" w:eastAsia="微软雅黑" w:hAnsi="微软雅黑"/>
                            <w:color w:val="000000"/>
                            <w:sz w:val="20"/>
                            <w:lang w:val="zh-Hans"/>
                          </w:rPr>
                        </w:pPr>
                        <w:proofErr w:type="spellStart"/>
                        <w:r w:rsidRPr="00F60C80">
                          <w:rPr>
                            <w:rFonts w:ascii="微软雅黑" w:eastAsia="微软雅黑" w:hAnsi="微软雅黑"/>
                            <w:color w:val="000000"/>
                            <w:sz w:val="20"/>
                            <w:lang w:val="zh-Hans"/>
                          </w:rPr>
                          <w:t>数量</w:t>
                        </w:r>
                        <w:proofErr w:type="spellEnd"/>
                        <w:r w:rsidRPr="008474B1">
                          <w:rPr>
                            <w:rFonts w:ascii="微软雅黑" w:eastAsia="微软雅黑" w:hAnsi="微软雅黑"/>
                            <w:color w:val="000000"/>
                            <w:sz w:val="20"/>
                            <w:lang w:val="zh-Hans"/>
                          </w:rPr>
                          <w:t xml:space="preserve"> </w:t>
                        </w:r>
                      </w:p>
                    </w:tc>
                    <w:tc>
                      <w:tcPr>
                        <w:tcW w:w="696" w:type="dxa"/>
                        <w:tcBorders>
                          <w:top w:val="single" w:sz="5" w:space="0" w:color="000000"/>
                          <w:left w:val="none" w:sz="0" w:space="0" w:color="020000"/>
                          <w:bottom w:val="single" w:sz="5" w:space="0" w:color="000000"/>
                          <w:right w:val="none" w:sz="0" w:space="0" w:color="020000"/>
                        </w:tcBorders>
                      </w:tcPr>
                      <w:p w:rsidR="00856209" w:rsidRPr="00F60C80" w:rsidRDefault="00856209" w:rsidP="008474B1">
                        <w:pPr>
                          <w:tabs>
                            <w:tab w:val="left" w:pos="1915"/>
                          </w:tabs>
                          <w:spacing w:before="102" w:after="441" w:line="320" w:lineRule="exact"/>
                          <w:ind w:left="12"/>
                          <w:textAlignment w:val="baseline"/>
                          <w:rPr>
                            <w:rFonts w:ascii="微软雅黑" w:eastAsia="微软雅黑" w:hAnsi="微软雅黑"/>
                            <w:color w:val="000000"/>
                            <w:sz w:val="20"/>
                            <w:lang w:val="zh-Hans"/>
                          </w:rPr>
                        </w:pPr>
                        <w:proofErr w:type="spellStart"/>
                        <w:r w:rsidRPr="00F60C80">
                          <w:rPr>
                            <w:rFonts w:ascii="微软雅黑" w:eastAsia="微软雅黑" w:hAnsi="微软雅黑"/>
                            <w:color w:val="000000"/>
                            <w:sz w:val="20"/>
                            <w:lang w:val="zh-Hans"/>
                          </w:rPr>
                          <w:t>单位</w:t>
                        </w:r>
                        <w:proofErr w:type="spellEnd"/>
                        <w:r w:rsidRPr="008474B1">
                          <w:rPr>
                            <w:rFonts w:ascii="微软雅黑" w:eastAsia="微软雅黑" w:hAnsi="微软雅黑"/>
                            <w:color w:val="000000"/>
                            <w:sz w:val="20"/>
                            <w:lang w:val="zh-Hans"/>
                          </w:rPr>
                          <w:t xml:space="preserve"> </w:t>
                        </w:r>
                      </w:p>
                    </w:tc>
                    <w:tc>
                      <w:tcPr>
                        <w:tcW w:w="1795" w:type="dxa"/>
                        <w:tcBorders>
                          <w:top w:val="single" w:sz="5" w:space="0" w:color="000000"/>
                          <w:left w:val="none" w:sz="0" w:space="0" w:color="020000"/>
                          <w:bottom w:val="single" w:sz="5" w:space="0" w:color="000000"/>
                          <w:right w:val="none" w:sz="0" w:space="0" w:color="020000"/>
                        </w:tcBorders>
                      </w:tcPr>
                      <w:p w:rsidR="00856209" w:rsidRPr="00F60C80" w:rsidRDefault="00856209" w:rsidP="008474B1">
                        <w:pPr>
                          <w:tabs>
                            <w:tab w:val="left" w:pos="1915"/>
                          </w:tabs>
                          <w:spacing w:before="102" w:after="441" w:line="320" w:lineRule="exact"/>
                          <w:ind w:left="12"/>
                          <w:textAlignment w:val="baseline"/>
                          <w:rPr>
                            <w:rFonts w:ascii="微软雅黑" w:eastAsia="微软雅黑" w:hAnsi="微软雅黑"/>
                            <w:color w:val="000000"/>
                            <w:sz w:val="20"/>
                            <w:lang w:val="zh-Hans"/>
                          </w:rPr>
                        </w:pPr>
                        <w:proofErr w:type="spellStart"/>
                        <w:r w:rsidRPr="00F60C80">
                          <w:rPr>
                            <w:rFonts w:ascii="微软雅黑" w:eastAsia="微软雅黑" w:hAnsi="微软雅黑"/>
                            <w:color w:val="000000"/>
                            <w:sz w:val="20"/>
                            <w:lang w:val="zh-Hans"/>
                          </w:rPr>
                          <w:t>单位价格</w:t>
                        </w:r>
                        <w:proofErr w:type="spellEnd"/>
                        <w:r w:rsidRPr="008474B1">
                          <w:rPr>
                            <w:rFonts w:ascii="微软雅黑" w:eastAsia="微软雅黑" w:hAnsi="微软雅黑"/>
                            <w:color w:val="000000"/>
                            <w:sz w:val="20"/>
                            <w:lang w:val="zh-Hans"/>
                          </w:rPr>
                          <w:t xml:space="preserve"> </w:t>
                        </w:r>
                      </w:p>
                    </w:tc>
                    <w:tc>
                      <w:tcPr>
                        <w:tcW w:w="2033" w:type="dxa"/>
                        <w:tcBorders>
                          <w:top w:val="single" w:sz="5" w:space="0" w:color="000000"/>
                          <w:left w:val="none" w:sz="0" w:space="0" w:color="020000"/>
                          <w:bottom w:val="single" w:sz="5" w:space="0" w:color="000000"/>
                          <w:right w:val="none" w:sz="0" w:space="0" w:color="020000"/>
                        </w:tcBorders>
                      </w:tcPr>
                      <w:p w:rsidR="00856209" w:rsidRPr="00F60C80" w:rsidRDefault="00856209" w:rsidP="008474B1">
                        <w:pPr>
                          <w:tabs>
                            <w:tab w:val="left" w:pos="1915"/>
                          </w:tabs>
                          <w:spacing w:before="102" w:after="441" w:line="320" w:lineRule="exact"/>
                          <w:ind w:left="12"/>
                          <w:textAlignment w:val="baseline"/>
                          <w:rPr>
                            <w:rFonts w:ascii="微软雅黑" w:eastAsia="微软雅黑" w:hAnsi="微软雅黑"/>
                            <w:color w:val="000000"/>
                            <w:sz w:val="20"/>
                            <w:lang w:val="zh-Hans"/>
                          </w:rPr>
                        </w:pPr>
                        <w:proofErr w:type="spellStart"/>
                        <w:r w:rsidRPr="00F60C80">
                          <w:rPr>
                            <w:rFonts w:ascii="微软雅黑" w:eastAsia="微软雅黑" w:hAnsi="微软雅黑"/>
                            <w:color w:val="000000"/>
                            <w:sz w:val="20"/>
                            <w:lang w:val="zh-Hans"/>
                          </w:rPr>
                          <w:t>净价</w:t>
                        </w:r>
                        <w:proofErr w:type="spellEnd"/>
                      </w:p>
                    </w:tc>
                  </w:tr>
                  <w:tr w:rsidR="00856209" w:rsidRPr="00E97210" w:rsidTr="00A606A5">
                    <w:trPr>
                      <w:trHeight w:hRule="exact" w:val="364"/>
                      <w:jc w:val="center"/>
                    </w:trPr>
                    <w:tc>
                      <w:tcPr>
                        <w:tcW w:w="2497" w:type="dxa"/>
                        <w:tcBorders>
                          <w:top w:val="single" w:sz="5" w:space="0" w:color="000000"/>
                          <w:left w:val="none" w:sz="0" w:space="0" w:color="020000"/>
                          <w:bottom w:val="none" w:sz="0" w:space="0" w:color="020000"/>
                          <w:right w:val="none" w:sz="0" w:space="0" w:color="020000"/>
                        </w:tcBorders>
                        <w:vAlign w:val="center"/>
                      </w:tcPr>
                      <w:p w:rsidR="00856209" w:rsidRPr="00E97210" w:rsidRDefault="00856209" w:rsidP="007C7A08">
                        <w:pPr>
                          <w:tabs>
                            <w:tab w:val="left" w:pos="180"/>
                          </w:tabs>
                          <w:spacing w:before="102" w:line="252" w:lineRule="exact"/>
                          <w:ind w:left="12"/>
                          <w:textAlignment w:val="baseline"/>
                          <w:rPr>
                            <w:rFonts w:ascii="微软雅黑" w:eastAsia="微软雅黑" w:hAnsi="微软雅黑"/>
                            <w:color w:val="000000"/>
                            <w:sz w:val="18"/>
                            <w:szCs w:val="18"/>
                          </w:rPr>
                        </w:pPr>
                        <w:r w:rsidRPr="00E97210">
                          <w:rPr>
                            <w:rFonts w:ascii="微软雅黑" w:eastAsia="微软雅黑" w:hAnsi="微软雅黑"/>
                            <w:color w:val="000000"/>
                            <w:sz w:val="18"/>
                            <w:szCs w:val="18"/>
                          </w:rPr>
                          <w:t>1</w:t>
                        </w:r>
                        <w:r w:rsidRPr="00E97210">
                          <w:rPr>
                            <w:rFonts w:ascii="微软雅黑" w:eastAsia="微软雅黑" w:hAnsi="微软雅黑"/>
                            <w:color w:val="000000"/>
                            <w:sz w:val="18"/>
                            <w:szCs w:val="18"/>
                          </w:rPr>
                          <w:tab/>
                        </w:r>
                      </w:p>
                    </w:tc>
                    <w:tc>
                      <w:tcPr>
                        <w:tcW w:w="2498" w:type="dxa"/>
                        <w:tcBorders>
                          <w:top w:val="single" w:sz="5" w:space="0" w:color="000000"/>
                          <w:left w:val="none" w:sz="0" w:space="0" w:color="020000"/>
                          <w:bottom w:val="none" w:sz="0" w:space="0" w:color="020000"/>
                          <w:right w:val="none" w:sz="0" w:space="0" w:color="020000"/>
                        </w:tcBorders>
                        <w:vAlign w:val="center"/>
                      </w:tcPr>
                      <w:p w:rsidR="00856209" w:rsidRPr="00E97210" w:rsidRDefault="00856209" w:rsidP="008474B1">
                        <w:pPr>
                          <w:tabs>
                            <w:tab w:val="left" w:pos="180"/>
                          </w:tabs>
                          <w:spacing w:before="102" w:line="252" w:lineRule="exact"/>
                          <w:ind w:left="12"/>
                          <w:textAlignment w:val="baseline"/>
                          <w:rPr>
                            <w:rFonts w:ascii="微软雅黑" w:eastAsia="微软雅黑" w:hAnsi="微软雅黑"/>
                            <w:color w:val="000000"/>
                            <w:sz w:val="18"/>
                            <w:szCs w:val="18"/>
                          </w:rPr>
                        </w:pPr>
                        <w:r w:rsidRPr="00BD79CB">
                          <w:rPr>
                            <w:rFonts w:ascii="微软雅黑" w:eastAsia="微软雅黑" w:hAnsi="微软雅黑" w:hint="eastAsia"/>
                            <w:color w:val="000000"/>
                            <w:spacing w:val="-10"/>
                            <w:sz w:val="20"/>
                            <w:highlight w:val="yellow"/>
                            <w:lang w:val="zh-Hans" w:eastAsia="zh-CN"/>
                          </w:rPr>
                          <w:t>[</w:t>
                        </w:r>
                        <w:r>
                          <w:rPr>
                            <w:rFonts w:ascii="微软雅黑" w:eastAsia="微软雅黑" w:hAnsi="微软雅黑" w:hint="eastAsia"/>
                            <w:color w:val="000000"/>
                            <w:spacing w:val="-10"/>
                            <w:sz w:val="20"/>
                            <w:highlight w:val="yellow"/>
                            <w:lang w:val="zh-Hans" w:eastAsia="zh-CN"/>
                          </w:rPr>
                          <w:t>•</w:t>
                        </w:r>
                        <w:r w:rsidRPr="00BD79CB">
                          <w:rPr>
                            <w:rFonts w:ascii="微软雅黑" w:eastAsia="微软雅黑" w:hAnsi="微软雅黑"/>
                            <w:color w:val="000000"/>
                            <w:spacing w:val="-10"/>
                            <w:sz w:val="20"/>
                            <w:highlight w:val="yellow"/>
                            <w:lang w:val="zh-Hans" w:eastAsia="zh-CN"/>
                          </w:rPr>
                          <w:t>]</w:t>
                        </w:r>
                      </w:p>
                    </w:tc>
                    <w:tc>
                      <w:tcPr>
                        <w:tcW w:w="811" w:type="dxa"/>
                        <w:tcBorders>
                          <w:top w:val="single" w:sz="5" w:space="0" w:color="000000"/>
                          <w:left w:val="none" w:sz="0" w:space="0" w:color="020000"/>
                          <w:bottom w:val="none" w:sz="0" w:space="0" w:color="020000"/>
                          <w:right w:val="none" w:sz="0" w:space="0" w:color="020000"/>
                        </w:tcBorders>
                      </w:tcPr>
                      <w:p w:rsidR="00856209" w:rsidRPr="00E97210" w:rsidRDefault="00856209">
                        <w:pPr>
                          <w:textAlignment w:val="baseline"/>
                          <w:rPr>
                            <w:rFonts w:ascii="微软雅黑" w:eastAsia="微软雅黑" w:hAnsi="微软雅黑"/>
                            <w:color w:val="000000"/>
                            <w:sz w:val="18"/>
                            <w:szCs w:val="18"/>
                          </w:rPr>
                        </w:pPr>
                        <w:r w:rsidRPr="00BD79CB">
                          <w:rPr>
                            <w:rFonts w:ascii="微软雅黑" w:eastAsia="微软雅黑" w:hAnsi="微软雅黑" w:hint="eastAsia"/>
                            <w:color w:val="000000"/>
                            <w:spacing w:val="-10"/>
                            <w:sz w:val="20"/>
                            <w:highlight w:val="yellow"/>
                            <w:lang w:val="zh-Hans" w:eastAsia="zh-CN"/>
                          </w:rPr>
                          <w:t>[</w:t>
                        </w:r>
                        <w:r>
                          <w:rPr>
                            <w:rFonts w:ascii="微软雅黑" w:eastAsia="微软雅黑" w:hAnsi="微软雅黑" w:hint="eastAsia"/>
                            <w:color w:val="000000"/>
                            <w:spacing w:val="-10"/>
                            <w:sz w:val="20"/>
                            <w:highlight w:val="yellow"/>
                            <w:lang w:val="zh-Hans" w:eastAsia="zh-CN"/>
                          </w:rPr>
                          <w:t>•</w:t>
                        </w:r>
                        <w:r w:rsidRPr="00BD79CB">
                          <w:rPr>
                            <w:rFonts w:ascii="微软雅黑" w:eastAsia="微软雅黑" w:hAnsi="微软雅黑"/>
                            <w:color w:val="000000"/>
                            <w:spacing w:val="-10"/>
                            <w:sz w:val="20"/>
                            <w:highlight w:val="yellow"/>
                            <w:lang w:val="zh-Hans" w:eastAsia="zh-CN"/>
                          </w:rPr>
                          <w:t>]</w:t>
                        </w:r>
                      </w:p>
                    </w:tc>
                    <w:tc>
                      <w:tcPr>
                        <w:tcW w:w="696" w:type="dxa"/>
                        <w:tcBorders>
                          <w:top w:val="single" w:sz="5" w:space="0" w:color="000000"/>
                          <w:left w:val="none" w:sz="0" w:space="0" w:color="020000"/>
                          <w:bottom w:val="none" w:sz="0" w:space="0" w:color="020000"/>
                          <w:right w:val="none" w:sz="0" w:space="0" w:color="020000"/>
                        </w:tcBorders>
                      </w:tcPr>
                      <w:p w:rsidR="00856209" w:rsidRPr="00E97210" w:rsidRDefault="00856209">
                        <w:pPr>
                          <w:textAlignment w:val="baseline"/>
                          <w:rPr>
                            <w:rFonts w:ascii="微软雅黑" w:eastAsia="微软雅黑" w:hAnsi="微软雅黑"/>
                            <w:color w:val="000000"/>
                            <w:sz w:val="18"/>
                            <w:szCs w:val="18"/>
                          </w:rPr>
                        </w:pPr>
                        <w:r w:rsidRPr="00BD79CB">
                          <w:rPr>
                            <w:rFonts w:ascii="微软雅黑" w:eastAsia="微软雅黑" w:hAnsi="微软雅黑" w:hint="eastAsia"/>
                            <w:color w:val="000000"/>
                            <w:spacing w:val="-10"/>
                            <w:sz w:val="20"/>
                            <w:highlight w:val="yellow"/>
                            <w:lang w:val="zh-Hans" w:eastAsia="zh-CN"/>
                          </w:rPr>
                          <w:t>[</w:t>
                        </w:r>
                        <w:r>
                          <w:rPr>
                            <w:rFonts w:ascii="微软雅黑" w:eastAsia="微软雅黑" w:hAnsi="微软雅黑" w:hint="eastAsia"/>
                            <w:color w:val="000000"/>
                            <w:spacing w:val="-10"/>
                            <w:sz w:val="20"/>
                            <w:highlight w:val="yellow"/>
                            <w:lang w:val="zh-Hans" w:eastAsia="zh-CN"/>
                          </w:rPr>
                          <w:t>•</w:t>
                        </w:r>
                        <w:r w:rsidRPr="00BD79CB">
                          <w:rPr>
                            <w:rFonts w:ascii="微软雅黑" w:eastAsia="微软雅黑" w:hAnsi="微软雅黑"/>
                            <w:color w:val="000000"/>
                            <w:spacing w:val="-10"/>
                            <w:sz w:val="20"/>
                            <w:highlight w:val="yellow"/>
                            <w:lang w:val="zh-Hans" w:eastAsia="zh-CN"/>
                          </w:rPr>
                          <w:t>]</w:t>
                        </w:r>
                      </w:p>
                    </w:tc>
                    <w:tc>
                      <w:tcPr>
                        <w:tcW w:w="1795" w:type="dxa"/>
                        <w:tcBorders>
                          <w:top w:val="single" w:sz="5" w:space="0" w:color="000000"/>
                          <w:left w:val="none" w:sz="0" w:space="0" w:color="020000"/>
                          <w:bottom w:val="none" w:sz="0" w:space="0" w:color="020000"/>
                          <w:right w:val="none" w:sz="0" w:space="0" w:color="020000"/>
                        </w:tcBorders>
                      </w:tcPr>
                      <w:p w:rsidR="00856209" w:rsidRPr="00E97210" w:rsidRDefault="00856209">
                        <w:pPr>
                          <w:textAlignment w:val="baseline"/>
                          <w:rPr>
                            <w:rFonts w:ascii="微软雅黑" w:eastAsia="微软雅黑" w:hAnsi="微软雅黑"/>
                            <w:color w:val="000000"/>
                            <w:sz w:val="18"/>
                            <w:szCs w:val="18"/>
                          </w:rPr>
                        </w:pPr>
                        <w:r w:rsidRPr="00BD79CB">
                          <w:rPr>
                            <w:rFonts w:ascii="微软雅黑" w:eastAsia="微软雅黑" w:hAnsi="微软雅黑" w:hint="eastAsia"/>
                            <w:color w:val="000000"/>
                            <w:spacing w:val="-10"/>
                            <w:sz w:val="20"/>
                            <w:highlight w:val="yellow"/>
                            <w:lang w:val="zh-Hans" w:eastAsia="zh-CN"/>
                          </w:rPr>
                          <w:t>[</w:t>
                        </w:r>
                        <w:r>
                          <w:rPr>
                            <w:rFonts w:ascii="微软雅黑" w:eastAsia="微软雅黑" w:hAnsi="微软雅黑" w:hint="eastAsia"/>
                            <w:color w:val="000000"/>
                            <w:spacing w:val="-10"/>
                            <w:sz w:val="20"/>
                            <w:highlight w:val="yellow"/>
                            <w:lang w:val="zh-Hans" w:eastAsia="zh-CN"/>
                          </w:rPr>
                          <w:t>•</w:t>
                        </w:r>
                        <w:r w:rsidRPr="00BD79CB">
                          <w:rPr>
                            <w:rFonts w:ascii="微软雅黑" w:eastAsia="微软雅黑" w:hAnsi="微软雅黑"/>
                            <w:color w:val="000000"/>
                            <w:spacing w:val="-10"/>
                            <w:sz w:val="20"/>
                            <w:highlight w:val="yellow"/>
                            <w:lang w:val="zh-Hans" w:eastAsia="zh-CN"/>
                          </w:rPr>
                          <w:t>]</w:t>
                        </w:r>
                      </w:p>
                    </w:tc>
                    <w:tc>
                      <w:tcPr>
                        <w:tcW w:w="2033" w:type="dxa"/>
                        <w:tcBorders>
                          <w:top w:val="single" w:sz="5" w:space="0" w:color="000000"/>
                          <w:left w:val="none" w:sz="0" w:space="0" w:color="020000"/>
                          <w:bottom w:val="none" w:sz="0" w:space="0" w:color="020000"/>
                          <w:right w:val="none" w:sz="0" w:space="0" w:color="020000"/>
                        </w:tcBorders>
                      </w:tcPr>
                      <w:p w:rsidR="00856209" w:rsidRPr="00E97210" w:rsidRDefault="00856209">
                        <w:pPr>
                          <w:textAlignment w:val="baseline"/>
                          <w:rPr>
                            <w:rFonts w:ascii="微软雅黑" w:eastAsia="微软雅黑" w:hAnsi="微软雅黑"/>
                            <w:color w:val="000000"/>
                            <w:sz w:val="18"/>
                            <w:szCs w:val="18"/>
                          </w:rPr>
                        </w:pPr>
                        <w:r w:rsidRPr="00BD79CB">
                          <w:rPr>
                            <w:rFonts w:ascii="微软雅黑" w:eastAsia="微软雅黑" w:hAnsi="微软雅黑" w:hint="eastAsia"/>
                            <w:color w:val="000000"/>
                            <w:spacing w:val="-10"/>
                            <w:sz w:val="20"/>
                            <w:highlight w:val="yellow"/>
                            <w:lang w:val="zh-Hans" w:eastAsia="zh-CN"/>
                          </w:rPr>
                          <w:t>[</w:t>
                        </w:r>
                        <w:r>
                          <w:rPr>
                            <w:rFonts w:ascii="微软雅黑" w:eastAsia="微软雅黑" w:hAnsi="微软雅黑" w:hint="eastAsia"/>
                            <w:color w:val="000000"/>
                            <w:spacing w:val="-10"/>
                            <w:sz w:val="20"/>
                            <w:highlight w:val="yellow"/>
                            <w:lang w:val="zh-Hans" w:eastAsia="zh-CN"/>
                          </w:rPr>
                          <w:t>•</w:t>
                        </w:r>
                        <w:r w:rsidRPr="00BD79CB">
                          <w:rPr>
                            <w:rFonts w:ascii="微软雅黑" w:eastAsia="微软雅黑" w:hAnsi="微软雅黑"/>
                            <w:color w:val="000000"/>
                            <w:spacing w:val="-10"/>
                            <w:sz w:val="20"/>
                            <w:highlight w:val="yellow"/>
                            <w:lang w:val="zh-Hans" w:eastAsia="zh-CN"/>
                          </w:rPr>
                          <w:t>]</w:t>
                        </w:r>
                      </w:p>
                    </w:tc>
                  </w:tr>
                  <w:tr w:rsidR="00856209" w:rsidRPr="00E97210" w:rsidTr="00A606A5">
                    <w:trPr>
                      <w:trHeight w:hRule="exact" w:val="284"/>
                      <w:jc w:val="center"/>
                    </w:trPr>
                    <w:tc>
                      <w:tcPr>
                        <w:tcW w:w="2497" w:type="dxa"/>
                        <w:tcBorders>
                          <w:top w:val="none" w:sz="0" w:space="0" w:color="020000"/>
                          <w:left w:val="none" w:sz="0" w:space="0" w:color="020000"/>
                          <w:bottom w:val="none" w:sz="0" w:space="0" w:color="020000"/>
                          <w:right w:val="none" w:sz="0" w:space="0" w:color="020000"/>
                        </w:tcBorders>
                      </w:tcPr>
                      <w:p w:rsidR="00856209" w:rsidRPr="00E97210" w:rsidRDefault="00856209">
                        <w:pPr>
                          <w:textAlignment w:val="baseline"/>
                          <w:rPr>
                            <w:rFonts w:ascii="微软雅黑" w:eastAsia="微软雅黑" w:hAnsi="微软雅黑"/>
                            <w:color w:val="000000"/>
                            <w:sz w:val="18"/>
                            <w:szCs w:val="18"/>
                          </w:rPr>
                        </w:pPr>
                        <w:r w:rsidRPr="00E97210">
                          <w:rPr>
                            <w:rFonts w:ascii="微软雅黑" w:eastAsia="微软雅黑" w:hAnsi="微软雅黑"/>
                            <w:color w:val="000000"/>
                            <w:sz w:val="18"/>
                            <w:szCs w:val="18"/>
                          </w:rPr>
                          <w:t xml:space="preserve"> </w:t>
                        </w:r>
                      </w:p>
                    </w:tc>
                    <w:tc>
                      <w:tcPr>
                        <w:tcW w:w="2498" w:type="dxa"/>
                        <w:tcBorders>
                          <w:top w:val="none" w:sz="0" w:space="0" w:color="020000"/>
                          <w:left w:val="none" w:sz="0" w:space="0" w:color="020000"/>
                          <w:bottom w:val="none" w:sz="0" w:space="0" w:color="020000"/>
                          <w:right w:val="none" w:sz="0" w:space="0" w:color="020000"/>
                        </w:tcBorders>
                      </w:tcPr>
                      <w:p w:rsidR="00856209" w:rsidRPr="00E97210" w:rsidRDefault="00856209">
                        <w:pPr>
                          <w:textAlignment w:val="baseline"/>
                          <w:rPr>
                            <w:rFonts w:ascii="微软雅黑" w:eastAsia="微软雅黑" w:hAnsi="微软雅黑"/>
                            <w:color w:val="000000"/>
                            <w:sz w:val="18"/>
                            <w:szCs w:val="18"/>
                          </w:rPr>
                        </w:pPr>
                      </w:p>
                    </w:tc>
                    <w:tc>
                      <w:tcPr>
                        <w:tcW w:w="811" w:type="dxa"/>
                        <w:tcBorders>
                          <w:top w:val="none" w:sz="0" w:space="0" w:color="020000"/>
                          <w:left w:val="none" w:sz="0" w:space="0" w:color="020000"/>
                          <w:bottom w:val="none" w:sz="0" w:space="0" w:color="020000"/>
                          <w:right w:val="none" w:sz="0" w:space="0" w:color="020000"/>
                        </w:tcBorders>
                        <w:vAlign w:val="center"/>
                      </w:tcPr>
                      <w:p w:rsidR="00856209" w:rsidRPr="00E97210" w:rsidRDefault="00856209" w:rsidP="008474B1">
                        <w:pPr>
                          <w:spacing w:line="252" w:lineRule="exact"/>
                          <w:ind w:right="541"/>
                          <w:textAlignment w:val="baseline"/>
                          <w:rPr>
                            <w:rFonts w:ascii="微软雅黑" w:eastAsia="微软雅黑" w:hAnsi="微软雅黑"/>
                            <w:color w:val="000000"/>
                            <w:sz w:val="18"/>
                            <w:szCs w:val="18"/>
                          </w:rPr>
                        </w:pPr>
                      </w:p>
                    </w:tc>
                    <w:tc>
                      <w:tcPr>
                        <w:tcW w:w="696" w:type="dxa"/>
                        <w:tcBorders>
                          <w:top w:val="none" w:sz="0" w:space="0" w:color="020000"/>
                          <w:left w:val="none" w:sz="0" w:space="0" w:color="020000"/>
                          <w:bottom w:val="none" w:sz="0" w:space="0" w:color="020000"/>
                          <w:right w:val="none" w:sz="0" w:space="0" w:color="020000"/>
                        </w:tcBorders>
                        <w:vAlign w:val="center"/>
                      </w:tcPr>
                      <w:p w:rsidR="00856209" w:rsidRPr="00E97210" w:rsidRDefault="00856209" w:rsidP="008474B1">
                        <w:pPr>
                          <w:spacing w:line="252" w:lineRule="exact"/>
                          <w:ind w:right="508"/>
                          <w:textAlignment w:val="baseline"/>
                          <w:rPr>
                            <w:rFonts w:ascii="微软雅黑" w:eastAsia="微软雅黑" w:hAnsi="微软雅黑"/>
                            <w:color w:val="000000"/>
                            <w:sz w:val="18"/>
                            <w:szCs w:val="18"/>
                          </w:rPr>
                        </w:pPr>
                      </w:p>
                    </w:tc>
                    <w:tc>
                      <w:tcPr>
                        <w:tcW w:w="1795" w:type="dxa"/>
                        <w:tcBorders>
                          <w:top w:val="none" w:sz="0" w:space="0" w:color="020000"/>
                          <w:left w:val="none" w:sz="0" w:space="0" w:color="020000"/>
                          <w:bottom w:val="none" w:sz="0" w:space="0" w:color="020000"/>
                          <w:right w:val="none" w:sz="0" w:space="0" w:color="020000"/>
                        </w:tcBorders>
                        <w:vAlign w:val="center"/>
                      </w:tcPr>
                      <w:p w:rsidR="00856209" w:rsidRPr="00E97210" w:rsidRDefault="00856209" w:rsidP="008474B1">
                        <w:pPr>
                          <w:spacing w:line="252" w:lineRule="exact"/>
                          <w:ind w:right="494"/>
                          <w:textAlignment w:val="baseline"/>
                          <w:rPr>
                            <w:rFonts w:ascii="微软雅黑" w:eastAsia="微软雅黑" w:hAnsi="微软雅黑"/>
                            <w:color w:val="000000"/>
                            <w:sz w:val="18"/>
                            <w:szCs w:val="18"/>
                          </w:rPr>
                        </w:pPr>
                      </w:p>
                    </w:tc>
                    <w:tc>
                      <w:tcPr>
                        <w:tcW w:w="2033" w:type="dxa"/>
                        <w:tcBorders>
                          <w:top w:val="none" w:sz="0" w:space="0" w:color="020000"/>
                          <w:left w:val="none" w:sz="0" w:space="0" w:color="020000"/>
                          <w:bottom w:val="none" w:sz="0" w:space="0" w:color="020000"/>
                          <w:right w:val="none" w:sz="0" w:space="0" w:color="020000"/>
                        </w:tcBorders>
                        <w:vAlign w:val="center"/>
                      </w:tcPr>
                      <w:p w:rsidR="00856209" w:rsidRPr="00E97210" w:rsidRDefault="00856209" w:rsidP="008474B1">
                        <w:pPr>
                          <w:spacing w:line="252" w:lineRule="exact"/>
                          <w:ind w:right="360"/>
                          <w:textAlignment w:val="baseline"/>
                          <w:rPr>
                            <w:rFonts w:ascii="微软雅黑" w:eastAsia="微软雅黑" w:hAnsi="微软雅黑"/>
                            <w:color w:val="000000"/>
                            <w:sz w:val="18"/>
                            <w:szCs w:val="18"/>
                          </w:rPr>
                        </w:pPr>
                      </w:p>
                    </w:tc>
                  </w:tr>
                  <w:tr w:rsidR="00856209" w:rsidRPr="00E97210" w:rsidTr="00F60C80">
                    <w:trPr>
                      <w:trHeight w:hRule="exact" w:val="360"/>
                      <w:jc w:val="center"/>
                    </w:trPr>
                    <w:tc>
                      <w:tcPr>
                        <w:tcW w:w="4995" w:type="dxa"/>
                        <w:gridSpan w:val="2"/>
                        <w:tcBorders>
                          <w:top w:val="single" w:sz="5" w:space="0" w:color="000000"/>
                          <w:left w:val="none" w:sz="0" w:space="0" w:color="020000"/>
                          <w:bottom w:val="none" w:sz="0" w:space="0" w:color="020000"/>
                          <w:right w:val="none" w:sz="0" w:space="0" w:color="020000"/>
                        </w:tcBorders>
                        <w:vAlign w:val="center"/>
                      </w:tcPr>
                      <w:p w:rsidR="00856209" w:rsidRPr="00E97210" w:rsidRDefault="00856209" w:rsidP="00B84C56">
                        <w:pPr>
                          <w:spacing w:before="98" w:line="247" w:lineRule="exact"/>
                          <w:ind w:left="12"/>
                          <w:textAlignment w:val="baseline"/>
                          <w:rPr>
                            <w:rFonts w:ascii="微软雅黑" w:eastAsia="微软雅黑" w:hAnsi="微软雅黑"/>
                            <w:color w:val="000000"/>
                            <w:sz w:val="18"/>
                            <w:szCs w:val="18"/>
                            <w:lang w:val="zh-Hans" w:eastAsia="zh-CN"/>
                          </w:rPr>
                        </w:pPr>
                        <w:r>
                          <w:rPr>
                            <w:rFonts w:ascii="微软雅黑" w:eastAsia="微软雅黑" w:hAnsi="微软雅黑" w:hint="eastAsia"/>
                            <w:color w:val="000000"/>
                            <w:sz w:val="18"/>
                            <w:szCs w:val="18"/>
                            <w:lang w:val="zh-Hans" w:eastAsia="zh-CN"/>
                          </w:rPr>
                          <w:t>采购</w:t>
                        </w:r>
                        <w:r w:rsidRPr="00E97210">
                          <w:rPr>
                            <w:rFonts w:ascii="微软雅黑" w:eastAsia="微软雅黑" w:hAnsi="微软雅黑"/>
                            <w:color w:val="000000"/>
                            <w:sz w:val="18"/>
                            <w:szCs w:val="18"/>
                            <w:lang w:val="zh-Hans" w:eastAsia="zh-CN"/>
                          </w:rPr>
                          <w:t>订单</w:t>
                        </w:r>
                        <w:r>
                          <w:rPr>
                            <w:rFonts w:ascii="微软雅黑" w:eastAsia="微软雅黑" w:hAnsi="微软雅黑" w:hint="eastAsia"/>
                            <w:color w:val="000000"/>
                            <w:sz w:val="18"/>
                            <w:szCs w:val="18"/>
                            <w:lang w:val="zh-Hans" w:eastAsia="zh-CN"/>
                          </w:rPr>
                          <w:t>价格</w:t>
                        </w:r>
                        <w:r w:rsidRPr="00E97210">
                          <w:rPr>
                            <w:rFonts w:ascii="微软雅黑" w:eastAsia="微软雅黑" w:hAnsi="微软雅黑"/>
                            <w:color w:val="000000"/>
                            <w:sz w:val="18"/>
                            <w:szCs w:val="18"/>
                            <w:lang w:val="zh-Hans" w:eastAsia="zh-CN"/>
                          </w:rPr>
                          <w:t>总额</w:t>
                        </w:r>
                        <w:r>
                          <w:rPr>
                            <w:rFonts w:ascii="微软雅黑" w:eastAsia="微软雅黑" w:hAnsi="微软雅黑" w:hint="eastAsia"/>
                            <w:color w:val="000000"/>
                            <w:sz w:val="18"/>
                            <w:szCs w:val="18"/>
                            <w:lang w:eastAsia="zh-CN"/>
                          </w:rPr>
                          <w:t>（</w:t>
                        </w:r>
                        <w:r w:rsidRPr="00E97210" w:rsidDel="003B0A03">
                          <w:rPr>
                            <w:rFonts w:ascii="微软雅黑" w:eastAsia="微软雅黑" w:hAnsi="微软雅黑"/>
                            <w:color w:val="000000"/>
                            <w:sz w:val="18"/>
                            <w:szCs w:val="18"/>
                            <w:lang w:eastAsia="zh-CN"/>
                          </w:rPr>
                          <w:t xml:space="preserve"> </w:t>
                        </w:r>
                        <w:r w:rsidRPr="00E97210">
                          <w:rPr>
                            <w:rFonts w:ascii="微软雅黑" w:eastAsia="微软雅黑" w:hAnsi="微软雅黑"/>
                            <w:color w:val="000000"/>
                            <w:sz w:val="18"/>
                            <w:szCs w:val="18"/>
                            <w:lang w:val="zh-Hans" w:eastAsia="zh-CN"/>
                          </w:rPr>
                          <w:t>不含税</w:t>
                        </w:r>
                        <w:r>
                          <w:rPr>
                            <w:rFonts w:ascii="微软雅黑" w:eastAsia="微软雅黑" w:hAnsi="微软雅黑" w:hint="eastAsia"/>
                            <w:color w:val="000000"/>
                            <w:sz w:val="18"/>
                            <w:szCs w:val="18"/>
                            <w:lang w:eastAsia="zh-CN"/>
                          </w:rPr>
                          <w:t>）：</w:t>
                        </w:r>
                      </w:p>
                    </w:tc>
                    <w:tc>
                      <w:tcPr>
                        <w:tcW w:w="811" w:type="dxa"/>
                        <w:tcBorders>
                          <w:top w:val="single" w:sz="5" w:space="0" w:color="000000"/>
                          <w:left w:val="none" w:sz="0" w:space="0" w:color="020000"/>
                          <w:bottom w:val="none" w:sz="0" w:space="0" w:color="020000"/>
                          <w:right w:val="none" w:sz="0" w:space="0" w:color="020000"/>
                        </w:tcBorders>
                      </w:tcPr>
                      <w:p w:rsidR="00856209" w:rsidRPr="00E97210" w:rsidRDefault="00856209">
                        <w:pPr>
                          <w:textAlignment w:val="baseline"/>
                          <w:rPr>
                            <w:rFonts w:ascii="微软雅黑" w:eastAsia="微软雅黑" w:hAnsi="微软雅黑"/>
                            <w:color w:val="000000"/>
                            <w:sz w:val="18"/>
                            <w:szCs w:val="18"/>
                            <w:lang w:eastAsia="zh-CN"/>
                          </w:rPr>
                        </w:pPr>
                        <w:r w:rsidRPr="00E97210">
                          <w:rPr>
                            <w:rFonts w:ascii="微软雅黑" w:eastAsia="微软雅黑" w:hAnsi="微软雅黑"/>
                            <w:color w:val="000000"/>
                            <w:sz w:val="18"/>
                            <w:szCs w:val="18"/>
                            <w:lang w:eastAsia="zh-CN"/>
                          </w:rPr>
                          <w:t xml:space="preserve"> </w:t>
                        </w:r>
                      </w:p>
                    </w:tc>
                    <w:tc>
                      <w:tcPr>
                        <w:tcW w:w="696" w:type="dxa"/>
                        <w:tcBorders>
                          <w:top w:val="single" w:sz="5" w:space="0" w:color="000000"/>
                          <w:left w:val="none" w:sz="0" w:space="0" w:color="020000"/>
                          <w:bottom w:val="none" w:sz="0" w:space="0" w:color="020000"/>
                          <w:right w:val="none" w:sz="0" w:space="0" w:color="020000"/>
                        </w:tcBorders>
                      </w:tcPr>
                      <w:p w:rsidR="00856209" w:rsidRPr="00E97210" w:rsidRDefault="00856209">
                        <w:pPr>
                          <w:textAlignment w:val="baseline"/>
                          <w:rPr>
                            <w:rFonts w:ascii="微软雅黑" w:eastAsia="微软雅黑" w:hAnsi="微软雅黑"/>
                            <w:color w:val="000000"/>
                            <w:sz w:val="18"/>
                            <w:szCs w:val="18"/>
                            <w:lang w:eastAsia="zh-CN"/>
                          </w:rPr>
                        </w:pPr>
                        <w:r w:rsidRPr="00E97210">
                          <w:rPr>
                            <w:rFonts w:ascii="微软雅黑" w:eastAsia="微软雅黑" w:hAnsi="微软雅黑"/>
                            <w:color w:val="000000"/>
                            <w:sz w:val="18"/>
                            <w:szCs w:val="18"/>
                            <w:lang w:eastAsia="zh-CN"/>
                          </w:rPr>
                          <w:t xml:space="preserve"> </w:t>
                        </w:r>
                      </w:p>
                    </w:tc>
                    <w:tc>
                      <w:tcPr>
                        <w:tcW w:w="1795" w:type="dxa"/>
                        <w:tcBorders>
                          <w:top w:val="single" w:sz="5" w:space="0" w:color="000000"/>
                          <w:left w:val="none" w:sz="0" w:space="0" w:color="020000"/>
                          <w:bottom w:val="none" w:sz="0" w:space="0" w:color="020000"/>
                          <w:right w:val="none" w:sz="0" w:space="0" w:color="020000"/>
                        </w:tcBorders>
                      </w:tcPr>
                      <w:p w:rsidR="00856209" w:rsidRPr="00E97210" w:rsidRDefault="00856209">
                        <w:pPr>
                          <w:textAlignment w:val="baseline"/>
                          <w:rPr>
                            <w:rFonts w:ascii="微软雅黑" w:eastAsia="微软雅黑" w:hAnsi="微软雅黑"/>
                            <w:color w:val="000000"/>
                            <w:sz w:val="18"/>
                            <w:szCs w:val="18"/>
                            <w:lang w:eastAsia="zh-CN"/>
                          </w:rPr>
                        </w:pPr>
                        <w:r w:rsidRPr="00E97210">
                          <w:rPr>
                            <w:rFonts w:ascii="微软雅黑" w:eastAsia="微软雅黑" w:hAnsi="微软雅黑"/>
                            <w:color w:val="000000"/>
                            <w:sz w:val="18"/>
                            <w:szCs w:val="18"/>
                            <w:lang w:eastAsia="zh-CN"/>
                          </w:rPr>
                          <w:t xml:space="preserve"> </w:t>
                        </w:r>
                      </w:p>
                    </w:tc>
                    <w:tc>
                      <w:tcPr>
                        <w:tcW w:w="2033" w:type="dxa"/>
                        <w:tcBorders>
                          <w:top w:val="single" w:sz="5" w:space="0" w:color="000000"/>
                          <w:left w:val="none" w:sz="0" w:space="0" w:color="020000"/>
                          <w:bottom w:val="none" w:sz="0" w:space="0" w:color="020000"/>
                          <w:right w:val="none" w:sz="0" w:space="0" w:color="020000"/>
                        </w:tcBorders>
                        <w:vAlign w:val="center"/>
                      </w:tcPr>
                      <w:p w:rsidR="00856209" w:rsidRPr="00E97210" w:rsidRDefault="00856209" w:rsidP="00F124D5">
                        <w:pPr>
                          <w:spacing w:before="98" w:line="247" w:lineRule="exact"/>
                          <w:ind w:left="139"/>
                          <w:jc w:val="right"/>
                          <w:textAlignment w:val="baseline"/>
                          <w:rPr>
                            <w:rFonts w:ascii="微软雅黑" w:eastAsia="微软雅黑" w:hAnsi="微软雅黑"/>
                            <w:color w:val="000000"/>
                            <w:sz w:val="18"/>
                            <w:szCs w:val="18"/>
                          </w:rPr>
                        </w:pPr>
                        <w:r w:rsidRPr="00BD79CB">
                          <w:rPr>
                            <w:rFonts w:ascii="微软雅黑" w:eastAsia="微软雅黑" w:hAnsi="微软雅黑" w:hint="eastAsia"/>
                            <w:color w:val="000000"/>
                            <w:spacing w:val="-10"/>
                            <w:sz w:val="20"/>
                            <w:highlight w:val="yellow"/>
                            <w:lang w:val="zh-Hans" w:eastAsia="zh-CN"/>
                          </w:rPr>
                          <w:t>[</w:t>
                        </w:r>
                        <w:r>
                          <w:rPr>
                            <w:rFonts w:ascii="微软雅黑" w:eastAsia="微软雅黑" w:hAnsi="微软雅黑" w:hint="eastAsia"/>
                            <w:color w:val="000000"/>
                            <w:spacing w:val="-10"/>
                            <w:sz w:val="20"/>
                            <w:highlight w:val="yellow"/>
                            <w:lang w:val="zh-Hans" w:eastAsia="zh-CN"/>
                          </w:rPr>
                          <w:t>•</w:t>
                        </w:r>
                        <w:r w:rsidRPr="00BD79CB">
                          <w:rPr>
                            <w:rFonts w:ascii="微软雅黑" w:eastAsia="微软雅黑" w:hAnsi="微软雅黑"/>
                            <w:color w:val="000000"/>
                            <w:spacing w:val="-10"/>
                            <w:sz w:val="20"/>
                            <w:highlight w:val="yellow"/>
                            <w:lang w:val="zh-Hans" w:eastAsia="zh-CN"/>
                          </w:rPr>
                          <w:t>]</w:t>
                        </w:r>
                      </w:p>
                    </w:tc>
                  </w:tr>
                  <w:tr w:rsidR="00856209" w:rsidRPr="00E97210" w:rsidTr="00F60C80">
                    <w:trPr>
                      <w:trHeight w:hRule="exact" w:val="283"/>
                      <w:jc w:val="center"/>
                    </w:trPr>
                    <w:tc>
                      <w:tcPr>
                        <w:tcW w:w="4995" w:type="dxa"/>
                        <w:gridSpan w:val="2"/>
                        <w:tcBorders>
                          <w:top w:val="none" w:sz="0" w:space="0" w:color="020000"/>
                          <w:left w:val="none" w:sz="0" w:space="0" w:color="020000"/>
                          <w:bottom w:val="none" w:sz="0" w:space="0" w:color="020000"/>
                          <w:right w:val="none" w:sz="0" w:space="0" w:color="020000"/>
                        </w:tcBorders>
                        <w:vAlign w:val="center"/>
                      </w:tcPr>
                      <w:p w:rsidR="00856209" w:rsidRPr="00E97210" w:rsidRDefault="00856209">
                        <w:pPr>
                          <w:spacing w:before="31" w:line="242" w:lineRule="exact"/>
                          <w:ind w:left="12"/>
                          <w:textAlignment w:val="baseline"/>
                          <w:rPr>
                            <w:rFonts w:ascii="微软雅黑" w:eastAsia="微软雅黑" w:hAnsi="微软雅黑"/>
                            <w:color w:val="000000"/>
                            <w:sz w:val="18"/>
                            <w:szCs w:val="18"/>
                            <w:lang w:val="zh-Hans"/>
                          </w:rPr>
                        </w:pPr>
                        <w:r w:rsidRPr="00E97210">
                          <w:rPr>
                            <w:rFonts w:ascii="微软雅黑" w:eastAsia="微软雅黑" w:hAnsi="微软雅黑"/>
                            <w:color w:val="000000"/>
                            <w:sz w:val="18"/>
                            <w:szCs w:val="18"/>
                            <w:lang w:val="zh-Hans"/>
                          </w:rPr>
                          <w:t>税</w:t>
                        </w:r>
                        <w:r w:rsidR="009D52C0">
                          <w:rPr>
                            <w:rFonts w:ascii="微软雅黑" w:eastAsia="微软雅黑" w:hAnsi="微软雅黑" w:hint="eastAsia"/>
                            <w:color w:val="000000"/>
                            <w:sz w:val="18"/>
                            <w:szCs w:val="18"/>
                            <w:lang w:eastAsia="zh-CN"/>
                          </w:rPr>
                          <w:t>：</w:t>
                        </w:r>
                      </w:p>
                    </w:tc>
                    <w:tc>
                      <w:tcPr>
                        <w:tcW w:w="811" w:type="dxa"/>
                        <w:tcBorders>
                          <w:top w:val="none" w:sz="0" w:space="0" w:color="020000"/>
                          <w:left w:val="none" w:sz="0" w:space="0" w:color="020000"/>
                          <w:bottom w:val="none" w:sz="0" w:space="0" w:color="020000"/>
                          <w:right w:val="none" w:sz="0" w:space="0" w:color="020000"/>
                        </w:tcBorders>
                      </w:tcPr>
                      <w:p w:rsidR="00856209" w:rsidRPr="00E97210" w:rsidRDefault="00856209">
                        <w:pPr>
                          <w:textAlignment w:val="baseline"/>
                          <w:rPr>
                            <w:rFonts w:ascii="微软雅黑" w:eastAsia="微软雅黑" w:hAnsi="微软雅黑"/>
                            <w:color w:val="000000"/>
                            <w:sz w:val="18"/>
                            <w:szCs w:val="18"/>
                          </w:rPr>
                        </w:pPr>
                        <w:r w:rsidRPr="00E97210">
                          <w:rPr>
                            <w:rFonts w:ascii="微软雅黑" w:eastAsia="微软雅黑" w:hAnsi="微软雅黑"/>
                            <w:color w:val="000000"/>
                            <w:sz w:val="18"/>
                            <w:szCs w:val="18"/>
                          </w:rPr>
                          <w:t xml:space="preserve"> </w:t>
                        </w:r>
                      </w:p>
                    </w:tc>
                    <w:tc>
                      <w:tcPr>
                        <w:tcW w:w="696" w:type="dxa"/>
                        <w:tcBorders>
                          <w:top w:val="none" w:sz="0" w:space="0" w:color="020000"/>
                          <w:left w:val="none" w:sz="0" w:space="0" w:color="020000"/>
                          <w:bottom w:val="none" w:sz="0" w:space="0" w:color="020000"/>
                          <w:right w:val="none" w:sz="0" w:space="0" w:color="020000"/>
                        </w:tcBorders>
                      </w:tcPr>
                      <w:p w:rsidR="00856209" w:rsidRPr="00E97210" w:rsidRDefault="00856209">
                        <w:pPr>
                          <w:textAlignment w:val="baseline"/>
                          <w:rPr>
                            <w:rFonts w:ascii="微软雅黑" w:eastAsia="微软雅黑" w:hAnsi="微软雅黑"/>
                            <w:color w:val="000000"/>
                            <w:sz w:val="18"/>
                            <w:szCs w:val="18"/>
                          </w:rPr>
                        </w:pPr>
                        <w:r w:rsidRPr="00E97210">
                          <w:rPr>
                            <w:rFonts w:ascii="微软雅黑" w:eastAsia="微软雅黑" w:hAnsi="微软雅黑"/>
                            <w:color w:val="000000"/>
                            <w:sz w:val="18"/>
                            <w:szCs w:val="18"/>
                          </w:rPr>
                          <w:t xml:space="preserve"> </w:t>
                        </w:r>
                      </w:p>
                    </w:tc>
                    <w:tc>
                      <w:tcPr>
                        <w:tcW w:w="1795" w:type="dxa"/>
                        <w:tcBorders>
                          <w:top w:val="none" w:sz="0" w:space="0" w:color="020000"/>
                          <w:left w:val="none" w:sz="0" w:space="0" w:color="020000"/>
                          <w:bottom w:val="none" w:sz="0" w:space="0" w:color="020000"/>
                          <w:right w:val="none" w:sz="0" w:space="0" w:color="020000"/>
                        </w:tcBorders>
                      </w:tcPr>
                      <w:p w:rsidR="00856209" w:rsidRPr="00E97210" w:rsidRDefault="00856209">
                        <w:pPr>
                          <w:textAlignment w:val="baseline"/>
                          <w:rPr>
                            <w:rFonts w:ascii="微软雅黑" w:eastAsia="微软雅黑" w:hAnsi="微软雅黑"/>
                            <w:color w:val="000000"/>
                            <w:sz w:val="18"/>
                            <w:szCs w:val="18"/>
                          </w:rPr>
                        </w:pPr>
                        <w:r w:rsidRPr="00E97210">
                          <w:rPr>
                            <w:rFonts w:ascii="微软雅黑" w:eastAsia="微软雅黑" w:hAnsi="微软雅黑"/>
                            <w:color w:val="000000"/>
                            <w:sz w:val="18"/>
                            <w:szCs w:val="18"/>
                          </w:rPr>
                          <w:t xml:space="preserve"> </w:t>
                        </w:r>
                      </w:p>
                    </w:tc>
                    <w:tc>
                      <w:tcPr>
                        <w:tcW w:w="2033" w:type="dxa"/>
                        <w:tcBorders>
                          <w:top w:val="none" w:sz="0" w:space="0" w:color="020000"/>
                          <w:left w:val="none" w:sz="0" w:space="0" w:color="020000"/>
                          <w:bottom w:val="none" w:sz="0" w:space="0" w:color="020000"/>
                          <w:right w:val="none" w:sz="0" w:space="0" w:color="020000"/>
                        </w:tcBorders>
                        <w:vAlign w:val="center"/>
                      </w:tcPr>
                      <w:p w:rsidR="00856209" w:rsidRPr="00E97210" w:rsidRDefault="00856209" w:rsidP="00F124D5">
                        <w:pPr>
                          <w:spacing w:before="31" w:line="242" w:lineRule="exact"/>
                          <w:ind w:left="139"/>
                          <w:jc w:val="right"/>
                          <w:textAlignment w:val="baseline"/>
                          <w:rPr>
                            <w:rFonts w:ascii="微软雅黑" w:eastAsia="微软雅黑" w:hAnsi="微软雅黑"/>
                            <w:color w:val="000000"/>
                            <w:sz w:val="18"/>
                            <w:szCs w:val="18"/>
                          </w:rPr>
                        </w:pPr>
                        <w:r w:rsidRPr="00BD79CB">
                          <w:rPr>
                            <w:rFonts w:ascii="微软雅黑" w:eastAsia="微软雅黑" w:hAnsi="微软雅黑" w:hint="eastAsia"/>
                            <w:color w:val="000000"/>
                            <w:spacing w:val="-10"/>
                            <w:sz w:val="20"/>
                            <w:highlight w:val="yellow"/>
                            <w:lang w:val="zh-Hans" w:eastAsia="zh-CN"/>
                          </w:rPr>
                          <w:t>[</w:t>
                        </w:r>
                        <w:r>
                          <w:rPr>
                            <w:rFonts w:ascii="微软雅黑" w:eastAsia="微软雅黑" w:hAnsi="微软雅黑" w:hint="eastAsia"/>
                            <w:color w:val="000000"/>
                            <w:spacing w:val="-10"/>
                            <w:sz w:val="20"/>
                            <w:highlight w:val="yellow"/>
                            <w:lang w:val="zh-Hans" w:eastAsia="zh-CN"/>
                          </w:rPr>
                          <w:t>•</w:t>
                        </w:r>
                        <w:r w:rsidRPr="00BD79CB">
                          <w:rPr>
                            <w:rFonts w:ascii="微软雅黑" w:eastAsia="微软雅黑" w:hAnsi="微软雅黑"/>
                            <w:color w:val="000000"/>
                            <w:spacing w:val="-10"/>
                            <w:sz w:val="20"/>
                            <w:highlight w:val="yellow"/>
                            <w:lang w:val="zh-Hans" w:eastAsia="zh-CN"/>
                          </w:rPr>
                          <w:t>]</w:t>
                        </w:r>
                      </w:p>
                    </w:tc>
                  </w:tr>
                  <w:tr w:rsidR="00856209" w:rsidRPr="00F124D5" w:rsidTr="00F60C80">
                    <w:trPr>
                      <w:trHeight w:hRule="exact" w:val="314"/>
                      <w:jc w:val="center"/>
                    </w:trPr>
                    <w:tc>
                      <w:tcPr>
                        <w:tcW w:w="4995" w:type="dxa"/>
                        <w:gridSpan w:val="2"/>
                        <w:tcBorders>
                          <w:top w:val="none" w:sz="0" w:space="0" w:color="020000"/>
                          <w:left w:val="none" w:sz="0" w:space="0" w:color="020000"/>
                          <w:bottom w:val="none" w:sz="0" w:space="0" w:color="020000"/>
                          <w:right w:val="none" w:sz="0" w:space="0" w:color="020000"/>
                        </w:tcBorders>
                        <w:vAlign w:val="center"/>
                      </w:tcPr>
                      <w:p w:rsidR="00856209" w:rsidRPr="00E97210" w:rsidRDefault="00856209">
                        <w:pPr>
                          <w:spacing w:before="36" w:line="271" w:lineRule="exact"/>
                          <w:ind w:left="12"/>
                          <w:textAlignment w:val="baseline"/>
                          <w:rPr>
                            <w:rFonts w:ascii="微软雅黑" w:eastAsia="微软雅黑" w:hAnsi="微软雅黑"/>
                            <w:color w:val="000000"/>
                            <w:sz w:val="18"/>
                            <w:szCs w:val="18"/>
                            <w:lang w:val="zh-Hans" w:eastAsia="zh-CN"/>
                          </w:rPr>
                        </w:pPr>
                        <w:r>
                          <w:rPr>
                            <w:rFonts w:ascii="微软雅黑" w:eastAsia="微软雅黑" w:hAnsi="微软雅黑" w:hint="eastAsia"/>
                            <w:color w:val="000000"/>
                            <w:sz w:val="18"/>
                            <w:szCs w:val="18"/>
                            <w:lang w:val="zh-Hans" w:eastAsia="zh-CN"/>
                          </w:rPr>
                          <w:t>采购</w:t>
                        </w:r>
                        <w:r w:rsidRPr="00E97210">
                          <w:rPr>
                            <w:rFonts w:ascii="微软雅黑" w:eastAsia="微软雅黑" w:hAnsi="微软雅黑"/>
                            <w:color w:val="000000"/>
                            <w:sz w:val="18"/>
                            <w:szCs w:val="18"/>
                            <w:lang w:val="zh-Hans" w:eastAsia="zh-CN"/>
                          </w:rPr>
                          <w:t>订单</w:t>
                        </w:r>
                        <w:r>
                          <w:rPr>
                            <w:rFonts w:ascii="微软雅黑" w:eastAsia="微软雅黑" w:hAnsi="微软雅黑" w:hint="eastAsia"/>
                            <w:color w:val="000000"/>
                            <w:sz w:val="18"/>
                            <w:szCs w:val="18"/>
                            <w:lang w:val="zh-Hans" w:eastAsia="zh-CN"/>
                          </w:rPr>
                          <w:t>价格</w:t>
                        </w:r>
                        <w:r w:rsidRPr="00E97210">
                          <w:rPr>
                            <w:rFonts w:ascii="微软雅黑" w:eastAsia="微软雅黑" w:hAnsi="微软雅黑"/>
                            <w:color w:val="000000"/>
                            <w:sz w:val="18"/>
                            <w:szCs w:val="18"/>
                            <w:lang w:val="zh-Hans" w:eastAsia="zh-CN"/>
                          </w:rPr>
                          <w:t>总额</w:t>
                        </w:r>
                        <w:r>
                          <w:rPr>
                            <w:rFonts w:ascii="微软雅黑" w:eastAsia="微软雅黑" w:hAnsi="微软雅黑" w:hint="eastAsia"/>
                            <w:color w:val="000000"/>
                            <w:sz w:val="18"/>
                            <w:szCs w:val="18"/>
                            <w:lang w:eastAsia="zh-CN"/>
                          </w:rPr>
                          <w:t>（</w:t>
                        </w:r>
                        <w:r w:rsidRPr="00E97210">
                          <w:rPr>
                            <w:rFonts w:ascii="微软雅黑" w:eastAsia="微软雅黑" w:hAnsi="微软雅黑"/>
                            <w:color w:val="000000"/>
                            <w:sz w:val="18"/>
                            <w:szCs w:val="18"/>
                            <w:lang w:val="zh-Hans" w:eastAsia="zh-CN"/>
                          </w:rPr>
                          <w:t>含税</w:t>
                        </w:r>
                        <w:r>
                          <w:rPr>
                            <w:rFonts w:ascii="微软雅黑" w:eastAsia="微软雅黑" w:hAnsi="微软雅黑" w:hint="eastAsia"/>
                            <w:color w:val="000000"/>
                            <w:sz w:val="18"/>
                            <w:szCs w:val="18"/>
                            <w:lang w:eastAsia="zh-CN"/>
                          </w:rPr>
                          <w:t>）：</w:t>
                        </w:r>
                      </w:p>
                    </w:tc>
                    <w:tc>
                      <w:tcPr>
                        <w:tcW w:w="811" w:type="dxa"/>
                        <w:tcBorders>
                          <w:top w:val="none" w:sz="0" w:space="0" w:color="020000"/>
                          <w:left w:val="none" w:sz="0" w:space="0" w:color="020000"/>
                          <w:bottom w:val="none" w:sz="0" w:space="0" w:color="020000"/>
                          <w:right w:val="none" w:sz="0" w:space="0" w:color="020000"/>
                        </w:tcBorders>
                      </w:tcPr>
                      <w:p w:rsidR="00856209" w:rsidRPr="00E97210" w:rsidRDefault="00856209">
                        <w:pPr>
                          <w:textAlignment w:val="baseline"/>
                          <w:rPr>
                            <w:rFonts w:ascii="微软雅黑" w:eastAsia="微软雅黑" w:hAnsi="微软雅黑"/>
                            <w:color w:val="000000"/>
                            <w:sz w:val="18"/>
                            <w:szCs w:val="18"/>
                            <w:lang w:eastAsia="zh-CN"/>
                          </w:rPr>
                        </w:pPr>
                        <w:r w:rsidRPr="00E97210">
                          <w:rPr>
                            <w:rFonts w:ascii="微软雅黑" w:eastAsia="微软雅黑" w:hAnsi="微软雅黑"/>
                            <w:color w:val="000000"/>
                            <w:sz w:val="18"/>
                            <w:szCs w:val="18"/>
                            <w:lang w:eastAsia="zh-CN"/>
                          </w:rPr>
                          <w:t xml:space="preserve"> </w:t>
                        </w:r>
                      </w:p>
                    </w:tc>
                    <w:tc>
                      <w:tcPr>
                        <w:tcW w:w="696" w:type="dxa"/>
                        <w:tcBorders>
                          <w:top w:val="none" w:sz="0" w:space="0" w:color="020000"/>
                          <w:left w:val="none" w:sz="0" w:space="0" w:color="020000"/>
                          <w:bottom w:val="none" w:sz="0" w:space="0" w:color="020000"/>
                          <w:right w:val="none" w:sz="0" w:space="0" w:color="020000"/>
                        </w:tcBorders>
                      </w:tcPr>
                      <w:p w:rsidR="00856209" w:rsidRPr="00E97210" w:rsidRDefault="00856209">
                        <w:pPr>
                          <w:textAlignment w:val="baseline"/>
                          <w:rPr>
                            <w:rFonts w:ascii="微软雅黑" w:eastAsia="微软雅黑" w:hAnsi="微软雅黑"/>
                            <w:color w:val="000000"/>
                            <w:sz w:val="18"/>
                            <w:szCs w:val="18"/>
                            <w:lang w:eastAsia="zh-CN"/>
                          </w:rPr>
                        </w:pPr>
                        <w:r w:rsidRPr="00E97210">
                          <w:rPr>
                            <w:rFonts w:ascii="微软雅黑" w:eastAsia="微软雅黑" w:hAnsi="微软雅黑"/>
                            <w:color w:val="000000"/>
                            <w:sz w:val="18"/>
                            <w:szCs w:val="18"/>
                            <w:lang w:eastAsia="zh-CN"/>
                          </w:rPr>
                          <w:t xml:space="preserve"> </w:t>
                        </w:r>
                      </w:p>
                    </w:tc>
                    <w:tc>
                      <w:tcPr>
                        <w:tcW w:w="1795" w:type="dxa"/>
                        <w:tcBorders>
                          <w:top w:val="none" w:sz="0" w:space="0" w:color="020000"/>
                          <w:left w:val="none" w:sz="0" w:space="0" w:color="020000"/>
                          <w:bottom w:val="none" w:sz="0" w:space="0" w:color="020000"/>
                          <w:right w:val="none" w:sz="0" w:space="0" w:color="020000"/>
                        </w:tcBorders>
                      </w:tcPr>
                      <w:p w:rsidR="00856209" w:rsidRPr="00E97210" w:rsidRDefault="00856209">
                        <w:pPr>
                          <w:textAlignment w:val="baseline"/>
                          <w:rPr>
                            <w:rFonts w:ascii="微软雅黑" w:eastAsia="微软雅黑" w:hAnsi="微软雅黑"/>
                            <w:color w:val="000000"/>
                            <w:sz w:val="18"/>
                            <w:szCs w:val="18"/>
                            <w:lang w:eastAsia="zh-CN"/>
                          </w:rPr>
                        </w:pPr>
                        <w:r w:rsidRPr="00E97210">
                          <w:rPr>
                            <w:rFonts w:ascii="微软雅黑" w:eastAsia="微软雅黑" w:hAnsi="微软雅黑"/>
                            <w:color w:val="000000"/>
                            <w:sz w:val="18"/>
                            <w:szCs w:val="18"/>
                            <w:lang w:eastAsia="zh-CN"/>
                          </w:rPr>
                          <w:t xml:space="preserve"> </w:t>
                        </w:r>
                      </w:p>
                    </w:tc>
                    <w:tc>
                      <w:tcPr>
                        <w:tcW w:w="2033" w:type="dxa"/>
                        <w:tcBorders>
                          <w:top w:val="none" w:sz="0" w:space="0" w:color="020000"/>
                          <w:left w:val="none" w:sz="0" w:space="0" w:color="020000"/>
                          <w:bottom w:val="none" w:sz="0" w:space="0" w:color="020000"/>
                          <w:right w:val="none" w:sz="0" w:space="0" w:color="020000"/>
                        </w:tcBorders>
                        <w:vAlign w:val="center"/>
                      </w:tcPr>
                      <w:p w:rsidR="00856209" w:rsidRPr="00F124D5" w:rsidRDefault="00856209" w:rsidP="00F124D5">
                        <w:pPr>
                          <w:spacing w:before="36" w:line="271" w:lineRule="exact"/>
                          <w:ind w:left="139"/>
                          <w:jc w:val="right"/>
                          <w:textAlignment w:val="baseline"/>
                          <w:rPr>
                            <w:rFonts w:ascii="微软雅黑" w:eastAsia="微软雅黑" w:hAnsi="微软雅黑"/>
                            <w:b/>
                            <w:color w:val="000000"/>
                            <w:sz w:val="18"/>
                            <w:szCs w:val="18"/>
                          </w:rPr>
                        </w:pPr>
                        <w:r w:rsidRPr="00BD79CB">
                          <w:rPr>
                            <w:rFonts w:ascii="微软雅黑" w:eastAsia="微软雅黑" w:hAnsi="微软雅黑" w:hint="eastAsia"/>
                            <w:color w:val="000000"/>
                            <w:spacing w:val="-10"/>
                            <w:sz w:val="20"/>
                            <w:highlight w:val="yellow"/>
                            <w:lang w:val="zh-Hans" w:eastAsia="zh-CN"/>
                          </w:rPr>
                          <w:t>[</w:t>
                        </w:r>
                        <w:r>
                          <w:rPr>
                            <w:rFonts w:ascii="微软雅黑" w:eastAsia="微软雅黑" w:hAnsi="微软雅黑" w:hint="eastAsia"/>
                            <w:color w:val="000000"/>
                            <w:spacing w:val="-10"/>
                            <w:sz w:val="20"/>
                            <w:highlight w:val="yellow"/>
                            <w:lang w:val="zh-Hans" w:eastAsia="zh-CN"/>
                          </w:rPr>
                          <w:t>•</w:t>
                        </w:r>
                        <w:r w:rsidRPr="00BD79CB">
                          <w:rPr>
                            <w:rFonts w:ascii="微软雅黑" w:eastAsia="微软雅黑" w:hAnsi="微软雅黑"/>
                            <w:color w:val="000000"/>
                            <w:spacing w:val="-10"/>
                            <w:sz w:val="20"/>
                            <w:highlight w:val="yellow"/>
                            <w:lang w:val="zh-Hans" w:eastAsia="zh-CN"/>
                          </w:rPr>
                          <w:t>]</w:t>
                        </w:r>
                      </w:p>
                    </w:tc>
                  </w:tr>
                </w:tbl>
                <w:p w:rsidR="00856209" w:rsidRDefault="00856209">
                  <w:pPr>
                    <w:spacing w:after="2428" w:line="20" w:lineRule="exact"/>
                  </w:pPr>
                </w:p>
              </w:txbxContent>
            </v:textbox>
            <w10:wrap type="square" anchorx="page" anchory="page"/>
          </v:shape>
        </w:pict>
      </w:r>
      <w:r>
        <w:rPr>
          <w:rFonts w:ascii="微软雅黑" w:eastAsia="微软雅黑" w:hAnsi="微软雅黑"/>
        </w:rPr>
        <w:pict>
          <v:shape id="_x0000_s0" o:spid="_x0000_s1054" type="#_x0000_t202" style="position:absolute;margin-left:308.2pt;margin-top:96.3pt;width:260.15pt;height:216.25pt;z-index:-251668992;mso-wrap-distance-left:0;mso-wrap-distance-right:0;mso-position-horizontal-relative:page;mso-position-vertical-relative:page" filled="f" stroked="f">
            <v:textbox style="mso-next-textbox:#_x0000_s0" inset="0,0,0,0">
              <w:txbxContent>
                <w:p w:rsidR="00856209" w:rsidRDefault="00856209" w:rsidP="008474B1">
                  <w:pPr>
                    <w:pBdr>
                      <w:top w:val="single" w:sz="7" w:space="0" w:color="000000"/>
                      <w:left w:val="single" w:sz="7" w:space="0" w:color="000000"/>
                      <w:bottom w:val="single" w:sz="7" w:space="0" w:color="000000"/>
                      <w:right w:val="single" w:sz="7" w:space="1" w:color="000000"/>
                    </w:pBdr>
                  </w:pPr>
                </w:p>
              </w:txbxContent>
            </v:textbox>
            <w10:wrap type="square" anchorx="page" anchory="page"/>
          </v:shape>
        </w:pict>
      </w:r>
      <w:r>
        <w:rPr>
          <w:rFonts w:ascii="微软雅黑" w:eastAsia="微软雅黑" w:hAnsi="微软雅黑"/>
        </w:rPr>
        <w:pict>
          <v:shape id="_x0000_s1049" type="#_x0000_t202" style="position:absolute;margin-left:312pt;margin-top:119.5pt;width:250.8pt;height:193.05pt;z-index:-251665920;mso-wrap-distance-left:0;mso-wrap-distance-right:0;mso-position-horizontal-relative:page;mso-position-vertical-relative:page" filled="f" stroked="f">
            <v:textbox style="mso-next-textbox:#_x0000_s1049" inset="0,0,0,0">
              <w:txbxContent>
                <w:p w:rsidR="00856209" w:rsidRPr="00C756CF" w:rsidRDefault="00856209" w:rsidP="008474B1">
                  <w:pPr>
                    <w:tabs>
                      <w:tab w:val="left" w:pos="1512"/>
                    </w:tabs>
                    <w:spacing w:line="283" w:lineRule="exact"/>
                    <w:jc w:val="both"/>
                    <w:textAlignment w:val="baseline"/>
                    <w:rPr>
                      <w:rFonts w:ascii="微软雅黑" w:eastAsia="微软雅黑" w:hAnsi="微软雅黑"/>
                      <w:color w:val="000000"/>
                      <w:spacing w:val="4"/>
                      <w:sz w:val="20"/>
                      <w:lang w:val="zh-Hans" w:eastAsia="zh-CN"/>
                    </w:rPr>
                  </w:pPr>
                  <w:r w:rsidRPr="00C756CF">
                    <w:rPr>
                      <w:rFonts w:ascii="微软雅黑" w:eastAsia="微软雅黑" w:hAnsi="微软雅黑"/>
                      <w:color w:val="000000"/>
                      <w:spacing w:val="4"/>
                      <w:sz w:val="20"/>
                      <w:lang w:val="zh-Hans" w:eastAsia="zh-CN"/>
                    </w:rPr>
                    <w:t>采购订单号</w:t>
                  </w:r>
                  <w:r>
                    <w:rPr>
                      <w:rFonts w:ascii="微软雅黑" w:eastAsia="微软雅黑" w:hAnsi="微软雅黑" w:hint="eastAsia"/>
                      <w:color w:val="000000"/>
                      <w:spacing w:val="4"/>
                      <w:sz w:val="20"/>
                      <w:lang w:val="zh-Hans" w:eastAsia="zh-CN"/>
                    </w:rPr>
                    <w:t>：</w:t>
                  </w:r>
                  <w:r w:rsidRPr="00C756CF">
                    <w:rPr>
                      <w:rFonts w:ascii="微软雅黑" w:eastAsia="微软雅黑" w:hAnsi="微软雅黑"/>
                      <w:color w:val="000000"/>
                      <w:spacing w:val="4"/>
                      <w:sz w:val="20"/>
                      <w:lang w:val="zh-Hans" w:eastAsia="zh-CN"/>
                    </w:rPr>
                    <w:tab/>
                  </w:r>
                  <w:r w:rsidRPr="00BD79CB">
                    <w:rPr>
                      <w:rFonts w:ascii="微软雅黑" w:eastAsia="微软雅黑" w:hAnsi="微软雅黑" w:hint="eastAsia"/>
                      <w:color w:val="000000"/>
                      <w:spacing w:val="-10"/>
                      <w:sz w:val="20"/>
                      <w:highlight w:val="yellow"/>
                      <w:lang w:val="zh-Hans" w:eastAsia="zh-CN"/>
                    </w:rPr>
                    <w:t>[</w:t>
                  </w:r>
                  <w:r>
                    <w:rPr>
                      <w:rFonts w:ascii="微软雅黑" w:eastAsia="微软雅黑" w:hAnsi="微软雅黑" w:hint="eastAsia"/>
                      <w:color w:val="000000"/>
                      <w:spacing w:val="-10"/>
                      <w:sz w:val="20"/>
                      <w:highlight w:val="yellow"/>
                      <w:lang w:val="zh-Hans" w:eastAsia="zh-CN"/>
                    </w:rPr>
                    <w:t>•</w:t>
                  </w:r>
                  <w:r w:rsidRPr="00BD79CB">
                    <w:rPr>
                      <w:rFonts w:ascii="微软雅黑" w:eastAsia="微软雅黑" w:hAnsi="微软雅黑"/>
                      <w:color w:val="000000"/>
                      <w:spacing w:val="-10"/>
                      <w:sz w:val="20"/>
                      <w:highlight w:val="yellow"/>
                      <w:lang w:val="zh-Hans" w:eastAsia="zh-CN"/>
                    </w:rPr>
                    <w:t>]</w:t>
                  </w:r>
                </w:p>
                <w:p w:rsidR="00856209" w:rsidRPr="00C756CF" w:rsidRDefault="00856209">
                  <w:pPr>
                    <w:tabs>
                      <w:tab w:val="left" w:pos="1512"/>
                    </w:tabs>
                    <w:spacing w:line="283" w:lineRule="exact"/>
                    <w:jc w:val="both"/>
                    <w:textAlignment w:val="baseline"/>
                    <w:rPr>
                      <w:rFonts w:ascii="微软雅黑" w:eastAsia="微软雅黑" w:hAnsi="微软雅黑"/>
                      <w:color w:val="000000"/>
                      <w:spacing w:val="5"/>
                      <w:sz w:val="20"/>
                      <w:lang w:val="zh-Hans" w:eastAsia="zh-CN"/>
                    </w:rPr>
                  </w:pPr>
                  <w:r w:rsidRPr="00C756CF">
                    <w:rPr>
                      <w:rFonts w:ascii="微软雅黑" w:eastAsia="微软雅黑" w:hAnsi="微软雅黑"/>
                      <w:color w:val="000000"/>
                      <w:spacing w:val="5"/>
                      <w:sz w:val="20"/>
                      <w:lang w:val="zh-Hans" w:eastAsia="zh-CN"/>
                    </w:rPr>
                    <w:t>日期</w:t>
                  </w:r>
                  <w:r>
                    <w:rPr>
                      <w:rFonts w:ascii="微软雅黑" w:eastAsia="微软雅黑" w:hAnsi="微软雅黑" w:hint="eastAsia"/>
                      <w:color w:val="000000"/>
                      <w:spacing w:val="5"/>
                      <w:sz w:val="20"/>
                      <w:lang w:val="zh-Hans" w:eastAsia="zh-CN"/>
                    </w:rPr>
                    <w:t>：</w:t>
                  </w:r>
                  <w:r w:rsidRPr="00C756CF">
                    <w:rPr>
                      <w:rFonts w:ascii="微软雅黑" w:eastAsia="微软雅黑" w:hAnsi="微软雅黑"/>
                      <w:color w:val="000000"/>
                      <w:spacing w:val="5"/>
                      <w:sz w:val="20"/>
                      <w:lang w:val="zh-Hans" w:eastAsia="zh-CN"/>
                    </w:rPr>
                    <w:tab/>
                  </w:r>
                  <w:r w:rsidRPr="00BD79CB">
                    <w:rPr>
                      <w:rFonts w:ascii="微软雅黑" w:eastAsia="微软雅黑" w:hAnsi="微软雅黑" w:hint="eastAsia"/>
                      <w:color w:val="000000"/>
                      <w:spacing w:val="-10"/>
                      <w:sz w:val="20"/>
                      <w:highlight w:val="yellow"/>
                      <w:lang w:val="zh-Hans" w:eastAsia="zh-CN"/>
                    </w:rPr>
                    <w:t>[</w:t>
                  </w:r>
                  <w:r>
                    <w:rPr>
                      <w:rFonts w:ascii="微软雅黑" w:eastAsia="微软雅黑" w:hAnsi="微软雅黑" w:hint="eastAsia"/>
                      <w:color w:val="000000"/>
                      <w:spacing w:val="-10"/>
                      <w:sz w:val="20"/>
                      <w:highlight w:val="yellow"/>
                      <w:lang w:val="zh-Hans" w:eastAsia="zh-CN"/>
                    </w:rPr>
                    <w:t>•</w:t>
                  </w:r>
                  <w:r w:rsidRPr="00BD79CB">
                    <w:rPr>
                      <w:rFonts w:ascii="微软雅黑" w:eastAsia="微软雅黑" w:hAnsi="微软雅黑"/>
                      <w:color w:val="000000"/>
                      <w:spacing w:val="-10"/>
                      <w:sz w:val="20"/>
                      <w:highlight w:val="yellow"/>
                      <w:lang w:val="zh-Hans" w:eastAsia="zh-CN"/>
                    </w:rPr>
                    <w:t>]</w:t>
                  </w:r>
                </w:p>
                <w:p w:rsidR="00856209" w:rsidRPr="00C756CF" w:rsidRDefault="00856209">
                  <w:pPr>
                    <w:tabs>
                      <w:tab w:val="left" w:pos="1512"/>
                    </w:tabs>
                    <w:spacing w:line="283" w:lineRule="exact"/>
                    <w:jc w:val="both"/>
                    <w:textAlignment w:val="baseline"/>
                    <w:rPr>
                      <w:rFonts w:ascii="微软雅黑" w:eastAsia="微软雅黑" w:hAnsi="微软雅黑"/>
                      <w:color w:val="000000"/>
                      <w:spacing w:val="-4"/>
                      <w:sz w:val="20"/>
                      <w:lang w:val="zh-Hans" w:eastAsia="zh-CN"/>
                    </w:rPr>
                  </w:pPr>
                  <w:r w:rsidRPr="00C756CF">
                    <w:rPr>
                      <w:rFonts w:ascii="微软雅黑" w:eastAsia="微软雅黑" w:hAnsi="微软雅黑"/>
                      <w:color w:val="000000"/>
                      <w:spacing w:val="-4"/>
                      <w:sz w:val="20"/>
                      <w:lang w:val="zh-Hans" w:eastAsia="zh-CN"/>
                    </w:rPr>
                    <w:t>货币</w:t>
                  </w:r>
                  <w:r>
                    <w:rPr>
                      <w:rFonts w:ascii="微软雅黑" w:eastAsia="微软雅黑" w:hAnsi="微软雅黑" w:hint="eastAsia"/>
                      <w:color w:val="000000"/>
                      <w:spacing w:val="-4"/>
                      <w:sz w:val="20"/>
                      <w:lang w:val="zh-Hans" w:eastAsia="zh-CN"/>
                    </w:rPr>
                    <w:t>/</w:t>
                  </w:r>
                  <w:r w:rsidRPr="008474B1">
                    <w:rPr>
                      <w:rFonts w:ascii="微软雅黑" w:eastAsia="微软雅黑" w:hAnsi="微软雅黑"/>
                      <w:color w:val="000000"/>
                      <w:spacing w:val="-10"/>
                      <w:sz w:val="20"/>
                      <w:lang w:val="zh-Hans" w:eastAsia="zh-CN"/>
                    </w:rPr>
                    <w:t>单位</w:t>
                  </w:r>
                  <w:r>
                    <w:rPr>
                      <w:rFonts w:ascii="微软雅黑" w:eastAsia="微软雅黑" w:hAnsi="微软雅黑" w:hint="eastAsia"/>
                      <w:color w:val="000000"/>
                      <w:spacing w:val="-4"/>
                      <w:sz w:val="20"/>
                      <w:lang w:val="zh-Hans" w:eastAsia="zh-CN"/>
                    </w:rPr>
                    <w:t>：</w:t>
                  </w:r>
                  <w:r w:rsidRPr="00C756CF">
                    <w:rPr>
                      <w:rFonts w:ascii="微软雅黑" w:eastAsia="微软雅黑" w:hAnsi="微软雅黑"/>
                      <w:color w:val="000000"/>
                      <w:spacing w:val="-4"/>
                      <w:sz w:val="20"/>
                      <w:lang w:val="zh-Hans" w:eastAsia="zh-CN"/>
                    </w:rPr>
                    <w:tab/>
                  </w:r>
                  <w:r>
                    <w:rPr>
                      <w:rFonts w:ascii="微软雅黑" w:eastAsia="微软雅黑" w:hAnsi="微软雅黑" w:hint="eastAsia"/>
                      <w:color w:val="000000"/>
                      <w:spacing w:val="-4"/>
                      <w:sz w:val="20"/>
                      <w:lang w:val="zh-Hans" w:eastAsia="zh-CN"/>
                    </w:rPr>
                    <w:t>人民币/元</w:t>
                  </w:r>
                </w:p>
                <w:p w:rsidR="00856209" w:rsidRPr="00C756CF" w:rsidRDefault="00856209">
                  <w:pPr>
                    <w:tabs>
                      <w:tab w:val="left" w:pos="1512"/>
                    </w:tabs>
                    <w:spacing w:line="283" w:lineRule="exact"/>
                    <w:jc w:val="both"/>
                    <w:textAlignment w:val="baseline"/>
                    <w:rPr>
                      <w:rFonts w:ascii="微软雅黑" w:eastAsia="微软雅黑" w:hAnsi="微软雅黑"/>
                      <w:color w:val="000000"/>
                      <w:spacing w:val="3"/>
                      <w:sz w:val="20"/>
                      <w:lang w:val="zh-Hans" w:eastAsia="zh-CN"/>
                    </w:rPr>
                  </w:pPr>
                  <w:r>
                    <w:rPr>
                      <w:rFonts w:ascii="微软雅黑" w:eastAsia="微软雅黑" w:hAnsi="微软雅黑" w:hint="eastAsia"/>
                      <w:color w:val="000000"/>
                      <w:spacing w:val="3"/>
                      <w:sz w:val="20"/>
                      <w:lang w:val="zh-Hans" w:eastAsia="zh-CN"/>
                    </w:rPr>
                    <w:t>买方</w:t>
                  </w:r>
                  <w:r w:rsidRPr="00C756CF">
                    <w:rPr>
                      <w:rFonts w:ascii="微软雅黑" w:eastAsia="微软雅黑" w:hAnsi="微软雅黑"/>
                      <w:color w:val="000000"/>
                      <w:spacing w:val="3"/>
                      <w:sz w:val="20"/>
                      <w:lang w:val="zh-Hans" w:eastAsia="zh-CN"/>
                    </w:rPr>
                    <w:t>联系人</w:t>
                  </w:r>
                  <w:r>
                    <w:rPr>
                      <w:rFonts w:ascii="微软雅黑" w:eastAsia="微软雅黑" w:hAnsi="微软雅黑" w:hint="eastAsia"/>
                      <w:color w:val="000000"/>
                      <w:spacing w:val="3"/>
                      <w:sz w:val="20"/>
                      <w:lang w:eastAsia="zh-CN"/>
                    </w:rPr>
                    <w:t>：</w:t>
                  </w:r>
                  <w:r w:rsidRPr="00C756CF">
                    <w:rPr>
                      <w:rFonts w:ascii="微软雅黑" w:eastAsia="微软雅黑" w:hAnsi="微软雅黑"/>
                      <w:color w:val="000000"/>
                      <w:spacing w:val="3"/>
                      <w:sz w:val="20"/>
                      <w:lang w:eastAsia="zh-CN"/>
                    </w:rPr>
                    <w:tab/>
                  </w:r>
                  <w:r w:rsidRPr="00BD79CB">
                    <w:rPr>
                      <w:rFonts w:ascii="微软雅黑" w:eastAsia="微软雅黑" w:hAnsi="微软雅黑" w:hint="eastAsia"/>
                      <w:color w:val="000000"/>
                      <w:spacing w:val="-10"/>
                      <w:sz w:val="20"/>
                      <w:highlight w:val="yellow"/>
                      <w:lang w:val="zh-Hans" w:eastAsia="zh-CN"/>
                    </w:rPr>
                    <w:t>[</w:t>
                  </w:r>
                  <w:r>
                    <w:rPr>
                      <w:rFonts w:ascii="微软雅黑" w:eastAsia="微软雅黑" w:hAnsi="微软雅黑" w:hint="eastAsia"/>
                      <w:color w:val="000000"/>
                      <w:spacing w:val="-10"/>
                      <w:sz w:val="20"/>
                      <w:highlight w:val="yellow"/>
                      <w:lang w:val="zh-Hans" w:eastAsia="zh-CN"/>
                    </w:rPr>
                    <w:t>•</w:t>
                  </w:r>
                  <w:r w:rsidRPr="00BD79CB">
                    <w:rPr>
                      <w:rFonts w:ascii="微软雅黑" w:eastAsia="微软雅黑" w:hAnsi="微软雅黑"/>
                      <w:color w:val="000000"/>
                      <w:spacing w:val="-10"/>
                      <w:sz w:val="20"/>
                      <w:highlight w:val="yellow"/>
                      <w:lang w:val="zh-Hans" w:eastAsia="zh-CN"/>
                    </w:rPr>
                    <w:t>]</w:t>
                  </w:r>
                </w:p>
                <w:p w:rsidR="00856209" w:rsidRPr="00C756CF" w:rsidRDefault="00856209" w:rsidP="008474B1">
                  <w:pPr>
                    <w:tabs>
                      <w:tab w:val="left" w:pos="1512"/>
                    </w:tabs>
                    <w:spacing w:line="283" w:lineRule="exact"/>
                    <w:jc w:val="both"/>
                    <w:textAlignment w:val="baseline"/>
                    <w:rPr>
                      <w:rFonts w:ascii="微软雅黑" w:eastAsia="微软雅黑" w:hAnsi="微软雅黑"/>
                      <w:color w:val="000000"/>
                      <w:spacing w:val="6"/>
                      <w:sz w:val="20"/>
                      <w:lang w:val="zh-Hans" w:eastAsia="zh-CN"/>
                    </w:rPr>
                  </w:pPr>
                  <w:r w:rsidRPr="00C756CF">
                    <w:rPr>
                      <w:rFonts w:ascii="微软雅黑" w:eastAsia="微软雅黑" w:hAnsi="微软雅黑"/>
                      <w:color w:val="000000"/>
                      <w:spacing w:val="6"/>
                      <w:sz w:val="20"/>
                      <w:lang w:val="zh-Hans" w:eastAsia="zh-CN"/>
                    </w:rPr>
                    <w:t>联系人电话</w:t>
                  </w:r>
                  <w:r>
                    <w:rPr>
                      <w:rFonts w:ascii="微软雅黑" w:eastAsia="微软雅黑" w:hAnsi="微软雅黑" w:hint="eastAsia"/>
                      <w:color w:val="000000"/>
                      <w:spacing w:val="6"/>
                      <w:sz w:val="20"/>
                      <w:lang w:eastAsia="zh-CN"/>
                    </w:rPr>
                    <w:t>：</w:t>
                  </w:r>
                  <w:r w:rsidRPr="00C756CF">
                    <w:rPr>
                      <w:rFonts w:ascii="微软雅黑" w:eastAsia="微软雅黑" w:hAnsi="微软雅黑"/>
                      <w:color w:val="000000"/>
                      <w:spacing w:val="6"/>
                      <w:sz w:val="20"/>
                      <w:lang w:eastAsia="zh-CN"/>
                    </w:rPr>
                    <w:tab/>
                  </w:r>
                  <w:r w:rsidRPr="00BD79CB">
                    <w:rPr>
                      <w:rFonts w:ascii="微软雅黑" w:eastAsia="微软雅黑" w:hAnsi="微软雅黑" w:hint="eastAsia"/>
                      <w:color w:val="000000"/>
                      <w:spacing w:val="-10"/>
                      <w:sz w:val="20"/>
                      <w:highlight w:val="yellow"/>
                      <w:lang w:val="zh-Hans" w:eastAsia="zh-CN"/>
                    </w:rPr>
                    <w:t>[</w:t>
                  </w:r>
                  <w:r>
                    <w:rPr>
                      <w:rFonts w:ascii="微软雅黑" w:eastAsia="微软雅黑" w:hAnsi="微软雅黑" w:hint="eastAsia"/>
                      <w:color w:val="000000"/>
                      <w:spacing w:val="-10"/>
                      <w:sz w:val="20"/>
                      <w:highlight w:val="yellow"/>
                      <w:lang w:val="zh-Hans" w:eastAsia="zh-CN"/>
                    </w:rPr>
                    <w:t>•</w:t>
                  </w:r>
                  <w:r w:rsidRPr="00BD79CB">
                    <w:rPr>
                      <w:rFonts w:ascii="微软雅黑" w:eastAsia="微软雅黑" w:hAnsi="微软雅黑"/>
                      <w:color w:val="000000"/>
                      <w:spacing w:val="-10"/>
                      <w:sz w:val="20"/>
                      <w:highlight w:val="yellow"/>
                      <w:lang w:val="zh-Hans" w:eastAsia="zh-CN"/>
                    </w:rPr>
                    <w:t>]</w:t>
                  </w:r>
                </w:p>
                <w:p w:rsidR="00856209" w:rsidRPr="00C756CF" w:rsidRDefault="00856209">
                  <w:pPr>
                    <w:tabs>
                      <w:tab w:val="left" w:pos="1512"/>
                    </w:tabs>
                    <w:spacing w:line="283" w:lineRule="exact"/>
                    <w:jc w:val="both"/>
                    <w:textAlignment w:val="baseline"/>
                    <w:rPr>
                      <w:rFonts w:ascii="微软雅黑" w:eastAsia="微软雅黑" w:hAnsi="微软雅黑"/>
                      <w:color w:val="000000"/>
                      <w:spacing w:val="6"/>
                      <w:sz w:val="20"/>
                      <w:lang w:val="zh-Hans" w:eastAsia="zh-Hans"/>
                    </w:rPr>
                  </w:pPr>
                  <w:r w:rsidRPr="00C756CF">
                    <w:rPr>
                      <w:rFonts w:ascii="微软雅黑" w:eastAsia="微软雅黑" w:hAnsi="微软雅黑"/>
                      <w:color w:val="000000"/>
                      <w:spacing w:val="6"/>
                      <w:sz w:val="20"/>
                      <w:lang w:val="zh-Hans" w:eastAsia="zh-Hans"/>
                    </w:rPr>
                    <w:t>联系人传真</w:t>
                  </w:r>
                  <w:r>
                    <w:rPr>
                      <w:rFonts w:ascii="微软雅黑" w:eastAsia="微软雅黑" w:hAnsi="微软雅黑" w:hint="eastAsia"/>
                      <w:color w:val="000000"/>
                      <w:spacing w:val="6"/>
                      <w:sz w:val="20"/>
                      <w:lang w:eastAsia="zh-Hans"/>
                    </w:rPr>
                    <w:t>：</w:t>
                  </w:r>
                  <w:r w:rsidRPr="00C756CF">
                    <w:rPr>
                      <w:rFonts w:ascii="微软雅黑" w:eastAsia="微软雅黑" w:hAnsi="微软雅黑"/>
                      <w:color w:val="000000"/>
                      <w:spacing w:val="6"/>
                      <w:sz w:val="20"/>
                      <w:lang w:eastAsia="zh-Hans"/>
                    </w:rPr>
                    <w:tab/>
                  </w:r>
                  <w:r w:rsidRPr="00BD79CB">
                    <w:rPr>
                      <w:rFonts w:ascii="微软雅黑" w:eastAsia="微软雅黑" w:hAnsi="微软雅黑" w:hint="eastAsia"/>
                      <w:color w:val="000000"/>
                      <w:spacing w:val="-10"/>
                      <w:sz w:val="20"/>
                      <w:highlight w:val="yellow"/>
                      <w:lang w:val="zh-Hans" w:eastAsia="zh-CN"/>
                    </w:rPr>
                    <w:t>[</w:t>
                  </w:r>
                  <w:r>
                    <w:rPr>
                      <w:rFonts w:ascii="微软雅黑" w:eastAsia="微软雅黑" w:hAnsi="微软雅黑" w:hint="eastAsia"/>
                      <w:color w:val="000000"/>
                      <w:spacing w:val="-10"/>
                      <w:sz w:val="20"/>
                      <w:highlight w:val="yellow"/>
                      <w:lang w:val="zh-Hans" w:eastAsia="zh-CN"/>
                    </w:rPr>
                    <w:t>•</w:t>
                  </w:r>
                  <w:r w:rsidRPr="00BD79CB">
                    <w:rPr>
                      <w:rFonts w:ascii="微软雅黑" w:eastAsia="微软雅黑" w:hAnsi="微软雅黑"/>
                      <w:color w:val="000000"/>
                      <w:spacing w:val="-10"/>
                      <w:sz w:val="20"/>
                      <w:highlight w:val="yellow"/>
                      <w:lang w:val="zh-Hans" w:eastAsia="zh-CN"/>
                    </w:rPr>
                    <w:t>]</w:t>
                  </w:r>
                </w:p>
                <w:p w:rsidR="00856209" w:rsidRDefault="00856209" w:rsidP="008474B1">
                  <w:pPr>
                    <w:tabs>
                      <w:tab w:val="left" w:pos="1512"/>
                    </w:tabs>
                    <w:spacing w:line="247" w:lineRule="exact"/>
                    <w:jc w:val="both"/>
                    <w:textAlignment w:val="baseline"/>
                    <w:rPr>
                      <w:rFonts w:ascii="微软雅黑" w:eastAsia="微软雅黑" w:hAnsi="微软雅黑"/>
                      <w:color w:val="000000"/>
                      <w:spacing w:val="-25"/>
                      <w:sz w:val="20"/>
                      <w:lang w:val="zh-Hans" w:eastAsia="zh-CN"/>
                    </w:rPr>
                  </w:pPr>
                  <w:r w:rsidRPr="00C756CF">
                    <w:rPr>
                      <w:rFonts w:ascii="微软雅黑" w:eastAsia="微软雅黑" w:hAnsi="微软雅黑"/>
                      <w:color w:val="000000"/>
                      <w:spacing w:val="7"/>
                      <w:sz w:val="20"/>
                      <w:lang w:val="zh-Hans" w:eastAsia="zh-Hans"/>
                    </w:rPr>
                    <w:t>联系人电邮</w:t>
                  </w:r>
                  <w:r>
                    <w:rPr>
                      <w:rFonts w:ascii="微软雅黑" w:eastAsia="微软雅黑" w:hAnsi="微软雅黑" w:hint="eastAsia"/>
                      <w:color w:val="000000"/>
                      <w:spacing w:val="7"/>
                      <w:sz w:val="20"/>
                      <w:lang w:eastAsia="zh-Hans"/>
                    </w:rPr>
                    <w:t>：</w:t>
                  </w:r>
                  <w:r w:rsidRPr="00C756CF">
                    <w:rPr>
                      <w:rFonts w:ascii="微软雅黑" w:eastAsia="微软雅黑" w:hAnsi="微软雅黑"/>
                      <w:color w:val="000000"/>
                      <w:spacing w:val="7"/>
                      <w:sz w:val="20"/>
                      <w:lang w:eastAsia="zh-Hans"/>
                    </w:rPr>
                    <w:tab/>
                  </w:r>
                  <w:r w:rsidRPr="00BD79CB">
                    <w:rPr>
                      <w:rFonts w:ascii="微软雅黑" w:eastAsia="微软雅黑" w:hAnsi="微软雅黑" w:hint="eastAsia"/>
                      <w:color w:val="000000"/>
                      <w:spacing w:val="-10"/>
                      <w:sz w:val="20"/>
                      <w:highlight w:val="yellow"/>
                      <w:lang w:val="zh-Hans" w:eastAsia="zh-CN"/>
                    </w:rPr>
                    <w:t>[</w:t>
                  </w:r>
                  <w:r>
                    <w:rPr>
                      <w:rFonts w:ascii="微软雅黑" w:eastAsia="微软雅黑" w:hAnsi="微软雅黑" w:hint="eastAsia"/>
                      <w:color w:val="000000"/>
                      <w:spacing w:val="-10"/>
                      <w:sz w:val="20"/>
                      <w:highlight w:val="yellow"/>
                      <w:lang w:val="zh-Hans" w:eastAsia="zh-CN"/>
                    </w:rPr>
                    <w:t>•</w:t>
                  </w:r>
                  <w:r w:rsidRPr="00BD79CB">
                    <w:rPr>
                      <w:rFonts w:ascii="微软雅黑" w:eastAsia="微软雅黑" w:hAnsi="微软雅黑"/>
                      <w:color w:val="000000"/>
                      <w:spacing w:val="-10"/>
                      <w:sz w:val="20"/>
                      <w:highlight w:val="yellow"/>
                      <w:lang w:val="zh-Hans" w:eastAsia="zh-CN"/>
                    </w:rPr>
                    <w:t>]</w:t>
                  </w:r>
                </w:p>
                <w:p w:rsidR="00856209" w:rsidRDefault="00856209" w:rsidP="008474B1">
                  <w:pPr>
                    <w:tabs>
                      <w:tab w:val="left" w:pos="1512"/>
                    </w:tabs>
                    <w:spacing w:line="247" w:lineRule="exact"/>
                    <w:jc w:val="both"/>
                    <w:textAlignment w:val="baseline"/>
                    <w:rPr>
                      <w:rFonts w:ascii="微软雅黑" w:eastAsia="微软雅黑" w:hAnsi="微软雅黑"/>
                      <w:color w:val="000000"/>
                      <w:spacing w:val="-25"/>
                      <w:sz w:val="20"/>
                      <w:lang w:val="zh-Hans" w:eastAsia="zh-CN"/>
                    </w:rPr>
                  </w:pPr>
                </w:p>
                <w:p w:rsidR="00856209" w:rsidRPr="00C756CF" w:rsidRDefault="00856209" w:rsidP="008474B1">
                  <w:pPr>
                    <w:tabs>
                      <w:tab w:val="left" w:pos="1512"/>
                    </w:tabs>
                    <w:spacing w:line="247" w:lineRule="exact"/>
                    <w:jc w:val="both"/>
                    <w:textAlignment w:val="baseline"/>
                    <w:rPr>
                      <w:rFonts w:ascii="微软雅黑" w:eastAsia="微软雅黑" w:hAnsi="微软雅黑"/>
                      <w:color w:val="000000"/>
                      <w:sz w:val="20"/>
                      <w:lang w:val="zh-Hans"/>
                    </w:rPr>
                  </w:pPr>
                  <w:r w:rsidRPr="00C756CF">
                    <w:rPr>
                      <w:rFonts w:ascii="微软雅黑" w:eastAsia="微软雅黑" w:hAnsi="微软雅黑"/>
                      <w:color w:val="000000"/>
                      <w:spacing w:val="-25"/>
                      <w:sz w:val="20"/>
                      <w:lang w:val="zh-Hans" w:eastAsia="zh-CN"/>
                    </w:rPr>
                    <w:t>付款条款</w:t>
                  </w:r>
                  <w:r>
                    <w:rPr>
                      <w:rFonts w:ascii="微软雅黑" w:eastAsia="微软雅黑" w:hAnsi="微软雅黑" w:hint="eastAsia"/>
                      <w:color w:val="000000"/>
                      <w:spacing w:val="-25"/>
                      <w:sz w:val="20"/>
                      <w:lang w:val="zh-Hans" w:eastAsia="zh-CN"/>
                    </w:rPr>
                    <w:t>：</w:t>
                  </w:r>
                  <w:r w:rsidR="0002556F" w:rsidRPr="008474B1">
                    <w:rPr>
                      <w:rFonts w:ascii="微软雅黑" w:eastAsia="微软雅黑" w:hAnsi="微软雅黑"/>
                      <w:color w:val="000000"/>
                      <w:spacing w:val="-25"/>
                      <w:sz w:val="20"/>
                      <w:highlight w:val="yellow"/>
                      <w:lang w:val="zh-Hans" w:eastAsia="zh-CN"/>
                    </w:rPr>
                    <w:t>[</w:t>
                  </w:r>
                  <w:r w:rsidRPr="008474B1">
                    <w:rPr>
                      <w:rFonts w:ascii="微软雅黑" w:eastAsia="微软雅黑" w:hAnsi="微软雅黑"/>
                      <w:color w:val="000000"/>
                      <w:spacing w:val="-25"/>
                      <w:sz w:val="20"/>
                      <w:highlight w:val="yellow"/>
                      <w:lang w:val="zh-Hans" w:eastAsia="zh-CN"/>
                    </w:rPr>
                    <w:t>对于已交付货物</w:t>
                  </w:r>
                  <w:r w:rsidRPr="0002556F">
                    <w:rPr>
                      <w:rFonts w:ascii="微软雅黑" w:eastAsia="微软雅黑" w:hAnsi="微软雅黑" w:hint="eastAsia"/>
                      <w:color w:val="000000"/>
                      <w:spacing w:val="-25"/>
                      <w:sz w:val="20"/>
                      <w:highlight w:val="yellow"/>
                      <w:lang w:val="zh-Hans" w:eastAsia="zh-CN"/>
                    </w:rPr>
                    <w:t>，</w:t>
                  </w:r>
                  <w:r w:rsidRPr="008474B1">
                    <w:rPr>
                      <w:rFonts w:ascii="微软雅黑" w:eastAsia="微软雅黑" w:hAnsi="微软雅黑" w:hint="eastAsia"/>
                      <w:color w:val="000000"/>
                      <w:spacing w:val="-25"/>
                      <w:sz w:val="20"/>
                      <w:highlight w:val="yellow"/>
                      <w:lang w:val="zh-Hans" w:eastAsia="zh-CN"/>
                    </w:rPr>
                    <w:t>买方</w:t>
                  </w:r>
                  <w:r w:rsidRPr="008474B1">
                    <w:rPr>
                      <w:rFonts w:ascii="微软雅黑" w:eastAsia="微软雅黑" w:hAnsi="微软雅黑"/>
                      <w:color w:val="000000"/>
                      <w:spacing w:val="-25"/>
                      <w:sz w:val="20"/>
                      <w:highlight w:val="yellow"/>
                      <w:lang w:val="zh-Hans" w:eastAsia="zh-CN"/>
                    </w:rPr>
                    <w:t>应在收到相关发票</w:t>
                  </w:r>
                  <w:r w:rsidRPr="008474B1">
                    <w:rPr>
                      <w:rFonts w:ascii="微软雅黑" w:eastAsia="微软雅黑" w:hAnsi="微软雅黑" w:hint="eastAsia"/>
                      <w:color w:val="000000"/>
                      <w:spacing w:val="-25"/>
                      <w:sz w:val="20"/>
                      <w:highlight w:val="yellow"/>
                      <w:lang w:val="zh-Hans" w:eastAsia="zh-CN"/>
                    </w:rPr>
                    <w:t>并</w:t>
                  </w:r>
                  <w:r w:rsidRPr="008474B1">
                    <w:rPr>
                      <w:rFonts w:ascii="微软雅黑" w:eastAsia="微软雅黑" w:hAnsi="微软雅黑"/>
                      <w:color w:val="000000"/>
                      <w:spacing w:val="-25"/>
                      <w:sz w:val="20"/>
                      <w:highlight w:val="yellow"/>
                      <w:lang w:val="zh-Hans" w:eastAsia="zh-CN"/>
                    </w:rPr>
                    <w:t>确认发票无误之日后90</w:t>
                  </w:r>
                  <w:r w:rsidRPr="008474B1">
                    <w:rPr>
                      <w:rFonts w:ascii="微软雅黑" w:eastAsia="微软雅黑" w:hAnsi="微软雅黑" w:hint="eastAsia"/>
                      <w:color w:val="000000"/>
                      <w:spacing w:val="-25"/>
                      <w:sz w:val="20"/>
                      <w:highlight w:val="yellow"/>
                      <w:lang w:val="zh-Hans" w:eastAsia="zh-CN"/>
                    </w:rPr>
                    <w:t>日</w:t>
                  </w:r>
                  <w:r w:rsidRPr="008474B1">
                    <w:rPr>
                      <w:rFonts w:ascii="微软雅黑" w:eastAsia="微软雅黑" w:hAnsi="微软雅黑"/>
                      <w:color w:val="000000"/>
                      <w:spacing w:val="-25"/>
                      <w:sz w:val="20"/>
                      <w:highlight w:val="yellow"/>
                      <w:lang w:val="zh-Hans" w:eastAsia="zh-CN"/>
                    </w:rPr>
                    <w:t>内付款</w:t>
                  </w:r>
                  <w:r w:rsidRPr="0002556F">
                    <w:rPr>
                      <w:rFonts w:ascii="微软雅黑" w:eastAsia="微软雅黑" w:hAnsi="微软雅黑" w:hint="eastAsia"/>
                      <w:color w:val="000000"/>
                      <w:spacing w:val="-25"/>
                      <w:sz w:val="20"/>
                      <w:highlight w:val="yellow"/>
                      <w:lang w:val="zh-Hans" w:eastAsia="zh-CN"/>
                    </w:rPr>
                    <w:t>。</w:t>
                  </w:r>
                  <w:r w:rsidRPr="008474B1">
                    <w:rPr>
                      <w:rFonts w:ascii="微软雅黑" w:eastAsia="微软雅黑" w:hAnsi="微软雅黑" w:hint="eastAsia"/>
                      <w:color w:val="000000"/>
                      <w:spacing w:val="-25"/>
                      <w:sz w:val="20"/>
                      <w:highlight w:val="yellow"/>
                      <w:lang w:val="zh-Hans" w:eastAsia="zh-CN"/>
                    </w:rPr>
                    <w:t>但是买方</w:t>
                  </w:r>
                  <w:r w:rsidRPr="008474B1">
                    <w:rPr>
                      <w:rFonts w:ascii="微软雅黑" w:eastAsia="微软雅黑" w:hAnsi="微软雅黑"/>
                      <w:color w:val="000000"/>
                      <w:spacing w:val="-25"/>
                      <w:sz w:val="20"/>
                      <w:highlight w:val="yellow"/>
                      <w:lang w:val="zh-Hans" w:eastAsia="zh-CN"/>
                    </w:rPr>
                    <w:t>付款并不意味着</w:t>
                  </w:r>
                  <w:r w:rsidRPr="008474B1">
                    <w:rPr>
                      <w:rFonts w:ascii="微软雅黑" w:eastAsia="微软雅黑" w:hAnsi="微软雅黑" w:hint="eastAsia"/>
                      <w:color w:val="000000"/>
                      <w:spacing w:val="-25"/>
                      <w:sz w:val="20"/>
                      <w:highlight w:val="yellow"/>
                      <w:lang w:val="zh-Hans" w:eastAsia="zh-CN"/>
                    </w:rPr>
                    <w:t>买方</w:t>
                  </w:r>
                  <w:r w:rsidRPr="008474B1">
                    <w:rPr>
                      <w:rFonts w:ascii="微软雅黑" w:eastAsia="微软雅黑" w:hAnsi="微软雅黑"/>
                      <w:color w:val="000000"/>
                      <w:spacing w:val="-25"/>
                      <w:sz w:val="20"/>
                      <w:highlight w:val="yellow"/>
                      <w:lang w:val="zh-Hans" w:eastAsia="zh-CN"/>
                    </w:rPr>
                    <w:t>接受有关货物</w:t>
                  </w:r>
                  <w:r w:rsidRPr="008474B1">
                    <w:rPr>
                      <w:rFonts w:ascii="微软雅黑" w:eastAsia="微软雅黑" w:hAnsi="微软雅黑" w:hint="eastAsia"/>
                      <w:color w:val="000000"/>
                      <w:spacing w:val="-3"/>
                      <w:sz w:val="20"/>
                      <w:highlight w:val="yellow"/>
                      <w:lang w:val="zh-Hans" w:eastAsia="zh-CN"/>
                    </w:rPr>
                    <w:t>或</w:t>
                  </w:r>
                  <w:r w:rsidRPr="008474B1">
                    <w:rPr>
                      <w:rFonts w:ascii="微软雅黑" w:eastAsia="微软雅黑" w:hAnsi="微软雅黑"/>
                      <w:color w:val="000000"/>
                      <w:spacing w:val="-3"/>
                      <w:sz w:val="20"/>
                      <w:highlight w:val="yellow"/>
                      <w:lang w:val="zh-Hans" w:eastAsia="zh-CN"/>
                    </w:rPr>
                    <w:t>放弃追索有关货物的质量责任</w:t>
                  </w:r>
                  <w:r w:rsidRPr="008474B1">
                    <w:rPr>
                      <w:rFonts w:ascii="微软雅黑" w:eastAsia="微软雅黑" w:hAnsi="微软雅黑" w:hint="eastAsia"/>
                      <w:color w:val="000000"/>
                      <w:spacing w:val="-25"/>
                      <w:sz w:val="20"/>
                      <w:highlight w:val="yellow"/>
                      <w:lang w:val="zh-Hans" w:eastAsia="zh-CN"/>
                    </w:rPr>
                    <w:t>，</w:t>
                  </w:r>
                  <w:r w:rsidRPr="008474B1">
                    <w:rPr>
                      <w:rFonts w:ascii="微软雅黑" w:eastAsia="微软雅黑" w:hAnsi="微软雅黑"/>
                      <w:color w:val="000000"/>
                      <w:spacing w:val="-25"/>
                      <w:sz w:val="20"/>
                      <w:highlight w:val="yellow"/>
                      <w:lang w:val="zh-Hans" w:eastAsia="zh-CN"/>
                    </w:rPr>
                    <w:t>如果买方发现货物存在缺陷</w:t>
                  </w:r>
                  <w:r w:rsidRPr="0002556F">
                    <w:rPr>
                      <w:rFonts w:ascii="微软雅黑" w:eastAsia="微软雅黑" w:hAnsi="微软雅黑" w:hint="eastAsia"/>
                      <w:color w:val="000000"/>
                      <w:spacing w:val="-25"/>
                      <w:sz w:val="20"/>
                      <w:highlight w:val="yellow"/>
                      <w:lang w:val="zh-Hans" w:eastAsia="zh-CN"/>
                    </w:rPr>
                    <w:t>，</w:t>
                  </w:r>
                  <w:r w:rsidRPr="008474B1">
                    <w:rPr>
                      <w:rFonts w:ascii="微软雅黑" w:eastAsia="微软雅黑" w:hAnsi="微软雅黑"/>
                      <w:color w:val="000000"/>
                      <w:spacing w:val="-25"/>
                      <w:sz w:val="20"/>
                      <w:highlight w:val="yellow"/>
                      <w:lang w:val="zh-Hans" w:eastAsia="zh-CN"/>
                    </w:rPr>
                    <w:t>其应有权暂停付款。买方应有权用供应</w:t>
                  </w:r>
                  <w:r w:rsidRPr="008474B1">
                    <w:rPr>
                      <w:rFonts w:ascii="微软雅黑" w:eastAsia="微软雅黑" w:hAnsi="微软雅黑" w:hint="eastAsia"/>
                      <w:color w:val="000000"/>
                      <w:spacing w:val="-25"/>
                      <w:sz w:val="20"/>
                      <w:highlight w:val="yellow"/>
                      <w:lang w:val="zh-Hans" w:eastAsia="zh-CN"/>
                    </w:rPr>
                    <w:t>商</w:t>
                  </w:r>
                  <w:r w:rsidRPr="008474B1">
                    <w:rPr>
                      <w:rFonts w:ascii="微软雅黑" w:eastAsia="微软雅黑" w:hAnsi="微软雅黑"/>
                      <w:color w:val="000000"/>
                      <w:spacing w:val="-25"/>
                      <w:sz w:val="20"/>
                      <w:highlight w:val="yellow"/>
                      <w:lang w:val="zh-Hans" w:eastAsia="zh-CN"/>
                    </w:rPr>
                    <w:t>应付买方的金额</w:t>
                  </w:r>
                  <w:proofErr w:type="gramStart"/>
                  <w:r w:rsidRPr="008474B1">
                    <w:rPr>
                      <w:rFonts w:ascii="微软雅黑" w:eastAsia="微软雅黑" w:hAnsi="微软雅黑"/>
                      <w:color w:val="000000"/>
                      <w:spacing w:val="-25"/>
                      <w:sz w:val="20"/>
                      <w:highlight w:val="yellow"/>
                      <w:lang w:val="zh-Hans" w:eastAsia="zh-CN"/>
                    </w:rPr>
                    <w:t>抵销</w:t>
                  </w:r>
                  <w:proofErr w:type="gramEnd"/>
                  <w:r w:rsidRPr="008474B1">
                    <w:rPr>
                      <w:rFonts w:ascii="微软雅黑" w:eastAsia="微软雅黑" w:hAnsi="微软雅黑"/>
                      <w:color w:val="000000"/>
                      <w:spacing w:val="-25"/>
                      <w:sz w:val="20"/>
                      <w:highlight w:val="yellow"/>
                      <w:lang w:val="zh-Hans" w:eastAsia="zh-CN"/>
                    </w:rPr>
                    <w:t>其应付金额。</w:t>
                  </w:r>
                  <w:r w:rsidRPr="008474B1">
                    <w:rPr>
                      <w:rFonts w:ascii="微软雅黑" w:eastAsia="微软雅黑" w:hAnsi="微软雅黑"/>
                      <w:color w:val="000000"/>
                      <w:spacing w:val="-25"/>
                      <w:sz w:val="20"/>
                      <w:highlight w:val="yellow"/>
                      <w:lang w:val="zh-Hans"/>
                    </w:rPr>
                    <w:t>]</w:t>
                  </w:r>
                  <w:r w:rsidRPr="00C756CF" w:rsidDel="00B61EA5">
                    <w:rPr>
                      <w:rFonts w:ascii="微软雅黑" w:eastAsia="微软雅黑" w:hAnsi="微软雅黑"/>
                      <w:color w:val="000000"/>
                      <w:spacing w:val="-25"/>
                      <w:sz w:val="20"/>
                      <w:lang w:val="zh-Hans"/>
                    </w:rPr>
                    <w:t xml:space="preserve"> </w:t>
                  </w:r>
                </w:p>
              </w:txbxContent>
            </v:textbox>
            <w10:wrap type="square" anchorx="page" anchory="page"/>
          </v:shape>
        </w:pict>
      </w:r>
      <w:r>
        <w:rPr>
          <w:rFonts w:ascii="微软雅黑" w:eastAsia="微软雅黑" w:hAnsi="微软雅黑"/>
        </w:rPr>
        <w:pict>
          <v:shape id="_x0000_s1048" type="#_x0000_t202" style="position:absolute;margin-left:41.75pt;margin-top:95.05pt;width:260.9pt;height:217.5pt;z-index:-251664896;mso-wrap-distance-left:0;mso-wrap-distance-right:0;mso-position-horizontal-relative:page;mso-position-vertical-relative:page" filled="f" stroked="f">
            <v:textbox style="mso-next-textbox:#_x0000_s1048" inset="0,0,0,0">
              <w:txbxContent>
                <w:p w:rsidR="00856209" w:rsidRPr="00C756CF" w:rsidRDefault="00856209">
                  <w:pPr>
                    <w:spacing w:before="87" w:line="287" w:lineRule="exact"/>
                    <w:jc w:val="both"/>
                    <w:textAlignment w:val="baseline"/>
                    <w:rPr>
                      <w:rFonts w:ascii="微软雅黑" w:eastAsia="微软雅黑" w:hAnsi="微软雅黑"/>
                      <w:color w:val="000000"/>
                      <w:spacing w:val="3"/>
                      <w:sz w:val="20"/>
                      <w:lang w:val="zh-Hans" w:eastAsia="zh-CN"/>
                    </w:rPr>
                  </w:pPr>
                  <w:r>
                    <w:rPr>
                      <w:rFonts w:ascii="微软雅黑" w:eastAsia="微软雅黑" w:hAnsi="微软雅黑" w:hint="eastAsia"/>
                      <w:color w:val="000000"/>
                      <w:spacing w:val="3"/>
                      <w:sz w:val="20"/>
                      <w:lang w:val="zh-Hans" w:eastAsia="zh-CN"/>
                    </w:rPr>
                    <w:t>致</w:t>
                  </w:r>
                  <w:r>
                    <w:rPr>
                      <w:rFonts w:ascii="微软雅黑" w:eastAsia="微软雅黑" w:hAnsi="微软雅黑" w:hint="eastAsia"/>
                      <w:color w:val="000000"/>
                      <w:spacing w:val="3"/>
                      <w:sz w:val="20"/>
                      <w:lang w:eastAsia="zh-CN"/>
                    </w:rPr>
                    <w:t>：</w:t>
                  </w:r>
                </w:p>
                <w:p w:rsidR="00856209" w:rsidRPr="008474B1" w:rsidRDefault="00856209">
                  <w:pPr>
                    <w:spacing w:line="264" w:lineRule="exact"/>
                    <w:jc w:val="both"/>
                    <w:textAlignment w:val="baseline"/>
                    <w:rPr>
                      <w:rFonts w:ascii="微软雅黑" w:eastAsia="微软雅黑" w:hAnsi="微软雅黑"/>
                      <w:color w:val="000000"/>
                      <w:spacing w:val="-7"/>
                      <w:sz w:val="20"/>
                      <w:highlight w:val="yellow"/>
                      <w:lang w:val="zh-Hans" w:eastAsia="zh-CN"/>
                    </w:rPr>
                  </w:pPr>
                  <w:r>
                    <w:rPr>
                      <w:rFonts w:ascii="微软雅黑" w:eastAsia="微软雅黑" w:hAnsi="微软雅黑" w:hint="eastAsia"/>
                      <w:color w:val="000000"/>
                      <w:spacing w:val="-7"/>
                      <w:sz w:val="20"/>
                      <w:highlight w:val="yellow"/>
                      <w:lang w:val="zh-Hans" w:eastAsia="zh-CN"/>
                    </w:rPr>
                    <w:t>[</w:t>
                  </w:r>
                  <w:r w:rsidRPr="00C756CF">
                    <w:rPr>
                      <w:rFonts w:ascii="微软雅黑" w:eastAsia="微软雅黑" w:hAnsi="微软雅黑" w:hint="eastAsia"/>
                      <w:color w:val="000000"/>
                      <w:spacing w:val="-7"/>
                      <w:sz w:val="20"/>
                      <w:highlight w:val="yellow"/>
                      <w:lang w:val="zh-Hans" w:eastAsia="zh-CN"/>
                    </w:rPr>
                    <w:t>供应商名</w:t>
                  </w:r>
                  <w:r w:rsidRPr="00CC13EE">
                    <w:rPr>
                      <w:rFonts w:ascii="微软雅黑" w:eastAsia="微软雅黑" w:hAnsi="微软雅黑" w:hint="eastAsia"/>
                      <w:color w:val="000000"/>
                      <w:spacing w:val="-7"/>
                      <w:sz w:val="20"/>
                      <w:highlight w:val="yellow"/>
                      <w:lang w:val="zh-Hans" w:eastAsia="zh-CN"/>
                    </w:rPr>
                    <w:t>称</w:t>
                  </w:r>
                  <w:r w:rsidRPr="008474B1">
                    <w:rPr>
                      <w:rFonts w:ascii="微软雅黑" w:eastAsia="微软雅黑" w:hAnsi="微软雅黑"/>
                      <w:color w:val="000000"/>
                      <w:spacing w:val="-7"/>
                      <w:sz w:val="20"/>
                      <w:highlight w:val="yellow"/>
                      <w:lang w:val="zh-Hans" w:eastAsia="zh-CN"/>
                    </w:rPr>
                    <w:t>]</w:t>
                  </w:r>
                </w:p>
                <w:p w:rsidR="00856209" w:rsidRPr="008474B1" w:rsidRDefault="00856209" w:rsidP="008474B1">
                  <w:pPr>
                    <w:spacing w:line="264" w:lineRule="exact"/>
                    <w:jc w:val="both"/>
                    <w:textAlignment w:val="baseline"/>
                    <w:rPr>
                      <w:rFonts w:ascii="微软雅黑" w:eastAsia="微软雅黑" w:hAnsi="微软雅黑"/>
                      <w:color w:val="000000"/>
                      <w:spacing w:val="-7"/>
                      <w:sz w:val="20"/>
                      <w:highlight w:val="yellow"/>
                      <w:lang w:val="zh-Hans" w:eastAsia="zh-CN"/>
                    </w:rPr>
                  </w:pPr>
                  <w:r w:rsidRPr="008474B1">
                    <w:rPr>
                      <w:rFonts w:ascii="微软雅黑" w:eastAsia="微软雅黑" w:hAnsi="微软雅黑"/>
                      <w:color w:val="000000"/>
                      <w:spacing w:val="-7"/>
                      <w:sz w:val="20"/>
                      <w:highlight w:val="yellow"/>
                      <w:lang w:val="zh-Hans" w:eastAsia="zh-CN"/>
                    </w:rPr>
                    <w:t>[</w:t>
                  </w:r>
                  <w:r w:rsidRPr="008474B1">
                    <w:rPr>
                      <w:rFonts w:ascii="微软雅黑" w:eastAsia="微软雅黑" w:hAnsi="微软雅黑" w:hint="eastAsia"/>
                      <w:color w:val="000000"/>
                      <w:spacing w:val="-7"/>
                      <w:sz w:val="20"/>
                      <w:highlight w:val="yellow"/>
                      <w:lang w:val="zh-Hans" w:eastAsia="zh-CN"/>
                    </w:rPr>
                    <w:t>供应商地址</w:t>
                  </w:r>
                  <w:r w:rsidRPr="008474B1">
                    <w:rPr>
                      <w:rFonts w:ascii="微软雅黑" w:eastAsia="微软雅黑" w:hAnsi="微软雅黑"/>
                      <w:color w:val="000000"/>
                      <w:spacing w:val="-7"/>
                      <w:sz w:val="20"/>
                      <w:highlight w:val="yellow"/>
                      <w:lang w:val="zh-Hans" w:eastAsia="zh-CN"/>
                    </w:rPr>
                    <w:t>]</w:t>
                  </w:r>
                </w:p>
                <w:p w:rsidR="00856209" w:rsidRPr="008474B1" w:rsidRDefault="00856209">
                  <w:pPr>
                    <w:spacing w:line="264" w:lineRule="exact"/>
                    <w:jc w:val="both"/>
                    <w:textAlignment w:val="baseline"/>
                    <w:rPr>
                      <w:rFonts w:ascii="微软雅黑" w:eastAsia="微软雅黑" w:hAnsi="微软雅黑"/>
                      <w:color w:val="000000"/>
                      <w:spacing w:val="-7"/>
                      <w:sz w:val="20"/>
                      <w:highlight w:val="yellow"/>
                      <w:lang w:val="zh-Hans" w:eastAsia="zh-CN"/>
                    </w:rPr>
                  </w:pPr>
                  <w:r w:rsidRPr="008474B1">
                    <w:rPr>
                      <w:rFonts w:ascii="微软雅黑" w:eastAsia="微软雅黑" w:hAnsi="微软雅黑"/>
                      <w:color w:val="000000"/>
                      <w:spacing w:val="-7"/>
                      <w:sz w:val="20"/>
                      <w:highlight w:val="yellow"/>
                      <w:lang w:val="zh-Hans" w:eastAsia="zh-CN"/>
                    </w:rPr>
                    <w:t>[</w:t>
                  </w:r>
                  <w:r w:rsidRPr="00BD79CB">
                    <w:rPr>
                      <w:rFonts w:ascii="微软雅黑" w:eastAsia="微软雅黑" w:hAnsi="微软雅黑" w:hint="eastAsia"/>
                      <w:color w:val="000000"/>
                      <w:spacing w:val="-7"/>
                      <w:sz w:val="20"/>
                      <w:highlight w:val="yellow"/>
                      <w:lang w:val="zh-Hans" w:eastAsia="zh-CN"/>
                    </w:rPr>
                    <w:t>供应商</w:t>
                  </w:r>
                  <w:r>
                    <w:rPr>
                      <w:rFonts w:ascii="微软雅黑" w:eastAsia="微软雅黑" w:hAnsi="微软雅黑" w:hint="eastAsia"/>
                      <w:color w:val="000000"/>
                      <w:spacing w:val="-7"/>
                      <w:sz w:val="20"/>
                      <w:highlight w:val="yellow"/>
                      <w:lang w:val="zh-Hans" w:eastAsia="zh-CN"/>
                    </w:rPr>
                    <w:t>所在</w:t>
                  </w:r>
                  <w:r w:rsidRPr="008474B1">
                    <w:rPr>
                      <w:rFonts w:ascii="微软雅黑" w:eastAsia="微软雅黑" w:hAnsi="微软雅黑" w:hint="eastAsia"/>
                      <w:color w:val="000000"/>
                      <w:spacing w:val="-7"/>
                      <w:sz w:val="20"/>
                      <w:highlight w:val="yellow"/>
                      <w:lang w:val="zh-Hans" w:eastAsia="zh-CN"/>
                    </w:rPr>
                    <w:t>城市</w:t>
                  </w:r>
                  <w:r w:rsidRPr="008474B1">
                    <w:rPr>
                      <w:rFonts w:ascii="微软雅黑" w:eastAsia="微软雅黑" w:hAnsi="微软雅黑"/>
                      <w:color w:val="000000"/>
                      <w:spacing w:val="-7"/>
                      <w:sz w:val="20"/>
                      <w:highlight w:val="yellow"/>
                      <w:lang w:val="zh-Hans" w:eastAsia="zh-CN"/>
                    </w:rPr>
                    <w:t>]</w:t>
                  </w:r>
                </w:p>
                <w:p w:rsidR="00856209" w:rsidRPr="008474B1" w:rsidRDefault="00856209" w:rsidP="008474B1">
                  <w:pPr>
                    <w:spacing w:line="264" w:lineRule="exact"/>
                    <w:jc w:val="both"/>
                    <w:textAlignment w:val="baseline"/>
                    <w:rPr>
                      <w:rFonts w:ascii="微软雅黑" w:eastAsia="微软雅黑" w:hAnsi="微软雅黑"/>
                      <w:color w:val="000000"/>
                      <w:spacing w:val="-7"/>
                      <w:sz w:val="20"/>
                      <w:highlight w:val="yellow"/>
                      <w:lang w:val="zh-Hans" w:eastAsia="zh-CN"/>
                    </w:rPr>
                  </w:pPr>
                  <w:r w:rsidRPr="008474B1">
                    <w:rPr>
                      <w:rFonts w:ascii="微软雅黑" w:eastAsia="微软雅黑" w:hAnsi="微软雅黑"/>
                      <w:color w:val="000000"/>
                      <w:spacing w:val="-7"/>
                      <w:sz w:val="20"/>
                      <w:highlight w:val="yellow"/>
                      <w:lang w:val="zh-Hans" w:eastAsia="zh-CN"/>
                    </w:rPr>
                    <w:t>[</w:t>
                  </w:r>
                  <w:r w:rsidRPr="00BD79CB">
                    <w:rPr>
                      <w:rFonts w:ascii="微软雅黑" w:eastAsia="微软雅黑" w:hAnsi="微软雅黑" w:hint="eastAsia"/>
                      <w:color w:val="000000"/>
                      <w:spacing w:val="-7"/>
                      <w:sz w:val="20"/>
                      <w:highlight w:val="yellow"/>
                      <w:lang w:val="zh-Hans" w:eastAsia="zh-CN"/>
                    </w:rPr>
                    <w:t>供应商</w:t>
                  </w:r>
                  <w:r>
                    <w:rPr>
                      <w:rFonts w:ascii="微软雅黑" w:eastAsia="微软雅黑" w:hAnsi="微软雅黑" w:hint="eastAsia"/>
                      <w:color w:val="000000"/>
                      <w:spacing w:val="-7"/>
                      <w:sz w:val="20"/>
                      <w:highlight w:val="yellow"/>
                      <w:lang w:val="zh-Hans" w:eastAsia="zh-CN"/>
                    </w:rPr>
                    <w:t>所在</w:t>
                  </w:r>
                  <w:r w:rsidRPr="008474B1">
                    <w:rPr>
                      <w:rFonts w:ascii="微软雅黑" w:eastAsia="微软雅黑" w:hAnsi="微软雅黑" w:hint="eastAsia"/>
                      <w:color w:val="000000"/>
                      <w:spacing w:val="-7"/>
                      <w:sz w:val="20"/>
                      <w:highlight w:val="yellow"/>
                      <w:lang w:val="zh-Hans" w:eastAsia="zh-CN"/>
                    </w:rPr>
                    <w:t>国家</w:t>
                  </w:r>
                  <w:r>
                    <w:rPr>
                      <w:rFonts w:ascii="微软雅黑" w:eastAsia="微软雅黑" w:hAnsi="微软雅黑"/>
                      <w:color w:val="000000"/>
                      <w:spacing w:val="-7"/>
                      <w:sz w:val="20"/>
                      <w:highlight w:val="yellow"/>
                      <w:lang w:val="zh-Hans" w:eastAsia="zh-CN"/>
                    </w:rPr>
                    <w:t>]</w:t>
                  </w:r>
                </w:p>
                <w:p w:rsidR="00856209" w:rsidRPr="008474B1" w:rsidRDefault="00856209" w:rsidP="008474B1">
                  <w:pPr>
                    <w:spacing w:line="264" w:lineRule="exact"/>
                    <w:jc w:val="both"/>
                    <w:textAlignment w:val="baseline"/>
                    <w:rPr>
                      <w:rFonts w:ascii="微软雅黑" w:eastAsia="微软雅黑" w:hAnsi="微软雅黑"/>
                      <w:color w:val="000000"/>
                      <w:spacing w:val="-7"/>
                      <w:sz w:val="20"/>
                      <w:highlight w:val="yellow"/>
                      <w:lang w:val="zh-Hans" w:eastAsia="zh-CN"/>
                    </w:rPr>
                  </w:pPr>
                  <w:r>
                    <w:rPr>
                      <w:rFonts w:ascii="微软雅黑" w:eastAsia="微软雅黑" w:hAnsi="微软雅黑" w:hint="eastAsia"/>
                      <w:color w:val="000000"/>
                      <w:spacing w:val="-7"/>
                      <w:sz w:val="20"/>
                      <w:highlight w:val="yellow"/>
                      <w:lang w:val="zh-Hans" w:eastAsia="zh-CN"/>
                    </w:rPr>
                    <w:t>[</w:t>
                  </w:r>
                  <w:r w:rsidRPr="00BD79CB">
                    <w:rPr>
                      <w:rFonts w:ascii="微软雅黑" w:eastAsia="微软雅黑" w:hAnsi="微软雅黑" w:hint="eastAsia"/>
                      <w:color w:val="000000"/>
                      <w:spacing w:val="-7"/>
                      <w:sz w:val="20"/>
                      <w:highlight w:val="yellow"/>
                      <w:lang w:val="zh-Hans" w:eastAsia="zh-CN"/>
                    </w:rPr>
                    <w:t>供应商</w:t>
                  </w:r>
                  <w:r w:rsidRPr="008474B1">
                    <w:rPr>
                      <w:rFonts w:ascii="微软雅黑" w:eastAsia="微软雅黑" w:hAnsi="微软雅黑"/>
                      <w:color w:val="000000"/>
                      <w:spacing w:val="-7"/>
                      <w:sz w:val="20"/>
                      <w:highlight w:val="yellow"/>
                      <w:lang w:val="zh-Hans" w:eastAsia="zh-CN"/>
                    </w:rPr>
                    <w:t>电话</w:t>
                  </w:r>
                  <w:r>
                    <w:rPr>
                      <w:rFonts w:ascii="微软雅黑" w:eastAsia="微软雅黑" w:hAnsi="微软雅黑"/>
                      <w:color w:val="000000"/>
                      <w:spacing w:val="-7"/>
                      <w:sz w:val="20"/>
                      <w:highlight w:val="yellow"/>
                      <w:lang w:val="zh-Hans" w:eastAsia="zh-CN"/>
                    </w:rPr>
                    <w:t>]</w:t>
                  </w:r>
                </w:p>
                <w:p w:rsidR="00856209" w:rsidRPr="00C756CF" w:rsidRDefault="00856209">
                  <w:pPr>
                    <w:spacing w:before="458" w:line="287" w:lineRule="exact"/>
                    <w:jc w:val="both"/>
                    <w:textAlignment w:val="baseline"/>
                    <w:rPr>
                      <w:rFonts w:ascii="微软雅黑" w:eastAsia="微软雅黑" w:hAnsi="微软雅黑"/>
                      <w:color w:val="000000"/>
                      <w:spacing w:val="-3"/>
                      <w:sz w:val="20"/>
                      <w:lang w:val="zh-Hans" w:eastAsia="zh-CN"/>
                    </w:rPr>
                  </w:pPr>
                  <w:r w:rsidRPr="00C756CF">
                    <w:rPr>
                      <w:rFonts w:ascii="微软雅黑" w:eastAsia="微软雅黑" w:hAnsi="微软雅黑"/>
                      <w:color w:val="000000"/>
                      <w:spacing w:val="-3"/>
                      <w:sz w:val="20"/>
                      <w:lang w:val="zh-Hans" w:eastAsia="zh-CN"/>
                    </w:rPr>
                    <w:t>送货地点</w:t>
                  </w:r>
                  <w:r>
                    <w:rPr>
                      <w:rFonts w:ascii="微软雅黑" w:eastAsia="微软雅黑" w:hAnsi="微软雅黑" w:hint="eastAsia"/>
                      <w:color w:val="000000"/>
                      <w:spacing w:val="-3"/>
                      <w:sz w:val="20"/>
                      <w:lang w:eastAsia="zh-CN"/>
                    </w:rPr>
                    <w:t>：</w:t>
                  </w:r>
                </w:p>
                <w:p w:rsidR="00856209" w:rsidRDefault="00856209">
                  <w:pPr>
                    <w:spacing w:line="240" w:lineRule="exact"/>
                    <w:jc w:val="both"/>
                    <w:textAlignment w:val="baseline"/>
                    <w:rPr>
                      <w:rFonts w:ascii="微软雅黑" w:eastAsia="微软雅黑" w:hAnsi="微软雅黑"/>
                      <w:color w:val="000000"/>
                      <w:spacing w:val="-10"/>
                      <w:sz w:val="20"/>
                      <w:lang w:val="zh-Hans" w:eastAsia="zh-CN"/>
                    </w:rPr>
                  </w:pPr>
                  <w:r w:rsidRPr="008474B1">
                    <w:rPr>
                      <w:rFonts w:ascii="微软雅黑" w:eastAsia="微软雅黑" w:hAnsi="微软雅黑"/>
                      <w:color w:val="000000"/>
                      <w:spacing w:val="-10"/>
                      <w:sz w:val="20"/>
                      <w:highlight w:val="yellow"/>
                      <w:lang w:val="zh-Hans" w:eastAsia="zh-CN"/>
                    </w:rPr>
                    <w:t>[送货地址]</w:t>
                  </w:r>
                </w:p>
                <w:p w:rsidR="00856209" w:rsidRPr="00C756CF" w:rsidRDefault="00856209">
                  <w:pPr>
                    <w:spacing w:line="240" w:lineRule="exact"/>
                    <w:jc w:val="both"/>
                    <w:textAlignment w:val="baseline"/>
                    <w:rPr>
                      <w:rFonts w:ascii="微软雅黑" w:eastAsia="微软雅黑" w:hAnsi="微软雅黑"/>
                      <w:color w:val="000000"/>
                      <w:spacing w:val="-2"/>
                      <w:sz w:val="20"/>
                      <w:lang w:val="zh-Hans" w:eastAsia="zh-CN"/>
                    </w:rPr>
                  </w:pPr>
                </w:p>
                <w:p w:rsidR="00856209" w:rsidRDefault="00856209">
                  <w:pPr>
                    <w:spacing w:line="240" w:lineRule="exact"/>
                    <w:jc w:val="both"/>
                    <w:textAlignment w:val="baseline"/>
                    <w:rPr>
                      <w:rFonts w:ascii="微软雅黑" w:eastAsia="微软雅黑" w:hAnsi="微软雅黑"/>
                      <w:color w:val="000000"/>
                      <w:spacing w:val="5"/>
                      <w:sz w:val="20"/>
                      <w:lang w:eastAsia="zh-CN"/>
                    </w:rPr>
                  </w:pPr>
                  <w:r>
                    <w:rPr>
                      <w:rFonts w:ascii="微软雅黑" w:eastAsia="微软雅黑" w:hAnsi="微软雅黑" w:hint="eastAsia"/>
                      <w:color w:val="000000"/>
                      <w:spacing w:val="5"/>
                      <w:sz w:val="20"/>
                      <w:lang w:val="zh-Hans" w:eastAsia="zh-CN"/>
                    </w:rPr>
                    <w:t>买方</w:t>
                  </w:r>
                  <w:r w:rsidRPr="00C756CF">
                    <w:rPr>
                      <w:rFonts w:ascii="微软雅黑" w:eastAsia="微软雅黑" w:hAnsi="微软雅黑"/>
                      <w:color w:val="000000"/>
                      <w:spacing w:val="5"/>
                      <w:sz w:val="20"/>
                      <w:lang w:eastAsia="zh-CN"/>
                    </w:rPr>
                    <w:t>:</w:t>
                  </w:r>
                  <w:r>
                    <w:rPr>
                      <w:rFonts w:ascii="微软雅黑" w:eastAsia="微软雅黑" w:hAnsi="微软雅黑"/>
                      <w:color w:val="000000"/>
                      <w:spacing w:val="5"/>
                      <w:sz w:val="20"/>
                      <w:lang w:eastAsia="zh-CN"/>
                    </w:rPr>
                    <w:t xml:space="preserve"> </w:t>
                  </w:r>
                </w:p>
                <w:p w:rsidR="00856209" w:rsidRPr="008474B1" w:rsidRDefault="00856209" w:rsidP="008474B1">
                  <w:pPr>
                    <w:spacing w:line="264" w:lineRule="exact"/>
                    <w:jc w:val="both"/>
                    <w:textAlignment w:val="baseline"/>
                    <w:rPr>
                      <w:rFonts w:ascii="微软雅黑" w:eastAsia="微软雅黑" w:hAnsi="微软雅黑"/>
                      <w:color w:val="000000"/>
                      <w:spacing w:val="-7"/>
                      <w:sz w:val="20"/>
                      <w:highlight w:val="yellow"/>
                      <w:lang w:val="zh-Hans" w:eastAsia="zh-CN"/>
                    </w:rPr>
                  </w:pPr>
                  <w:r w:rsidRPr="008474B1">
                    <w:rPr>
                      <w:rFonts w:ascii="微软雅黑" w:eastAsia="微软雅黑" w:hAnsi="微软雅黑"/>
                      <w:color w:val="000000"/>
                      <w:spacing w:val="5"/>
                      <w:sz w:val="20"/>
                      <w:highlight w:val="yellow"/>
                      <w:lang w:eastAsia="zh-CN"/>
                    </w:rPr>
                    <w:t>[</w:t>
                  </w:r>
                  <w:r>
                    <w:rPr>
                      <w:rFonts w:ascii="微软雅黑" w:eastAsia="微软雅黑" w:hAnsi="微软雅黑" w:hint="eastAsia"/>
                      <w:color w:val="000000"/>
                      <w:spacing w:val="5"/>
                      <w:sz w:val="20"/>
                      <w:highlight w:val="yellow"/>
                      <w:lang w:eastAsia="zh-CN"/>
                    </w:rPr>
                    <w:t>买方</w:t>
                  </w:r>
                  <w:r w:rsidRPr="008474B1">
                    <w:rPr>
                      <w:rFonts w:ascii="微软雅黑" w:eastAsia="微软雅黑" w:hAnsi="微软雅黑" w:hint="eastAsia"/>
                      <w:color w:val="000000"/>
                      <w:spacing w:val="-7"/>
                      <w:sz w:val="20"/>
                      <w:highlight w:val="yellow"/>
                      <w:lang w:val="zh-Hans" w:eastAsia="zh-CN"/>
                    </w:rPr>
                    <w:t>名称</w:t>
                  </w:r>
                  <w:r w:rsidRPr="008474B1">
                    <w:rPr>
                      <w:rFonts w:ascii="微软雅黑" w:eastAsia="微软雅黑" w:hAnsi="微软雅黑"/>
                      <w:color w:val="000000"/>
                      <w:spacing w:val="-7"/>
                      <w:sz w:val="20"/>
                      <w:highlight w:val="yellow"/>
                      <w:lang w:val="zh-Hans" w:eastAsia="zh-CN"/>
                    </w:rPr>
                    <w:t>]</w:t>
                  </w:r>
                </w:p>
                <w:p w:rsidR="00856209" w:rsidRPr="008474B1" w:rsidRDefault="00856209" w:rsidP="008474B1">
                  <w:pPr>
                    <w:spacing w:line="264" w:lineRule="exact"/>
                    <w:jc w:val="both"/>
                    <w:textAlignment w:val="baseline"/>
                    <w:rPr>
                      <w:rFonts w:ascii="微软雅黑" w:eastAsia="微软雅黑" w:hAnsi="微软雅黑"/>
                      <w:color w:val="000000"/>
                      <w:spacing w:val="-7"/>
                      <w:sz w:val="20"/>
                      <w:highlight w:val="yellow"/>
                      <w:lang w:val="zh-Hans" w:eastAsia="zh-CN"/>
                    </w:rPr>
                  </w:pPr>
                  <w:r w:rsidRPr="008474B1">
                    <w:rPr>
                      <w:rFonts w:ascii="微软雅黑" w:eastAsia="微软雅黑" w:hAnsi="微软雅黑"/>
                      <w:color w:val="000000"/>
                      <w:spacing w:val="-7"/>
                      <w:sz w:val="20"/>
                      <w:highlight w:val="yellow"/>
                      <w:lang w:val="zh-Hans" w:eastAsia="zh-CN"/>
                    </w:rPr>
                    <w:t>[</w:t>
                  </w:r>
                  <w:r>
                    <w:rPr>
                      <w:rFonts w:ascii="微软雅黑" w:eastAsia="微软雅黑" w:hAnsi="微软雅黑" w:hint="eastAsia"/>
                      <w:color w:val="000000"/>
                      <w:spacing w:val="5"/>
                      <w:sz w:val="20"/>
                      <w:highlight w:val="yellow"/>
                      <w:lang w:eastAsia="zh-CN"/>
                    </w:rPr>
                    <w:t>买</w:t>
                  </w:r>
                  <w:r>
                    <w:rPr>
                      <w:rFonts w:ascii="微软雅黑" w:eastAsia="微软雅黑" w:hAnsi="微软雅黑" w:hint="eastAsia"/>
                      <w:color w:val="000000"/>
                      <w:spacing w:val="-7"/>
                      <w:sz w:val="20"/>
                      <w:highlight w:val="yellow"/>
                      <w:lang w:val="zh-Hans" w:eastAsia="zh-CN"/>
                    </w:rPr>
                    <w:t>方所在</w:t>
                  </w:r>
                  <w:r w:rsidRPr="008474B1">
                    <w:rPr>
                      <w:rFonts w:ascii="微软雅黑" w:eastAsia="微软雅黑" w:hAnsi="微软雅黑"/>
                      <w:color w:val="000000"/>
                      <w:spacing w:val="-7"/>
                      <w:sz w:val="20"/>
                      <w:highlight w:val="yellow"/>
                      <w:lang w:val="zh-Hans" w:eastAsia="zh-CN"/>
                    </w:rPr>
                    <w:t>城市]</w:t>
                  </w:r>
                </w:p>
                <w:p w:rsidR="00856209" w:rsidRPr="008474B1" w:rsidRDefault="00856209" w:rsidP="008474B1">
                  <w:pPr>
                    <w:spacing w:line="264" w:lineRule="exact"/>
                    <w:jc w:val="both"/>
                    <w:textAlignment w:val="baseline"/>
                    <w:rPr>
                      <w:rFonts w:ascii="微软雅黑" w:eastAsia="微软雅黑" w:hAnsi="微软雅黑"/>
                      <w:color w:val="000000"/>
                      <w:spacing w:val="-7"/>
                      <w:sz w:val="20"/>
                      <w:highlight w:val="yellow"/>
                      <w:lang w:val="zh-Hans" w:eastAsia="zh-CN"/>
                    </w:rPr>
                  </w:pPr>
                  <w:r w:rsidRPr="008474B1">
                    <w:rPr>
                      <w:rFonts w:ascii="微软雅黑" w:eastAsia="微软雅黑" w:hAnsi="微软雅黑"/>
                      <w:color w:val="000000"/>
                      <w:spacing w:val="-7"/>
                      <w:sz w:val="20"/>
                      <w:highlight w:val="yellow"/>
                      <w:lang w:val="zh-Hans" w:eastAsia="zh-CN"/>
                    </w:rPr>
                    <w:t>[</w:t>
                  </w:r>
                  <w:r>
                    <w:rPr>
                      <w:rFonts w:ascii="微软雅黑" w:eastAsia="微软雅黑" w:hAnsi="微软雅黑" w:hint="eastAsia"/>
                      <w:color w:val="000000"/>
                      <w:spacing w:val="5"/>
                      <w:sz w:val="20"/>
                      <w:highlight w:val="yellow"/>
                      <w:lang w:eastAsia="zh-CN"/>
                    </w:rPr>
                    <w:t>买</w:t>
                  </w:r>
                  <w:r>
                    <w:rPr>
                      <w:rFonts w:ascii="微软雅黑" w:eastAsia="微软雅黑" w:hAnsi="微软雅黑" w:hint="eastAsia"/>
                      <w:color w:val="000000"/>
                      <w:spacing w:val="-7"/>
                      <w:sz w:val="20"/>
                      <w:highlight w:val="yellow"/>
                      <w:lang w:val="zh-Hans" w:eastAsia="zh-CN"/>
                    </w:rPr>
                    <w:t>方所在</w:t>
                  </w:r>
                  <w:r w:rsidRPr="008474B1">
                    <w:rPr>
                      <w:rFonts w:ascii="微软雅黑" w:eastAsia="微软雅黑" w:hAnsi="微软雅黑" w:hint="eastAsia"/>
                      <w:color w:val="000000"/>
                      <w:spacing w:val="-7"/>
                      <w:sz w:val="20"/>
                      <w:highlight w:val="yellow"/>
                      <w:lang w:val="zh-Hans" w:eastAsia="zh-CN"/>
                    </w:rPr>
                    <w:t>国家</w:t>
                  </w:r>
                  <w:r>
                    <w:rPr>
                      <w:rFonts w:ascii="微软雅黑" w:eastAsia="微软雅黑" w:hAnsi="微软雅黑"/>
                      <w:color w:val="000000"/>
                      <w:spacing w:val="-7"/>
                      <w:sz w:val="20"/>
                      <w:highlight w:val="yellow"/>
                      <w:lang w:val="zh-Hans" w:eastAsia="zh-CN"/>
                    </w:rPr>
                    <w:t>]</w:t>
                  </w:r>
                </w:p>
                <w:p w:rsidR="00856209" w:rsidRPr="008474B1" w:rsidRDefault="00856209" w:rsidP="008474B1">
                  <w:pPr>
                    <w:spacing w:line="264" w:lineRule="exact"/>
                    <w:jc w:val="both"/>
                    <w:textAlignment w:val="baseline"/>
                    <w:rPr>
                      <w:rFonts w:ascii="微软雅黑" w:eastAsia="微软雅黑" w:hAnsi="微软雅黑"/>
                      <w:color w:val="000000"/>
                      <w:spacing w:val="-7"/>
                      <w:sz w:val="20"/>
                      <w:highlight w:val="yellow"/>
                      <w:lang w:val="zh-Hans" w:eastAsia="zh-CN"/>
                    </w:rPr>
                  </w:pPr>
                  <w:r>
                    <w:rPr>
                      <w:rFonts w:ascii="微软雅黑" w:eastAsia="微软雅黑" w:hAnsi="微软雅黑" w:hint="eastAsia"/>
                      <w:color w:val="000000"/>
                      <w:spacing w:val="-7"/>
                      <w:sz w:val="20"/>
                      <w:highlight w:val="yellow"/>
                      <w:lang w:val="zh-Hans" w:eastAsia="zh-CN"/>
                    </w:rPr>
                    <w:t>[买方</w:t>
                  </w:r>
                  <w:r w:rsidRPr="00BD79CB">
                    <w:rPr>
                      <w:rFonts w:ascii="微软雅黑" w:eastAsia="微软雅黑" w:hAnsi="微软雅黑"/>
                      <w:color w:val="000000"/>
                      <w:spacing w:val="-7"/>
                      <w:sz w:val="20"/>
                      <w:highlight w:val="yellow"/>
                      <w:lang w:val="zh-Hans" w:eastAsia="zh-CN"/>
                    </w:rPr>
                    <w:t>电话</w:t>
                  </w:r>
                  <w:r>
                    <w:rPr>
                      <w:rFonts w:ascii="微软雅黑" w:eastAsia="微软雅黑" w:hAnsi="微软雅黑"/>
                      <w:color w:val="000000"/>
                      <w:spacing w:val="-7"/>
                      <w:sz w:val="20"/>
                      <w:highlight w:val="yellow"/>
                      <w:lang w:val="zh-Hans" w:eastAsia="zh-CN"/>
                    </w:rPr>
                    <w:t>]</w:t>
                  </w:r>
                </w:p>
              </w:txbxContent>
            </v:textbox>
            <w10:wrap type="square" anchorx="page" anchory="page"/>
          </v:shape>
        </w:pict>
      </w:r>
      <w:r>
        <w:rPr>
          <w:rFonts w:ascii="微软雅黑" w:eastAsia="微软雅黑" w:hAnsi="微软雅黑"/>
        </w:rPr>
        <w:pict>
          <v:shape id="_x0000_s1053" type="#_x0000_t202" style="position:absolute;margin-left:41.5pt;margin-top:38.25pt;width:180pt;height:18pt;z-index:-251667968;mso-wrap-distance-left:0;mso-wrap-distance-right:0;mso-position-horizontal-relative:page;mso-position-vertical-relative:page" filled="f" stroked="f">
            <v:textbox style="mso-next-textbox:#_x0000_s1053" inset="0,0,0,0">
              <w:txbxContent>
                <w:p w:rsidR="00856209" w:rsidRPr="00C74DC4" w:rsidRDefault="00856209">
                  <w:pPr>
                    <w:spacing w:after="246" w:line="215" w:lineRule="exact"/>
                    <w:textAlignment w:val="baseline"/>
                    <w:rPr>
                      <w:rFonts w:ascii="微软雅黑" w:eastAsia="微软雅黑" w:hAnsi="微软雅黑"/>
                      <w:b/>
                      <w:color w:val="000000"/>
                      <w:sz w:val="20"/>
                      <w:lang w:eastAsia="zh-CN"/>
                    </w:rPr>
                  </w:pPr>
                  <w:r w:rsidRPr="00C74DC4">
                    <w:rPr>
                      <w:rFonts w:ascii="微软雅黑" w:eastAsia="微软雅黑" w:hAnsi="微软雅黑" w:hint="eastAsia"/>
                      <w:b/>
                      <w:color w:val="000000"/>
                      <w:sz w:val="20"/>
                      <w:lang w:val="zh-Hans" w:eastAsia="zh-CN"/>
                    </w:rPr>
                    <w:t>费森尤斯医药用品</w:t>
                  </w:r>
                  <w:r w:rsidRPr="00C74DC4">
                    <w:rPr>
                      <w:rFonts w:ascii="微软雅黑" w:eastAsia="微软雅黑" w:hAnsi="微软雅黑"/>
                      <w:b/>
                      <w:color w:val="000000"/>
                      <w:sz w:val="20"/>
                      <w:lang w:val="zh-Hans" w:eastAsia="zh-CN"/>
                    </w:rPr>
                    <w:t>（</w:t>
                  </w:r>
                  <w:r w:rsidRPr="00C74DC4">
                    <w:rPr>
                      <w:rFonts w:ascii="微软雅黑" w:eastAsia="微软雅黑" w:hAnsi="微软雅黑" w:hint="eastAsia"/>
                      <w:b/>
                      <w:color w:val="000000"/>
                      <w:sz w:val="20"/>
                      <w:lang w:val="zh-Hans" w:eastAsia="zh-CN"/>
                    </w:rPr>
                    <w:t>上海</w:t>
                  </w:r>
                  <w:r w:rsidRPr="00C74DC4">
                    <w:rPr>
                      <w:rFonts w:ascii="微软雅黑" w:eastAsia="微软雅黑" w:hAnsi="微软雅黑"/>
                      <w:b/>
                      <w:color w:val="000000"/>
                      <w:sz w:val="20"/>
                      <w:lang w:val="zh-Hans" w:eastAsia="zh-CN"/>
                    </w:rPr>
                    <w:t>）</w:t>
                  </w:r>
                  <w:r w:rsidRPr="00C74DC4">
                    <w:rPr>
                      <w:rFonts w:ascii="微软雅黑" w:eastAsia="微软雅黑" w:hAnsi="微软雅黑" w:hint="eastAsia"/>
                      <w:b/>
                      <w:color w:val="000000"/>
                      <w:sz w:val="20"/>
                      <w:lang w:val="zh-Hans" w:eastAsia="zh-CN"/>
                    </w:rPr>
                    <w:t>有限公司</w:t>
                  </w:r>
                </w:p>
              </w:txbxContent>
            </v:textbox>
            <w10:wrap type="square" anchorx="page" anchory="page"/>
          </v:shape>
        </w:pict>
      </w:r>
      <w:r w:rsidR="005C5FB2" w:rsidRPr="00C756CF">
        <w:rPr>
          <w:rFonts w:ascii="微软雅黑" w:eastAsia="微软雅黑" w:hAnsi="微软雅黑"/>
          <w:noProof/>
          <w:lang w:eastAsia="zh-CN"/>
        </w:rPr>
        <w:drawing>
          <wp:anchor distT="0" distB="0" distL="114300" distR="114300" simplePos="0" relativeHeight="251646464" behindDoc="0" locked="0" layoutInCell="1" allowOverlap="1" wp14:anchorId="697EA9AA" wp14:editId="3B3FD7EB">
            <wp:simplePos x="0" y="0"/>
            <wp:positionH relativeFrom="column">
              <wp:posOffset>4820285</wp:posOffset>
            </wp:positionH>
            <wp:positionV relativeFrom="paragraph">
              <wp:posOffset>-377806</wp:posOffset>
            </wp:positionV>
            <wp:extent cx="1783168" cy="381000"/>
            <wp:effectExtent l="0" t="0" r="762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ME-Logo_2012_Black_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3168" cy="381000"/>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rPr>
        <w:pict>
          <v:shape id="_x0000_s1050" type="#_x0000_t202" style="position:absolute;margin-left:306.9pt;margin-top:96.3pt;width:261.45pt;height:23.2pt;z-index:-251666944;mso-wrap-distance-left:0;mso-wrap-distance-right:0;mso-position-horizontal-relative:page;mso-position-vertical-relative:page" fillcolor="#9f9f9f" stroked="f">
            <v:textbox style="mso-next-textbox:#_x0000_s1050" inset="0,0,0,0">
              <w:txbxContent>
                <w:p w:rsidR="00856209" w:rsidRPr="008D7C71" w:rsidRDefault="00856209" w:rsidP="00C756CF">
                  <w:pPr>
                    <w:spacing w:after="89" w:line="386" w:lineRule="exact"/>
                    <w:textAlignment w:val="baseline"/>
                    <w:rPr>
                      <w:rFonts w:ascii="微软雅黑" w:eastAsia="微软雅黑" w:hAnsi="微软雅黑"/>
                      <w:color w:val="FFFFFF" w:themeColor="background1"/>
                      <w:spacing w:val="-5"/>
                      <w:sz w:val="32"/>
                      <w:lang w:val="zh-Hans"/>
                    </w:rPr>
                  </w:pPr>
                  <w:proofErr w:type="spellStart"/>
                  <w:r w:rsidRPr="008D7C71">
                    <w:rPr>
                      <w:rFonts w:ascii="微软雅黑" w:eastAsia="微软雅黑" w:hAnsi="微软雅黑"/>
                      <w:color w:val="FFFFFF" w:themeColor="background1"/>
                      <w:spacing w:val="-5"/>
                      <w:sz w:val="32"/>
                      <w:lang w:val="zh-Hans"/>
                    </w:rPr>
                    <w:t>采购订单</w:t>
                  </w:r>
                  <w:proofErr w:type="spellEnd"/>
                  <w:r w:rsidRPr="008D7C71">
                    <w:rPr>
                      <w:rFonts w:ascii="微软雅黑" w:eastAsia="微软雅黑" w:hAnsi="微软雅黑"/>
                      <w:color w:val="FFFFFF" w:themeColor="background1"/>
                      <w:sz w:val="24"/>
                    </w:rPr>
                    <w:t xml:space="preserve"> </w:t>
                  </w:r>
                </w:p>
              </w:txbxContent>
            </v:textbox>
            <w10:wrap type="square" anchorx="page" anchory="page"/>
          </v:shape>
        </w:pict>
      </w:r>
      <w:r>
        <w:rPr>
          <w:rFonts w:ascii="微软雅黑" w:eastAsia="微软雅黑" w:hAnsi="微软雅黑"/>
        </w:rPr>
        <w:pict>
          <v:shape id="_x0000_s1044" type="#_x0000_t202" style="position:absolute;margin-left:38.5pt;margin-top:795.2pt;width:529.1pt;height:28.8pt;z-index:-251660800;mso-wrap-distance-left:0;mso-wrap-distance-right:0;mso-position-horizontal-relative:page;mso-position-vertical-relative:page" filled="f" stroked="f">
            <v:textbox inset="0,0,0,0">
              <w:txbxContent>
                <w:p w:rsidR="00856209" w:rsidRPr="00B91BC6" w:rsidRDefault="00856209">
                  <w:pPr>
                    <w:spacing w:line="190" w:lineRule="exact"/>
                    <w:ind w:left="72"/>
                    <w:textAlignment w:val="baseline"/>
                    <w:rPr>
                      <w:rFonts w:ascii="微软雅黑" w:eastAsia="微软雅黑" w:hAnsi="微软雅黑"/>
                      <w:color w:val="000000"/>
                      <w:spacing w:val="3"/>
                      <w:sz w:val="18"/>
                      <w:lang w:val="zh-Hans" w:eastAsia="zh-CN"/>
                    </w:rPr>
                  </w:pPr>
                  <w:r>
                    <w:rPr>
                      <w:rFonts w:ascii="微软雅黑" w:eastAsia="微软雅黑" w:hAnsi="微软雅黑" w:hint="eastAsia"/>
                      <w:color w:val="000000"/>
                      <w:spacing w:val="3"/>
                      <w:sz w:val="18"/>
                      <w:lang w:val="zh-Hans" w:eastAsia="zh-CN"/>
                    </w:rPr>
                    <w:t>中国（上海</w:t>
                  </w:r>
                  <w:r>
                    <w:rPr>
                      <w:rFonts w:ascii="微软雅黑" w:eastAsia="微软雅黑" w:hAnsi="微软雅黑"/>
                      <w:color w:val="000000"/>
                      <w:spacing w:val="3"/>
                      <w:sz w:val="18"/>
                      <w:lang w:val="zh-Hans" w:eastAsia="zh-CN"/>
                    </w:rPr>
                    <w:t>）</w:t>
                  </w:r>
                  <w:r>
                    <w:rPr>
                      <w:rFonts w:ascii="微软雅黑" w:eastAsia="微软雅黑" w:hAnsi="微软雅黑" w:hint="eastAsia"/>
                      <w:color w:val="000000"/>
                      <w:spacing w:val="3"/>
                      <w:sz w:val="18"/>
                      <w:lang w:val="zh-Hans" w:eastAsia="zh-CN"/>
                    </w:rPr>
                    <w:t>自由贸易</w:t>
                  </w:r>
                  <w:r>
                    <w:rPr>
                      <w:rFonts w:ascii="微软雅黑" w:eastAsia="微软雅黑" w:hAnsi="微软雅黑"/>
                      <w:color w:val="000000"/>
                      <w:spacing w:val="3"/>
                      <w:sz w:val="18"/>
                      <w:lang w:val="zh-Hans" w:eastAsia="zh-CN"/>
                    </w:rPr>
                    <w:t>试验区</w:t>
                  </w:r>
                  <w:proofErr w:type="gramStart"/>
                  <w:r>
                    <w:rPr>
                      <w:rFonts w:ascii="微软雅黑" w:eastAsia="微软雅黑" w:hAnsi="微软雅黑"/>
                      <w:color w:val="000000"/>
                      <w:spacing w:val="3"/>
                      <w:sz w:val="18"/>
                      <w:lang w:val="zh-Hans" w:eastAsia="zh-CN"/>
                    </w:rPr>
                    <w:t>富特西一路</w:t>
                  </w:r>
                  <w:proofErr w:type="gramEnd"/>
                  <w:r>
                    <w:rPr>
                      <w:rFonts w:ascii="微软雅黑" w:eastAsia="微软雅黑" w:hAnsi="微软雅黑" w:hint="eastAsia"/>
                      <w:color w:val="000000"/>
                      <w:spacing w:val="3"/>
                      <w:sz w:val="18"/>
                      <w:lang w:val="zh-Hans" w:eastAsia="zh-CN"/>
                    </w:rPr>
                    <w:t>439号</w:t>
                  </w:r>
                  <w:proofErr w:type="gramStart"/>
                  <w:r>
                    <w:rPr>
                      <w:rFonts w:ascii="微软雅黑" w:eastAsia="微软雅黑" w:hAnsi="微软雅黑" w:hint="eastAsia"/>
                      <w:color w:val="000000"/>
                      <w:spacing w:val="3"/>
                      <w:sz w:val="18"/>
                      <w:lang w:val="zh-Hans" w:eastAsia="zh-CN"/>
                    </w:rPr>
                    <w:t>01号楼</w:t>
                  </w:r>
                  <w:r>
                    <w:rPr>
                      <w:rFonts w:ascii="微软雅黑" w:eastAsia="微软雅黑" w:hAnsi="微软雅黑"/>
                      <w:color w:val="000000"/>
                      <w:spacing w:val="3"/>
                      <w:sz w:val="18"/>
                      <w:lang w:val="zh-Hans" w:eastAsia="zh-CN"/>
                    </w:rPr>
                    <w:t>第</w:t>
                  </w:r>
                  <w:proofErr w:type="gramEnd"/>
                  <w:r>
                    <w:rPr>
                      <w:rFonts w:ascii="微软雅黑" w:eastAsia="微软雅黑" w:hAnsi="微软雅黑"/>
                      <w:color w:val="000000"/>
                      <w:spacing w:val="3"/>
                      <w:sz w:val="18"/>
                      <w:lang w:val="zh-Hans" w:eastAsia="zh-CN"/>
                    </w:rPr>
                    <w:t>A部位</w:t>
                  </w:r>
                </w:p>
                <w:p w:rsidR="00856209" w:rsidRPr="008474B1" w:rsidRDefault="00856209" w:rsidP="005379E6">
                  <w:pPr>
                    <w:tabs>
                      <w:tab w:val="left" w:pos="8474"/>
                    </w:tabs>
                    <w:spacing w:after="92" w:line="287" w:lineRule="exact"/>
                    <w:ind w:left="72"/>
                    <w:textAlignment w:val="baseline"/>
                    <w:rPr>
                      <w:rFonts w:ascii="微软雅黑" w:eastAsia="微软雅黑" w:hAnsi="微软雅黑"/>
                      <w:color w:val="000000"/>
                      <w:spacing w:val="2"/>
                      <w:sz w:val="18"/>
                      <w:lang w:eastAsia="zh-CN"/>
                    </w:rPr>
                  </w:pPr>
                  <w:r w:rsidRPr="00B91BC6">
                    <w:rPr>
                      <w:rFonts w:ascii="微软雅黑" w:eastAsia="微软雅黑" w:hAnsi="微软雅黑"/>
                      <w:color w:val="000000"/>
                      <w:spacing w:val="2"/>
                      <w:sz w:val="18"/>
                      <w:lang w:val="zh-Hans" w:eastAsia="zh-CN"/>
                    </w:rPr>
                    <w:t>电话</w:t>
                  </w:r>
                  <w:r w:rsidRPr="00B91BC6">
                    <w:rPr>
                      <w:rFonts w:ascii="微软雅黑" w:eastAsia="微软雅黑" w:hAnsi="微软雅黑"/>
                      <w:color w:val="000000"/>
                      <w:spacing w:val="2"/>
                      <w:sz w:val="18"/>
                      <w:lang w:eastAsia="zh-CN"/>
                    </w:rPr>
                    <w:t>:+8621</w:t>
                  </w:r>
                  <w:r>
                    <w:rPr>
                      <w:rFonts w:ascii="微软雅黑" w:eastAsia="微软雅黑" w:hAnsi="微软雅黑"/>
                      <w:color w:val="000000"/>
                      <w:spacing w:val="2"/>
                      <w:sz w:val="18"/>
                      <w:lang w:eastAsia="zh-CN"/>
                    </w:rPr>
                    <w:t xml:space="preserve">61152800                                                                                   </w:t>
                  </w:r>
                  <w:r w:rsidRPr="008474B1">
                    <w:rPr>
                      <w:rFonts w:ascii="微软雅黑" w:eastAsia="微软雅黑" w:hAnsi="微软雅黑"/>
                      <w:color w:val="000000"/>
                      <w:spacing w:val="2"/>
                      <w:sz w:val="18"/>
                      <w:lang w:eastAsia="zh-CN"/>
                    </w:rPr>
                    <w:t>http://www.freseniusmedicalcare.cn/zh/home/</w:t>
                  </w:r>
                </w:p>
              </w:txbxContent>
            </v:textbox>
            <w10:wrap type="square" anchorx="page" anchory="page"/>
          </v:shape>
        </w:pict>
      </w:r>
    </w:p>
    <w:p w:rsidR="00A84270" w:rsidRPr="00C756CF" w:rsidRDefault="00A84270">
      <w:pPr>
        <w:rPr>
          <w:rFonts w:ascii="微软雅黑" w:eastAsia="微软雅黑" w:hAnsi="微软雅黑"/>
        </w:rPr>
        <w:sectPr w:rsidR="00A84270" w:rsidRPr="00C756CF" w:rsidSect="005C5FB2">
          <w:footerReference w:type="default" r:id="rId9"/>
          <w:pgSz w:w="11904" w:h="16843"/>
          <w:pgMar w:top="1134" w:right="720" w:bottom="720" w:left="720" w:header="720" w:footer="720" w:gutter="0"/>
          <w:cols w:space="720"/>
          <w:docGrid w:linePitch="299"/>
        </w:sectPr>
      </w:pPr>
    </w:p>
    <w:p w:rsidR="00A84270" w:rsidRPr="00C756CF" w:rsidRDefault="00A045B9">
      <w:pPr>
        <w:textAlignment w:val="baseline"/>
        <w:rPr>
          <w:rFonts w:ascii="微软雅黑" w:eastAsia="微软雅黑" w:hAnsi="微软雅黑"/>
          <w:color w:val="000000"/>
          <w:sz w:val="24"/>
        </w:rPr>
      </w:pPr>
      <w:r>
        <w:rPr>
          <w:rFonts w:ascii="微软雅黑" w:eastAsia="微软雅黑" w:hAnsi="微软雅黑"/>
          <w:noProof/>
          <w:lang w:eastAsia="zh-CN"/>
        </w:rPr>
        <w:lastRenderedPageBreak/>
        <mc:AlternateContent>
          <mc:Choice Requires="wps">
            <w:drawing>
              <wp:anchor distT="0" distB="0" distL="0" distR="0" simplePos="0" relativeHeight="251645440" behindDoc="1" locked="0" layoutInCell="1" allowOverlap="1" wp14:anchorId="55672CBD" wp14:editId="722C3A7B">
                <wp:simplePos x="0" y="0"/>
                <wp:positionH relativeFrom="page">
                  <wp:posOffset>488950</wp:posOffset>
                </wp:positionH>
                <wp:positionV relativeFrom="page">
                  <wp:posOffset>315950</wp:posOffset>
                </wp:positionV>
                <wp:extent cx="2286000" cy="228600"/>
                <wp:effectExtent l="0" t="0" r="0" b="0"/>
                <wp:wrapSquare wrapText="bothSides"/>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6209" w:rsidRPr="00C74DC4" w:rsidRDefault="00856209" w:rsidP="004350A4">
                            <w:pPr>
                              <w:spacing w:after="246" w:line="215" w:lineRule="exact"/>
                              <w:textAlignment w:val="baseline"/>
                              <w:rPr>
                                <w:rFonts w:ascii="微软雅黑" w:eastAsia="微软雅黑" w:hAnsi="微软雅黑"/>
                                <w:b/>
                                <w:color w:val="000000"/>
                                <w:sz w:val="20"/>
                                <w:lang w:eastAsia="zh-CN"/>
                              </w:rPr>
                            </w:pPr>
                            <w:r w:rsidRPr="00C74DC4">
                              <w:rPr>
                                <w:rFonts w:ascii="微软雅黑" w:eastAsia="微软雅黑" w:hAnsi="微软雅黑" w:hint="eastAsia"/>
                                <w:b/>
                                <w:color w:val="000000"/>
                                <w:sz w:val="20"/>
                                <w:lang w:val="zh-Hans" w:eastAsia="zh-CN"/>
                              </w:rPr>
                              <w:t>费森尤斯医药用品</w:t>
                            </w:r>
                            <w:r w:rsidRPr="00C74DC4">
                              <w:rPr>
                                <w:rFonts w:ascii="微软雅黑" w:eastAsia="微软雅黑" w:hAnsi="微软雅黑"/>
                                <w:b/>
                                <w:color w:val="000000"/>
                                <w:sz w:val="20"/>
                                <w:lang w:val="zh-Hans" w:eastAsia="zh-CN"/>
                              </w:rPr>
                              <w:t>（</w:t>
                            </w:r>
                            <w:r w:rsidRPr="00C74DC4">
                              <w:rPr>
                                <w:rFonts w:ascii="微软雅黑" w:eastAsia="微软雅黑" w:hAnsi="微软雅黑" w:hint="eastAsia"/>
                                <w:b/>
                                <w:color w:val="000000"/>
                                <w:sz w:val="20"/>
                                <w:lang w:val="zh-Hans" w:eastAsia="zh-CN"/>
                              </w:rPr>
                              <w:t>上海</w:t>
                            </w:r>
                            <w:r w:rsidRPr="00C74DC4">
                              <w:rPr>
                                <w:rFonts w:ascii="微软雅黑" w:eastAsia="微软雅黑" w:hAnsi="微软雅黑"/>
                                <w:b/>
                                <w:color w:val="000000"/>
                                <w:sz w:val="20"/>
                                <w:lang w:val="zh-Hans" w:eastAsia="zh-CN"/>
                              </w:rPr>
                              <w:t>）</w:t>
                            </w:r>
                            <w:r w:rsidRPr="00C74DC4">
                              <w:rPr>
                                <w:rFonts w:ascii="微软雅黑" w:eastAsia="微软雅黑" w:hAnsi="微软雅黑" w:hint="eastAsia"/>
                                <w:b/>
                                <w:color w:val="000000"/>
                                <w:sz w:val="20"/>
                                <w:lang w:val="zh-Hans" w:eastAsia="zh-CN"/>
                              </w:rPr>
                              <w:t>有限公司</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672CBD" id="文本框 14" o:spid="_x0000_s1026" type="#_x0000_t202" style="position:absolute;margin-left:38.5pt;margin-top:24.9pt;width:180pt;height:18pt;z-index:-2516710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" filled="f" stroked="f">
                <v:textbox inset="0,0,0,0">
                  <w:txbxContent>
                    <w:p w:rsidR="00856209" w:rsidRPr="00C74DC4" w:rsidRDefault="00856209" w:rsidP="004350A4">
                      <w:pPr>
                        <w:spacing w:after="246" w:line="215" w:lineRule="exact"/>
                        <w:textAlignment w:val="baseline"/>
                        <w:rPr>
                          <w:rFonts w:ascii="微软雅黑" w:eastAsia="微软雅黑" w:hAnsi="微软雅黑"/>
                          <w:b/>
                          <w:color w:val="000000"/>
                          <w:sz w:val="20"/>
                          <w:lang w:eastAsia="zh-CN"/>
                        </w:rPr>
                      </w:pPr>
                      <w:r w:rsidRPr="00C74DC4">
                        <w:rPr>
                          <w:rFonts w:ascii="微软雅黑" w:eastAsia="微软雅黑" w:hAnsi="微软雅黑" w:hint="eastAsia"/>
                          <w:b/>
                          <w:color w:val="000000"/>
                          <w:sz w:val="20"/>
                          <w:lang w:val="zh-Hans" w:eastAsia="zh-CN"/>
                        </w:rPr>
                        <w:t>费森尤斯医药用品</w:t>
                      </w:r>
                      <w:r w:rsidRPr="00C74DC4">
                        <w:rPr>
                          <w:rFonts w:ascii="微软雅黑" w:eastAsia="微软雅黑" w:hAnsi="微软雅黑"/>
                          <w:b/>
                          <w:color w:val="000000"/>
                          <w:sz w:val="20"/>
                          <w:lang w:val="zh-Hans" w:eastAsia="zh-CN"/>
                        </w:rPr>
                        <w:t>（</w:t>
                      </w:r>
                      <w:r w:rsidRPr="00C74DC4">
                        <w:rPr>
                          <w:rFonts w:ascii="微软雅黑" w:eastAsia="微软雅黑" w:hAnsi="微软雅黑" w:hint="eastAsia"/>
                          <w:b/>
                          <w:color w:val="000000"/>
                          <w:sz w:val="20"/>
                          <w:lang w:val="zh-Hans" w:eastAsia="zh-CN"/>
                        </w:rPr>
                        <w:t>上海</w:t>
                      </w:r>
                      <w:r w:rsidRPr="00C74DC4">
                        <w:rPr>
                          <w:rFonts w:ascii="微软雅黑" w:eastAsia="微软雅黑" w:hAnsi="微软雅黑"/>
                          <w:b/>
                          <w:color w:val="000000"/>
                          <w:sz w:val="20"/>
                          <w:lang w:val="zh-Hans" w:eastAsia="zh-CN"/>
                        </w:rPr>
                        <w:t>）</w:t>
                      </w:r>
                      <w:r w:rsidRPr="00C74DC4">
                        <w:rPr>
                          <w:rFonts w:ascii="微软雅黑" w:eastAsia="微软雅黑" w:hAnsi="微软雅黑" w:hint="eastAsia"/>
                          <w:b/>
                          <w:color w:val="000000"/>
                          <w:sz w:val="20"/>
                          <w:lang w:val="zh-Hans" w:eastAsia="zh-CN"/>
                        </w:rPr>
                        <w:t>有限公司</w:t>
                      </w:r>
                    </w:p>
                  </w:txbxContent>
                </v:textbox>
                <w10:wrap type="square" anchorx="page" anchory="page"/>
              </v:shape>
            </w:pict>
          </mc:Fallback>
        </mc:AlternateContent>
      </w:r>
      <w:r w:rsidR="00DB63D1">
        <w:rPr>
          <w:rFonts w:ascii="微软雅黑" w:eastAsia="微软雅黑" w:hAnsi="微软雅黑"/>
        </w:rPr>
        <w:pict>
          <v:shape id="_x0000_s1034" type="#_x0000_t202" style="position:absolute;margin-left:37.55pt;margin-top:356.2pt;width:528.85pt;height:265.85pt;z-index:-251652608;mso-wrap-distance-left:0;mso-wrap-distance-right:0;mso-position-horizontal-relative:page;mso-position-vertical-relative:page" filled="f" stroked="f">
            <v:textbox style="mso-next-textbox:#_x0000_s1034" inset="0,0,0,0">
              <w:txbxContent>
                <w:p w:rsidR="001D4FA8" w:rsidRDefault="001D4FA8">
                  <w:pPr>
                    <w:spacing w:line="233" w:lineRule="exact"/>
                    <w:ind w:left="72"/>
                    <w:jc w:val="both"/>
                    <w:textAlignment w:val="baseline"/>
                    <w:rPr>
                      <w:rFonts w:ascii="微软雅黑" w:eastAsia="微软雅黑" w:hAnsi="微软雅黑"/>
                      <w:color w:val="000000"/>
                      <w:spacing w:val="4"/>
                      <w:sz w:val="20"/>
                      <w:lang w:eastAsia="zh-CN"/>
                    </w:rPr>
                  </w:pPr>
                  <w:r>
                    <w:rPr>
                      <w:rFonts w:ascii="微软雅黑" w:eastAsia="微软雅黑" w:hAnsi="微软雅黑" w:hint="eastAsia"/>
                      <w:color w:val="000000"/>
                      <w:spacing w:val="4"/>
                      <w:sz w:val="20"/>
                      <w:lang w:eastAsia="zh-CN"/>
                    </w:rPr>
                    <w:t>其他</w:t>
                  </w:r>
                  <w:r>
                    <w:rPr>
                      <w:rFonts w:ascii="微软雅黑" w:eastAsia="微软雅黑" w:hAnsi="微软雅黑"/>
                      <w:color w:val="000000"/>
                      <w:spacing w:val="4"/>
                      <w:sz w:val="20"/>
                      <w:lang w:eastAsia="zh-CN"/>
                    </w:rPr>
                    <w:t>约定：</w:t>
                  </w:r>
                </w:p>
                <w:p w:rsidR="001D4FA8" w:rsidRDefault="001D4FA8">
                  <w:pPr>
                    <w:spacing w:line="233" w:lineRule="exact"/>
                    <w:ind w:left="72"/>
                    <w:jc w:val="both"/>
                    <w:textAlignment w:val="baseline"/>
                    <w:rPr>
                      <w:rFonts w:ascii="微软雅黑" w:eastAsia="微软雅黑" w:hAnsi="微软雅黑"/>
                      <w:color w:val="000000"/>
                      <w:spacing w:val="4"/>
                      <w:sz w:val="20"/>
                      <w:lang w:eastAsia="zh-CN"/>
                    </w:rPr>
                  </w:pPr>
                </w:p>
                <w:p w:rsidR="00856209" w:rsidRPr="004838D3" w:rsidRDefault="00856209">
                  <w:pPr>
                    <w:spacing w:line="233" w:lineRule="exact"/>
                    <w:ind w:left="72"/>
                    <w:jc w:val="both"/>
                    <w:textAlignment w:val="baseline"/>
                    <w:rPr>
                      <w:rFonts w:ascii="微软雅黑" w:eastAsia="微软雅黑" w:hAnsi="微软雅黑"/>
                      <w:color w:val="000000"/>
                      <w:spacing w:val="4"/>
                      <w:sz w:val="20"/>
                      <w:lang w:eastAsia="zh-CN"/>
                    </w:rPr>
                  </w:pPr>
                  <w:r w:rsidRPr="004838D3">
                    <w:rPr>
                      <w:rFonts w:ascii="微软雅黑" w:eastAsia="微软雅黑" w:hAnsi="微软雅黑"/>
                      <w:color w:val="000000"/>
                      <w:spacing w:val="4"/>
                      <w:sz w:val="20"/>
                      <w:lang w:eastAsia="zh-CN"/>
                    </w:rPr>
                    <w:t>1)</w:t>
                  </w:r>
                  <w:r w:rsidRPr="004838D3">
                    <w:rPr>
                      <w:rFonts w:ascii="微软雅黑" w:eastAsia="微软雅黑" w:hAnsi="微软雅黑"/>
                      <w:color w:val="000000"/>
                      <w:spacing w:val="4"/>
                      <w:sz w:val="20"/>
                      <w:lang w:val="zh-Hans" w:eastAsia="zh-CN"/>
                    </w:rPr>
                    <w:t>本</w:t>
                  </w:r>
                  <w:r>
                    <w:rPr>
                      <w:rFonts w:ascii="微软雅黑" w:eastAsia="微软雅黑" w:hAnsi="微软雅黑" w:hint="eastAsia"/>
                      <w:color w:val="000000"/>
                      <w:spacing w:val="4"/>
                      <w:sz w:val="20"/>
                      <w:lang w:val="zh-Hans" w:eastAsia="zh-CN"/>
                    </w:rPr>
                    <w:t>采购</w:t>
                  </w:r>
                  <w:r w:rsidRPr="004838D3">
                    <w:rPr>
                      <w:rFonts w:ascii="微软雅黑" w:eastAsia="微软雅黑" w:hAnsi="微软雅黑"/>
                      <w:color w:val="000000"/>
                      <w:spacing w:val="4"/>
                      <w:sz w:val="20"/>
                      <w:lang w:val="zh-Hans" w:eastAsia="zh-CN"/>
                    </w:rPr>
                    <w:t>订单</w:t>
                  </w:r>
                  <w:r>
                    <w:rPr>
                      <w:rFonts w:ascii="微软雅黑" w:eastAsia="微软雅黑" w:hAnsi="微软雅黑" w:hint="eastAsia"/>
                      <w:color w:val="000000"/>
                      <w:spacing w:val="4"/>
                      <w:sz w:val="20"/>
                      <w:lang w:val="zh-Hans" w:eastAsia="zh-CN"/>
                    </w:rPr>
                    <w:t>项下货物</w:t>
                  </w:r>
                  <w:r w:rsidRPr="004838D3">
                    <w:rPr>
                      <w:rFonts w:ascii="微软雅黑" w:eastAsia="微软雅黑" w:hAnsi="微软雅黑"/>
                      <w:color w:val="000000"/>
                      <w:spacing w:val="4"/>
                      <w:sz w:val="20"/>
                      <w:lang w:val="zh-Hans" w:eastAsia="zh-CN"/>
                    </w:rPr>
                    <w:t>和</w:t>
                  </w:r>
                  <w:r w:rsidRPr="004838D3">
                    <w:rPr>
                      <w:rFonts w:ascii="微软雅黑" w:eastAsia="微软雅黑" w:hAnsi="微软雅黑"/>
                      <w:color w:val="000000"/>
                      <w:spacing w:val="4"/>
                      <w:sz w:val="20"/>
                      <w:lang w:eastAsia="zh-CN"/>
                    </w:rPr>
                    <w:t>/</w:t>
                  </w:r>
                  <w:r w:rsidRPr="004838D3">
                    <w:rPr>
                      <w:rFonts w:ascii="微软雅黑" w:eastAsia="微软雅黑" w:hAnsi="微软雅黑"/>
                      <w:color w:val="000000"/>
                      <w:spacing w:val="4"/>
                      <w:sz w:val="20"/>
                      <w:lang w:val="zh-Hans" w:eastAsia="zh-CN"/>
                    </w:rPr>
                    <w:t>或服务的提供适用本</w:t>
                  </w:r>
                  <w:r>
                    <w:rPr>
                      <w:rFonts w:ascii="微软雅黑" w:eastAsia="微软雅黑" w:hAnsi="微软雅黑" w:hint="eastAsia"/>
                      <w:color w:val="000000"/>
                      <w:spacing w:val="4"/>
                      <w:sz w:val="20"/>
                      <w:lang w:val="zh-Hans" w:eastAsia="zh-CN"/>
                    </w:rPr>
                    <w:t>采购</w:t>
                  </w:r>
                  <w:r w:rsidRPr="004838D3">
                    <w:rPr>
                      <w:rFonts w:ascii="微软雅黑" w:eastAsia="微软雅黑" w:hAnsi="微软雅黑"/>
                      <w:color w:val="000000"/>
                      <w:spacing w:val="4"/>
                      <w:sz w:val="20"/>
                      <w:lang w:val="zh-Hans" w:eastAsia="zh-CN"/>
                    </w:rPr>
                    <w:t>订单的条款</w:t>
                  </w:r>
                  <w:r>
                    <w:rPr>
                      <w:rFonts w:ascii="微软雅黑" w:eastAsia="微软雅黑" w:hAnsi="微软雅黑" w:hint="eastAsia"/>
                      <w:color w:val="000000"/>
                      <w:spacing w:val="4"/>
                      <w:sz w:val="20"/>
                      <w:lang w:eastAsia="zh-CN"/>
                    </w:rPr>
                    <w:t>；</w:t>
                  </w:r>
                </w:p>
                <w:p w:rsidR="00856209" w:rsidRPr="004838D3" w:rsidRDefault="00856209">
                  <w:pPr>
                    <w:spacing w:line="240" w:lineRule="exact"/>
                    <w:ind w:left="72"/>
                    <w:jc w:val="both"/>
                    <w:textAlignment w:val="baseline"/>
                    <w:rPr>
                      <w:rFonts w:ascii="微软雅黑" w:eastAsia="微软雅黑" w:hAnsi="微软雅黑"/>
                      <w:color w:val="000000"/>
                      <w:spacing w:val="6"/>
                      <w:sz w:val="20"/>
                      <w:lang w:eastAsia="zh-CN"/>
                    </w:rPr>
                  </w:pPr>
                  <w:r w:rsidRPr="004838D3">
                    <w:rPr>
                      <w:rFonts w:ascii="微软雅黑" w:eastAsia="微软雅黑" w:hAnsi="微软雅黑"/>
                      <w:color w:val="000000"/>
                      <w:spacing w:val="6"/>
                      <w:sz w:val="20"/>
                      <w:lang w:eastAsia="zh-CN"/>
                    </w:rPr>
                    <w:t>2)</w:t>
                  </w:r>
                  <w:r w:rsidRPr="004838D3">
                    <w:rPr>
                      <w:rFonts w:ascii="微软雅黑" w:eastAsia="微软雅黑" w:hAnsi="微软雅黑"/>
                      <w:color w:val="000000"/>
                      <w:spacing w:val="6"/>
                      <w:sz w:val="20"/>
                      <w:lang w:val="zh-Hans" w:eastAsia="zh-CN"/>
                    </w:rPr>
                    <w:t>本</w:t>
                  </w:r>
                  <w:r>
                    <w:rPr>
                      <w:rFonts w:ascii="微软雅黑" w:eastAsia="微软雅黑" w:hAnsi="微软雅黑" w:hint="eastAsia"/>
                      <w:color w:val="000000"/>
                      <w:spacing w:val="6"/>
                      <w:sz w:val="20"/>
                      <w:lang w:val="zh-Hans" w:eastAsia="zh-CN"/>
                    </w:rPr>
                    <w:t>采购</w:t>
                  </w:r>
                  <w:r w:rsidRPr="004838D3">
                    <w:rPr>
                      <w:rFonts w:ascii="微软雅黑" w:eastAsia="微软雅黑" w:hAnsi="微软雅黑"/>
                      <w:color w:val="000000"/>
                      <w:spacing w:val="6"/>
                      <w:sz w:val="20"/>
                      <w:lang w:val="zh-Hans" w:eastAsia="zh-CN"/>
                    </w:rPr>
                    <w:t>订单无条件从属</w:t>
                  </w:r>
                  <w:r>
                    <w:rPr>
                      <w:rFonts w:ascii="微软雅黑" w:eastAsia="微软雅黑" w:hAnsi="微软雅黑" w:hint="eastAsia"/>
                      <w:color w:val="000000"/>
                      <w:spacing w:val="6"/>
                      <w:sz w:val="20"/>
                      <w:lang w:val="zh-Hans" w:eastAsia="zh-CN"/>
                    </w:rPr>
                    <w:t>并</w:t>
                  </w:r>
                  <w:r>
                    <w:rPr>
                      <w:rFonts w:ascii="微软雅黑" w:eastAsia="微软雅黑" w:hAnsi="微软雅黑"/>
                      <w:color w:val="000000"/>
                      <w:spacing w:val="6"/>
                      <w:sz w:val="20"/>
                      <w:lang w:val="zh-Hans" w:eastAsia="zh-CN"/>
                    </w:rPr>
                    <w:t>受限</w:t>
                  </w:r>
                  <w:r w:rsidRPr="004838D3">
                    <w:rPr>
                      <w:rFonts w:ascii="微软雅黑" w:eastAsia="微软雅黑" w:hAnsi="微软雅黑"/>
                      <w:color w:val="000000"/>
                      <w:spacing w:val="6"/>
                      <w:sz w:val="20"/>
                      <w:lang w:val="zh-Hans" w:eastAsia="zh-CN"/>
                    </w:rPr>
                    <w:t>于</w:t>
                  </w:r>
                  <w:r>
                    <w:rPr>
                      <w:rFonts w:ascii="微软雅黑" w:eastAsia="微软雅黑" w:hAnsi="微软雅黑" w:hint="eastAsia"/>
                      <w:color w:val="000000"/>
                      <w:spacing w:val="6"/>
                      <w:sz w:val="20"/>
                      <w:lang w:val="zh-Hans" w:eastAsia="zh-CN"/>
                    </w:rPr>
                    <w:t>《</w:t>
                  </w:r>
                  <w:r w:rsidRPr="008474B1">
                    <w:rPr>
                      <w:rFonts w:ascii="微软雅黑" w:eastAsia="微软雅黑" w:hAnsi="微软雅黑" w:hint="eastAsia"/>
                      <w:color w:val="000000"/>
                      <w:spacing w:val="-3"/>
                      <w:sz w:val="20"/>
                      <w:lang w:val="zh-Hans" w:eastAsia="zh-CN"/>
                    </w:rPr>
                    <w:t>费森尤斯医药用品</w:t>
                  </w:r>
                  <w:r w:rsidRPr="008474B1">
                    <w:rPr>
                      <w:rFonts w:ascii="微软雅黑" w:eastAsia="微软雅黑" w:hAnsi="微软雅黑"/>
                      <w:color w:val="000000"/>
                      <w:spacing w:val="-3"/>
                      <w:sz w:val="20"/>
                      <w:lang w:val="zh-Hans" w:eastAsia="zh-CN"/>
                    </w:rPr>
                    <w:t>（</w:t>
                  </w:r>
                  <w:r w:rsidRPr="008474B1">
                    <w:rPr>
                      <w:rFonts w:ascii="微软雅黑" w:eastAsia="微软雅黑" w:hAnsi="微软雅黑" w:hint="eastAsia"/>
                      <w:color w:val="000000"/>
                      <w:spacing w:val="-3"/>
                      <w:sz w:val="20"/>
                      <w:lang w:val="zh-Hans" w:eastAsia="zh-CN"/>
                    </w:rPr>
                    <w:t>上海</w:t>
                  </w:r>
                  <w:r w:rsidRPr="008474B1">
                    <w:rPr>
                      <w:rFonts w:ascii="微软雅黑" w:eastAsia="微软雅黑" w:hAnsi="微软雅黑"/>
                      <w:color w:val="000000"/>
                      <w:spacing w:val="-3"/>
                      <w:sz w:val="20"/>
                      <w:lang w:val="zh-Hans" w:eastAsia="zh-CN"/>
                    </w:rPr>
                    <w:t>）</w:t>
                  </w:r>
                  <w:r w:rsidRPr="008474B1">
                    <w:rPr>
                      <w:rFonts w:ascii="微软雅黑" w:eastAsia="微软雅黑" w:hAnsi="微软雅黑" w:hint="eastAsia"/>
                      <w:color w:val="000000"/>
                      <w:spacing w:val="-3"/>
                      <w:sz w:val="20"/>
                      <w:lang w:val="zh-Hans" w:eastAsia="zh-CN"/>
                    </w:rPr>
                    <w:t>有限公司</w:t>
                  </w:r>
                  <w:r w:rsidRPr="008474B1">
                    <w:rPr>
                      <w:rFonts w:ascii="微软雅黑" w:eastAsia="微软雅黑" w:hAnsi="微软雅黑"/>
                      <w:color w:val="000000"/>
                      <w:spacing w:val="-3"/>
                      <w:sz w:val="20"/>
                      <w:lang w:val="zh-Hans" w:eastAsia="zh-CN"/>
                    </w:rPr>
                    <w:t>采购通用条款</w:t>
                  </w:r>
                  <w:r w:rsidRPr="001D4FA8">
                    <w:rPr>
                      <w:rFonts w:ascii="微软雅黑" w:eastAsia="微软雅黑" w:hAnsi="微软雅黑" w:hint="eastAsia"/>
                      <w:color w:val="000000"/>
                      <w:spacing w:val="6"/>
                      <w:sz w:val="20"/>
                      <w:lang w:val="zh-Hans" w:eastAsia="zh-CN"/>
                    </w:rPr>
                    <w:t>》，</w:t>
                  </w:r>
                  <w:r w:rsidRPr="008474B1">
                    <w:rPr>
                      <w:rFonts w:ascii="微软雅黑" w:eastAsia="微软雅黑" w:hAnsi="微软雅黑"/>
                      <w:color w:val="000000"/>
                      <w:spacing w:val="6"/>
                      <w:sz w:val="20"/>
                      <w:lang w:val="zh-Hans" w:eastAsia="zh-CN"/>
                    </w:rPr>
                    <w:t>供</w:t>
                  </w:r>
                  <w:r w:rsidRPr="008474B1">
                    <w:rPr>
                      <w:rFonts w:ascii="微软雅黑" w:eastAsia="微软雅黑" w:hAnsi="微软雅黑" w:hint="eastAsia"/>
                      <w:color w:val="000000"/>
                      <w:spacing w:val="6"/>
                      <w:sz w:val="20"/>
                      <w:lang w:val="zh-Hans" w:eastAsia="zh-CN"/>
                    </w:rPr>
                    <w:t>应商</w:t>
                  </w:r>
                  <w:r w:rsidRPr="001D4FA8">
                    <w:rPr>
                      <w:rFonts w:ascii="微软雅黑" w:eastAsia="微软雅黑" w:hAnsi="微软雅黑"/>
                      <w:color w:val="000000"/>
                      <w:spacing w:val="6"/>
                      <w:sz w:val="20"/>
                      <w:lang w:val="zh-Hans" w:eastAsia="zh-CN"/>
                    </w:rPr>
                    <w:t>接受本采购订单</w:t>
                  </w:r>
                  <w:r w:rsidRPr="001D4FA8">
                    <w:rPr>
                      <w:rFonts w:ascii="微软雅黑" w:eastAsia="微软雅黑" w:hAnsi="微软雅黑" w:hint="eastAsia"/>
                      <w:color w:val="000000"/>
                      <w:spacing w:val="6"/>
                      <w:sz w:val="20"/>
                      <w:lang w:val="zh-Hans" w:eastAsia="zh-CN"/>
                    </w:rPr>
                    <w:t>即</w:t>
                  </w:r>
                  <w:r w:rsidRPr="001D4FA8">
                    <w:rPr>
                      <w:rFonts w:ascii="微软雅黑" w:eastAsia="微软雅黑" w:hAnsi="微软雅黑"/>
                      <w:color w:val="000000"/>
                      <w:spacing w:val="6"/>
                      <w:sz w:val="20"/>
                      <w:lang w:val="zh-Hans" w:eastAsia="zh-CN"/>
                    </w:rPr>
                    <w:t>应视为</w:t>
                  </w:r>
                  <w:r w:rsidRPr="008474B1">
                    <w:rPr>
                      <w:rFonts w:ascii="微软雅黑" w:eastAsia="微软雅黑" w:hAnsi="微软雅黑" w:hint="eastAsia"/>
                      <w:color w:val="000000"/>
                      <w:spacing w:val="6"/>
                      <w:sz w:val="20"/>
                      <w:lang w:val="zh-Hans" w:eastAsia="zh-CN"/>
                    </w:rPr>
                    <w:t>供应商</w:t>
                  </w:r>
                  <w:r w:rsidRPr="001D4FA8">
                    <w:rPr>
                      <w:rFonts w:ascii="微软雅黑" w:eastAsia="微软雅黑" w:hAnsi="微软雅黑"/>
                      <w:color w:val="000000"/>
                      <w:spacing w:val="6"/>
                      <w:sz w:val="20"/>
                      <w:lang w:val="zh-Hans" w:eastAsia="zh-CN"/>
                    </w:rPr>
                    <w:t>对</w:t>
                  </w:r>
                  <w:r w:rsidRPr="001D4FA8">
                    <w:rPr>
                      <w:rFonts w:ascii="微软雅黑" w:eastAsia="微软雅黑" w:hAnsi="微软雅黑" w:hint="eastAsia"/>
                      <w:color w:val="000000"/>
                      <w:spacing w:val="6"/>
                      <w:sz w:val="20"/>
                      <w:lang w:val="zh-Hans" w:eastAsia="zh-CN"/>
                    </w:rPr>
                    <w:t>买方</w:t>
                  </w:r>
                  <w:r w:rsidRPr="001D4FA8">
                    <w:rPr>
                      <w:rFonts w:ascii="微软雅黑" w:eastAsia="微软雅黑" w:hAnsi="微软雅黑"/>
                      <w:color w:val="000000"/>
                      <w:spacing w:val="6"/>
                      <w:sz w:val="20"/>
                      <w:lang w:val="zh-Hans" w:eastAsia="zh-CN"/>
                    </w:rPr>
                    <w:t>的</w:t>
                  </w:r>
                  <w:r w:rsidRPr="008474B1">
                    <w:rPr>
                      <w:rFonts w:ascii="微软雅黑" w:eastAsia="微软雅黑" w:hAnsi="微软雅黑" w:hint="eastAsia"/>
                      <w:color w:val="000000"/>
                      <w:spacing w:val="6"/>
                      <w:sz w:val="20"/>
                      <w:lang w:val="zh-Hans" w:eastAsia="zh-CN"/>
                    </w:rPr>
                    <w:t>上述</w:t>
                  </w:r>
                  <w:r w:rsidRPr="001D4FA8">
                    <w:rPr>
                      <w:rFonts w:ascii="微软雅黑" w:eastAsia="微软雅黑" w:hAnsi="微软雅黑"/>
                      <w:color w:val="000000"/>
                      <w:spacing w:val="6"/>
                      <w:sz w:val="20"/>
                      <w:lang w:val="zh-Hans" w:eastAsia="zh-CN"/>
                    </w:rPr>
                    <w:t>采购通用</w:t>
                  </w:r>
                  <w:r w:rsidRPr="001D4FA8">
                    <w:rPr>
                      <w:rFonts w:ascii="微软雅黑" w:eastAsia="微软雅黑" w:hAnsi="微软雅黑" w:hint="eastAsia"/>
                      <w:color w:val="000000"/>
                      <w:spacing w:val="6"/>
                      <w:sz w:val="20"/>
                      <w:lang w:val="zh-Hans" w:eastAsia="zh-CN"/>
                    </w:rPr>
                    <w:t>条款</w:t>
                  </w:r>
                  <w:r w:rsidRPr="001D4FA8">
                    <w:rPr>
                      <w:rFonts w:ascii="微软雅黑" w:eastAsia="微软雅黑" w:hAnsi="微软雅黑"/>
                      <w:color w:val="000000"/>
                      <w:spacing w:val="6"/>
                      <w:sz w:val="20"/>
                      <w:lang w:val="zh-Hans" w:eastAsia="zh-CN"/>
                    </w:rPr>
                    <w:t>的同意和接受</w:t>
                  </w:r>
                  <w:r w:rsidRPr="001D4FA8">
                    <w:rPr>
                      <w:rFonts w:ascii="微软雅黑" w:eastAsia="微软雅黑" w:hAnsi="微软雅黑" w:hint="eastAsia"/>
                      <w:color w:val="000000"/>
                      <w:spacing w:val="6"/>
                      <w:sz w:val="20"/>
                      <w:lang w:val="zh-Hans" w:eastAsia="zh-CN"/>
                    </w:rPr>
                    <w:t>。</w:t>
                  </w:r>
                  <w:r w:rsidR="0002556F" w:rsidRPr="001D4FA8">
                    <w:rPr>
                      <w:rFonts w:ascii="微软雅黑" w:eastAsia="微软雅黑" w:hAnsi="微软雅黑" w:hint="eastAsia"/>
                      <w:color w:val="000000"/>
                      <w:sz w:val="20"/>
                      <w:lang w:val="zh-Hans" w:eastAsia="zh-CN"/>
                    </w:rPr>
                    <w:t>除非上述</w:t>
                  </w:r>
                  <w:r w:rsidR="0002556F" w:rsidRPr="001D4FA8">
                    <w:rPr>
                      <w:rFonts w:ascii="微软雅黑" w:eastAsia="微软雅黑" w:hAnsi="微软雅黑"/>
                      <w:color w:val="000000"/>
                      <w:sz w:val="20"/>
                      <w:lang w:val="zh-Hans" w:eastAsia="zh-CN"/>
                    </w:rPr>
                    <w:t>采购通用条款另有规定，</w:t>
                  </w:r>
                  <w:r w:rsidRPr="008474B1">
                    <w:rPr>
                      <w:rFonts w:ascii="微软雅黑" w:eastAsia="微软雅黑" w:hAnsi="微软雅黑" w:hint="eastAsia"/>
                      <w:color w:val="000000"/>
                      <w:spacing w:val="6"/>
                      <w:sz w:val="20"/>
                      <w:lang w:val="zh-Hans" w:eastAsia="zh-CN"/>
                    </w:rPr>
                    <w:t>上述</w:t>
                  </w:r>
                  <w:r w:rsidRPr="001D4FA8">
                    <w:rPr>
                      <w:rFonts w:ascii="微软雅黑" w:eastAsia="微软雅黑" w:hAnsi="微软雅黑"/>
                      <w:color w:val="000000"/>
                      <w:sz w:val="20"/>
                      <w:lang w:val="zh-Hans" w:eastAsia="zh-CN"/>
                    </w:rPr>
                    <w:t>采购通用条款与</w:t>
                  </w:r>
                  <w:r w:rsidRPr="001D4FA8">
                    <w:rPr>
                      <w:rFonts w:ascii="微软雅黑" w:eastAsia="微软雅黑" w:hAnsi="微软雅黑" w:hint="eastAsia"/>
                      <w:color w:val="000000"/>
                      <w:sz w:val="20"/>
                      <w:lang w:val="zh-Hans" w:eastAsia="zh-CN"/>
                    </w:rPr>
                    <w:t>本</w:t>
                  </w:r>
                  <w:r w:rsidRPr="001D4FA8">
                    <w:rPr>
                      <w:rFonts w:ascii="微软雅黑" w:eastAsia="微软雅黑" w:hAnsi="微软雅黑"/>
                      <w:color w:val="000000"/>
                      <w:sz w:val="20"/>
                      <w:lang w:val="zh-Hans" w:eastAsia="zh-CN"/>
                    </w:rPr>
                    <w:t>采购订单条款以及其他双方同意的条款不一致时</w:t>
                  </w:r>
                  <w:r w:rsidRPr="001D4FA8">
                    <w:rPr>
                      <w:rFonts w:ascii="微软雅黑" w:eastAsia="微软雅黑" w:hAnsi="微软雅黑" w:hint="eastAsia"/>
                      <w:color w:val="000000"/>
                      <w:sz w:val="20"/>
                      <w:lang w:eastAsia="zh-CN"/>
                    </w:rPr>
                    <w:t>，</w:t>
                  </w:r>
                  <w:r w:rsidRPr="001D4FA8">
                    <w:rPr>
                      <w:rFonts w:ascii="微软雅黑" w:eastAsia="微软雅黑" w:hAnsi="微软雅黑"/>
                      <w:color w:val="000000"/>
                      <w:sz w:val="20"/>
                      <w:lang w:val="zh-Hans" w:eastAsia="zh-CN"/>
                    </w:rPr>
                    <w:t>以</w:t>
                  </w:r>
                  <w:r w:rsidRPr="008474B1">
                    <w:rPr>
                      <w:rFonts w:ascii="微软雅黑" w:eastAsia="微软雅黑" w:hAnsi="微软雅黑" w:hint="eastAsia"/>
                      <w:color w:val="000000"/>
                      <w:sz w:val="20"/>
                      <w:lang w:val="zh-Hans" w:eastAsia="zh-CN"/>
                    </w:rPr>
                    <w:t>上述采购</w:t>
                  </w:r>
                  <w:r w:rsidRPr="001D4FA8">
                    <w:rPr>
                      <w:rFonts w:ascii="微软雅黑" w:eastAsia="微软雅黑" w:hAnsi="微软雅黑"/>
                      <w:color w:val="000000"/>
                      <w:sz w:val="20"/>
                      <w:lang w:val="zh-Hans" w:eastAsia="zh-CN"/>
                    </w:rPr>
                    <w:t>通用条款为准</w:t>
                  </w:r>
                  <w:r w:rsidRPr="001D4FA8">
                    <w:rPr>
                      <w:rFonts w:ascii="微软雅黑" w:eastAsia="微软雅黑" w:hAnsi="微软雅黑" w:hint="eastAsia"/>
                      <w:color w:val="000000"/>
                      <w:spacing w:val="6"/>
                      <w:sz w:val="20"/>
                      <w:lang w:eastAsia="zh-CN"/>
                    </w:rPr>
                    <w:t>；</w:t>
                  </w:r>
                </w:p>
                <w:p w:rsidR="00856209" w:rsidRPr="004838D3" w:rsidRDefault="00856209">
                  <w:pPr>
                    <w:spacing w:line="240" w:lineRule="exact"/>
                    <w:ind w:left="72"/>
                    <w:jc w:val="both"/>
                    <w:textAlignment w:val="baseline"/>
                    <w:rPr>
                      <w:rFonts w:ascii="微软雅黑" w:eastAsia="微软雅黑" w:hAnsi="微软雅黑"/>
                      <w:color w:val="000000"/>
                      <w:spacing w:val="7"/>
                      <w:sz w:val="20"/>
                      <w:lang w:eastAsia="zh-CN"/>
                    </w:rPr>
                  </w:pPr>
                  <w:r w:rsidRPr="004838D3">
                    <w:rPr>
                      <w:rFonts w:ascii="微软雅黑" w:eastAsia="微软雅黑" w:hAnsi="微软雅黑"/>
                      <w:color w:val="000000"/>
                      <w:spacing w:val="7"/>
                      <w:sz w:val="20"/>
                      <w:lang w:eastAsia="zh-CN"/>
                    </w:rPr>
                    <w:t>3)</w:t>
                  </w:r>
                  <w:r>
                    <w:rPr>
                      <w:rFonts w:ascii="微软雅黑" w:eastAsia="微软雅黑" w:hAnsi="微软雅黑" w:hint="eastAsia"/>
                      <w:color w:val="000000"/>
                      <w:spacing w:val="6"/>
                      <w:sz w:val="20"/>
                      <w:lang w:val="zh-Hans" w:eastAsia="zh-CN"/>
                    </w:rPr>
                    <w:t>《</w:t>
                  </w:r>
                  <w:r w:rsidRPr="00BD79CB">
                    <w:rPr>
                      <w:rFonts w:ascii="微软雅黑" w:eastAsia="微软雅黑" w:hAnsi="微软雅黑" w:hint="eastAsia"/>
                      <w:color w:val="000000"/>
                      <w:spacing w:val="-3"/>
                      <w:sz w:val="20"/>
                      <w:lang w:val="zh-Hans" w:eastAsia="zh-CN"/>
                    </w:rPr>
                    <w:t>费森尤斯医药用品</w:t>
                  </w:r>
                  <w:r w:rsidRPr="00BD79CB">
                    <w:rPr>
                      <w:rFonts w:ascii="微软雅黑" w:eastAsia="微软雅黑" w:hAnsi="微软雅黑"/>
                      <w:color w:val="000000"/>
                      <w:spacing w:val="-3"/>
                      <w:sz w:val="20"/>
                      <w:lang w:val="zh-Hans" w:eastAsia="zh-CN"/>
                    </w:rPr>
                    <w:t>（</w:t>
                  </w:r>
                  <w:r w:rsidRPr="00BD79CB">
                    <w:rPr>
                      <w:rFonts w:ascii="微软雅黑" w:eastAsia="微软雅黑" w:hAnsi="微软雅黑" w:hint="eastAsia"/>
                      <w:color w:val="000000"/>
                      <w:spacing w:val="-3"/>
                      <w:sz w:val="20"/>
                      <w:lang w:val="zh-Hans" w:eastAsia="zh-CN"/>
                    </w:rPr>
                    <w:t>上海</w:t>
                  </w:r>
                  <w:r w:rsidRPr="00BD79CB">
                    <w:rPr>
                      <w:rFonts w:ascii="微软雅黑" w:eastAsia="微软雅黑" w:hAnsi="微软雅黑"/>
                      <w:color w:val="000000"/>
                      <w:spacing w:val="-3"/>
                      <w:sz w:val="20"/>
                      <w:lang w:val="zh-Hans" w:eastAsia="zh-CN"/>
                    </w:rPr>
                    <w:t>）</w:t>
                  </w:r>
                  <w:r w:rsidRPr="00BD79CB">
                    <w:rPr>
                      <w:rFonts w:ascii="微软雅黑" w:eastAsia="微软雅黑" w:hAnsi="微软雅黑" w:hint="eastAsia"/>
                      <w:color w:val="000000"/>
                      <w:spacing w:val="-3"/>
                      <w:sz w:val="20"/>
                      <w:lang w:val="zh-Hans" w:eastAsia="zh-CN"/>
                    </w:rPr>
                    <w:t>有限公司</w:t>
                  </w:r>
                  <w:r w:rsidRPr="00BD79CB">
                    <w:rPr>
                      <w:rFonts w:ascii="微软雅黑" w:eastAsia="微软雅黑" w:hAnsi="微软雅黑"/>
                      <w:color w:val="000000"/>
                      <w:spacing w:val="-3"/>
                      <w:sz w:val="20"/>
                      <w:lang w:val="zh-Hans" w:eastAsia="zh-CN"/>
                    </w:rPr>
                    <w:t>采购通用条款</w:t>
                  </w:r>
                  <w:r>
                    <w:rPr>
                      <w:rFonts w:ascii="微软雅黑" w:eastAsia="微软雅黑" w:hAnsi="微软雅黑" w:hint="eastAsia"/>
                      <w:color w:val="000000"/>
                      <w:spacing w:val="6"/>
                      <w:sz w:val="20"/>
                      <w:lang w:val="zh-Hans" w:eastAsia="zh-CN"/>
                    </w:rPr>
                    <w:t>》</w:t>
                  </w:r>
                  <w:r w:rsidRPr="004838D3">
                    <w:rPr>
                      <w:rFonts w:ascii="微软雅黑" w:eastAsia="微软雅黑" w:hAnsi="微软雅黑"/>
                      <w:color w:val="000000"/>
                      <w:spacing w:val="7"/>
                      <w:sz w:val="20"/>
                      <w:lang w:val="zh-Hans" w:eastAsia="zh-CN"/>
                    </w:rPr>
                    <w:t>可从</w:t>
                  </w:r>
                  <w:r>
                    <w:rPr>
                      <w:rFonts w:ascii="微软雅黑" w:eastAsia="微软雅黑" w:hAnsi="微软雅黑" w:hint="eastAsia"/>
                      <w:color w:val="000000"/>
                      <w:spacing w:val="7"/>
                      <w:sz w:val="20"/>
                      <w:lang w:val="zh-Hans" w:eastAsia="zh-CN"/>
                    </w:rPr>
                    <w:t>买方</w:t>
                  </w:r>
                  <w:del w:id="0" w:author="Dylan Wang" w:date="2016-12-16T09:49:00Z">
                    <w:r w:rsidRPr="004838D3" w:rsidDel="00F21DA9">
                      <w:rPr>
                        <w:rFonts w:ascii="微软雅黑" w:eastAsia="微软雅黑" w:hAnsi="微软雅黑"/>
                        <w:color w:val="000000"/>
                        <w:spacing w:val="7"/>
                        <w:sz w:val="20"/>
                        <w:lang w:val="zh-Hans" w:eastAsia="zh-CN"/>
                      </w:rPr>
                      <w:delText>采购部</w:delText>
                    </w:r>
                  </w:del>
                  <w:ins w:id="1" w:author="Dylan Wang" w:date="2016-12-16T09:49:00Z">
                    <w:r w:rsidR="00F21DA9">
                      <w:rPr>
                        <w:rFonts w:ascii="微软雅黑" w:eastAsia="微软雅黑" w:hAnsi="微软雅黑" w:hint="eastAsia"/>
                        <w:color w:val="000000"/>
                        <w:spacing w:val="7"/>
                        <w:sz w:val="20"/>
                        <w:lang w:val="zh-Hans" w:eastAsia="zh-CN"/>
                      </w:rPr>
                      <w:t>财务部-</w:t>
                    </w:r>
                    <w:r w:rsidR="00F21DA9">
                      <w:rPr>
                        <w:rFonts w:ascii="微软雅黑" w:eastAsia="微软雅黑" w:hAnsi="微软雅黑"/>
                        <w:color w:val="000000"/>
                        <w:spacing w:val="7"/>
                        <w:sz w:val="20"/>
                        <w:lang w:val="zh-Hans" w:eastAsia="zh-CN"/>
                      </w:rPr>
                      <w:t>采购</w:t>
                    </w:r>
                    <w:r w:rsidR="00F21DA9">
                      <w:rPr>
                        <w:rFonts w:ascii="微软雅黑" w:eastAsia="微软雅黑" w:hAnsi="微软雅黑" w:hint="eastAsia"/>
                        <w:color w:val="000000"/>
                        <w:spacing w:val="7"/>
                        <w:sz w:val="20"/>
                        <w:lang w:eastAsia="zh-CN"/>
                      </w:rPr>
                      <w:t>处</w:t>
                    </w:r>
                  </w:ins>
                  <w:r w:rsidRPr="004838D3">
                    <w:rPr>
                      <w:rFonts w:ascii="微软雅黑" w:eastAsia="微软雅黑" w:hAnsi="微软雅黑"/>
                      <w:color w:val="000000"/>
                      <w:spacing w:val="7"/>
                      <w:sz w:val="20"/>
                      <w:lang w:val="zh-Hans" w:eastAsia="zh-CN"/>
                    </w:rPr>
                    <w:t>获取</w:t>
                  </w:r>
                  <w:r>
                    <w:rPr>
                      <w:rFonts w:ascii="微软雅黑" w:eastAsia="微软雅黑" w:hAnsi="微软雅黑" w:hint="eastAsia"/>
                      <w:color w:val="000000"/>
                      <w:spacing w:val="7"/>
                      <w:sz w:val="20"/>
                      <w:lang w:eastAsia="zh-CN"/>
                    </w:rPr>
                    <w:t>；</w:t>
                  </w:r>
                </w:p>
                <w:p w:rsidR="00856209" w:rsidRPr="004838D3" w:rsidRDefault="00856209" w:rsidP="008474B1">
                  <w:pPr>
                    <w:spacing w:line="240" w:lineRule="exact"/>
                    <w:ind w:left="72"/>
                    <w:jc w:val="both"/>
                    <w:textAlignment w:val="baseline"/>
                    <w:rPr>
                      <w:rFonts w:ascii="微软雅黑" w:eastAsia="微软雅黑" w:hAnsi="微软雅黑"/>
                      <w:color w:val="000000"/>
                      <w:spacing w:val="10"/>
                      <w:sz w:val="20"/>
                      <w:lang w:val="zh-Hans" w:eastAsia="zh-CN"/>
                    </w:rPr>
                  </w:pPr>
                  <w:r w:rsidRPr="004838D3">
                    <w:rPr>
                      <w:rFonts w:ascii="微软雅黑" w:eastAsia="微软雅黑" w:hAnsi="微软雅黑"/>
                      <w:color w:val="000000"/>
                      <w:spacing w:val="6"/>
                      <w:sz w:val="20"/>
                      <w:lang w:eastAsia="zh-CN"/>
                    </w:rPr>
                    <w:t>4)</w:t>
                  </w:r>
                  <w:r>
                    <w:rPr>
                      <w:rFonts w:ascii="微软雅黑" w:eastAsia="微软雅黑" w:hAnsi="微软雅黑" w:hint="eastAsia"/>
                      <w:color w:val="000000"/>
                      <w:spacing w:val="6"/>
                      <w:sz w:val="20"/>
                      <w:lang w:eastAsia="zh-CN"/>
                    </w:rPr>
                    <w:t>本</w:t>
                  </w:r>
                  <w:r>
                    <w:rPr>
                      <w:rFonts w:ascii="微软雅黑" w:eastAsia="微软雅黑" w:hAnsi="微软雅黑"/>
                      <w:color w:val="000000"/>
                      <w:spacing w:val="6"/>
                      <w:sz w:val="20"/>
                      <w:lang w:eastAsia="zh-CN"/>
                    </w:rPr>
                    <w:t>采购订单项下</w:t>
                  </w:r>
                  <w:r>
                    <w:rPr>
                      <w:rFonts w:ascii="微软雅黑" w:eastAsia="微软雅黑" w:hAnsi="微软雅黑" w:hint="eastAsia"/>
                      <w:color w:val="000000"/>
                      <w:spacing w:val="6"/>
                      <w:sz w:val="20"/>
                      <w:lang w:val="zh-Hans" w:eastAsia="zh-CN"/>
                    </w:rPr>
                    <w:t>货物和/或</w:t>
                  </w:r>
                  <w:bookmarkStart w:id="2" w:name="_GoBack"/>
                  <w:bookmarkEnd w:id="2"/>
                  <w:r>
                    <w:rPr>
                      <w:rFonts w:ascii="微软雅黑" w:eastAsia="微软雅黑" w:hAnsi="微软雅黑"/>
                      <w:color w:val="000000"/>
                      <w:spacing w:val="6"/>
                      <w:sz w:val="20"/>
                      <w:lang w:val="zh-Hans" w:eastAsia="zh-CN"/>
                    </w:rPr>
                    <w:t>服务</w:t>
                  </w:r>
                  <w:r>
                    <w:rPr>
                      <w:rFonts w:ascii="微软雅黑" w:eastAsia="微软雅黑" w:hAnsi="微软雅黑" w:hint="eastAsia"/>
                      <w:color w:val="000000"/>
                      <w:spacing w:val="6"/>
                      <w:sz w:val="20"/>
                      <w:lang w:val="zh-Hans" w:eastAsia="zh-CN"/>
                    </w:rPr>
                    <w:t>、</w:t>
                  </w:r>
                  <w:r w:rsidRPr="004838D3">
                    <w:rPr>
                      <w:rFonts w:ascii="微软雅黑" w:eastAsia="微软雅黑" w:hAnsi="微软雅黑"/>
                      <w:color w:val="000000"/>
                      <w:spacing w:val="6"/>
                      <w:sz w:val="20"/>
                      <w:lang w:val="zh-Hans" w:eastAsia="zh-CN"/>
                    </w:rPr>
                    <w:t>发票</w:t>
                  </w:r>
                  <w:r>
                    <w:rPr>
                      <w:rFonts w:ascii="微软雅黑" w:eastAsia="微软雅黑" w:hAnsi="微软雅黑" w:hint="eastAsia"/>
                      <w:color w:val="000000"/>
                      <w:spacing w:val="6"/>
                      <w:sz w:val="20"/>
                      <w:lang w:val="zh-Hans" w:eastAsia="zh-CN"/>
                    </w:rPr>
                    <w:t>、</w:t>
                  </w:r>
                  <w:r>
                    <w:rPr>
                      <w:rFonts w:ascii="微软雅黑" w:eastAsia="微软雅黑" w:hAnsi="微软雅黑"/>
                      <w:color w:val="000000"/>
                      <w:spacing w:val="6"/>
                      <w:sz w:val="20"/>
                      <w:lang w:val="zh-Hans" w:eastAsia="zh-CN"/>
                    </w:rPr>
                    <w:t>发货单及其他</w:t>
                  </w:r>
                  <w:r>
                    <w:rPr>
                      <w:rFonts w:ascii="微软雅黑" w:eastAsia="微软雅黑" w:hAnsi="微软雅黑" w:hint="eastAsia"/>
                      <w:color w:val="000000"/>
                      <w:spacing w:val="6"/>
                      <w:sz w:val="20"/>
                      <w:lang w:val="zh-Hans" w:eastAsia="zh-CN"/>
                    </w:rPr>
                    <w:t>有关</w:t>
                  </w:r>
                  <w:r>
                    <w:rPr>
                      <w:rFonts w:ascii="微软雅黑" w:eastAsia="微软雅黑" w:hAnsi="微软雅黑"/>
                      <w:color w:val="000000"/>
                      <w:spacing w:val="6"/>
                      <w:sz w:val="20"/>
                      <w:lang w:val="zh-Hans" w:eastAsia="zh-CN"/>
                    </w:rPr>
                    <w:t>单据</w:t>
                  </w:r>
                  <w:r w:rsidRPr="004838D3">
                    <w:rPr>
                      <w:rFonts w:ascii="微软雅黑" w:eastAsia="微软雅黑" w:hAnsi="微软雅黑"/>
                      <w:color w:val="000000"/>
                      <w:spacing w:val="6"/>
                      <w:sz w:val="20"/>
                      <w:lang w:val="zh-Hans" w:eastAsia="zh-CN"/>
                    </w:rPr>
                    <w:t>上</w:t>
                  </w:r>
                  <w:r>
                    <w:rPr>
                      <w:rFonts w:ascii="微软雅黑" w:eastAsia="微软雅黑" w:hAnsi="微软雅黑" w:hint="eastAsia"/>
                      <w:color w:val="000000"/>
                      <w:spacing w:val="6"/>
                      <w:sz w:val="20"/>
                      <w:lang w:val="zh-Hans" w:eastAsia="zh-CN"/>
                    </w:rPr>
                    <w:t>均应</w:t>
                  </w:r>
                  <w:r w:rsidRPr="004838D3">
                    <w:rPr>
                      <w:rFonts w:ascii="微软雅黑" w:eastAsia="微软雅黑" w:hAnsi="微软雅黑"/>
                      <w:color w:val="000000"/>
                      <w:spacing w:val="6"/>
                      <w:sz w:val="20"/>
                      <w:lang w:val="zh-Hans" w:eastAsia="zh-CN"/>
                    </w:rPr>
                    <w:t>显示</w:t>
                  </w:r>
                  <w:r>
                    <w:rPr>
                      <w:rFonts w:ascii="微软雅黑" w:eastAsia="微软雅黑" w:hAnsi="微软雅黑" w:hint="eastAsia"/>
                      <w:color w:val="000000"/>
                      <w:spacing w:val="6"/>
                      <w:sz w:val="20"/>
                      <w:lang w:val="zh-Hans" w:eastAsia="zh-CN"/>
                    </w:rPr>
                    <w:t>本采购</w:t>
                  </w:r>
                  <w:r w:rsidRPr="004838D3">
                    <w:rPr>
                      <w:rFonts w:ascii="微软雅黑" w:eastAsia="微软雅黑" w:hAnsi="微软雅黑"/>
                      <w:color w:val="000000"/>
                      <w:spacing w:val="6"/>
                      <w:sz w:val="20"/>
                      <w:lang w:val="zh-Hans" w:eastAsia="zh-CN"/>
                    </w:rPr>
                    <w:t>订单号</w:t>
                  </w:r>
                  <w:r>
                    <w:rPr>
                      <w:rFonts w:ascii="微软雅黑" w:eastAsia="微软雅黑" w:hAnsi="微软雅黑" w:hint="eastAsia"/>
                      <w:color w:val="000000"/>
                      <w:spacing w:val="6"/>
                      <w:sz w:val="20"/>
                      <w:lang w:eastAsia="zh-CN"/>
                    </w:rPr>
                    <w:t>，</w:t>
                  </w:r>
                  <w:r>
                    <w:rPr>
                      <w:rFonts w:ascii="微软雅黑" w:eastAsia="微软雅黑" w:hAnsi="微软雅黑"/>
                      <w:color w:val="000000"/>
                      <w:spacing w:val="6"/>
                      <w:sz w:val="20"/>
                      <w:lang w:eastAsia="zh-CN"/>
                    </w:rPr>
                    <w:t>否则</w:t>
                  </w:r>
                  <w:r w:rsidRPr="004838D3">
                    <w:rPr>
                      <w:rFonts w:ascii="微软雅黑" w:eastAsia="微软雅黑" w:hAnsi="微软雅黑"/>
                      <w:color w:val="000000"/>
                      <w:spacing w:val="6"/>
                      <w:sz w:val="20"/>
                      <w:lang w:val="zh-Hans" w:eastAsia="zh-CN"/>
                    </w:rPr>
                    <w:t>会导致不必要的</w:t>
                  </w:r>
                  <w:r>
                    <w:rPr>
                      <w:rFonts w:ascii="微软雅黑" w:eastAsia="微软雅黑" w:hAnsi="微软雅黑" w:hint="eastAsia"/>
                      <w:color w:val="000000"/>
                      <w:spacing w:val="6"/>
                      <w:sz w:val="20"/>
                      <w:lang w:eastAsia="zh-CN"/>
                    </w:rPr>
                    <w:t>迟延，</w:t>
                  </w:r>
                  <w:r>
                    <w:rPr>
                      <w:rFonts w:ascii="微软雅黑" w:eastAsia="微软雅黑" w:hAnsi="微软雅黑"/>
                      <w:color w:val="000000"/>
                      <w:spacing w:val="6"/>
                      <w:sz w:val="20"/>
                      <w:lang w:eastAsia="zh-CN"/>
                    </w:rPr>
                    <w:t>因此造成</w:t>
                  </w:r>
                  <w:r>
                    <w:rPr>
                      <w:rFonts w:ascii="微软雅黑" w:eastAsia="微软雅黑" w:hAnsi="微软雅黑" w:hint="eastAsia"/>
                      <w:color w:val="000000"/>
                      <w:spacing w:val="6"/>
                      <w:sz w:val="20"/>
                      <w:lang w:eastAsia="zh-CN"/>
                    </w:rPr>
                    <w:t>的</w:t>
                  </w:r>
                  <w:r>
                    <w:rPr>
                      <w:rFonts w:ascii="微软雅黑" w:eastAsia="微软雅黑" w:hAnsi="微软雅黑"/>
                      <w:color w:val="000000"/>
                      <w:spacing w:val="6"/>
                      <w:sz w:val="20"/>
                      <w:lang w:eastAsia="zh-CN"/>
                    </w:rPr>
                    <w:t>任何风险</w:t>
                  </w:r>
                  <w:r>
                    <w:rPr>
                      <w:rFonts w:ascii="微软雅黑" w:eastAsia="微软雅黑" w:hAnsi="微软雅黑" w:hint="eastAsia"/>
                      <w:color w:val="000000"/>
                      <w:spacing w:val="6"/>
                      <w:sz w:val="20"/>
                      <w:lang w:eastAsia="zh-CN"/>
                    </w:rPr>
                    <w:t>和</w:t>
                  </w:r>
                  <w:r>
                    <w:rPr>
                      <w:rFonts w:ascii="微软雅黑" w:eastAsia="微软雅黑" w:hAnsi="微软雅黑"/>
                      <w:color w:val="000000"/>
                      <w:spacing w:val="6"/>
                      <w:sz w:val="20"/>
                      <w:lang w:eastAsia="zh-CN"/>
                    </w:rPr>
                    <w:t>责任均</w:t>
                  </w:r>
                  <w:r>
                    <w:rPr>
                      <w:rFonts w:ascii="微软雅黑" w:eastAsia="微软雅黑" w:hAnsi="微软雅黑" w:hint="eastAsia"/>
                      <w:color w:val="000000"/>
                      <w:spacing w:val="6"/>
                      <w:sz w:val="20"/>
                      <w:lang w:eastAsia="zh-CN"/>
                    </w:rPr>
                    <w:t>应由</w:t>
                  </w:r>
                  <w:r>
                    <w:rPr>
                      <w:rFonts w:ascii="微软雅黑" w:eastAsia="微软雅黑" w:hAnsi="微软雅黑"/>
                      <w:color w:val="000000"/>
                      <w:spacing w:val="6"/>
                      <w:sz w:val="20"/>
                      <w:lang w:eastAsia="zh-CN"/>
                    </w:rPr>
                    <w:t>供应商承担</w:t>
                  </w:r>
                  <w:r w:rsidRPr="004838D3">
                    <w:rPr>
                      <w:rFonts w:ascii="微软雅黑" w:eastAsia="微软雅黑" w:hAnsi="微软雅黑"/>
                      <w:color w:val="000000"/>
                      <w:spacing w:val="4"/>
                      <w:sz w:val="20"/>
                      <w:lang w:val="zh-Hans" w:eastAsia="zh-CN"/>
                    </w:rPr>
                    <w:t>。</w:t>
                  </w:r>
                </w:p>
              </w:txbxContent>
            </v:textbox>
            <w10:wrap type="square" anchorx="page" anchory="page"/>
          </v:shape>
        </w:pict>
      </w:r>
      <w:r w:rsidR="00FC16BF" w:rsidRPr="008474B1">
        <w:rPr>
          <w:rFonts w:ascii="微软雅黑" w:eastAsia="微软雅黑" w:hAnsi="微软雅黑"/>
          <w:noProof/>
          <w:lang w:eastAsia="zh-CN"/>
        </w:rPr>
        <mc:AlternateContent>
          <mc:Choice Requires="wps">
            <w:drawing>
              <wp:anchor distT="0" distB="0" distL="114300" distR="114300" simplePos="0" relativeHeight="251644416" behindDoc="0" locked="0" layoutInCell="1" allowOverlap="1" wp14:anchorId="520C0DB9" wp14:editId="3377483A">
                <wp:simplePos x="0" y="0"/>
                <wp:positionH relativeFrom="page">
                  <wp:posOffset>3827720</wp:posOffset>
                </wp:positionH>
                <wp:positionV relativeFrom="page">
                  <wp:posOffset>9611833</wp:posOffset>
                </wp:positionV>
                <wp:extent cx="2796363" cy="0"/>
                <wp:effectExtent l="0" t="0" r="23495" b="1905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6363"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3BD17F" id="直接连接符 1" o:spid="_x0000_s1026" style="position:absolute;left:0;text-align:left;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01.4pt,756.85pt" to="521.6pt,7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" strokeweight=".7pt">
                <w10:wrap anchorx="page" anchory="page"/>
              </v:line>
            </w:pict>
          </mc:Fallback>
        </mc:AlternateContent>
      </w:r>
      <w:r w:rsidR="00DB63D1">
        <w:rPr>
          <w:rFonts w:ascii="微软雅黑" w:eastAsia="微软雅黑" w:hAnsi="微软雅黑"/>
        </w:rPr>
        <w:pict>
          <v:shape id="_x0000_s1031" type="#_x0000_t202" style="position:absolute;margin-left:42.25pt;margin-top:759.15pt;width:190.6pt;height:14.8pt;z-index:-251649536;mso-wrap-distance-left:0;mso-wrap-distance-right:0;mso-position-horizontal-relative:page;mso-position-vertical-relative:page" filled="f" stroked="f">
            <v:textbox style="mso-next-textbox:#_x0000_s1031" inset="0,0,0,0">
              <w:txbxContent>
                <w:p w:rsidR="00856209" w:rsidRPr="004838D3" w:rsidRDefault="00856209">
                  <w:pPr>
                    <w:tabs>
                      <w:tab w:val="right" w:pos="3384"/>
                    </w:tabs>
                    <w:spacing w:after="49" w:line="233" w:lineRule="exact"/>
                    <w:textAlignment w:val="baseline"/>
                    <w:rPr>
                      <w:rFonts w:ascii="微软雅黑" w:eastAsia="微软雅黑" w:hAnsi="微软雅黑"/>
                      <w:color w:val="000000"/>
                      <w:sz w:val="20"/>
                      <w:lang w:val="zh-Hans" w:eastAsia="zh-CN"/>
                    </w:rPr>
                  </w:pPr>
                  <w:r>
                    <w:rPr>
                      <w:rFonts w:ascii="微软雅黑" w:eastAsia="微软雅黑" w:hAnsi="微软雅黑" w:hint="eastAsia"/>
                      <w:color w:val="000000"/>
                      <w:sz w:val="20"/>
                      <w:lang w:val="zh-Hans" w:eastAsia="zh-CN"/>
                    </w:rPr>
                    <w:t>采购</w:t>
                  </w:r>
                  <w:r w:rsidRPr="004838D3">
                    <w:rPr>
                      <w:rFonts w:ascii="微软雅黑" w:eastAsia="微软雅黑" w:hAnsi="微软雅黑"/>
                      <w:color w:val="000000"/>
                      <w:sz w:val="20"/>
                      <w:lang w:val="zh-Hans" w:eastAsia="zh-CN"/>
                    </w:rPr>
                    <w:t>订单确认</w:t>
                  </w:r>
                  <w:r>
                    <w:rPr>
                      <w:rFonts w:ascii="微软雅黑" w:eastAsia="微软雅黑" w:hAnsi="微软雅黑" w:hint="eastAsia"/>
                      <w:color w:val="000000"/>
                      <w:sz w:val="20"/>
                      <w:lang w:eastAsia="zh-CN"/>
                    </w:rPr>
                    <w:t>（</w:t>
                  </w:r>
                  <w:r w:rsidRPr="004838D3" w:rsidDel="00075D3C">
                    <w:rPr>
                      <w:rFonts w:ascii="微软雅黑" w:eastAsia="微软雅黑" w:hAnsi="微软雅黑"/>
                      <w:color w:val="000000"/>
                      <w:sz w:val="20"/>
                      <w:lang w:eastAsia="zh-CN"/>
                    </w:rPr>
                    <w:t xml:space="preserve"> </w:t>
                  </w:r>
                  <w:r w:rsidRPr="004838D3">
                    <w:rPr>
                      <w:rFonts w:ascii="微软雅黑" w:eastAsia="微软雅黑" w:hAnsi="微软雅黑"/>
                      <w:color w:val="000000"/>
                      <w:sz w:val="20"/>
                      <w:lang w:val="zh-Hans" w:eastAsia="zh-CN"/>
                    </w:rPr>
                    <w:t>签章</w:t>
                  </w:r>
                  <w:r>
                    <w:rPr>
                      <w:rFonts w:ascii="微软雅黑" w:eastAsia="微软雅黑" w:hAnsi="微软雅黑" w:hint="eastAsia"/>
                      <w:color w:val="000000"/>
                      <w:sz w:val="20"/>
                      <w:lang w:eastAsia="zh-CN"/>
                    </w:rPr>
                    <w:t>）</w:t>
                  </w:r>
                  <w:r w:rsidRPr="004838D3">
                    <w:rPr>
                      <w:rFonts w:ascii="微软雅黑" w:eastAsia="微软雅黑" w:hAnsi="微软雅黑"/>
                      <w:color w:val="000000"/>
                      <w:sz w:val="20"/>
                      <w:lang w:eastAsia="zh-CN"/>
                    </w:rPr>
                    <w:tab/>
                  </w:r>
                  <w:r>
                    <w:rPr>
                      <w:rFonts w:ascii="微软雅黑" w:eastAsia="微软雅黑" w:hAnsi="微软雅黑"/>
                      <w:color w:val="000000"/>
                      <w:sz w:val="20"/>
                      <w:lang w:eastAsia="zh-CN"/>
                    </w:rPr>
                    <w:t xml:space="preserve">      </w:t>
                  </w:r>
                  <w:r w:rsidRPr="008474B1">
                    <w:rPr>
                      <w:rFonts w:ascii="微软雅黑" w:eastAsia="微软雅黑" w:hAnsi="微软雅黑"/>
                      <w:color w:val="000000"/>
                      <w:sz w:val="20"/>
                      <w:lang w:eastAsia="zh-CN"/>
                    </w:rPr>
                    <w:t>__</w:t>
                  </w:r>
                  <w:r>
                    <w:rPr>
                      <w:rFonts w:ascii="微软雅黑" w:eastAsia="微软雅黑" w:hAnsi="微软雅黑"/>
                      <w:color w:val="000000"/>
                      <w:sz w:val="20"/>
                      <w:lang w:eastAsia="zh-CN"/>
                    </w:rPr>
                    <w:t>__</w:t>
                  </w:r>
                  <w:r>
                    <w:rPr>
                      <w:rFonts w:ascii="微软雅黑" w:eastAsia="微软雅黑" w:hAnsi="微软雅黑" w:hint="eastAsia"/>
                      <w:color w:val="000000"/>
                      <w:sz w:val="20"/>
                      <w:lang w:eastAsia="zh-CN"/>
                    </w:rPr>
                    <w:t>年</w:t>
                  </w:r>
                  <w:r>
                    <w:rPr>
                      <w:rFonts w:ascii="微软雅黑" w:eastAsia="微软雅黑" w:hAnsi="微软雅黑"/>
                      <w:color w:val="000000"/>
                      <w:sz w:val="20"/>
                      <w:lang w:eastAsia="zh-CN"/>
                    </w:rPr>
                    <w:t>__</w:t>
                  </w:r>
                  <w:r>
                    <w:rPr>
                      <w:rFonts w:ascii="微软雅黑" w:eastAsia="微软雅黑" w:hAnsi="微软雅黑" w:hint="eastAsia"/>
                      <w:color w:val="000000"/>
                      <w:sz w:val="20"/>
                      <w:lang w:eastAsia="zh-CN"/>
                    </w:rPr>
                    <w:t>月</w:t>
                  </w:r>
                  <w:r>
                    <w:rPr>
                      <w:rFonts w:ascii="微软雅黑" w:eastAsia="微软雅黑" w:hAnsi="微软雅黑"/>
                      <w:color w:val="000000"/>
                      <w:sz w:val="20"/>
                      <w:lang w:eastAsia="zh-CN"/>
                    </w:rPr>
                    <w:t>__</w:t>
                  </w:r>
                  <w:r>
                    <w:rPr>
                      <w:rFonts w:ascii="微软雅黑" w:eastAsia="微软雅黑" w:hAnsi="微软雅黑" w:hint="eastAsia"/>
                      <w:color w:val="000000"/>
                      <w:sz w:val="20"/>
                      <w:lang w:eastAsia="zh-CN"/>
                    </w:rPr>
                    <w:t>日</w:t>
                  </w:r>
                  <w:r w:rsidRPr="004838D3">
                    <w:rPr>
                      <w:rFonts w:ascii="微软雅黑" w:eastAsia="微软雅黑" w:hAnsi="微软雅黑"/>
                      <w:color w:val="000000"/>
                      <w:sz w:val="24"/>
                      <w:lang w:eastAsia="zh-CN"/>
                    </w:rPr>
                    <w:t xml:space="preserve"> </w:t>
                  </w:r>
                </w:p>
              </w:txbxContent>
            </v:textbox>
            <w10:wrap type="square" anchorx="page" anchory="page"/>
          </v:shape>
        </w:pict>
      </w:r>
      <w:r w:rsidR="00DB63D1">
        <w:rPr>
          <w:rFonts w:ascii="微软雅黑" w:eastAsia="微软雅黑" w:hAnsi="微软雅黑"/>
        </w:rPr>
        <w:pict>
          <v:shape id="_x0000_s1030" type="#_x0000_t202" style="position:absolute;margin-left:299.65pt;margin-top:761.75pt;width:216.25pt;height:12.2pt;z-index:-251648512;mso-wrap-distance-left:0;mso-wrap-distance-right:0;mso-position-horizontal-relative:page;mso-position-vertical-relative:page" filled="f" stroked="f">
            <v:textbox style="mso-next-textbox:#_x0000_s1030" inset="0,0,0,0">
              <w:txbxContent>
                <w:p w:rsidR="00856209" w:rsidRPr="004838D3" w:rsidRDefault="00856209">
                  <w:pPr>
                    <w:tabs>
                      <w:tab w:val="right" w:pos="4320"/>
                    </w:tabs>
                    <w:spacing w:after="34" w:line="196" w:lineRule="exact"/>
                    <w:textAlignment w:val="baseline"/>
                    <w:rPr>
                      <w:rFonts w:ascii="微软雅黑" w:eastAsia="微软雅黑" w:hAnsi="微软雅黑"/>
                      <w:color w:val="000000"/>
                      <w:sz w:val="20"/>
                      <w:lang w:val="zh-Hans"/>
                    </w:rPr>
                  </w:pPr>
                  <w:r>
                    <w:rPr>
                      <w:rFonts w:ascii="微软雅黑" w:eastAsia="微软雅黑" w:hAnsi="微软雅黑" w:hint="eastAsia"/>
                      <w:color w:val="000000"/>
                      <w:sz w:val="20"/>
                      <w:lang w:eastAsia="zh-CN"/>
                    </w:rPr>
                    <w:t>（签</w:t>
                  </w:r>
                  <w:r w:rsidRPr="004838D3">
                    <w:rPr>
                      <w:rFonts w:ascii="微软雅黑" w:eastAsia="微软雅黑" w:hAnsi="微软雅黑"/>
                      <w:color w:val="000000"/>
                      <w:sz w:val="20"/>
                      <w:lang w:val="zh-Hans"/>
                    </w:rPr>
                    <w:t>章</w:t>
                  </w:r>
                  <w:r>
                    <w:rPr>
                      <w:rFonts w:ascii="微软雅黑" w:eastAsia="微软雅黑" w:hAnsi="微软雅黑" w:hint="eastAsia"/>
                      <w:color w:val="000000"/>
                      <w:sz w:val="20"/>
                      <w:lang w:eastAsia="zh-CN"/>
                    </w:rPr>
                    <w:t>）</w:t>
                  </w:r>
                  <w:r w:rsidRPr="004838D3">
                    <w:rPr>
                      <w:rFonts w:ascii="微软雅黑" w:eastAsia="微软雅黑" w:hAnsi="微软雅黑"/>
                      <w:color w:val="000000"/>
                      <w:sz w:val="20"/>
                    </w:rPr>
                    <w:tab/>
                  </w:r>
                  <w:r>
                    <w:rPr>
                      <w:rFonts w:ascii="微软雅黑" w:eastAsia="微软雅黑" w:hAnsi="微软雅黑"/>
                      <w:color w:val="000000"/>
                      <w:sz w:val="20"/>
                    </w:rPr>
                    <w:t xml:space="preserve"> </w:t>
                  </w:r>
                  <w:r w:rsidRPr="00BD79CB">
                    <w:rPr>
                      <w:rFonts w:ascii="微软雅黑" w:eastAsia="微软雅黑" w:hAnsi="微软雅黑"/>
                      <w:color w:val="000000"/>
                      <w:sz w:val="20"/>
                    </w:rPr>
                    <w:t>__</w:t>
                  </w:r>
                  <w:r>
                    <w:rPr>
                      <w:rFonts w:ascii="微软雅黑" w:eastAsia="微软雅黑" w:hAnsi="微软雅黑"/>
                      <w:color w:val="000000"/>
                      <w:sz w:val="20"/>
                    </w:rPr>
                    <w:t>__</w:t>
                  </w:r>
                  <w:r>
                    <w:rPr>
                      <w:rFonts w:ascii="微软雅黑" w:eastAsia="微软雅黑" w:hAnsi="微软雅黑" w:hint="eastAsia"/>
                      <w:color w:val="000000"/>
                      <w:sz w:val="20"/>
                      <w:lang w:eastAsia="zh-CN"/>
                    </w:rPr>
                    <w:t>年</w:t>
                  </w:r>
                  <w:r>
                    <w:rPr>
                      <w:rFonts w:ascii="微软雅黑" w:eastAsia="微软雅黑" w:hAnsi="微软雅黑"/>
                      <w:color w:val="000000"/>
                      <w:sz w:val="20"/>
                      <w:lang w:eastAsia="zh-CN"/>
                    </w:rPr>
                    <w:t>__</w:t>
                  </w:r>
                  <w:r>
                    <w:rPr>
                      <w:rFonts w:ascii="微软雅黑" w:eastAsia="微软雅黑" w:hAnsi="微软雅黑" w:hint="eastAsia"/>
                      <w:color w:val="000000"/>
                      <w:sz w:val="20"/>
                      <w:lang w:eastAsia="zh-CN"/>
                    </w:rPr>
                    <w:t>月</w:t>
                  </w:r>
                  <w:r>
                    <w:rPr>
                      <w:rFonts w:ascii="微软雅黑" w:eastAsia="微软雅黑" w:hAnsi="微软雅黑"/>
                      <w:color w:val="000000"/>
                      <w:sz w:val="20"/>
                      <w:lang w:eastAsia="zh-CN"/>
                    </w:rPr>
                    <w:t>__</w:t>
                  </w:r>
                  <w:r>
                    <w:rPr>
                      <w:rFonts w:ascii="微软雅黑" w:eastAsia="微软雅黑" w:hAnsi="微软雅黑" w:hint="eastAsia"/>
                      <w:color w:val="000000"/>
                      <w:sz w:val="20"/>
                      <w:lang w:eastAsia="zh-CN"/>
                    </w:rPr>
                    <w:t>日</w:t>
                  </w:r>
                </w:p>
              </w:txbxContent>
            </v:textbox>
            <w10:wrap type="square" anchorx="page" anchory="page"/>
          </v:shape>
        </w:pict>
      </w:r>
      <w:r w:rsidR="00DB63D1">
        <w:rPr>
          <w:rFonts w:ascii="微软雅黑" w:eastAsia="微软雅黑" w:hAnsi="微软雅黑"/>
        </w:rPr>
        <w:pict>
          <v:shape id="_x0000_s1041" type="#_x0000_t202" style="position:absolute;margin-left:33.55pt;margin-top:736.5pt;width:524.45pt;height:43.1pt;z-index:-251658752;mso-wrap-distance-left:0;mso-wrap-distance-right:0;mso-position-horizontal-relative:page;mso-position-vertical-relative:page" filled="f" stroked="f">
            <v:textbox style="mso-next-textbox:#_x0000_s1041" inset="0,0,0,0">
              <w:txbxContent>
                <w:p w:rsidR="00856209" w:rsidRPr="008474B1" w:rsidRDefault="00856209">
                  <w:pPr>
                    <w:rPr>
                      <w:rFonts w:eastAsiaTheme="minorEastAsia"/>
                      <w:lang w:eastAsia="zh-CN"/>
                    </w:rPr>
                  </w:pPr>
                </w:p>
              </w:txbxContent>
            </v:textbox>
            <w10:wrap type="square" anchorx="page" anchory="page"/>
          </v:shape>
        </w:pict>
      </w:r>
      <w:r w:rsidR="00DB63D1">
        <w:rPr>
          <w:rFonts w:ascii="微软雅黑" w:eastAsia="微软雅黑" w:hAnsi="微软雅黑"/>
        </w:rPr>
        <w:pict>
          <v:shape id="_x0000_s1033" type="#_x0000_t202" style="position:absolute;margin-left:37.55pt;margin-top:666.5pt;width:516.15pt;height:65.25pt;z-index:-251651584;mso-wrap-distance-left:0;mso-wrap-distance-right:0;mso-position-horizontal-relative:page;mso-position-vertical-relative:page" filled="f" stroked="f">
            <v:textbox style="mso-next-textbox:#_x0000_s1033" inset="0,0,0,0">
              <w:txbxContent>
                <w:tbl>
                  <w:tblPr>
                    <w:tblW w:w="10348" w:type="dxa"/>
                    <w:tblLayout w:type="fixed"/>
                    <w:tblCellMar>
                      <w:left w:w="0" w:type="dxa"/>
                      <w:right w:w="0" w:type="dxa"/>
                    </w:tblCellMar>
                    <w:tblLook w:val="0000" w:firstRow="0" w:lastRow="0" w:firstColumn="0" w:lastColumn="0" w:noHBand="0" w:noVBand="0"/>
                  </w:tblPr>
                  <w:tblGrid>
                    <w:gridCol w:w="5174"/>
                    <w:gridCol w:w="5174"/>
                  </w:tblGrid>
                  <w:tr w:rsidR="00856209" w:rsidRPr="004838D3" w:rsidTr="008474B1">
                    <w:trPr>
                      <w:trHeight w:hRule="exact" w:val="1161"/>
                    </w:trPr>
                    <w:tc>
                      <w:tcPr>
                        <w:tcW w:w="5174" w:type="dxa"/>
                        <w:tcBorders>
                          <w:top w:val="none" w:sz="0" w:space="0" w:color="000000"/>
                          <w:left w:val="none" w:sz="0" w:space="0" w:color="000000"/>
                          <w:bottom w:val="none" w:sz="0" w:space="0" w:color="000000"/>
                          <w:right w:val="none" w:sz="0" w:space="0" w:color="000000"/>
                        </w:tcBorders>
                      </w:tcPr>
                      <w:p w:rsidR="00856209" w:rsidRPr="004838D3" w:rsidRDefault="00856209" w:rsidP="008474B1">
                        <w:pPr>
                          <w:spacing w:before="921" w:line="235" w:lineRule="exact"/>
                          <w:ind w:right="2923"/>
                          <w:textAlignment w:val="baseline"/>
                          <w:rPr>
                            <w:rFonts w:ascii="微软雅黑" w:eastAsia="微软雅黑" w:hAnsi="微软雅黑"/>
                            <w:color w:val="000000"/>
                            <w:sz w:val="20"/>
                            <w:lang w:val="zh-Hans"/>
                          </w:rPr>
                        </w:pPr>
                        <w:r w:rsidRPr="008474B1">
                          <w:rPr>
                            <w:rFonts w:ascii="微软雅黑" w:eastAsia="微软雅黑" w:hAnsi="微软雅黑"/>
                            <w:color w:val="000000"/>
                            <w:sz w:val="20"/>
                            <w:highlight w:val="yellow"/>
                            <w:lang w:val="zh-Hans" w:eastAsia="zh-CN"/>
                          </w:rPr>
                          <w:t>[</w:t>
                        </w:r>
                        <w:proofErr w:type="spellStart"/>
                        <w:r w:rsidRPr="008474B1">
                          <w:rPr>
                            <w:rFonts w:ascii="微软雅黑" w:eastAsia="微软雅黑" w:hAnsi="微软雅黑"/>
                            <w:color w:val="000000"/>
                            <w:sz w:val="20"/>
                            <w:highlight w:val="yellow"/>
                            <w:lang w:val="zh-Hans"/>
                          </w:rPr>
                          <w:t>供应商</w:t>
                        </w:r>
                        <w:proofErr w:type="spellEnd"/>
                        <w:r w:rsidRPr="008474B1">
                          <w:rPr>
                            <w:rFonts w:ascii="微软雅黑" w:eastAsia="微软雅黑" w:hAnsi="微软雅黑" w:hint="eastAsia"/>
                            <w:color w:val="000000"/>
                            <w:sz w:val="20"/>
                            <w:highlight w:val="yellow"/>
                            <w:lang w:val="zh-Hans" w:eastAsia="zh-CN"/>
                          </w:rPr>
                          <w:t>名称</w:t>
                        </w:r>
                        <w:r w:rsidRPr="008474B1">
                          <w:rPr>
                            <w:rFonts w:ascii="微软雅黑" w:eastAsia="微软雅黑" w:hAnsi="微软雅黑"/>
                            <w:color w:val="000000"/>
                            <w:sz w:val="20"/>
                            <w:highlight w:val="yellow"/>
                            <w:lang w:val="zh-Hans" w:eastAsia="zh-CN"/>
                          </w:rPr>
                          <w:t>]</w:t>
                        </w:r>
                      </w:p>
                    </w:tc>
                    <w:tc>
                      <w:tcPr>
                        <w:tcW w:w="5174" w:type="dxa"/>
                        <w:tcBorders>
                          <w:top w:val="none" w:sz="0" w:space="0" w:color="000000"/>
                          <w:left w:val="none" w:sz="0" w:space="0" w:color="000000"/>
                          <w:bottom w:val="none" w:sz="0" w:space="0" w:color="000000"/>
                          <w:right w:val="none" w:sz="0" w:space="0" w:color="000000"/>
                        </w:tcBorders>
                      </w:tcPr>
                      <w:p w:rsidR="00856209" w:rsidRPr="004838D3" w:rsidRDefault="00856209" w:rsidP="008474B1">
                        <w:pPr>
                          <w:spacing w:before="90" w:line="240" w:lineRule="exact"/>
                          <w:textAlignment w:val="baseline"/>
                          <w:rPr>
                            <w:rFonts w:ascii="微软雅黑" w:eastAsia="微软雅黑" w:hAnsi="微软雅黑"/>
                            <w:color w:val="000000"/>
                            <w:sz w:val="20"/>
                            <w:lang w:val="zh-Hans" w:eastAsia="zh-CN"/>
                          </w:rPr>
                        </w:pPr>
                        <w:r w:rsidRPr="004838D3">
                          <w:rPr>
                            <w:rFonts w:ascii="微软雅黑" w:eastAsia="微软雅黑" w:hAnsi="微软雅黑"/>
                            <w:color w:val="000000"/>
                            <w:sz w:val="20"/>
                            <w:lang w:val="zh-Hans" w:eastAsia="zh-CN"/>
                          </w:rPr>
                          <w:t>您诚挚的</w:t>
                        </w:r>
                        <w:r w:rsidRPr="004838D3">
                          <w:rPr>
                            <w:rFonts w:ascii="微软雅黑" w:eastAsia="微软雅黑" w:hAnsi="微软雅黑"/>
                            <w:color w:val="000000"/>
                            <w:sz w:val="20"/>
                            <w:lang w:eastAsia="zh-CN"/>
                          </w:rPr>
                          <w:t>,</w:t>
                        </w:r>
                      </w:p>
                      <w:p w:rsidR="00856209" w:rsidRPr="004838D3" w:rsidRDefault="00856209" w:rsidP="008474B1">
                        <w:pPr>
                          <w:spacing w:before="591" w:line="235" w:lineRule="exact"/>
                          <w:textAlignment w:val="baseline"/>
                          <w:rPr>
                            <w:rFonts w:ascii="微软雅黑" w:eastAsia="微软雅黑" w:hAnsi="微软雅黑"/>
                            <w:color w:val="000000"/>
                            <w:sz w:val="20"/>
                            <w:lang w:val="zh-Hans" w:eastAsia="zh-CN"/>
                          </w:rPr>
                        </w:pPr>
                        <w:r>
                          <w:rPr>
                            <w:rFonts w:ascii="微软雅黑" w:eastAsia="微软雅黑" w:hAnsi="微软雅黑" w:hint="eastAsia"/>
                            <w:color w:val="000000"/>
                            <w:sz w:val="20"/>
                            <w:lang w:val="zh-Hans" w:eastAsia="zh-CN"/>
                          </w:rPr>
                          <w:t>费森尤斯医药用品</w:t>
                        </w:r>
                        <w:r>
                          <w:rPr>
                            <w:rFonts w:ascii="微软雅黑" w:eastAsia="微软雅黑" w:hAnsi="微软雅黑" w:hint="eastAsia"/>
                            <w:color w:val="000000"/>
                            <w:sz w:val="20"/>
                            <w:lang w:eastAsia="zh-CN"/>
                          </w:rPr>
                          <w:t>（</w:t>
                        </w:r>
                        <w:r w:rsidRPr="004838D3" w:rsidDel="0082794E">
                          <w:rPr>
                            <w:rFonts w:ascii="微软雅黑" w:eastAsia="微软雅黑" w:hAnsi="微软雅黑"/>
                            <w:color w:val="000000"/>
                            <w:sz w:val="20"/>
                            <w:lang w:eastAsia="zh-CN"/>
                          </w:rPr>
                          <w:t xml:space="preserve"> </w:t>
                        </w:r>
                        <w:r w:rsidRPr="004838D3">
                          <w:rPr>
                            <w:rFonts w:ascii="微软雅黑" w:eastAsia="微软雅黑" w:hAnsi="微软雅黑"/>
                            <w:color w:val="000000"/>
                            <w:sz w:val="20"/>
                            <w:lang w:val="zh-Hans" w:eastAsia="zh-CN"/>
                          </w:rPr>
                          <w:t>上海</w:t>
                        </w:r>
                        <w:r>
                          <w:rPr>
                            <w:rFonts w:ascii="微软雅黑" w:eastAsia="微软雅黑" w:hAnsi="微软雅黑" w:hint="eastAsia"/>
                            <w:color w:val="000000"/>
                            <w:sz w:val="20"/>
                            <w:lang w:eastAsia="zh-CN"/>
                          </w:rPr>
                          <w:t>）</w:t>
                        </w:r>
                        <w:r w:rsidRPr="004838D3">
                          <w:rPr>
                            <w:rFonts w:ascii="微软雅黑" w:eastAsia="微软雅黑" w:hAnsi="微软雅黑"/>
                            <w:color w:val="000000"/>
                            <w:sz w:val="20"/>
                            <w:lang w:val="zh-Hans" w:eastAsia="zh-CN"/>
                          </w:rPr>
                          <w:t>有限公司</w:t>
                        </w:r>
                        <w:r w:rsidRPr="004838D3">
                          <w:rPr>
                            <w:rFonts w:ascii="微软雅黑" w:eastAsia="微软雅黑" w:hAnsi="微软雅黑"/>
                            <w:color w:val="000000"/>
                            <w:sz w:val="24"/>
                            <w:lang w:eastAsia="zh-CN"/>
                          </w:rPr>
                          <w:t xml:space="preserve"> </w:t>
                        </w:r>
                      </w:p>
                    </w:tc>
                  </w:tr>
                </w:tbl>
                <w:p w:rsidR="00856209" w:rsidRPr="004838D3" w:rsidRDefault="00856209">
                  <w:pPr>
                    <w:spacing w:after="124" w:line="20" w:lineRule="exact"/>
                    <w:rPr>
                      <w:rFonts w:ascii="微软雅黑" w:eastAsia="微软雅黑" w:hAnsi="微软雅黑"/>
                      <w:lang w:eastAsia="zh-CN"/>
                    </w:rPr>
                  </w:pPr>
                </w:p>
              </w:txbxContent>
            </v:textbox>
            <w10:wrap type="square" anchorx="page" anchory="page"/>
          </v:shape>
        </w:pict>
      </w:r>
      <w:r w:rsidR="00DB63D1">
        <w:rPr>
          <w:rFonts w:ascii="微软雅黑" w:eastAsia="微软雅黑" w:hAnsi="微软雅黑"/>
        </w:rPr>
        <w:pict>
          <v:shape id="_x0000_s1036" type="#_x0000_t202" style="position:absolute;margin-left:312pt;margin-top:119.5pt;width:250.8pt;height:192.5pt;z-index:-251654656;mso-wrap-distance-left:0;mso-wrap-distance-right:0;mso-position-horizontal-relative:page;mso-position-vertical-relative:page" filled="f" stroked="f">
            <v:textbox style="mso-next-textbox:#_x0000_s1036" inset="0,0,0,0">
              <w:txbxContent>
                <w:p w:rsidR="00856209" w:rsidRPr="00C756CF" w:rsidRDefault="00856209" w:rsidP="00492B0A">
                  <w:pPr>
                    <w:tabs>
                      <w:tab w:val="left" w:pos="1512"/>
                    </w:tabs>
                    <w:spacing w:line="283" w:lineRule="exact"/>
                    <w:jc w:val="both"/>
                    <w:textAlignment w:val="baseline"/>
                    <w:rPr>
                      <w:rFonts w:ascii="微软雅黑" w:eastAsia="微软雅黑" w:hAnsi="微软雅黑"/>
                      <w:color w:val="000000"/>
                      <w:spacing w:val="4"/>
                      <w:sz w:val="20"/>
                      <w:lang w:val="zh-Hans" w:eastAsia="zh-CN"/>
                    </w:rPr>
                  </w:pPr>
                  <w:r w:rsidRPr="00C756CF">
                    <w:rPr>
                      <w:rFonts w:ascii="微软雅黑" w:eastAsia="微软雅黑" w:hAnsi="微软雅黑"/>
                      <w:color w:val="000000"/>
                      <w:spacing w:val="4"/>
                      <w:sz w:val="20"/>
                      <w:lang w:val="zh-Hans" w:eastAsia="zh-CN"/>
                    </w:rPr>
                    <w:t>采购订单号</w:t>
                  </w:r>
                  <w:r>
                    <w:rPr>
                      <w:rFonts w:ascii="微软雅黑" w:eastAsia="微软雅黑" w:hAnsi="微软雅黑" w:hint="eastAsia"/>
                      <w:color w:val="000000"/>
                      <w:spacing w:val="4"/>
                      <w:sz w:val="20"/>
                      <w:lang w:val="zh-Hans" w:eastAsia="zh-CN"/>
                    </w:rPr>
                    <w:t>：</w:t>
                  </w:r>
                  <w:r w:rsidRPr="00C756CF">
                    <w:rPr>
                      <w:rFonts w:ascii="微软雅黑" w:eastAsia="微软雅黑" w:hAnsi="微软雅黑"/>
                      <w:color w:val="000000"/>
                      <w:spacing w:val="4"/>
                      <w:sz w:val="20"/>
                      <w:lang w:val="zh-Hans" w:eastAsia="zh-CN"/>
                    </w:rPr>
                    <w:tab/>
                  </w:r>
                  <w:r w:rsidRPr="00BD79CB">
                    <w:rPr>
                      <w:rFonts w:ascii="微软雅黑" w:eastAsia="微软雅黑" w:hAnsi="微软雅黑" w:hint="eastAsia"/>
                      <w:color w:val="000000"/>
                      <w:spacing w:val="-10"/>
                      <w:sz w:val="20"/>
                      <w:highlight w:val="yellow"/>
                      <w:lang w:val="zh-Hans" w:eastAsia="zh-CN"/>
                    </w:rPr>
                    <w:t>[</w:t>
                  </w:r>
                  <w:r>
                    <w:rPr>
                      <w:rFonts w:ascii="微软雅黑" w:eastAsia="微软雅黑" w:hAnsi="微软雅黑" w:hint="eastAsia"/>
                      <w:color w:val="000000"/>
                      <w:spacing w:val="-10"/>
                      <w:sz w:val="20"/>
                      <w:highlight w:val="yellow"/>
                      <w:lang w:val="zh-Hans" w:eastAsia="zh-CN"/>
                    </w:rPr>
                    <w:t>•</w:t>
                  </w:r>
                  <w:r w:rsidRPr="00BD79CB">
                    <w:rPr>
                      <w:rFonts w:ascii="微软雅黑" w:eastAsia="微软雅黑" w:hAnsi="微软雅黑"/>
                      <w:color w:val="000000"/>
                      <w:spacing w:val="-10"/>
                      <w:sz w:val="20"/>
                      <w:highlight w:val="yellow"/>
                      <w:lang w:val="zh-Hans" w:eastAsia="zh-CN"/>
                    </w:rPr>
                    <w:t>]</w:t>
                  </w:r>
                </w:p>
                <w:p w:rsidR="00856209" w:rsidRPr="00C756CF" w:rsidRDefault="00856209" w:rsidP="00492B0A">
                  <w:pPr>
                    <w:tabs>
                      <w:tab w:val="left" w:pos="1512"/>
                    </w:tabs>
                    <w:spacing w:line="283" w:lineRule="exact"/>
                    <w:jc w:val="both"/>
                    <w:textAlignment w:val="baseline"/>
                    <w:rPr>
                      <w:rFonts w:ascii="微软雅黑" w:eastAsia="微软雅黑" w:hAnsi="微软雅黑"/>
                      <w:color w:val="000000"/>
                      <w:spacing w:val="5"/>
                      <w:sz w:val="20"/>
                      <w:lang w:val="zh-Hans" w:eastAsia="zh-CN"/>
                    </w:rPr>
                  </w:pPr>
                  <w:r w:rsidRPr="00C756CF">
                    <w:rPr>
                      <w:rFonts w:ascii="微软雅黑" w:eastAsia="微软雅黑" w:hAnsi="微软雅黑"/>
                      <w:color w:val="000000"/>
                      <w:spacing w:val="5"/>
                      <w:sz w:val="20"/>
                      <w:lang w:val="zh-Hans" w:eastAsia="zh-CN"/>
                    </w:rPr>
                    <w:t>日期</w:t>
                  </w:r>
                  <w:r>
                    <w:rPr>
                      <w:rFonts w:ascii="微软雅黑" w:eastAsia="微软雅黑" w:hAnsi="微软雅黑" w:hint="eastAsia"/>
                      <w:color w:val="000000"/>
                      <w:spacing w:val="5"/>
                      <w:sz w:val="20"/>
                      <w:lang w:val="zh-Hans" w:eastAsia="zh-CN"/>
                    </w:rPr>
                    <w:t>：</w:t>
                  </w:r>
                  <w:r w:rsidRPr="00C756CF">
                    <w:rPr>
                      <w:rFonts w:ascii="微软雅黑" w:eastAsia="微软雅黑" w:hAnsi="微软雅黑"/>
                      <w:color w:val="000000"/>
                      <w:spacing w:val="5"/>
                      <w:sz w:val="20"/>
                      <w:lang w:val="zh-Hans" w:eastAsia="zh-CN"/>
                    </w:rPr>
                    <w:tab/>
                  </w:r>
                  <w:r w:rsidRPr="00BD79CB">
                    <w:rPr>
                      <w:rFonts w:ascii="微软雅黑" w:eastAsia="微软雅黑" w:hAnsi="微软雅黑" w:hint="eastAsia"/>
                      <w:color w:val="000000"/>
                      <w:spacing w:val="-10"/>
                      <w:sz w:val="20"/>
                      <w:highlight w:val="yellow"/>
                      <w:lang w:val="zh-Hans" w:eastAsia="zh-CN"/>
                    </w:rPr>
                    <w:t>[</w:t>
                  </w:r>
                  <w:r>
                    <w:rPr>
                      <w:rFonts w:ascii="微软雅黑" w:eastAsia="微软雅黑" w:hAnsi="微软雅黑" w:hint="eastAsia"/>
                      <w:color w:val="000000"/>
                      <w:spacing w:val="-10"/>
                      <w:sz w:val="20"/>
                      <w:highlight w:val="yellow"/>
                      <w:lang w:val="zh-Hans" w:eastAsia="zh-CN"/>
                    </w:rPr>
                    <w:t>•</w:t>
                  </w:r>
                  <w:r w:rsidRPr="00BD79CB">
                    <w:rPr>
                      <w:rFonts w:ascii="微软雅黑" w:eastAsia="微软雅黑" w:hAnsi="微软雅黑"/>
                      <w:color w:val="000000"/>
                      <w:spacing w:val="-10"/>
                      <w:sz w:val="20"/>
                      <w:highlight w:val="yellow"/>
                      <w:lang w:val="zh-Hans" w:eastAsia="zh-CN"/>
                    </w:rPr>
                    <w:t>]</w:t>
                  </w:r>
                </w:p>
                <w:p w:rsidR="00856209" w:rsidRPr="00C756CF" w:rsidRDefault="00856209" w:rsidP="00492B0A">
                  <w:pPr>
                    <w:tabs>
                      <w:tab w:val="left" w:pos="1512"/>
                    </w:tabs>
                    <w:spacing w:line="283" w:lineRule="exact"/>
                    <w:jc w:val="both"/>
                    <w:textAlignment w:val="baseline"/>
                    <w:rPr>
                      <w:rFonts w:ascii="微软雅黑" w:eastAsia="微软雅黑" w:hAnsi="微软雅黑"/>
                      <w:color w:val="000000"/>
                      <w:spacing w:val="-4"/>
                      <w:sz w:val="20"/>
                      <w:lang w:val="zh-Hans" w:eastAsia="zh-CN"/>
                    </w:rPr>
                  </w:pPr>
                  <w:r w:rsidRPr="00C756CF">
                    <w:rPr>
                      <w:rFonts w:ascii="微软雅黑" w:eastAsia="微软雅黑" w:hAnsi="微软雅黑"/>
                      <w:color w:val="000000"/>
                      <w:spacing w:val="-4"/>
                      <w:sz w:val="20"/>
                      <w:lang w:val="zh-Hans" w:eastAsia="zh-CN"/>
                    </w:rPr>
                    <w:t>货币</w:t>
                  </w:r>
                  <w:r>
                    <w:rPr>
                      <w:rFonts w:ascii="微软雅黑" w:eastAsia="微软雅黑" w:hAnsi="微软雅黑" w:hint="eastAsia"/>
                      <w:color w:val="000000"/>
                      <w:spacing w:val="-4"/>
                      <w:sz w:val="20"/>
                      <w:lang w:val="zh-Hans" w:eastAsia="zh-CN"/>
                    </w:rPr>
                    <w:t>/</w:t>
                  </w:r>
                  <w:r w:rsidRPr="00BD79CB">
                    <w:rPr>
                      <w:rFonts w:ascii="微软雅黑" w:eastAsia="微软雅黑" w:hAnsi="微软雅黑"/>
                      <w:color w:val="000000"/>
                      <w:spacing w:val="-10"/>
                      <w:sz w:val="20"/>
                      <w:lang w:val="zh-Hans" w:eastAsia="zh-CN"/>
                    </w:rPr>
                    <w:t>单位</w:t>
                  </w:r>
                  <w:r>
                    <w:rPr>
                      <w:rFonts w:ascii="微软雅黑" w:eastAsia="微软雅黑" w:hAnsi="微软雅黑" w:hint="eastAsia"/>
                      <w:color w:val="000000"/>
                      <w:spacing w:val="-4"/>
                      <w:sz w:val="20"/>
                      <w:lang w:val="zh-Hans" w:eastAsia="zh-CN"/>
                    </w:rPr>
                    <w:t>：</w:t>
                  </w:r>
                  <w:r w:rsidRPr="00C756CF">
                    <w:rPr>
                      <w:rFonts w:ascii="微软雅黑" w:eastAsia="微软雅黑" w:hAnsi="微软雅黑"/>
                      <w:color w:val="000000"/>
                      <w:spacing w:val="-4"/>
                      <w:sz w:val="20"/>
                      <w:lang w:val="zh-Hans" w:eastAsia="zh-CN"/>
                    </w:rPr>
                    <w:tab/>
                  </w:r>
                  <w:r>
                    <w:rPr>
                      <w:rFonts w:ascii="微软雅黑" w:eastAsia="微软雅黑" w:hAnsi="微软雅黑" w:hint="eastAsia"/>
                      <w:color w:val="000000"/>
                      <w:spacing w:val="-4"/>
                      <w:sz w:val="20"/>
                      <w:lang w:val="zh-Hans" w:eastAsia="zh-CN"/>
                    </w:rPr>
                    <w:t>人民币/元</w:t>
                  </w:r>
                </w:p>
                <w:p w:rsidR="00856209" w:rsidRPr="00C756CF" w:rsidRDefault="00856209" w:rsidP="00492B0A">
                  <w:pPr>
                    <w:tabs>
                      <w:tab w:val="left" w:pos="1512"/>
                    </w:tabs>
                    <w:spacing w:line="283" w:lineRule="exact"/>
                    <w:jc w:val="both"/>
                    <w:textAlignment w:val="baseline"/>
                    <w:rPr>
                      <w:rFonts w:ascii="微软雅黑" w:eastAsia="微软雅黑" w:hAnsi="微软雅黑"/>
                      <w:color w:val="000000"/>
                      <w:spacing w:val="3"/>
                      <w:sz w:val="20"/>
                      <w:lang w:val="zh-Hans" w:eastAsia="zh-CN"/>
                    </w:rPr>
                  </w:pPr>
                  <w:r>
                    <w:rPr>
                      <w:rFonts w:ascii="微软雅黑" w:eastAsia="微软雅黑" w:hAnsi="微软雅黑" w:hint="eastAsia"/>
                      <w:color w:val="000000"/>
                      <w:spacing w:val="3"/>
                      <w:sz w:val="20"/>
                      <w:lang w:val="zh-Hans" w:eastAsia="zh-CN"/>
                    </w:rPr>
                    <w:t>买方</w:t>
                  </w:r>
                  <w:r w:rsidRPr="00C756CF">
                    <w:rPr>
                      <w:rFonts w:ascii="微软雅黑" w:eastAsia="微软雅黑" w:hAnsi="微软雅黑"/>
                      <w:color w:val="000000"/>
                      <w:spacing w:val="3"/>
                      <w:sz w:val="20"/>
                      <w:lang w:val="zh-Hans" w:eastAsia="zh-CN"/>
                    </w:rPr>
                    <w:t>联系人</w:t>
                  </w:r>
                  <w:r>
                    <w:rPr>
                      <w:rFonts w:ascii="微软雅黑" w:eastAsia="微软雅黑" w:hAnsi="微软雅黑" w:hint="eastAsia"/>
                      <w:color w:val="000000"/>
                      <w:spacing w:val="3"/>
                      <w:sz w:val="20"/>
                      <w:lang w:eastAsia="zh-CN"/>
                    </w:rPr>
                    <w:t>：</w:t>
                  </w:r>
                  <w:r w:rsidRPr="00C756CF">
                    <w:rPr>
                      <w:rFonts w:ascii="微软雅黑" w:eastAsia="微软雅黑" w:hAnsi="微软雅黑"/>
                      <w:color w:val="000000"/>
                      <w:spacing w:val="3"/>
                      <w:sz w:val="20"/>
                      <w:lang w:eastAsia="zh-CN"/>
                    </w:rPr>
                    <w:tab/>
                  </w:r>
                  <w:r w:rsidRPr="00BD79CB">
                    <w:rPr>
                      <w:rFonts w:ascii="微软雅黑" w:eastAsia="微软雅黑" w:hAnsi="微软雅黑" w:hint="eastAsia"/>
                      <w:color w:val="000000"/>
                      <w:spacing w:val="-10"/>
                      <w:sz w:val="20"/>
                      <w:highlight w:val="yellow"/>
                      <w:lang w:val="zh-Hans" w:eastAsia="zh-CN"/>
                    </w:rPr>
                    <w:t>[</w:t>
                  </w:r>
                  <w:r>
                    <w:rPr>
                      <w:rFonts w:ascii="微软雅黑" w:eastAsia="微软雅黑" w:hAnsi="微软雅黑" w:hint="eastAsia"/>
                      <w:color w:val="000000"/>
                      <w:spacing w:val="-10"/>
                      <w:sz w:val="20"/>
                      <w:highlight w:val="yellow"/>
                      <w:lang w:val="zh-Hans" w:eastAsia="zh-CN"/>
                    </w:rPr>
                    <w:t>•</w:t>
                  </w:r>
                  <w:r w:rsidRPr="00BD79CB">
                    <w:rPr>
                      <w:rFonts w:ascii="微软雅黑" w:eastAsia="微软雅黑" w:hAnsi="微软雅黑"/>
                      <w:color w:val="000000"/>
                      <w:spacing w:val="-10"/>
                      <w:sz w:val="20"/>
                      <w:highlight w:val="yellow"/>
                      <w:lang w:val="zh-Hans" w:eastAsia="zh-CN"/>
                    </w:rPr>
                    <w:t>]</w:t>
                  </w:r>
                </w:p>
                <w:p w:rsidR="00856209" w:rsidRPr="00C756CF" w:rsidRDefault="00856209" w:rsidP="00492B0A">
                  <w:pPr>
                    <w:tabs>
                      <w:tab w:val="left" w:pos="1512"/>
                    </w:tabs>
                    <w:spacing w:line="283" w:lineRule="exact"/>
                    <w:jc w:val="both"/>
                    <w:textAlignment w:val="baseline"/>
                    <w:rPr>
                      <w:rFonts w:ascii="微软雅黑" w:eastAsia="微软雅黑" w:hAnsi="微软雅黑"/>
                      <w:color w:val="000000"/>
                      <w:spacing w:val="6"/>
                      <w:sz w:val="20"/>
                      <w:lang w:val="zh-Hans" w:eastAsia="zh-CN"/>
                    </w:rPr>
                  </w:pPr>
                  <w:r w:rsidRPr="00C756CF">
                    <w:rPr>
                      <w:rFonts w:ascii="微软雅黑" w:eastAsia="微软雅黑" w:hAnsi="微软雅黑"/>
                      <w:color w:val="000000"/>
                      <w:spacing w:val="6"/>
                      <w:sz w:val="20"/>
                      <w:lang w:val="zh-Hans" w:eastAsia="zh-CN"/>
                    </w:rPr>
                    <w:t>联系人电话</w:t>
                  </w:r>
                  <w:r>
                    <w:rPr>
                      <w:rFonts w:ascii="微软雅黑" w:eastAsia="微软雅黑" w:hAnsi="微软雅黑" w:hint="eastAsia"/>
                      <w:color w:val="000000"/>
                      <w:spacing w:val="6"/>
                      <w:sz w:val="20"/>
                      <w:lang w:eastAsia="zh-CN"/>
                    </w:rPr>
                    <w:t>：</w:t>
                  </w:r>
                  <w:r w:rsidRPr="00C756CF">
                    <w:rPr>
                      <w:rFonts w:ascii="微软雅黑" w:eastAsia="微软雅黑" w:hAnsi="微软雅黑"/>
                      <w:color w:val="000000"/>
                      <w:spacing w:val="6"/>
                      <w:sz w:val="20"/>
                      <w:lang w:eastAsia="zh-CN"/>
                    </w:rPr>
                    <w:tab/>
                  </w:r>
                  <w:r w:rsidRPr="00BD79CB">
                    <w:rPr>
                      <w:rFonts w:ascii="微软雅黑" w:eastAsia="微软雅黑" w:hAnsi="微软雅黑" w:hint="eastAsia"/>
                      <w:color w:val="000000"/>
                      <w:spacing w:val="-10"/>
                      <w:sz w:val="20"/>
                      <w:highlight w:val="yellow"/>
                      <w:lang w:val="zh-Hans" w:eastAsia="zh-CN"/>
                    </w:rPr>
                    <w:t>[</w:t>
                  </w:r>
                  <w:r>
                    <w:rPr>
                      <w:rFonts w:ascii="微软雅黑" w:eastAsia="微软雅黑" w:hAnsi="微软雅黑" w:hint="eastAsia"/>
                      <w:color w:val="000000"/>
                      <w:spacing w:val="-10"/>
                      <w:sz w:val="20"/>
                      <w:highlight w:val="yellow"/>
                      <w:lang w:val="zh-Hans" w:eastAsia="zh-CN"/>
                    </w:rPr>
                    <w:t>•</w:t>
                  </w:r>
                  <w:r w:rsidRPr="00BD79CB">
                    <w:rPr>
                      <w:rFonts w:ascii="微软雅黑" w:eastAsia="微软雅黑" w:hAnsi="微软雅黑"/>
                      <w:color w:val="000000"/>
                      <w:spacing w:val="-10"/>
                      <w:sz w:val="20"/>
                      <w:highlight w:val="yellow"/>
                      <w:lang w:val="zh-Hans" w:eastAsia="zh-CN"/>
                    </w:rPr>
                    <w:t>]</w:t>
                  </w:r>
                </w:p>
                <w:p w:rsidR="00856209" w:rsidRPr="00C756CF" w:rsidRDefault="00856209" w:rsidP="00492B0A">
                  <w:pPr>
                    <w:tabs>
                      <w:tab w:val="left" w:pos="1512"/>
                    </w:tabs>
                    <w:spacing w:line="283" w:lineRule="exact"/>
                    <w:jc w:val="both"/>
                    <w:textAlignment w:val="baseline"/>
                    <w:rPr>
                      <w:rFonts w:ascii="微软雅黑" w:eastAsia="微软雅黑" w:hAnsi="微软雅黑"/>
                      <w:color w:val="000000"/>
                      <w:spacing w:val="6"/>
                      <w:sz w:val="20"/>
                      <w:lang w:val="zh-Hans" w:eastAsia="zh-Hans"/>
                    </w:rPr>
                  </w:pPr>
                  <w:r w:rsidRPr="00C756CF">
                    <w:rPr>
                      <w:rFonts w:ascii="微软雅黑" w:eastAsia="微软雅黑" w:hAnsi="微软雅黑"/>
                      <w:color w:val="000000"/>
                      <w:spacing w:val="6"/>
                      <w:sz w:val="20"/>
                      <w:lang w:val="zh-Hans" w:eastAsia="zh-Hans"/>
                    </w:rPr>
                    <w:t>联系人传真</w:t>
                  </w:r>
                  <w:r>
                    <w:rPr>
                      <w:rFonts w:ascii="微软雅黑" w:eastAsia="微软雅黑" w:hAnsi="微软雅黑" w:hint="eastAsia"/>
                      <w:color w:val="000000"/>
                      <w:spacing w:val="6"/>
                      <w:sz w:val="20"/>
                      <w:lang w:eastAsia="zh-Hans"/>
                    </w:rPr>
                    <w:t>：</w:t>
                  </w:r>
                  <w:r w:rsidRPr="00C756CF">
                    <w:rPr>
                      <w:rFonts w:ascii="微软雅黑" w:eastAsia="微软雅黑" w:hAnsi="微软雅黑"/>
                      <w:color w:val="000000"/>
                      <w:spacing w:val="6"/>
                      <w:sz w:val="20"/>
                      <w:lang w:eastAsia="zh-Hans"/>
                    </w:rPr>
                    <w:tab/>
                  </w:r>
                  <w:r w:rsidRPr="00BD79CB">
                    <w:rPr>
                      <w:rFonts w:ascii="微软雅黑" w:eastAsia="微软雅黑" w:hAnsi="微软雅黑" w:hint="eastAsia"/>
                      <w:color w:val="000000"/>
                      <w:spacing w:val="-10"/>
                      <w:sz w:val="20"/>
                      <w:highlight w:val="yellow"/>
                      <w:lang w:val="zh-Hans" w:eastAsia="zh-CN"/>
                    </w:rPr>
                    <w:t>[</w:t>
                  </w:r>
                  <w:r>
                    <w:rPr>
                      <w:rFonts w:ascii="微软雅黑" w:eastAsia="微软雅黑" w:hAnsi="微软雅黑" w:hint="eastAsia"/>
                      <w:color w:val="000000"/>
                      <w:spacing w:val="-10"/>
                      <w:sz w:val="20"/>
                      <w:highlight w:val="yellow"/>
                      <w:lang w:val="zh-Hans" w:eastAsia="zh-CN"/>
                    </w:rPr>
                    <w:t>•</w:t>
                  </w:r>
                  <w:r w:rsidRPr="00BD79CB">
                    <w:rPr>
                      <w:rFonts w:ascii="微软雅黑" w:eastAsia="微软雅黑" w:hAnsi="微软雅黑"/>
                      <w:color w:val="000000"/>
                      <w:spacing w:val="-10"/>
                      <w:sz w:val="20"/>
                      <w:highlight w:val="yellow"/>
                      <w:lang w:val="zh-Hans" w:eastAsia="zh-CN"/>
                    </w:rPr>
                    <w:t>]</w:t>
                  </w:r>
                </w:p>
                <w:p w:rsidR="00856209" w:rsidRDefault="00856209" w:rsidP="00492B0A">
                  <w:pPr>
                    <w:tabs>
                      <w:tab w:val="left" w:pos="1512"/>
                    </w:tabs>
                    <w:spacing w:line="247" w:lineRule="exact"/>
                    <w:jc w:val="both"/>
                    <w:textAlignment w:val="baseline"/>
                    <w:rPr>
                      <w:rFonts w:ascii="微软雅黑" w:eastAsia="微软雅黑" w:hAnsi="微软雅黑"/>
                      <w:color w:val="000000"/>
                      <w:spacing w:val="-25"/>
                      <w:sz w:val="20"/>
                      <w:lang w:val="zh-Hans" w:eastAsia="zh-CN"/>
                    </w:rPr>
                  </w:pPr>
                  <w:r w:rsidRPr="00C756CF">
                    <w:rPr>
                      <w:rFonts w:ascii="微软雅黑" w:eastAsia="微软雅黑" w:hAnsi="微软雅黑"/>
                      <w:color w:val="000000"/>
                      <w:spacing w:val="7"/>
                      <w:sz w:val="20"/>
                      <w:lang w:val="zh-Hans" w:eastAsia="zh-Hans"/>
                    </w:rPr>
                    <w:t>联系人电邮</w:t>
                  </w:r>
                  <w:r>
                    <w:rPr>
                      <w:rFonts w:ascii="微软雅黑" w:eastAsia="微软雅黑" w:hAnsi="微软雅黑" w:hint="eastAsia"/>
                      <w:color w:val="000000"/>
                      <w:spacing w:val="7"/>
                      <w:sz w:val="20"/>
                      <w:lang w:eastAsia="zh-Hans"/>
                    </w:rPr>
                    <w:t>：</w:t>
                  </w:r>
                  <w:r w:rsidRPr="00C756CF">
                    <w:rPr>
                      <w:rFonts w:ascii="微软雅黑" w:eastAsia="微软雅黑" w:hAnsi="微软雅黑"/>
                      <w:color w:val="000000"/>
                      <w:spacing w:val="7"/>
                      <w:sz w:val="20"/>
                      <w:lang w:eastAsia="zh-Hans"/>
                    </w:rPr>
                    <w:tab/>
                  </w:r>
                  <w:r w:rsidRPr="00BD79CB">
                    <w:rPr>
                      <w:rFonts w:ascii="微软雅黑" w:eastAsia="微软雅黑" w:hAnsi="微软雅黑" w:hint="eastAsia"/>
                      <w:color w:val="000000"/>
                      <w:spacing w:val="-10"/>
                      <w:sz w:val="20"/>
                      <w:highlight w:val="yellow"/>
                      <w:lang w:val="zh-Hans" w:eastAsia="zh-CN"/>
                    </w:rPr>
                    <w:t>[</w:t>
                  </w:r>
                  <w:r>
                    <w:rPr>
                      <w:rFonts w:ascii="微软雅黑" w:eastAsia="微软雅黑" w:hAnsi="微软雅黑" w:hint="eastAsia"/>
                      <w:color w:val="000000"/>
                      <w:spacing w:val="-10"/>
                      <w:sz w:val="20"/>
                      <w:highlight w:val="yellow"/>
                      <w:lang w:val="zh-Hans" w:eastAsia="zh-CN"/>
                    </w:rPr>
                    <w:t>•</w:t>
                  </w:r>
                  <w:r w:rsidRPr="00BD79CB">
                    <w:rPr>
                      <w:rFonts w:ascii="微软雅黑" w:eastAsia="微软雅黑" w:hAnsi="微软雅黑"/>
                      <w:color w:val="000000"/>
                      <w:spacing w:val="-10"/>
                      <w:sz w:val="20"/>
                      <w:highlight w:val="yellow"/>
                      <w:lang w:val="zh-Hans" w:eastAsia="zh-CN"/>
                    </w:rPr>
                    <w:t>]</w:t>
                  </w:r>
                </w:p>
                <w:p w:rsidR="00856209" w:rsidRDefault="00856209" w:rsidP="00492B0A">
                  <w:pPr>
                    <w:tabs>
                      <w:tab w:val="left" w:pos="1512"/>
                    </w:tabs>
                    <w:spacing w:line="247" w:lineRule="exact"/>
                    <w:jc w:val="both"/>
                    <w:textAlignment w:val="baseline"/>
                    <w:rPr>
                      <w:rFonts w:ascii="微软雅黑" w:eastAsia="微软雅黑" w:hAnsi="微软雅黑"/>
                      <w:color w:val="000000"/>
                      <w:spacing w:val="-25"/>
                      <w:sz w:val="20"/>
                      <w:lang w:val="zh-Hans" w:eastAsia="zh-CN"/>
                    </w:rPr>
                  </w:pPr>
                </w:p>
                <w:p w:rsidR="00856209" w:rsidRPr="00A50524" w:rsidRDefault="00856209" w:rsidP="008474B1">
                  <w:pPr>
                    <w:tabs>
                      <w:tab w:val="left" w:pos="1512"/>
                    </w:tabs>
                    <w:spacing w:line="247" w:lineRule="exact"/>
                    <w:jc w:val="both"/>
                    <w:textAlignment w:val="baseline"/>
                    <w:rPr>
                      <w:rFonts w:ascii="微软雅黑" w:eastAsia="微软雅黑" w:hAnsi="微软雅黑"/>
                      <w:color w:val="000000"/>
                      <w:sz w:val="20"/>
                      <w:lang w:val="zh-Hans"/>
                    </w:rPr>
                  </w:pPr>
                  <w:r w:rsidRPr="00C756CF">
                    <w:rPr>
                      <w:rFonts w:ascii="微软雅黑" w:eastAsia="微软雅黑" w:hAnsi="微软雅黑"/>
                      <w:color w:val="000000"/>
                      <w:spacing w:val="-25"/>
                      <w:sz w:val="20"/>
                      <w:lang w:val="zh-Hans" w:eastAsia="zh-CN"/>
                    </w:rPr>
                    <w:t>付款条款</w:t>
                  </w:r>
                  <w:r>
                    <w:rPr>
                      <w:rFonts w:ascii="微软雅黑" w:eastAsia="微软雅黑" w:hAnsi="微软雅黑" w:hint="eastAsia"/>
                      <w:color w:val="000000"/>
                      <w:spacing w:val="-25"/>
                      <w:sz w:val="20"/>
                      <w:lang w:val="zh-Hans" w:eastAsia="zh-CN"/>
                    </w:rPr>
                    <w:t>：</w:t>
                  </w:r>
                  <w:r w:rsidR="0002556F" w:rsidRPr="00BD79CB">
                    <w:rPr>
                      <w:rFonts w:ascii="微软雅黑" w:eastAsia="微软雅黑" w:hAnsi="微软雅黑" w:hint="eastAsia"/>
                      <w:color w:val="000000"/>
                      <w:spacing w:val="-25"/>
                      <w:sz w:val="20"/>
                      <w:highlight w:val="yellow"/>
                      <w:lang w:val="zh-Hans" w:eastAsia="zh-CN"/>
                    </w:rPr>
                    <w:t>[</w:t>
                  </w:r>
                  <w:r w:rsidR="0002556F" w:rsidRPr="00BD79CB">
                    <w:rPr>
                      <w:rFonts w:ascii="微软雅黑" w:eastAsia="微软雅黑" w:hAnsi="微软雅黑"/>
                      <w:color w:val="000000"/>
                      <w:spacing w:val="-25"/>
                      <w:sz w:val="20"/>
                      <w:highlight w:val="yellow"/>
                      <w:lang w:val="zh-Hans" w:eastAsia="zh-CN"/>
                    </w:rPr>
                    <w:t>对于已交付货物</w:t>
                  </w:r>
                  <w:r w:rsidR="0002556F" w:rsidRPr="00BD79CB">
                    <w:rPr>
                      <w:rFonts w:ascii="微软雅黑" w:eastAsia="微软雅黑" w:hAnsi="微软雅黑" w:hint="eastAsia"/>
                      <w:color w:val="000000"/>
                      <w:spacing w:val="-25"/>
                      <w:sz w:val="20"/>
                      <w:highlight w:val="yellow"/>
                      <w:lang w:val="zh-Hans" w:eastAsia="zh-CN"/>
                    </w:rPr>
                    <w:t>，买方</w:t>
                  </w:r>
                  <w:r w:rsidR="0002556F" w:rsidRPr="00BD79CB">
                    <w:rPr>
                      <w:rFonts w:ascii="微软雅黑" w:eastAsia="微软雅黑" w:hAnsi="微软雅黑"/>
                      <w:color w:val="000000"/>
                      <w:spacing w:val="-25"/>
                      <w:sz w:val="20"/>
                      <w:highlight w:val="yellow"/>
                      <w:lang w:val="zh-Hans" w:eastAsia="zh-CN"/>
                    </w:rPr>
                    <w:t>应在收到相关发票</w:t>
                  </w:r>
                  <w:r w:rsidR="0002556F" w:rsidRPr="00BD79CB">
                    <w:rPr>
                      <w:rFonts w:ascii="微软雅黑" w:eastAsia="微软雅黑" w:hAnsi="微软雅黑" w:hint="eastAsia"/>
                      <w:color w:val="000000"/>
                      <w:spacing w:val="-25"/>
                      <w:sz w:val="20"/>
                      <w:highlight w:val="yellow"/>
                      <w:lang w:val="zh-Hans" w:eastAsia="zh-CN"/>
                    </w:rPr>
                    <w:t>并</w:t>
                  </w:r>
                  <w:r w:rsidR="0002556F" w:rsidRPr="00BD79CB">
                    <w:rPr>
                      <w:rFonts w:ascii="微软雅黑" w:eastAsia="微软雅黑" w:hAnsi="微软雅黑"/>
                      <w:color w:val="000000"/>
                      <w:spacing w:val="-25"/>
                      <w:sz w:val="20"/>
                      <w:highlight w:val="yellow"/>
                      <w:lang w:val="zh-Hans" w:eastAsia="zh-CN"/>
                    </w:rPr>
                    <w:t>确认发票无误之日后90</w:t>
                  </w:r>
                  <w:r w:rsidR="0002556F" w:rsidRPr="00BD79CB">
                    <w:rPr>
                      <w:rFonts w:ascii="微软雅黑" w:eastAsia="微软雅黑" w:hAnsi="微软雅黑" w:hint="eastAsia"/>
                      <w:color w:val="000000"/>
                      <w:spacing w:val="-25"/>
                      <w:sz w:val="20"/>
                      <w:highlight w:val="yellow"/>
                      <w:lang w:val="zh-Hans" w:eastAsia="zh-CN"/>
                    </w:rPr>
                    <w:t>日</w:t>
                  </w:r>
                  <w:r w:rsidR="0002556F" w:rsidRPr="00BD79CB">
                    <w:rPr>
                      <w:rFonts w:ascii="微软雅黑" w:eastAsia="微软雅黑" w:hAnsi="微软雅黑"/>
                      <w:color w:val="000000"/>
                      <w:spacing w:val="-25"/>
                      <w:sz w:val="20"/>
                      <w:highlight w:val="yellow"/>
                      <w:lang w:val="zh-Hans" w:eastAsia="zh-CN"/>
                    </w:rPr>
                    <w:t>内付款</w:t>
                  </w:r>
                  <w:r w:rsidR="0002556F" w:rsidRPr="00BD79CB">
                    <w:rPr>
                      <w:rFonts w:ascii="微软雅黑" w:eastAsia="微软雅黑" w:hAnsi="微软雅黑" w:hint="eastAsia"/>
                      <w:color w:val="000000"/>
                      <w:spacing w:val="-25"/>
                      <w:sz w:val="20"/>
                      <w:highlight w:val="yellow"/>
                      <w:lang w:val="zh-Hans" w:eastAsia="zh-CN"/>
                    </w:rPr>
                    <w:t>。但是买方</w:t>
                  </w:r>
                  <w:r w:rsidR="0002556F" w:rsidRPr="00BD79CB">
                    <w:rPr>
                      <w:rFonts w:ascii="微软雅黑" w:eastAsia="微软雅黑" w:hAnsi="微软雅黑"/>
                      <w:color w:val="000000"/>
                      <w:spacing w:val="-25"/>
                      <w:sz w:val="20"/>
                      <w:highlight w:val="yellow"/>
                      <w:lang w:val="zh-Hans" w:eastAsia="zh-CN"/>
                    </w:rPr>
                    <w:t>付款并不意味着</w:t>
                  </w:r>
                  <w:r w:rsidR="0002556F" w:rsidRPr="00BD79CB">
                    <w:rPr>
                      <w:rFonts w:ascii="微软雅黑" w:eastAsia="微软雅黑" w:hAnsi="微软雅黑" w:hint="eastAsia"/>
                      <w:color w:val="000000"/>
                      <w:spacing w:val="-25"/>
                      <w:sz w:val="20"/>
                      <w:highlight w:val="yellow"/>
                      <w:lang w:val="zh-Hans" w:eastAsia="zh-CN"/>
                    </w:rPr>
                    <w:t>买方</w:t>
                  </w:r>
                  <w:r w:rsidR="0002556F" w:rsidRPr="00BD79CB">
                    <w:rPr>
                      <w:rFonts w:ascii="微软雅黑" w:eastAsia="微软雅黑" w:hAnsi="微软雅黑"/>
                      <w:color w:val="000000"/>
                      <w:spacing w:val="-25"/>
                      <w:sz w:val="20"/>
                      <w:highlight w:val="yellow"/>
                      <w:lang w:val="zh-Hans" w:eastAsia="zh-CN"/>
                    </w:rPr>
                    <w:t>接受有关货物</w:t>
                  </w:r>
                  <w:r w:rsidR="0002556F" w:rsidRPr="00BD79CB">
                    <w:rPr>
                      <w:rFonts w:ascii="微软雅黑" w:eastAsia="微软雅黑" w:hAnsi="微软雅黑" w:hint="eastAsia"/>
                      <w:color w:val="000000"/>
                      <w:spacing w:val="-3"/>
                      <w:sz w:val="20"/>
                      <w:highlight w:val="yellow"/>
                      <w:lang w:val="zh-Hans" w:eastAsia="zh-CN"/>
                    </w:rPr>
                    <w:t>或</w:t>
                  </w:r>
                  <w:r w:rsidR="0002556F" w:rsidRPr="00BD79CB">
                    <w:rPr>
                      <w:rFonts w:ascii="微软雅黑" w:eastAsia="微软雅黑" w:hAnsi="微软雅黑"/>
                      <w:color w:val="000000"/>
                      <w:spacing w:val="-3"/>
                      <w:sz w:val="20"/>
                      <w:highlight w:val="yellow"/>
                      <w:lang w:val="zh-Hans" w:eastAsia="zh-CN"/>
                    </w:rPr>
                    <w:t>放弃追索有关货物的质量责任</w:t>
                  </w:r>
                  <w:r w:rsidR="0002556F" w:rsidRPr="00BD79CB">
                    <w:rPr>
                      <w:rFonts w:ascii="微软雅黑" w:eastAsia="微软雅黑" w:hAnsi="微软雅黑" w:hint="eastAsia"/>
                      <w:color w:val="000000"/>
                      <w:spacing w:val="-25"/>
                      <w:sz w:val="20"/>
                      <w:highlight w:val="yellow"/>
                      <w:lang w:val="zh-Hans" w:eastAsia="zh-CN"/>
                    </w:rPr>
                    <w:t>，</w:t>
                  </w:r>
                  <w:r w:rsidR="0002556F" w:rsidRPr="00BD79CB">
                    <w:rPr>
                      <w:rFonts w:ascii="微软雅黑" w:eastAsia="微软雅黑" w:hAnsi="微软雅黑"/>
                      <w:color w:val="000000"/>
                      <w:spacing w:val="-25"/>
                      <w:sz w:val="20"/>
                      <w:highlight w:val="yellow"/>
                      <w:lang w:val="zh-Hans" w:eastAsia="zh-CN"/>
                    </w:rPr>
                    <w:t>如果买方发现货物存在缺陷</w:t>
                  </w:r>
                  <w:r w:rsidR="0002556F" w:rsidRPr="00BD79CB">
                    <w:rPr>
                      <w:rFonts w:ascii="微软雅黑" w:eastAsia="微软雅黑" w:hAnsi="微软雅黑" w:hint="eastAsia"/>
                      <w:color w:val="000000"/>
                      <w:spacing w:val="-25"/>
                      <w:sz w:val="20"/>
                      <w:highlight w:val="yellow"/>
                      <w:lang w:val="zh-Hans" w:eastAsia="zh-CN"/>
                    </w:rPr>
                    <w:t>，</w:t>
                  </w:r>
                  <w:r w:rsidR="0002556F" w:rsidRPr="00BD79CB">
                    <w:rPr>
                      <w:rFonts w:ascii="微软雅黑" w:eastAsia="微软雅黑" w:hAnsi="微软雅黑"/>
                      <w:color w:val="000000"/>
                      <w:spacing w:val="-25"/>
                      <w:sz w:val="20"/>
                      <w:highlight w:val="yellow"/>
                      <w:lang w:val="zh-Hans" w:eastAsia="zh-CN"/>
                    </w:rPr>
                    <w:t>其应有权暂停付款。买方应有权用供应</w:t>
                  </w:r>
                  <w:r w:rsidR="0002556F" w:rsidRPr="00BD79CB">
                    <w:rPr>
                      <w:rFonts w:ascii="微软雅黑" w:eastAsia="微软雅黑" w:hAnsi="微软雅黑" w:hint="eastAsia"/>
                      <w:color w:val="000000"/>
                      <w:spacing w:val="-25"/>
                      <w:sz w:val="20"/>
                      <w:highlight w:val="yellow"/>
                      <w:lang w:val="zh-Hans" w:eastAsia="zh-CN"/>
                    </w:rPr>
                    <w:t>商</w:t>
                  </w:r>
                  <w:r w:rsidR="0002556F" w:rsidRPr="00BD79CB">
                    <w:rPr>
                      <w:rFonts w:ascii="微软雅黑" w:eastAsia="微软雅黑" w:hAnsi="微软雅黑"/>
                      <w:color w:val="000000"/>
                      <w:spacing w:val="-25"/>
                      <w:sz w:val="20"/>
                      <w:highlight w:val="yellow"/>
                      <w:lang w:val="zh-Hans" w:eastAsia="zh-CN"/>
                    </w:rPr>
                    <w:t>应付买方的金额</w:t>
                  </w:r>
                  <w:proofErr w:type="gramStart"/>
                  <w:r w:rsidR="0002556F" w:rsidRPr="00BD79CB">
                    <w:rPr>
                      <w:rFonts w:ascii="微软雅黑" w:eastAsia="微软雅黑" w:hAnsi="微软雅黑"/>
                      <w:color w:val="000000"/>
                      <w:spacing w:val="-25"/>
                      <w:sz w:val="20"/>
                      <w:highlight w:val="yellow"/>
                      <w:lang w:val="zh-Hans" w:eastAsia="zh-CN"/>
                    </w:rPr>
                    <w:t>抵销</w:t>
                  </w:r>
                  <w:proofErr w:type="gramEnd"/>
                  <w:r w:rsidR="0002556F" w:rsidRPr="00BD79CB">
                    <w:rPr>
                      <w:rFonts w:ascii="微软雅黑" w:eastAsia="微软雅黑" w:hAnsi="微软雅黑"/>
                      <w:color w:val="000000"/>
                      <w:spacing w:val="-25"/>
                      <w:sz w:val="20"/>
                      <w:highlight w:val="yellow"/>
                      <w:lang w:val="zh-Hans" w:eastAsia="zh-CN"/>
                    </w:rPr>
                    <w:t>其应付金额。</w:t>
                  </w:r>
                  <w:r w:rsidR="0002556F" w:rsidRPr="00BD79CB">
                    <w:rPr>
                      <w:rFonts w:ascii="微软雅黑" w:eastAsia="微软雅黑" w:hAnsi="微软雅黑" w:hint="eastAsia"/>
                      <w:color w:val="000000"/>
                      <w:spacing w:val="-25"/>
                      <w:sz w:val="20"/>
                      <w:highlight w:val="yellow"/>
                      <w:lang w:val="zh-Hans"/>
                    </w:rPr>
                    <w:t>]</w:t>
                  </w:r>
                </w:p>
              </w:txbxContent>
            </v:textbox>
            <w10:wrap type="square" anchorx="page" anchory="page"/>
          </v:shape>
        </w:pict>
      </w:r>
      <w:r w:rsidR="00DB63D1">
        <w:rPr>
          <w:rFonts w:ascii="微软雅黑" w:eastAsia="微软雅黑" w:hAnsi="微软雅黑"/>
        </w:rPr>
        <w:pict>
          <v:shape id="_x0000_s1042" type="#_x0000_t202" style="position:absolute;margin-left:307.45pt;margin-top:95.05pt;width:260.15pt;height:216.95pt;z-index:-251659776;mso-wrap-distance-left:0;mso-wrap-distance-right:0;mso-position-horizontal-relative:page;mso-position-vertical-relative:page" filled="f" stroked="f">
            <v:textbox style="mso-next-textbox:#_x0000_s1042" inset="0,0,0,0">
              <w:txbxContent>
                <w:p w:rsidR="00856209" w:rsidRDefault="00856209">
                  <w:pPr>
                    <w:pBdr>
                      <w:top w:val="single" w:sz="7" w:space="0" w:color="000000"/>
                      <w:left w:val="single" w:sz="7" w:space="0" w:color="000000"/>
                      <w:bottom w:val="single" w:sz="7" w:space="0" w:color="000000"/>
                      <w:right w:val="single" w:sz="7" w:space="0" w:color="000000"/>
                    </w:pBdr>
                  </w:pPr>
                </w:p>
              </w:txbxContent>
            </v:textbox>
            <w10:wrap type="square" anchorx="page" anchory="page"/>
          </v:shape>
        </w:pict>
      </w:r>
      <w:r w:rsidR="00DB63D1">
        <w:rPr>
          <w:rFonts w:ascii="微软雅黑" w:eastAsia="微软雅黑" w:hAnsi="微软雅黑"/>
        </w:rPr>
        <w:pict>
          <v:shape id="_x0000_s1035" type="#_x0000_t202" style="position:absolute;margin-left:38.5pt;margin-top:95.05pt;width:174pt;height:250.7pt;z-index:-251653632;mso-wrap-distance-left:0;mso-wrap-distance-right:0;mso-position-horizontal-relative:page;mso-position-vertical-relative:page" filled="f" stroked="f">
            <v:textbox style="mso-next-textbox:#_x0000_s1035" inset="0,0,0,0">
              <w:txbxContent>
                <w:p w:rsidR="00856209" w:rsidRPr="00C756CF" w:rsidRDefault="00856209" w:rsidP="00B84C56">
                  <w:pPr>
                    <w:spacing w:before="87" w:line="287" w:lineRule="exact"/>
                    <w:jc w:val="both"/>
                    <w:textAlignment w:val="baseline"/>
                    <w:rPr>
                      <w:rFonts w:ascii="微软雅黑" w:eastAsia="微软雅黑" w:hAnsi="微软雅黑"/>
                      <w:color w:val="000000"/>
                      <w:spacing w:val="3"/>
                      <w:sz w:val="20"/>
                      <w:lang w:val="zh-Hans" w:eastAsia="zh-CN"/>
                    </w:rPr>
                  </w:pPr>
                  <w:r>
                    <w:rPr>
                      <w:rFonts w:ascii="微软雅黑" w:eastAsia="微软雅黑" w:hAnsi="微软雅黑" w:hint="eastAsia"/>
                      <w:color w:val="000000"/>
                      <w:spacing w:val="3"/>
                      <w:sz w:val="20"/>
                      <w:lang w:val="zh-Hans" w:eastAsia="zh-CN"/>
                    </w:rPr>
                    <w:t>致</w:t>
                  </w:r>
                  <w:r>
                    <w:rPr>
                      <w:rFonts w:ascii="微软雅黑" w:eastAsia="微软雅黑" w:hAnsi="微软雅黑" w:hint="eastAsia"/>
                      <w:color w:val="000000"/>
                      <w:spacing w:val="3"/>
                      <w:sz w:val="20"/>
                      <w:lang w:eastAsia="zh-CN"/>
                    </w:rPr>
                    <w:t>：</w:t>
                  </w:r>
                </w:p>
                <w:p w:rsidR="00856209" w:rsidRPr="00BD79CB" w:rsidRDefault="00856209" w:rsidP="00B84C56">
                  <w:pPr>
                    <w:spacing w:line="264" w:lineRule="exact"/>
                    <w:jc w:val="both"/>
                    <w:textAlignment w:val="baseline"/>
                    <w:rPr>
                      <w:rFonts w:ascii="微软雅黑" w:eastAsia="微软雅黑" w:hAnsi="微软雅黑"/>
                      <w:color w:val="000000"/>
                      <w:spacing w:val="-7"/>
                      <w:sz w:val="20"/>
                      <w:highlight w:val="yellow"/>
                      <w:lang w:val="zh-Hans" w:eastAsia="zh-CN"/>
                    </w:rPr>
                  </w:pPr>
                  <w:r>
                    <w:rPr>
                      <w:rFonts w:ascii="微软雅黑" w:eastAsia="微软雅黑" w:hAnsi="微软雅黑" w:hint="eastAsia"/>
                      <w:color w:val="000000"/>
                      <w:spacing w:val="-7"/>
                      <w:sz w:val="20"/>
                      <w:highlight w:val="yellow"/>
                      <w:lang w:val="zh-Hans" w:eastAsia="zh-CN"/>
                    </w:rPr>
                    <w:t>[</w:t>
                  </w:r>
                  <w:r w:rsidRPr="00C756CF">
                    <w:rPr>
                      <w:rFonts w:ascii="微软雅黑" w:eastAsia="微软雅黑" w:hAnsi="微软雅黑" w:hint="eastAsia"/>
                      <w:color w:val="000000"/>
                      <w:spacing w:val="-7"/>
                      <w:sz w:val="20"/>
                      <w:highlight w:val="yellow"/>
                      <w:lang w:val="zh-Hans" w:eastAsia="zh-CN"/>
                    </w:rPr>
                    <w:t>供应商名</w:t>
                  </w:r>
                  <w:r w:rsidRPr="00CC13EE">
                    <w:rPr>
                      <w:rFonts w:ascii="微软雅黑" w:eastAsia="微软雅黑" w:hAnsi="微软雅黑" w:hint="eastAsia"/>
                      <w:color w:val="000000"/>
                      <w:spacing w:val="-7"/>
                      <w:sz w:val="20"/>
                      <w:highlight w:val="yellow"/>
                      <w:lang w:val="zh-Hans" w:eastAsia="zh-CN"/>
                    </w:rPr>
                    <w:t>称</w:t>
                  </w:r>
                  <w:r w:rsidRPr="00BD79CB">
                    <w:rPr>
                      <w:rFonts w:ascii="微软雅黑" w:eastAsia="微软雅黑" w:hAnsi="微软雅黑" w:hint="eastAsia"/>
                      <w:color w:val="000000"/>
                      <w:spacing w:val="-7"/>
                      <w:sz w:val="20"/>
                      <w:highlight w:val="yellow"/>
                      <w:lang w:val="zh-Hans" w:eastAsia="zh-CN"/>
                    </w:rPr>
                    <w:t>]</w:t>
                  </w:r>
                </w:p>
                <w:p w:rsidR="00856209" w:rsidRPr="00BD79CB" w:rsidRDefault="00856209" w:rsidP="00B84C56">
                  <w:pPr>
                    <w:spacing w:line="264" w:lineRule="exact"/>
                    <w:jc w:val="both"/>
                    <w:textAlignment w:val="baseline"/>
                    <w:rPr>
                      <w:rFonts w:ascii="微软雅黑" w:eastAsia="微软雅黑" w:hAnsi="微软雅黑"/>
                      <w:color w:val="000000"/>
                      <w:spacing w:val="-7"/>
                      <w:sz w:val="20"/>
                      <w:highlight w:val="yellow"/>
                      <w:lang w:val="zh-Hans" w:eastAsia="zh-CN"/>
                    </w:rPr>
                  </w:pPr>
                  <w:r w:rsidRPr="00BD79CB">
                    <w:rPr>
                      <w:rFonts w:ascii="微软雅黑" w:eastAsia="微软雅黑" w:hAnsi="微软雅黑" w:hint="eastAsia"/>
                      <w:color w:val="000000"/>
                      <w:spacing w:val="-7"/>
                      <w:sz w:val="20"/>
                      <w:highlight w:val="yellow"/>
                      <w:lang w:val="zh-Hans" w:eastAsia="zh-CN"/>
                    </w:rPr>
                    <w:t>[供应商地址]</w:t>
                  </w:r>
                </w:p>
                <w:p w:rsidR="00856209" w:rsidRPr="00BD79CB" w:rsidRDefault="00856209" w:rsidP="00B84C56">
                  <w:pPr>
                    <w:spacing w:line="264" w:lineRule="exact"/>
                    <w:jc w:val="both"/>
                    <w:textAlignment w:val="baseline"/>
                    <w:rPr>
                      <w:rFonts w:ascii="微软雅黑" w:eastAsia="微软雅黑" w:hAnsi="微软雅黑"/>
                      <w:color w:val="000000"/>
                      <w:spacing w:val="-7"/>
                      <w:sz w:val="20"/>
                      <w:highlight w:val="yellow"/>
                      <w:lang w:val="zh-Hans" w:eastAsia="zh-CN"/>
                    </w:rPr>
                  </w:pPr>
                  <w:r w:rsidRPr="00BD79CB">
                    <w:rPr>
                      <w:rFonts w:ascii="微软雅黑" w:eastAsia="微软雅黑" w:hAnsi="微软雅黑" w:hint="eastAsia"/>
                      <w:color w:val="000000"/>
                      <w:spacing w:val="-7"/>
                      <w:sz w:val="20"/>
                      <w:highlight w:val="yellow"/>
                      <w:lang w:val="zh-Hans" w:eastAsia="zh-CN"/>
                    </w:rPr>
                    <w:t>[供应商</w:t>
                  </w:r>
                  <w:r>
                    <w:rPr>
                      <w:rFonts w:ascii="微软雅黑" w:eastAsia="微软雅黑" w:hAnsi="微软雅黑" w:hint="eastAsia"/>
                      <w:color w:val="000000"/>
                      <w:spacing w:val="-7"/>
                      <w:sz w:val="20"/>
                      <w:highlight w:val="yellow"/>
                      <w:lang w:val="zh-Hans" w:eastAsia="zh-CN"/>
                    </w:rPr>
                    <w:t>所在</w:t>
                  </w:r>
                  <w:r w:rsidRPr="00BD79CB">
                    <w:rPr>
                      <w:rFonts w:ascii="微软雅黑" w:eastAsia="微软雅黑" w:hAnsi="微软雅黑" w:hint="eastAsia"/>
                      <w:color w:val="000000"/>
                      <w:spacing w:val="-7"/>
                      <w:sz w:val="20"/>
                      <w:highlight w:val="yellow"/>
                      <w:lang w:val="zh-Hans" w:eastAsia="zh-CN"/>
                    </w:rPr>
                    <w:t>城市]</w:t>
                  </w:r>
                </w:p>
                <w:p w:rsidR="00856209" w:rsidRPr="00BD79CB" w:rsidRDefault="00856209" w:rsidP="00B84C56">
                  <w:pPr>
                    <w:spacing w:line="264" w:lineRule="exact"/>
                    <w:jc w:val="both"/>
                    <w:textAlignment w:val="baseline"/>
                    <w:rPr>
                      <w:rFonts w:ascii="微软雅黑" w:eastAsia="微软雅黑" w:hAnsi="微软雅黑"/>
                      <w:color w:val="000000"/>
                      <w:spacing w:val="-7"/>
                      <w:sz w:val="20"/>
                      <w:highlight w:val="yellow"/>
                      <w:lang w:val="zh-Hans" w:eastAsia="zh-CN"/>
                    </w:rPr>
                  </w:pPr>
                  <w:r w:rsidRPr="00BD79CB">
                    <w:rPr>
                      <w:rFonts w:ascii="微软雅黑" w:eastAsia="微软雅黑" w:hAnsi="微软雅黑" w:hint="eastAsia"/>
                      <w:color w:val="000000"/>
                      <w:spacing w:val="-7"/>
                      <w:sz w:val="20"/>
                      <w:highlight w:val="yellow"/>
                      <w:lang w:val="zh-Hans" w:eastAsia="zh-CN"/>
                    </w:rPr>
                    <w:t>[供应商</w:t>
                  </w:r>
                  <w:r>
                    <w:rPr>
                      <w:rFonts w:ascii="微软雅黑" w:eastAsia="微软雅黑" w:hAnsi="微软雅黑" w:hint="eastAsia"/>
                      <w:color w:val="000000"/>
                      <w:spacing w:val="-7"/>
                      <w:sz w:val="20"/>
                      <w:highlight w:val="yellow"/>
                      <w:lang w:val="zh-Hans" w:eastAsia="zh-CN"/>
                    </w:rPr>
                    <w:t>所在</w:t>
                  </w:r>
                  <w:r w:rsidRPr="00BD79CB">
                    <w:rPr>
                      <w:rFonts w:ascii="微软雅黑" w:eastAsia="微软雅黑" w:hAnsi="微软雅黑" w:hint="eastAsia"/>
                      <w:color w:val="000000"/>
                      <w:spacing w:val="-7"/>
                      <w:sz w:val="20"/>
                      <w:highlight w:val="yellow"/>
                      <w:lang w:val="zh-Hans" w:eastAsia="zh-CN"/>
                    </w:rPr>
                    <w:t>国家</w:t>
                  </w:r>
                  <w:r>
                    <w:rPr>
                      <w:rFonts w:ascii="微软雅黑" w:eastAsia="微软雅黑" w:hAnsi="微软雅黑"/>
                      <w:color w:val="000000"/>
                      <w:spacing w:val="-7"/>
                      <w:sz w:val="20"/>
                      <w:highlight w:val="yellow"/>
                      <w:lang w:val="zh-Hans" w:eastAsia="zh-CN"/>
                    </w:rPr>
                    <w:t>]</w:t>
                  </w:r>
                </w:p>
                <w:p w:rsidR="00856209" w:rsidRPr="00BD79CB" w:rsidRDefault="00856209" w:rsidP="00B84C56">
                  <w:pPr>
                    <w:spacing w:line="264" w:lineRule="exact"/>
                    <w:jc w:val="both"/>
                    <w:textAlignment w:val="baseline"/>
                    <w:rPr>
                      <w:rFonts w:ascii="微软雅黑" w:eastAsia="微软雅黑" w:hAnsi="微软雅黑"/>
                      <w:color w:val="000000"/>
                      <w:spacing w:val="-7"/>
                      <w:sz w:val="20"/>
                      <w:highlight w:val="yellow"/>
                      <w:lang w:val="zh-Hans" w:eastAsia="zh-CN"/>
                    </w:rPr>
                  </w:pPr>
                  <w:r>
                    <w:rPr>
                      <w:rFonts w:ascii="微软雅黑" w:eastAsia="微软雅黑" w:hAnsi="微软雅黑" w:hint="eastAsia"/>
                      <w:color w:val="000000"/>
                      <w:spacing w:val="-7"/>
                      <w:sz w:val="20"/>
                      <w:highlight w:val="yellow"/>
                      <w:lang w:val="zh-Hans" w:eastAsia="zh-CN"/>
                    </w:rPr>
                    <w:t>[</w:t>
                  </w:r>
                  <w:r w:rsidRPr="00BD79CB">
                    <w:rPr>
                      <w:rFonts w:ascii="微软雅黑" w:eastAsia="微软雅黑" w:hAnsi="微软雅黑" w:hint="eastAsia"/>
                      <w:color w:val="000000"/>
                      <w:spacing w:val="-7"/>
                      <w:sz w:val="20"/>
                      <w:highlight w:val="yellow"/>
                      <w:lang w:val="zh-Hans" w:eastAsia="zh-CN"/>
                    </w:rPr>
                    <w:t>供应商</w:t>
                  </w:r>
                  <w:r w:rsidRPr="00BD79CB">
                    <w:rPr>
                      <w:rFonts w:ascii="微软雅黑" w:eastAsia="微软雅黑" w:hAnsi="微软雅黑"/>
                      <w:color w:val="000000"/>
                      <w:spacing w:val="-7"/>
                      <w:sz w:val="20"/>
                      <w:highlight w:val="yellow"/>
                      <w:lang w:val="zh-Hans" w:eastAsia="zh-CN"/>
                    </w:rPr>
                    <w:t>电话</w:t>
                  </w:r>
                  <w:r>
                    <w:rPr>
                      <w:rFonts w:ascii="微软雅黑" w:eastAsia="微软雅黑" w:hAnsi="微软雅黑"/>
                      <w:color w:val="000000"/>
                      <w:spacing w:val="-7"/>
                      <w:sz w:val="20"/>
                      <w:highlight w:val="yellow"/>
                      <w:lang w:val="zh-Hans" w:eastAsia="zh-CN"/>
                    </w:rPr>
                    <w:t>]</w:t>
                  </w:r>
                </w:p>
                <w:p w:rsidR="00856209" w:rsidRPr="00C756CF" w:rsidRDefault="00856209" w:rsidP="00B84C56">
                  <w:pPr>
                    <w:spacing w:before="458" w:line="287" w:lineRule="exact"/>
                    <w:jc w:val="both"/>
                    <w:textAlignment w:val="baseline"/>
                    <w:rPr>
                      <w:rFonts w:ascii="微软雅黑" w:eastAsia="微软雅黑" w:hAnsi="微软雅黑"/>
                      <w:color w:val="000000"/>
                      <w:spacing w:val="-3"/>
                      <w:sz w:val="20"/>
                      <w:lang w:val="zh-Hans" w:eastAsia="zh-CN"/>
                    </w:rPr>
                  </w:pPr>
                  <w:r w:rsidRPr="00C756CF">
                    <w:rPr>
                      <w:rFonts w:ascii="微软雅黑" w:eastAsia="微软雅黑" w:hAnsi="微软雅黑"/>
                      <w:color w:val="000000"/>
                      <w:spacing w:val="-3"/>
                      <w:sz w:val="20"/>
                      <w:lang w:val="zh-Hans" w:eastAsia="zh-CN"/>
                    </w:rPr>
                    <w:t>送货地点</w:t>
                  </w:r>
                  <w:r>
                    <w:rPr>
                      <w:rFonts w:ascii="微软雅黑" w:eastAsia="微软雅黑" w:hAnsi="微软雅黑" w:hint="eastAsia"/>
                      <w:color w:val="000000"/>
                      <w:spacing w:val="-3"/>
                      <w:sz w:val="20"/>
                      <w:lang w:eastAsia="zh-CN"/>
                    </w:rPr>
                    <w:t>：</w:t>
                  </w:r>
                </w:p>
                <w:p w:rsidR="00856209" w:rsidRDefault="00856209" w:rsidP="00B84C56">
                  <w:pPr>
                    <w:spacing w:line="240" w:lineRule="exact"/>
                    <w:jc w:val="both"/>
                    <w:textAlignment w:val="baseline"/>
                    <w:rPr>
                      <w:rFonts w:ascii="微软雅黑" w:eastAsia="微软雅黑" w:hAnsi="微软雅黑"/>
                      <w:color w:val="000000"/>
                      <w:spacing w:val="-10"/>
                      <w:sz w:val="20"/>
                      <w:lang w:val="zh-Hans" w:eastAsia="zh-CN"/>
                    </w:rPr>
                  </w:pPr>
                  <w:r w:rsidRPr="00BD79CB">
                    <w:rPr>
                      <w:rFonts w:ascii="微软雅黑" w:eastAsia="微软雅黑" w:hAnsi="微软雅黑" w:hint="eastAsia"/>
                      <w:color w:val="000000"/>
                      <w:spacing w:val="-10"/>
                      <w:sz w:val="20"/>
                      <w:highlight w:val="yellow"/>
                      <w:lang w:val="zh-Hans" w:eastAsia="zh-CN"/>
                    </w:rPr>
                    <w:t>[送货</w:t>
                  </w:r>
                  <w:r w:rsidRPr="00BD79CB">
                    <w:rPr>
                      <w:rFonts w:ascii="微软雅黑" w:eastAsia="微软雅黑" w:hAnsi="微软雅黑"/>
                      <w:color w:val="000000"/>
                      <w:spacing w:val="-10"/>
                      <w:sz w:val="20"/>
                      <w:highlight w:val="yellow"/>
                      <w:lang w:val="zh-Hans" w:eastAsia="zh-CN"/>
                    </w:rPr>
                    <w:t>地址]</w:t>
                  </w:r>
                </w:p>
                <w:p w:rsidR="00856209" w:rsidRPr="00C756CF" w:rsidRDefault="00856209" w:rsidP="00B84C56">
                  <w:pPr>
                    <w:spacing w:line="240" w:lineRule="exact"/>
                    <w:jc w:val="both"/>
                    <w:textAlignment w:val="baseline"/>
                    <w:rPr>
                      <w:rFonts w:ascii="微软雅黑" w:eastAsia="微软雅黑" w:hAnsi="微软雅黑"/>
                      <w:color w:val="000000"/>
                      <w:spacing w:val="-2"/>
                      <w:sz w:val="20"/>
                      <w:lang w:val="zh-Hans" w:eastAsia="zh-CN"/>
                    </w:rPr>
                  </w:pPr>
                </w:p>
                <w:p w:rsidR="00856209" w:rsidRDefault="00856209" w:rsidP="00B84C56">
                  <w:pPr>
                    <w:spacing w:line="240" w:lineRule="exact"/>
                    <w:jc w:val="both"/>
                    <w:textAlignment w:val="baseline"/>
                    <w:rPr>
                      <w:rFonts w:ascii="微软雅黑" w:eastAsia="微软雅黑" w:hAnsi="微软雅黑"/>
                      <w:color w:val="000000"/>
                      <w:spacing w:val="5"/>
                      <w:sz w:val="20"/>
                      <w:lang w:eastAsia="zh-CN"/>
                    </w:rPr>
                  </w:pPr>
                  <w:r>
                    <w:rPr>
                      <w:rFonts w:ascii="微软雅黑" w:eastAsia="微软雅黑" w:hAnsi="微软雅黑" w:hint="eastAsia"/>
                      <w:color w:val="000000"/>
                      <w:spacing w:val="5"/>
                      <w:sz w:val="20"/>
                      <w:lang w:val="zh-Hans" w:eastAsia="zh-CN"/>
                    </w:rPr>
                    <w:t>买方</w:t>
                  </w:r>
                  <w:r w:rsidRPr="00C756CF">
                    <w:rPr>
                      <w:rFonts w:ascii="微软雅黑" w:eastAsia="微软雅黑" w:hAnsi="微软雅黑"/>
                      <w:color w:val="000000"/>
                      <w:spacing w:val="5"/>
                      <w:sz w:val="20"/>
                      <w:lang w:eastAsia="zh-CN"/>
                    </w:rPr>
                    <w:t>:</w:t>
                  </w:r>
                  <w:r>
                    <w:rPr>
                      <w:rFonts w:ascii="微软雅黑" w:eastAsia="微软雅黑" w:hAnsi="微软雅黑"/>
                      <w:color w:val="000000"/>
                      <w:spacing w:val="5"/>
                      <w:sz w:val="20"/>
                      <w:lang w:eastAsia="zh-CN"/>
                    </w:rPr>
                    <w:t xml:space="preserve"> </w:t>
                  </w:r>
                </w:p>
                <w:p w:rsidR="00856209" w:rsidRPr="00BD79CB" w:rsidRDefault="00856209" w:rsidP="00B84C56">
                  <w:pPr>
                    <w:spacing w:line="264" w:lineRule="exact"/>
                    <w:jc w:val="both"/>
                    <w:textAlignment w:val="baseline"/>
                    <w:rPr>
                      <w:rFonts w:ascii="微软雅黑" w:eastAsia="微软雅黑" w:hAnsi="微软雅黑"/>
                      <w:color w:val="000000"/>
                      <w:spacing w:val="-7"/>
                      <w:sz w:val="20"/>
                      <w:highlight w:val="yellow"/>
                      <w:lang w:val="zh-Hans" w:eastAsia="zh-CN"/>
                    </w:rPr>
                  </w:pPr>
                  <w:r w:rsidRPr="00BD79CB">
                    <w:rPr>
                      <w:rFonts w:ascii="微软雅黑" w:eastAsia="微软雅黑" w:hAnsi="微软雅黑"/>
                      <w:color w:val="000000"/>
                      <w:spacing w:val="5"/>
                      <w:sz w:val="20"/>
                      <w:highlight w:val="yellow"/>
                      <w:lang w:eastAsia="zh-CN"/>
                    </w:rPr>
                    <w:t>[</w:t>
                  </w:r>
                  <w:r>
                    <w:rPr>
                      <w:rFonts w:ascii="微软雅黑" w:eastAsia="微软雅黑" w:hAnsi="微软雅黑" w:hint="eastAsia"/>
                      <w:color w:val="000000"/>
                      <w:spacing w:val="5"/>
                      <w:sz w:val="20"/>
                      <w:highlight w:val="yellow"/>
                      <w:lang w:eastAsia="zh-CN"/>
                    </w:rPr>
                    <w:t>买方</w:t>
                  </w:r>
                  <w:r w:rsidRPr="00BD79CB">
                    <w:rPr>
                      <w:rFonts w:ascii="微软雅黑" w:eastAsia="微软雅黑" w:hAnsi="微软雅黑" w:hint="eastAsia"/>
                      <w:color w:val="000000"/>
                      <w:spacing w:val="-7"/>
                      <w:sz w:val="20"/>
                      <w:highlight w:val="yellow"/>
                      <w:lang w:val="zh-Hans" w:eastAsia="zh-CN"/>
                    </w:rPr>
                    <w:t>名称</w:t>
                  </w:r>
                  <w:r w:rsidRPr="00BD79CB">
                    <w:rPr>
                      <w:rFonts w:ascii="微软雅黑" w:eastAsia="微软雅黑" w:hAnsi="微软雅黑"/>
                      <w:color w:val="000000"/>
                      <w:spacing w:val="-7"/>
                      <w:sz w:val="20"/>
                      <w:highlight w:val="yellow"/>
                      <w:lang w:val="zh-Hans" w:eastAsia="zh-CN"/>
                    </w:rPr>
                    <w:t>]</w:t>
                  </w:r>
                </w:p>
                <w:p w:rsidR="00856209" w:rsidRPr="00BD79CB" w:rsidRDefault="00856209" w:rsidP="00B84C56">
                  <w:pPr>
                    <w:spacing w:line="264" w:lineRule="exact"/>
                    <w:jc w:val="both"/>
                    <w:textAlignment w:val="baseline"/>
                    <w:rPr>
                      <w:rFonts w:ascii="微软雅黑" w:eastAsia="微软雅黑" w:hAnsi="微软雅黑"/>
                      <w:color w:val="000000"/>
                      <w:spacing w:val="-7"/>
                      <w:sz w:val="20"/>
                      <w:highlight w:val="yellow"/>
                      <w:lang w:val="zh-Hans" w:eastAsia="zh-CN"/>
                    </w:rPr>
                  </w:pPr>
                  <w:r w:rsidRPr="00BD79CB">
                    <w:rPr>
                      <w:rFonts w:ascii="微软雅黑" w:eastAsia="微软雅黑" w:hAnsi="微软雅黑" w:hint="eastAsia"/>
                      <w:color w:val="000000"/>
                      <w:spacing w:val="-7"/>
                      <w:sz w:val="20"/>
                      <w:highlight w:val="yellow"/>
                      <w:lang w:val="zh-Hans" w:eastAsia="zh-CN"/>
                    </w:rPr>
                    <w:t>[</w:t>
                  </w:r>
                  <w:r>
                    <w:rPr>
                      <w:rFonts w:ascii="微软雅黑" w:eastAsia="微软雅黑" w:hAnsi="微软雅黑" w:hint="eastAsia"/>
                      <w:color w:val="000000"/>
                      <w:spacing w:val="5"/>
                      <w:sz w:val="20"/>
                      <w:highlight w:val="yellow"/>
                      <w:lang w:eastAsia="zh-CN"/>
                    </w:rPr>
                    <w:t>买</w:t>
                  </w:r>
                  <w:r>
                    <w:rPr>
                      <w:rFonts w:ascii="微软雅黑" w:eastAsia="微软雅黑" w:hAnsi="微软雅黑" w:hint="eastAsia"/>
                      <w:color w:val="000000"/>
                      <w:spacing w:val="-7"/>
                      <w:sz w:val="20"/>
                      <w:highlight w:val="yellow"/>
                      <w:lang w:val="zh-Hans" w:eastAsia="zh-CN"/>
                    </w:rPr>
                    <w:t>方所在</w:t>
                  </w:r>
                  <w:r w:rsidRPr="00BD79CB">
                    <w:rPr>
                      <w:rFonts w:ascii="微软雅黑" w:eastAsia="微软雅黑" w:hAnsi="微软雅黑"/>
                      <w:color w:val="000000"/>
                      <w:spacing w:val="-7"/>
                      <w:sz w:val="20"/>
                      <w:highlight w:val="yellow"/>
                      <w:lang w:val="zh-Hans" w:eastAsia="zh-CN"/>
                    </w:rPr>
                    <w:t>城市]</w:t>
                  </w:r>
                </w:p>
                <w:p w:rsidR="00856209" w:rsidRPr="00BD79CB" w:rsidRDefault="00856209" w:rsidP="00B84C56">
                  <w:pPr>
                    <w:spacing w:line="264" w:lineRule="exact"/>
                    <w:jc w:val="both"/>
                    <w:textAlignment w:val="baseline"/>
                    <w:rPr>
                      <w:rFonts w:ascii="微软雅黑" w:eastAsia="微软雅黑" w:hAnsi="微软雅黑"/>
                      <w:color w:val="000000"/>
                      <w:spacing w:val="-7"/>
                      <w:sz w:val="20"/>
                      <w:highlight w:val="yellow"/>
                      <w:lang w:val="zh-Hans" w:eastAsia="zh-CN"/>
                    </w:rPr>
                  </w:pPr>
                  <w:r w:rsidRPr="00BD79CB">
                    <w:rPr>
                      <w:rFonts w:ascii="微软雅黑" w:eastAsia="微软雅黑" w:hAnsi="微软雅黑" w:hint="eastAsia"/>
                      <w:color w:val="000000"/>
                      <w:spacing w:val="-7"/>
                      <w:sz w:val="20"/>
                      <w:highlight w:val="yellow"/>
                      <w:lang w:val="zh-Hans" w:eastAsia="zh-CN"/>
                    </w:rPr>
                    <w:t>[</w:t>
                  </w:r>
                  <w:r>
                    <w:rPr>
                      <w:rFonts w:ascii="微软雅黑" w:eastAsia="微软雅黑" w:hAnsi="微软雅黑" w:hint="eastAsia"/>
                      <w:color w:val="000000"/>
                      <w:spacing w:val="5"/>
                      <w:sz w:val="20"/>
                      <w:highlight w:val="yellow"/>
                      <w:lang w:eastAsia="zh-CN"/>
                    </w:rPr>
                    <w:t>买</w:t>
                  </w:r>
                  <w:r>
                    <w:rPr>
                      <w:rFonts w:ascii="微软雅黑" w:eastAsia="微软雅黑" w:hAnsi="微软雅黑" w:hint="eastAsia"/>
                      <w:color w:val="000000"/>
                      <w:spacing w:val="-7"/>
                      <w:sz w:val="20"/>
                      <w:highlight w:val="yellow"/>
                      <w:lang w:val="zh-Hans" w:eastAsia="zh-CN"/>
                    </w:rPr>
                    <w:t>方所在</w:t>
                  </w:r>
                  <w:r w:rsidRPr="00BD79CB">
                    <w:rPr>
                      <w:rFonts w:ascii="微软雅黑" w:eastAsia="微软雅黑" w:hAnsi="微软雅黑" w:hint="eastAsia"/>
                      <w:color w:val="000000"/>
                      <w:spacing w:val="-7"/>
                      <w:sz w:val="20"/>
                      <w:highlight w:val="yellow"/>
                      <w:lang w:val="zh-Hans" w:eastAsia="zh-CN"/>
                    </w:rPr>
                    <w:t>国家</w:t>
                  </w:r>
                  <w:r>
                    <w:rPr>
                      <w:rFonts w:ascii="微软雅黑" w:eastAsia="微软雅黑" w:hAnsi="微软雅黑"/>
                      <w:color w:val="000000"/>
                      <w:spacing w:val="-7"/>
                      <w:sz w:val="20"/>
                      <w:highlight w:val="yellow"/>
                      <w:lang w:val="zh-Hans" w:eastAsia="zh-CN"/>
                    </w:rPr>
                    <w:t>]</w:t>
                  </w:r>
                </w:p>
                <w:p w:rsidR="00856209" w:rsidRPr="00BD79CB" w:rsidRDefault="00856209" w:rsidP="00B84C56">
                  <w:pPr>
                    <w:spacing w:line="264" w:lineRule="exact"/>
                    <w:jc w:val="both"/>
                    <w:textAlignment w:val="baseline"/>
                    <w:rPr>
                      <w:rFonts w:ascii="微软雅黑" w:eastAsia="微软雅黑" w:hAnsi="微软雅黑"/>
                      <w:color w:val="000000"/>
                      <w:spacing w:val="-7"/>
                      <w:sz w:val="20"/>
                      <w:highlight w:val="yellow"/>
                      <w:lang w:val="zh-Hans" w:eastAsia="zh-CN"/>
                    </w:rPr>
                  </w:pPr>
                  <w:r>
                    <w:rPr>
                      <w:rFonts w:ascii="微软雅黑" w:eastAsia="微软雅黑" w:hAnsi="微软雅黑" w:hint="eastAsia"/>
                      <w:color w:val="000000"/>
                      <w:spacing w:val="-7"/>
                      <w:sz w:val="20"/>
                      <w:highlight w:val="yellow"/>
                      <w:lang w:val="zh-Hans" w:eastAsia="zh-CN"/>
                    </w:rPr>
                    <w:t>[买方</w:t>
                  </w:r>
                  <w:r w:rsidRPr="00BD79CB">
                    <w:rPr>
                      <w:rFonts w:ascii="微软雅黑" w:eastAsia="微软雅黑" w:hAnsi="微软雅黑"/>
                      <w:color w:val="000000"/>
                      <w:spacing w:val="-7"/>
                      <w:sz w:val="20"/>
                      <w:highlight w:val="yellow"/>
                      <w:lang w:val="zh-Hans" w:eastAsia="zh-CN"/>
                    </w:rPr>
                    <w:t>电话</w:t>
                  </w:r>
                  <w:r>
                    <w:rPr>
                      <w:rFonts w:ascii="微软雅黑" w:eastAsia="微软雅黑" w:hAnsi="微软雅黑"/>
                      <w:color w:val="000000"/>
                      <w:spacing w:val="-7"/>
                      <w:sz w:val="20"/>
                      <w:highlight w:val="yellow"/>
                      <w:lang w:val="zh-Hans" w:eastAsia="zh-CN"/>
                    </w:rPr>
                    <w:t>]</w:t>
                  </w:r>
                </w:p>
                <w:p w:rsidR="00856209" w:rsidRPr="004838D3" w:rsidRDefault="00856209" w:rsidP="008474B1">
                  <w:pPr>
                    <w:spacing w:before="302" w:after="726" w:line="240" w:lineRule="exact"/>
                    <w:jc w:val="both"/>
                    <w:textAlignment w:val="baseline"/>
                    <w:rPr>
                      <w:rFonts w:ascii="微软雅黑" w:eastAsia="微软雅黑" w:hAnsi="微软雅黑"/>
                      <w:color w:val="000000"/>
                      <w:spacing w:val="5"/>
                      <w:sz w:val="20"/>
                      <w:lang w:val="zh-Hans" w:eastAsia="zh-CN"/>
                    </w:rPr>
                  </w:pPr>
                  <w:r w:rsidRPr="00AB010D">
                    <w:rPr>
                      <w:rFonts w:ascii="微软雅黑" w:eastAsia="微软雅黑" w:hAnsi="微软雅黑"/>
                      <w:color w:val="000000"/>
                      <w:spacing w:val="5"/>
                      <w:sz w:val="20"/>
                      <w:lang w:val="zh-Hans" w:eastAsia="zh-CN"/>
                    </w:rPr>
                    <w:t>送货日期</w:t>
                  </w:r>
                  <w:r>
                    <w:rPr>
                      <w:rFonts w:ascii="微软雅黑" w:eastAsia="微软雅黑" w:hAnsi="微软雅黑" w:hint="eastAsia"/>
                      <w:color w:val="000000"/>
                      <w:spacing w:val="5"/>
                      <w:sz w:val="20"/>
                      <w:lang w:val="zh-Hans" w:eastAsia="zh-CN"/>
                    </w:rPr>
                    <w:t>（即</w:t>
                  </w:r>
                  <w:r>
                    <w:rPr>
                      <w:rFonts w:ascii="微软雅黑" w:eastAsia="微软雅黑" w:hAnsi="微软雅黑"/>
                      <w:color w:val="000000"/>
                      <w:spacing w:val="5"/>
                      <w:sz w:val="20"/>
                      <w:lang w:val="zh-Hans" w:eastAsia="zh-CN"/>
                    </w:rPr>
                    <w:t>交付时间</w:t>
                  </w:r>
                  <w:r>
                    <w:rPr>
                      <w:rFonts w:ascii="微软雅黑" w:eastAsia="微软雅黑" w:hAnsi="微软雅黑" w:hint="eastAsia"/>
                      <w:color w:val="000000"/>
                      <w:spacing w:val="5"/>
                      <w:sz w:val="20"/>
                      <w:lang w:val="zh-Hans" w:eastAsia="zh-CN"/>
                    </w:rPr>
                    <w:t>）</w:t>
                  </w:r>
                  <w:r>
                    <w:rPr>
                      <w:rFonts w:ascii="微软雅黑" w:eastAsia="微软雅黑" w:hAnsi="微软雅黑" w:hint="eastAsia"/>
                      <w:color w:val="000000"/>
                      <w:spacing w:val="5"/>
                      <w:sz w:val="20"/>
                      <w:lang w:eastAsia="zh-CN"/>
                    </w:rPr>
                    <w:t>：</w:t>
                  </w:r>
                  <w:r w:rsidRPr="00BD79CB">
                    <w:rPr>
                      <w:rFonts w:ascii="微软雅黑" w:eastAsia="微软雅黑" w:hAnsi="微软雅黑" w:hint="eastAsia"/>
                      <w:color w:val="000000"/>
                      <w:spacing w:val="-10"/>
                      <w:sz w:val="20"/>
                      <w:highlight w:val="yellow"/>
                      <w:lang w:val="zh-Hans" w:eastAsia="zh-CN"/>
                    </w:rPr>
                    <w:t>[</w:t>
                  </w:r>
                  <w:r>
                    <w:rPr>
                      <w:rFonts w:ascii="微软雅黑" w:eastAsia="微软雅黑" w:hAnsi="微软雅黑" w:hint="eastAsia"/>
                      <w:color w:val="000000"/>
                      <w:spacing w:val="-10"/>
                      <w:sz w:val="20"/>
                      <w:highlight w:val="yellow"/>
                      <w:lang w:val="zh-Hans" w:eastAsia="zh-CN"/>
                    </w:rPr>
                    <w:t>•</w:t>
                  </w:r>
                  <w:r w:rsidRPr="00BD79CB">
                    <w:rPr>
                      <w:rFonts w:ascii="微软雅黑" w:eastAsia="微软雅黑" w:hAnsi="微软雅黑"/>
                      <w:color w:val="000000"/>
                      <w:spacing w:val="-10"/>
                      <w:sz w:val="20"/>
                      <w:highlight w:val="yellow"/>
                      <w:lang w:val="zh-Hans" w:eastAsia="zh-CN"/>
                    </w:rPr>
                    <w:t>]</w:t>
                  </w:r>
                </w:p>
              </w:txbxContent>
            </v:textbox>
            <w10:wrap type="square" anchorx="page" anchory="page"/>
          </v:shape>
        </w:pict>
      </w:r>
      <w:r w:rsidR="00DB63D1">
        <w:rPr>
          <w:rFonts w:ascii="微软雅黑" w:eastAsia="微软雅黑" w:hAnsi="微软雅黑"/>
        </w:rPr>
        <w:pict>
          <v:shape id="_x0000_s1029" type="#_x0000_t202" style="position:absolute;margin-left:42.7pt;margin-top:773.95pt;width:511pt;height:49.05pt;z-index:-251647488;mso-wrap-distance-left:0;mso-wrap-distance-right:0;mso-position-horizontal-relative:page;mso-position-vertical-relative:page" filled="f" stroked="f">
            <v:textbox style="mso-next-textbox:#_x0000_s1029" inset="0,0,0,0">
              <w:txbxContent>
                <w:p w:rsidR="00856209" w:rsidRPr="00B91BC6" w:rsidRDefault="00856209">
                  <w:pPr>
                    <w:spacing w:before="422" w:line="240" w:lineRule="exact"/>
                    <w:textAlignment w:val="baseline"/>
                    <w:rPr>
                      <w:rFonts w:ascii="微软雅黑" w:eastAsia="微软雅黑" w:hAnsi="微软雅黑"/>
                      <w:color w:val="000000"/>
                      <w:spacing w:val="3"/>
                      <w:sz w:val="18"/>
                      <w:lang w:val="zh-Hans" w:eastAsia="zh-CN"/>
                    </w:rPr>
                  </w:pPr>
                  <w:r>
                    <w:rPr>
                      <w:rFonts w:ascii="微软雅黑" w:eastAsia="微软雅黑" w:hAnsi="微软雅黑" w:hint="eastAsia"/>
                      <w:color w:val="000000"/>
                      <w:spacing w:val="3"/>
                      <w:sz w:val="18"/>
                      <w:lang w:val="zh-Hans" w:eastAsia="zh-CN"/>
                    </w:rPr>
                    <w:t>中国（上海</w:t>
                  </w:r>
                  <w:r>
                    <w:rPr>
                      <w:rFonts w:ascii="微软雅黑" w:eastAsia="微软雅黑" w:hAnsi="微软雅黑"/>
                      <w:color w:val="000000"/>
                      <w:spacing w:val="3"/>
                      <w:sz w:val="18"/>
                      <w:lang w:val="zh-Hans" w:eastAsia="zh-CN"/>
                    </w:rPr>
                    <w:t>）</w:t>
                  </w:r>
                  <w:r>
                    <w:rPr>
                      <w:rFonts w:ascii="微软雅黑" w:eastAsia="微软雅黑" w:hAnsi="微软雅黑" w:hint="eastAsia"/>
                      <w:color w:val="000000"/>
                      <w:spacing w:val="3"/>
                      <w:sz w:val="18"/>
                      <w:lang w:val="zh-Hans" w:eastAsia="zh-CN"/>
                    </w:rPr>
                    <w:t>自由贸易</w:t>
                  </w:r>
                  <w:r>
                    <w:rPr>
                      <w:rFonts w:ascii="微软雅黑" w:eastAsia="微软雅黑" w:hAnsi="微软雅黑"/>
                      <w:color w:val="000000"/>
                      <w:spacing w:val="3"/>
                      <w:sz w:val="18"/>
                      <w:lang w:val="zh-Hans" w:eastAsia="zh-CN"/>
                    </w:rPr>
                    <w:t>试验区</w:t>
                  </w:r>
                  <w:proofErr w:type="gramStart"/>
                  <w:r>
                    <w:rPr>
                      <w:rFonts w:ascii="微软雅黑" w:eastAsia="微软雅黑" w:hAnsi="微软雅黑"/>
                      <w:color w:val="000000"/>
                      <w:spacing w:val="3"/>
                      <w:sz w:val="18"/>
                      <w:lang w:val="zh-Hans" w:eastAsia="zh-CN"/>
                    </w:rPr>
                    <w:t>富特西一路</w:t>
                  </w:r>
                  <w:proofErr w:type="gramEnd"/>
                  <w:r>
                    <w:rPr>
                      <w:rFonts w:ascii="微软雅黑" w:eastAsia="微软雅黑" w:hAnsi="微软雅黑" w:hint="eastAsia"/>
                      <w:color w:val="000000"/>
                      <w:spacing w:val="3"/>
                      <w:sz w:val="18"/>
                      <w:lang w:val="zh-Hans" w:eastAsia="zh-CN"/>
                    </w:rPr>
                    <w:t>439号</w:t>
                  </w:r>
                  <w:proofErr w:type="gramStart"/>
                  <w:r>
                    <w:rPr>
                      <w:rFonts w:ascii="微软雅黑" w:eastAsia="微软雅黑" w:hAnsi="微软雅黑" w:hint="eastAsia"/>
                      <w:color w:val="000000"/>
                      <w:spacing w:val="3"/>
                      <w:sz w:val="18"/>
                      <w:lang w:val="zh-Hans" w:eastAsia="zh-CN"/>
                    </w:rPr>
                    <w:t>01号楼</w:t>
                  </w:r>
                  <w:r>
                    <w:rPr>
                      <w:rFonts w:ascii="微软雅黑" w:eastAsia="微软雅黑" w:hAnsi="微软雅黑"/>
                      <w:color w:val="000000"/>
                      <w:spacing w:val="3"/>
                      <w:sz w:val="18"/>
                      <w:lang w:val="zh-Hans" w:eastAsia="zh-CN"/>
                    </w:rPr>
                    <w:t>第</w:t>
                  </w:r>
                  <w:proofErr w:type="gramEnd"/>
                  <w:r>
                    <w:rPr>
                      <w:rFonts w:ascii="微软雅黑" w:eastAsia="微软雅黑" w:hAnsi="微软雅黑"/>
                      <w:color w:val="000000"/>
                      <w:spacing w:val="3"/>
                      <w:sz w:val="18"/>
                      <w:lang w:val="zh-Hans" w:eastAsia="zh-CN"/>
                    </w:rPr>
                    <w:t>A部位</w:t>
                  </w:r>
                </w:p>
                <w:p w:rsidR="00856209" w:rsidRPr="008474B1" w:rsidRDefault="00856209" w:rsidP="005379E6">
                  <w:pPr>
                    <w:tabs>
                      <w:tab w:val="left" w:pos="5251"/>
                      <w:tab w:val="right" w:pos="7848"/>
                    </w:tabs>
                    <w:spacing w:after="78" w:line="240" w:lineRule="exact"/>
                    <w:textAlignment w:val="baseline"/>
                    <w:rPr>
                      <w:rFonts w:ascii="微软雅黑" w:eastAsia="微软雅黑" w:hAnsi="微软雅黑"/>
                      <w:color w:val="000000"/>
                      <w:spacing w:val="2"/>
                      <w:sz w:val="18"/>
                      <w:lang w:eastAsia="zh-CN"/>
                    </w:rPr>
                  </w:pPr>
                  <w:r w:rsidRPr="00B91BC6">
                    <w:rPr>
                      <w:rFonts w:ascii="微软雅黑" w:eastAsia="微软雅黑" w:hAnsi="微软雅黑"/>
                      <w:color w:val="000000"/>
                      <w:spacing w:val="2"/>
                      <w:sz w:val="18"/>
                      <w:lang w:val="zh-Hans" w:eastAsia="zh-CN"/>
                    </w:rPr>
                    <w:t>电话</w:t>
                  </w:r>
                  <w:r w:rsidRPr="00B91BC6">
                    <w:rPr>
                      <w:rFonts w:ascii="微软雅黑" w:eastAsia="微软雅黑" w:hAnsi="微软雅黑"/>
                      <w:color w:val="000000"/>
                      <w:spacing w:val="2"/>
                      <w:sz w:val="18"/>
                      <w:lang w:eastAsia="zh-CN"/>
                    </w:rPr>
                    <w:t>:+8621</w:t>
                  </w:r>
                  <w:r>
                    <w:rPr>
                      <w:rFonts w:ascii="微软雅黑" w:eastAsia="微软雅黑" w:hAnsi="微软雅黑"/>
                      <w:color w:val="000000"/>
                      <w:spacing w:val="2"/>
                      <w:sz w:val="18"/>
                      <w:lang w:eastAsia="zh-CN"/>
                    </w:rPr>
                    <w:t>61152800</w:t>
                  </w:r>
                  <w:r>
                    <w:rPr>
                      <w:rFonts w:ascii="微软雅黑" w:eastAsia="微软雅黑" w:hAnsi="微软雅黑"/>
                      <w:color w:val="000000"/>
                      <w:sz w:val="18"/>
                      <w:lang w:eastAsia="zh-CN"/>
                    </w:rPr>
                    <w:t xml:space="preserve">                                                                                </w:t>
                  </w:r>
                  <w:r w:rsidRPr="008474B1">
                    <w:rPr>
                      <w:rFonts w:ascii="微软雅黑" w:eastAsia="微软雅黑" w:hAnsi="微软雅黑"/>
                      <w:color w:val="000000"/>
                      <w:spacing w:val="2"/>
                      <w:sz w:val="18"/>
                      <w:lang w:eastAsia="zh-CN"/>
                    </w:rPr>
                    <w:t xml:space="preserve"> http://www.freseniusmedicalcare.cn/zh/home</w:t>
                  </w:r>
                </w:p>
              </w:txbxContent>
            </v:textbox>
            <w10:wrap type="square" anchorx="page" anchory="page"/>
          </v:shape>
        </w:pict>
      </w:r>
      <w:r w:rsidR="00DB63D1">
        <w:rPr>
          <w:rFonts w:ascii="微软雅黑" w:eastAsia="微软雅黑" w:hAnsi="微软雅黑"/>
        </w:rPr>
        <w:pict>
          <v:shape id="_x0000_s1039" type="#_x0000_t202" style="position:absolute;margin-left:463.7pt;margin-top:28.1pt;width:90pt;height:35.2pt;z-index:-251657728;mso-wrap-distance-left:0;mso-wrap-distance-right:0;mso-position-horizontal-relative:page;mso-position-vertical-relative:page" filled="f" stroked="f">
            <v:textbox style="mso-next-textbox:#_x0000_s1039" inset="0,0,0,0">
              <w:txbxContent>
                <w:p w:rsidR="00856209" w:rsidRDefault="00856209">
                  <w:pPr>
                    <w:spacing w:after="4"/>
                    <w:ind w:left="700" w:right="34"/>
                    <w:textAlignment w:val="baseline"/>
                  </w:pPr>
                </w:p>
              </w:txbxContent>
            </v:textbox>
            <w10:wrap type="square" anchorx="page" anchory="page"/>
          </v:shape>
        </w:pict>
      </w:r>
      <w:r w:rsidR="00DB63D1">
        <w:rPr>
          <w:rFonts w:ascii="微软雅黑" w:eastAsia="微软雅黑" w:hAnsi="微软雅黑"/>
        </w:rPr>
        <w:pict>
          <v:shape id="_x0000_s1038" type="#_x0000_t202" style="position:absolute;margin-left:463.7pt;margin-top:63.3pt;width:90pt;height:31.75pt;z-index:-251656704;mso-wrap-distance-left:0;mso-wrap-distance-right:0;mso-position-horizontal-relative:page;mso-position-vertical-relative:page" filled="f" stroked="f">
            <v:textbox style="mso-next-textbox:#_x0000_s1038" inset="0,0,0,0">
              <w:txbxContent>
                <w:p w:rsidR="00856209" w:rsidRDefault="00856209">
                  <w:pPr>
                    <w:spacing w:before="102" w:after="322" w:line="211" w:lineRule="exact"/>
                    <w:ind w:left="235" w:right="116"/>
                    <w:textAlignment w:val="baseline"/>
                  </w:pPr>
                </w:p>
              </w:txbxContent>
            </v:textbox>
            <w10:wrap type="square" anchorx="page" anchory="page"/>
          </v:shape>
        </w:pict>
      </w:r>
      <w:r w:rsidR="00DB63D1">
        <w:rPr>
          <w:rFonts w:ascii="微软雅黑" w:eastAsia="微软雅黑" w:hAnsi="微软雅黑"/>
        </w:rPr>
        <w:pict>
          <v:shape id="_x0000_s1037" type="#_x0000_t202" style="position:absolute;margin-left:308.4pt;margin-top:95.05pt;width:258pt;height:24.45pt;z-index:-251655680;mso-wrap-distance-left:0;mso-wrap-distance-right:0;mso-position-horizontal-relative:page;mso-position-vertical-relative:page" fillcolor="#9f9f9f" stroked="f">
            <v:textbox style="mso-next-textbox:#_x0000_s1037" inset="0,0,0,0">
              <w:txbxContent>
                <w:p w:rsidR="00856209" w:rsidRPr="00E1588C" w:rsidRDefault="00856209">
                  <w:pPr>
                    <w:spacing w:after="89" w:line="386" w:lineRule="exact"/>
                    <w:textAlignment w:val="baseline"/>
                    <w:rPr>
                      <w:rFonts w:ascii="微软雅黑" w:eastAsia="微软雅黑" w:hAnsi="微软雅黑"/>
                      <w:color w:val="FFFFFF" w:themeColor="background1"/>
                      <w:spacing w:val="-5"/>
                      <w:sz w:val="32"/>
                      <w:lang w:val="zh-Hans"/>
                    </w:rPr>
                  </w:pPr>
                  <w:proofErr w:type="spellStart"/>
                  <w:r w:rsidRPr="00E1588C">
                    <w:rPr>
                      <w:rFonts w:ascii="微软雅黑" w:eastAsia="微软雅黑" w:hAnsi="微软雅黑"/>
                      <w:color w:val="FFFFFF" w:themeColor="background1"/>
                      <w:spacing w:val="-5"/>
                      <w:sz w:val="32"/>
                      <w:lang w:val="zh-Hans"/>
                    </w:rPr>
                    <w:t>采购订单</w:t>
                  </w:r>
                  <w:proofErr w:type="spellEnd"/>
                  <w:r w:rsidRPr="00E1588C">
                    <w:rPr>
                      <w:rFonts w:ascii="微软雅黑" w:eastAsia="微软雅黑" w:hAnsi="微软雅黑"/>
                      <w:color w:val="FFFFFF" w:themeColor="background1"/>
                      <w:sz w:val="24"/>
                    </w:rPr>
                    <w:t xml:space="preserve"> </w:t>
                  </w:r>
                </w:p>
              </w:txbxContent>
            </v:textbox>
            <w10:wrap type="square" anchorx="page" anchory="page"/>
          </v:shape>
        </w:pict>
      </w:r>
      <w:r w:rsidR="00DB63D1">
        <w:rPr>
          <w:rFonts w:ascii="微软雅黑" w:eastAsia="微软雅黑" w:hAnsi="微软雅黑"/>
        </w:rPr>
        <w:pict>
          <v:line id="_x0000_s1027" style="position:absolute;z-index:251670016;mso-position-horizontal-relative:page;mso-position-vertical-relative:page" from="42.25pt,757.9pt" to="232.85pt,757.9pt" strokeweight=".7pt">
            <w10:wrap anchorx="page" anchory="page"/>
          </v:line>
        </w:pict>
      </w:r>
    </w:p>
    <w:p w:rsidR="00A84270" w:rsidRPr="00C756CF" w:rsidRDefault="00A84270">
      <w:pPr>
        <w:rPr>
          <w:rFonts w:ascii="微软雅黑" w:eastAsia="微软雅黑" w:hAnsi="微软雅黑"/>
        </w:rPr>
        <w:sectPr w:rsidR="00A84270" w:rsidRPr="00C756CF" w:rsidSect="004350A4">
          <w:pgSz w:w="11904" w:h="16843"/>
          <w:pgMar w:top="567" w:right="828" w:bottom="238" w:left="748" w:header="720" w:footer="720" w:gutter="0"/>
          <w:cols w:space="720"/>
        </w:sectPr>
      </w:pPr>
    </w:p>
    <w:p w:rsidR="00A84270" w:rsidRPr="005C5FB2" w:rsidRDefault="00C756CF" w:rsidP="008474B1">
      <w:pPr>
        <w:spacing w:afterLines="100" w:after="240"/>
        <w:jc w:val="center"/>
        <w:textAlignment w:val="baseline"/>
        <w:rPr>
          <w:rFonts w:ascii="微软雅黑" w:eastAsia="微软雅黑" w:hAnsi="微软雅黑"/>
          <w:b/>
          <w:color w:val="000000"/>
          <w:spacing w:val="-3"/>
          <w:sz w:val="20"/>
          <w:lang w:eastAsia="zh-CN"/>
        </w:rPr>
      </w:pPr>
      <w:r w:rsidRPr="00620433">
        <w:rPr>
          <w:rFonts w:ascii="微软雅黑" w:eastAsia="微软雅黑" w:hAnsi="微软雅黑" w:hint="eastAsia"/>
          <w:b/>
          <w:color w:val="000000"/>
          <w:spacing w:val="-3"/>
          <w:sz w:val="20"/>
          <w:lang w:val="zh-Hans" w:eastAsia="zh-CN"/>
        </w:rPr>
        <w:lastRenderedPageBreak/>
        <w:t>费森尤斯医药用品</w:t>
      </w:r>
      <w:r w:rsidRPr="00620433">
        <w:rPr>
          <w:rFonts w:ascii="微软雅黑" w:eastAsia="微软雅黑" w:hAnsi="微软雅黑"/>
          <w:b/>
          <w:color w:val="000000"/>
          <w:spacing w:val="-3"/>
          <w:sz w:val="20"/>
          <w:lang w:val="zh-Hans" w:eastAsia="zh-CN"/>
        </w:rPr>
        <w:t>（</w:t>
      </w:r>
      <w:r w:rsidRPr="00620433">
        <w:rPr>
          <w:rFonts w:ascii="微软雅黑" w:eastAsia="微软雅黑" w:hAnsi="微软雅黑" w:hint="eastAsia"/>
          <w:b/>
          <w:color w:val="000000"/>
          <w:spacing w:val="-3"/>
          <w:sz w:val="20"/>
          <w:lang w:val="zh-Hans" w:eastAsia="zh-CN"/>
        </w:rPr>
        <w:t>上海</w:t>
      </w:r>
      <w:r w:rsidRPr="00620433">
        <w:rPr>
          <w:rFonts w:ascii="微软雅黑" w:eastAsia="微软雅黑" w:hAnsi="微软雅黑"/>
          <w:b/>
          <w:color w:val="000000"/>
          <w:spacing w:val="-3"/>
          <w:sz w:val="20"/>
          <w:lang w:val="zh-Hans" w:eastAsia="zh-CN"/>
        </w:rPr>
        <w:t>）</w:t>
      </w:r>
      <w:r w:rsidRPr="00620433">
        <w:rPr>
          <w:rFonts w:ascii="微软雅黑" w:eastAsia="微软雅黑" w:hAnsi="微软雅黑" w:hint="eastAsia"/>
          <w:b/>
          <w:color w:val="000000"/>
          <w:spacing w:val="-3"/>
          <w:sz w:val="20"/>
          <w:lang w:val="zh-Hans" w:eastAsia="zh-CN"/>
        </w:rPr>
        <w:t>有限公司</w:t>
      </w:r>
      <w:r w:rsidR="00CF3299" w:rsidRPr="00620433">
        <w:rPr>
          <w:rFonts w:ascii="微软雅黑" w:eastAsia="微软雅黑" w:hAnsi="微软雅黑"/>
          <w:b/>
          <w:color w:val="000000"/>
          <w:spacing w:val="-3"/>
          <w:sz w:val="20"/>
          <w:lang w:val="zh-Hans" w:eastAsia="zh-CN"/>
        </w:rPr>
        <w:t>采购通用条款</w:t>
      </w:r>
    </w:p>
    <w:p w:rsidR="007927DF" w:rsidRDefault="00CF3299" w:rsidP="008474B1">
      <w:pPr>
        <w:spacing w:afterLines="100" w:after="240"/>
        <w:jc w:val="both"/>
        <w:textAlignment w:val="baseline"/>
        <w:rPr>
          <w:rFonts w:ascii="微软雅黑" w:eastAsia="微软雅黑" w:hAnsi="微软雅黑"/>
          <w:color w:val="000000"/>
          <w:sz w:val="20"/>
          <w:lang w:val="zh-Hans" w:eastAsia="zh-CN"/>
        </w:rPr>
      </w:pPr>
      <w:r w:rsidRPr="00C756CF">
        <w:rPr>
          <w:rFonts w:ascii="微软雅黑" w:eastAsia="微软雅黑" w:hAnsi="微软雅黑"/>
          <w:color w:val="000000"/>
          <w:sz w:val="20"/>
          <w:lang w:val="zh-Hans" w:eastAsia="zh-CN"/>
        </w:rPr>
        <w:t>适用的通用条款</w:t>
      </w:r>
    </w:p>
    <w:p w:rsidR="00A84270" w:rsidRPr="00C756CF" w:rsidRDefault="00CF3299" w:rsidP="008474B1">
      <w:pPr>
        <w:spacing w:afterLines="100" w:after="240"/>
        <w:jc w:val="both"/>
        <w:textAlignment w:val="baseline"/>
        <w:rPr>
          <w:rFonts w:ascii="微软雅黑" w:eastAsia="微软雅黑" w:hAnsi="微软雅黑"/>
          <w:color w:val="000000"/>
          <w:sz w:val="20"/>
          <w:lang w:val="zh-Hans" w:eastAsia="zh-CN"/>
        </w:rPr>
      </w:pPr>
      <w:r w:rsidRPr="00C756CF">
        <w:rPr>
          <w:rFonts w:ascii="微软雅黑" w:eastAsia="微软雅黑" w:hAnsi="微软雅黑"/>
          <w:color w:val="000000"/>
          <w:sz w:val="20"/>
          <w:lang w:eastAsia="zh-CN"/>
        </w:rPr>
        <w:t>1.</w:t>
      </w:r>
      <w:r w:rsidRPr="00C756CF">
        <w:rPr>
          <w:rFonts w:ascii="微软雅黑" w:eastAsia="微软雅黑" w:hAnsi="微软雅黑"/>
          <w:color w:val="000000"/>
          <w:sz w:val="20"/>
          <w:lang w:val="zh-Hans" w:eastAsia="zh-CN"/>
        </w:rPr>
        <w:t>总则</w:t>
      </w:r>
      <w:r w:rsidRPr="00C756CF">
        <w:rPr>
          <w:rFonts w:ascii="微软雅黑" w:eastAsia="微软雅黑" w:hAnsi="微软雅黑"/>
          <w:color w:val="000000"/>
          <w:sz w:val="24"/>
          <w:lang w:eastAsia="zh-CN"/>
        </w:rPr>
        <w:t xml:space="preserve"> </w:t>
      </w:r>
    </w:p>
    <w:p w:rsidR="00A84270" w:rsidRPr="00C756CF" w:rsidRDefault="00CF3299" w:rsidP="008474B1">
      <w:pPr>
        <w:spacing w:afterLines="100" w:after="240"/>
        <w:ind w:right="144"/>
        <w:jc w:val="both"/>
        <w:textAlignment w:val="baseline"/>
        <w:rPr>
          <w:rFonts w:ascii="微软雅黑" w:eastAsia="微软雅黑" w:hAnsi="微软雅黑"/>
          <w:color w:val="000000"/>
          <w:sz w:val="20"/>
          <w:lang w:val="zh-Hans" w:eastAsia="zh-CN"/>
        </w:rPr>
      </w:pPr>
      <w:r w:rsidRPr="00C756CF">
        <w:rPr>
          <w:rFonts w:ascii="微软雅黑" w:eastAsia="微软雅黑" w:hAnsi="微软雅黑"/>
          <w:color w:val="000000"/>
          <w:sz w:val="20"/>
          <w:lang w:val="zh-Hans" w:eastAsia="zh-CN"/>
        </w:rPr>
        <w:t>本采购通用条款应适用于</w:t>
      </w:r>
      <w:r w:rsidR="00945BA9" w:rsidRPr="00E12D21">
        <w:rPr>
          <w:rFonts w:ascii="微软雅黑" w:eastAsia="微软雅黑" w:hAnsi="微软雅黑" w:hint="eastAsia"/>
          <w:color w:val="000000"/>
          <w:sz w:val="20"/>
          <w:lang w:val="zh-Hans" w:eastAsia="zh-CN"/>
        </w:rPr>
        <w:t>费森尤斯医药用品（上海）有限公司</w:t>
      </w:r>
      <w:r w:rsidR="00D23F1F">
        <w:rPr>
          <w:rFonts w:ascii="微软雅黑" w:eastAsia="微软雅黑" w:hAnsi="微软雅黑" w:hint="eastAsia"/>
          <w:color w:val="000000"/>
          <w:sz w:val="20"/>
          <w:lang w:val="zh-Hans" w:eastAsia="zh-CN"/>
        </w:rPr>
        <w:t>及其</w:t>
      </w:r>
      <w:r w:rsidR="00945BA9">
        <w:rPr>
          <w:rFonts w:ascii="微软雅黑" w:eastAsia="微软雅黑" w:hAnsi="微软雅黑" w:hint="eastAsia"/>
          <w:color w:val="000000"/>
          <w:sz w:val="20"/>
          <w:lang w:val="zh-Hans" w:eastAsia="zh-CN"/>
        </w:rPr>
        <w:t>任何</w:t>
      </w:r>
      <w:r w:rsidR="00D23F1F">
        <w:rPr>
          <w:rFonts w:ascii="微软雅黑" w:eastAsia="微软雅黑" w:hAnsi="微软雅黑"/>
          <w:color w:val="000000"/>
          <w:sz w:val="20"/>
          <w:lang w:val="zh-Hans" w:eastAsia="zh-CN"/>
        </w:rPr>
        <w:t>关联</w:t>
      </w:r>
      <w:r w:rsidR="00D23F1F">
        <w:rPr>
          <w:rFonts w:ascii="微软雅黑" w:eastAsia="微软雅黑" w:hAnsi="微软雅黑" w:hint="eastAsia"/>
          <w:color w:val="000000"/>
          <w:sz w:val="20"/>
          <w:lang w:val="zh-Hans" w:eastAsia="zh-CN"/>
        </w:rPr>
        <w:t>方</w:t>
      </w:r>
      <w:r w:rsidRPr="00C756CF">
        <w:rPr>
          <w:rFonts w:ascii="微软雅黑" w:eastAsia="微软雅黑" w:hAnsi="微软雅黑"/>
          <w:color w:val="000000"/>
          <w:sz w:val="20"/>
          <w:lang w:val="zh-Hans" w:eastAsia="zh-CN"/>
        </w:rPr>
        <w:t>作为所</w:t>
      </w:r>
      <w:r w:rsidR="00C0049B">
        <w:rPr>
          <w:rFonts w:ascii="微软雅黑" w:eastAsia="微软雅黑" w:hAnsi="微软雅黑" w:hint="eastAsia"/>
          <w:color w:val="000000"/>
          <w:sz w:val="20"/>
          <w:lang w:val="zh-Hans" w:eastAsia="zh-CN"/>
        </w:rPr>
        <w:t>采购</w:t>
      </w:r>
      <w:r w:rsidRPr="00C756CF">
        <w:rPr>
          <w:rFonts w:ascii="微软雅黑" w:eastAsia="微软雅黑" w:hAnsi="微软雅黑"/>
          <w:color w:val="000000"/>
          <w:sz w:val="20"/>
          <w:lang w:val="zh-Hans" w:eastAsia="zh-CN"/>
        </w:rPr>
        <w:t>货物和</w:t>
      </w:r>
      <w:r w:rsidRPr="00C756CF">
        <w:rPr>
          <w:rFonts w:ascii="微软雅黑" w:eastAsia="微软雅黑" w:hAnsi="微软雅黑"/>
          <w:color w:val="000000"/>
          <w:sz w:val="20"/>
          <w:lang w:eastAsia="zh-CN"/>
        </w:rPr>
        <w:t>/</w:t>
      </w:r>
      <w:r w:rsidRPr="00C756CF">
        <w:rPr>
          <w:rFonts w:ascii="微软雅黑" w:eastAsia="微软雅黑" w:hAnsi="微软雅黑"/>
          <w:color w:val="000000"/>
          <w:sz w:val="20"/>
          <w:lang w:val="zh-Hans" w:eastAsia="zh-CN"/>
        </w:rPr>
        <w:t>或服务</w:t>
      </w:r>
      <w:r w:rsidRPr="00C756CF">
        <w:rPr>
          <w:rFonts w:ascii="微软雅黑" w:eastAsia="微软雅黑" w:hAnsi="微软雅黑"/>
          <w:color w:val="000000"/>
          <w:sz w:val="20"/>
          <w:lang w:eastAsia="zh-CN"/>
        </w:rPr>
        <w:t>(</w:t>
      </w:r>
      <w:r w:rsidRPr="00C756CF">
        <w:rPr>
          <w:rFonts w:ascii="微软雅黑" w:eastAsia="微软雅黑" w:hAnsi="微软雅黑"/>
          <w:color w:val="000000"/>
          <w:sz w:val="20"/>
          <w:lang w:val="zh-Hans" w:eastAsia="zh-CN"/>
        </w:rPr>
        <w:t>以下简称为“货物”</w:t>
      </w:r>
      <w:r w:rsidRPr="00C756CF">
        <w:rPr>
          <w:rFonts w:ascii="微软雅黑" w:eastAsia="微软雅黑" w:hAnsi="微软雅黑"/>
          <w:color w:val="000000"/>
          <w:sz w:val="20"/>
          <w:lang w:eastAsia="zh-CN"/>
        </w:rPr>
        <w:t>)</w:t>
      </w:r>
      <w:r w:rsidRPr="00C756CF">
        <w:rPr>
          <w:rFonts w:ascii="微软雅黑" w:eastAsia="微软雅黑" w:hAnsi="微软雅黑"/>
          <w:color w:val="000000"/>
          <w:sz w:val="20"/>
          <w:lang w:val="zh-Hans" w:eastAsia="zh-CN"/>
        </w:rPr>
        <w:t>的买方</w:t>
      </w:r>
      <w:r w:rsidRPr="00C756CF">
        <w:rPr>
          <w:rFonts w:ascii="微软雅黑" w:eastAsia="微软雅黑" w:hAnsi="微软雅黑"/>
          <w:color w:val="000000"/>
          <w:sz w:val="20"/>
          <w:lang w:eastAsia="zh-CN"/>
        </w:rPr>
        <w:t>(</w:t>
      </w:r>
      <w:r w:rsidRPr="00C756CF">
        <w:rPr>
          <w:rFonts w:ascii="微软雅黑" w:eastAsia="微软雅黑" w:hAnsi="微软雅黑"/>
          <w:color w:val="000000"/>
          <w:sz w:val="20"/>
          <w:lang w:val="zh-Hans" w:eastAsia="zh-CN"/>
        </w:rPr>
        <w:t>以下简称为“买方”</w:t>
      </w:r>
      <w:r w:rsidRPr="00C756CF">
        <w:rPr>
          <w:rFonts w:ascii="微软雅黑" w:eastAsia="微软雅黑" w:hAnsi="微软雅黑"/>
          <w:color w:val="000000"/>
          <w:sz w:val="20"/>
          <w:lang w:eastAsia="zh-CN"/>
        </w:rPr>
        <w:t>)</w:t>
      </w:r>
      <w:r w:rsidRPr="00C756CF">
        <w:rPr>
          <w:rFonts w:ascii="微软雅黑" w:eastAsia="微软雅黑" w:hAnsi="微软雅黑"/>
          <w:color w:val="000000"/>
          <w:sz w:val="20"/>
          <w:lang w:val="zh-Hans" w:eastAsia="zh-CN"/>
        </w:rPr>
        <w:t>的各种</w:t>
      </w:r>
      <w:r w:rsidR="00952DED">
        <w:rPr>
          <w:rFonts w:ascii="微软雅黑" w:eastAsia="微软雅黑" w:hAnsi="微软雅黑" w:hint="eastAsia"/>
          <w:color w:val="000000"/>
          <w:sz w:val="20"/>
          <w:lang w:val="zh-Hans" w:eastAsia="zh-CN"/>
        </w:rPr>
        <w:t>采购</w:t>
      </w:r>
      <w:r w:rsidRPr="00C756CF">
        <w:rPr>
          <w:rFonts w:ascii="微软雅黑" w:eastAsia="微软雅黑" w:hAnsi="微软雅黑"/>
          <w:color w:val="000000"/>
          <w:sz w:val="20"/>
          <w:lang w:val="zh-Hans" w:eastAsia="zh-CN"/>
        </w:rPr>
        <w:t>订单</w:t>
      </w:r>
      <w:r w:rsidRPr="00C756CF">
        <w:rPr>
          <w:rFonts w:ascii="微软雅黑" w:eastAsia="微软雅黑" w:hAnsi="微软雅黑"/>
          <w:color w:val="000000"/>
          <w:sz w:val="20"/>
          <w:lang w:eastAsia="zh-CN"/>
        </w:rPr>
        <w:t>(</w:t>
      </w:r>
      <w:r w:rsidRPr="00C756CF">
        <w:rPr>
          <w:rFonts w:ascii="微软雅黑" w:eastAsia="微软雅黑" w:hAnsi="微软雅黑"/>
          <w:color w:val="000000"/>
          <w:sz w:val="20"/>
          <w:lang w:val="zh-Hans" w:eastAsia="zh-CN"/>
        </w:rPr>
        <w:t>以下简称为“订单”</w:t>
      </w:r>
      <w:r w:rsidRPr="00C756CF">
        <w:rPr>
          <w:rFonts w:ascii="微软雅黑" w:eastAsia="微软雅黑" w:hAnsi="微软雅黑"/>
          <w:color w:val="000000"/>
          <w:sz w:val="20"/>
          <w:lang w:eastAsia="zh-CN"/>
        </w:rPr>
        <w:t>)</w:t>
      </w:r>
      <w:r w:rsidRPr="00C756CF">
        <w:rPr>
          <w:rFonts w:ascii="微软雅黑" w:eastAsia="微软雅黑" w:hAnsi="微软雅黑"/>
          <w:color w:val="000000"/>
          <w:sz w:val="20"/>
          <w:lang w:val="zh-Hans" w:eastAsia="zh-CN"/>
        </w:rPr>
        <w:t>。本订单通用条款的</w:t>
      </w:r>
      <w:proofErr w:type="gramStart"/>
      <w:r w:rsidRPr="00C756CF">
        <w:rPr>
          <w:rFonts w:ascii="微软雅黑" w:eastAsia="微软雅黑" w:hAnsi="微软雅黑"/>
          <w:color w:val="000000"/>
          <w:sz w:val="20"/>
          <w:lang w:val="zh-Hans" w:eastAsia="zh-CN"/>
        </w:rPr>
        <w:t>修订仅</w:t>
      </w:r>
      <w:proofErr w:type="gramEnd"/>
      <w:r w:rsidRPr="00C756CF">
        <w:rPr>
          <w:rFonts w:ascii="微软雅黑" w:eastAsia="微软雅黑" w:hAnsi="微软雅黑"/>
          <w:color w:val="000000"/>
          <w:sz w:val="20"/>
          <w:lang w:val="zh-Hans" w:eastAsia="zh-CN"/>
        </w:rPr>
        <w:t>可在经</w:t>
      </w:r>
      <w:r w:rsidR="00945BA9">
        <w:rPr>
          <w:rFonts w:ascii="微软雅黑" w:eastAsia="微软雅黑" w:hAnsi="微软雅黑" w:hint="eastAsia"/>
          <w:color w:val="000000"/>
          <w:sz w:val="20"/>
          <w:lang w:val="zh-Hans" w:eastAsia="zh-CN"/>
        </w:rPr>
        <w:t>买方和</w:t>
      </w:r>
      <w:r w:rsidR="004A6522">
        <w:rPr>
          <w:rFonts w:ascii="微软雅黑" w:eastAsia="微软雅黑" w:hAnsi="微软雅黑"/>
          <w:color w:val="000000"/>
          <w:sz w:val="20"/>
          <w:lang w:val="zh-Hans" w:eastAsia="zh-CN"/>
        </w:rPr>
        <w:t>供应</w:t>
      </w:r>
      <w:proofErr w:type="gramStart"/>
      <w:r w:rsidR="004A6522">
        <w:rPr>
          <w:rFonts w:ascii="微软雅黑" w:eastAsia="微软雅黑" w:hAnsi="微软雅黑"/>
          <w:color w:val="000000"/>
          <w:sz w:val="20"/>
          <w:lang w:val="zh-Hans" w:eastAsia="zh-CN"/>
        </w:rPr>
        <w:t>商</w:t>
      </w:r>
      <w:r w:rsidR="00E00559">
        <w:rPr>
          <w:rFonts w:ascii="微软雅黑" w:eastAsia="微软雅黑" w:hAnsi="微软雅黑" w:hint="eastAsia"/>
          <w:color w:val="000000"/>
          <w:sz w:val="20"/>
          <w:lang w:val="zh-Hans" w:eastAsia="zh-CN"/>
        </w:rPr>
        <w:t>双方</w:t>
      </w:r>
      <w:proofErr w:type="gramEnd"/>
      <w:r w:rsidRPr="00C756CF">
        <w:rPr>
          <w:rFonts w:ascii="微软雅黑" w:eastAsia="微软雅黑" w:hAnsi="微软雅黑"/>
          <w:color w:val="000000"/>
          <w:sz w:val="20"/>
          <w:lang w:val="zh-Hans" w:eastAsia="zh-CN"/>
        </w:rPr>
        <w:t>书面同意后对双方有拘束力。</w:t>
      </w:r>
      <w:r w:rsidR="00756C05">
        <w:rPr>
          <w:rFonts w:ascii="微软雅黑" w:eastAsia="微软雅黑" w:hAnsi="微软雅黑" w:hint="eastAsia"/>
          <w:color w:val="000000"/>
          <w:sz w:val="20"/>
          <w:lang w:val="zh-Hans" w:eastAsia="zh-CN"/>
        </w:rPr>
        <w:t>除非</w:t>
      </w:r>
      <w:r w:rsidR="00756C05">
        <w:rPr>
          <w:rFonts w:ascii="微软雅黑" w:eastAsia="微软雅黑" w:hAnsi="微软雅黑"/>
          <w:color w:val="000000"/>
          <w:sz w:val="20"/>
          <w:lang w:val="zh-Hans" w:eastAsia="zh-CN"/>
        </w:rPr>
        <w:t>本采购通用条款另有规定，</w:t>
      </w:r>
      <w:r w:rsidRPr="00C756CF">
        <w:rPr>
          <w:rFonts w:ascii="微软雅黑" w:eastAsia="微软雅黑" w:hAnsi="微软雅黑"/>
          <w:color w:val="000000"/>
          <w:sz w:val="20"/>
          <w:lang w:val="zh-Hans" w:eastAsia="zh-CN"/>
        </w:rPr>
        <w:t>本采购通用条款与订单条款以及其他双方同意的条款不一致时</w:t>
      </w:r>
      <w:r w:rsidR="001F71C3">
        <w:rPr>
          <w:rFonts w:ascii="微软雅黑" w:eastAsia="微软雅黑" w:hAnsi="微软雅黑" w:hint="eastAsia"/>
          <w:color w:val="000000"/>
          <w:sz w:val="20"/>
          <w:lang w:eastAsia="zh-CN"/>
        </w:rPr>
        <w:t>，</w:t>
      </w:r>
      <w:r w:rsidRPr="00C756CF">
        <w:rPr>
          <w:rFonts w:ascii="微软雅黑" w:eastAsia="微软雅黑" w:hAnsi="微软雅黑"/>
          <w:color w:val="000000"/>
          <w:sz w:val="20"/>
          <w:lang w:val="zh-Hans" w:eastAsia="zh-CN"/>
        </w:rPr>
        <w:t>以</w:t>
      </w:r>
      <w:r w:rsidR="006259B3">
        <w:rPr>
          <w:rFonts w:ascii="微软雅黑" w:eastAsia="微软雅黑" w:hAnsi="微软雅黑" w:hint="eastAsia"/>
          <w:color w:val="000000"/>
          <w:sz w:val="20"/>
          <w:lang w:val="zh-Hans" w:eastAsia="zh-CN"/>
        </w:rPr>
        <w:t>本</w:t>
      </w:r>
      <w:r w:rsidR="006259B3">
        <w:rPr>
          <w:rFonts w:ascii="微软雅黑" w:eastAsia="微软雅黑" w:hAnsi="微软雅黑"/>
          <w:color w:val="000000"/>
          <w:sz w:val="20"/>
          <w:lang w:val="zh-Hans" w:eastAsia="zh-CN"/>
        </w:rPr>
        <w:t>采购</w:t>
      </w:r>
      <w:r w:rsidRPr="00C756CF">
        <w:rPr>
          <w:rFonts w:ascii="微软雅黑" w:eastAsia="微软雅黑" w:hAnsi="微软雅黑"/>
          <w:color w:val="000000"/>
          <w:sz w:val="20"/>
          <w:lang w:val="zh-Hans" w:eastAsia="zh-CN"/>
        </w:rPr>
        <w:t>通用条款为准。</w:t>
      </w:r>
    </w:p>
    <w:p w:rsidR="00A84270" w:rsidRPr="00C756CF" w:rsidRDefault="00CF3299" w:rsidP="008474B1">
      <w:pPr>
        <w:spacing w:afterLines="100" w:after="240"/>
        <w:jc w:val="both"/>
        <w:textAlignment w:val="baseline"/>
        <w:rPr>
          <w:rFonts w:ascii="微软雅黑" w:eastAsia="微软雅黑" w:hAnsi="微软雅黑"/>
          <w:color w:val="000000"/>
          <w:spacing w:val="8"/>
          <w:sz w:val="20"/>
          <w:lang w:eastAsia="zh-CN"/>
        </w:rPr>
      </w:pPr>
      <w:r w:rsidRPr="00C756CF">
        <w:rPr>
          <w:rFonts w:ascii="微软雅黑" w:eastAsia="微软雅黑" w:hAnsi="微软雅黑"/>
          <w:color w:val="000000"/>
          <w:spacing w:val="8"/>
          <w:sz w:val="20"/>
          <w:lang w:eastAsia="zh-CN"/>
        </w:rPr>
        <w:t>2.</w:t>
      </w:r>
      <w:r w:rsidRPr="00C756CF">
        <w:rPr>
          <w:rFonts w:ascii="微软雅黑" w:eastAsia="微软雅黑" w:hAnsi="微软雅黑"/>
          <w:color w:val="000000"/>
          <w:spacing w:val="8"/>
          <w:sz w:val="20"/>
          <w:lang w:val="zh-Hans" w:eastAsia="zh-CN"/>
        </w:rPr>
        <w:t>订单接受</w:t>
      </w:r>
      <w:r w:rsidRPr="00C756CF">
        <w:rPr>
          <w:rFonts w:ascii="微软雅黑" w:eastAsia="微软雅黑" w:hAnsi="微软雅黑"/>
          <w:color w:val="000000"/>
          <w:sz w:val="24"/>
          <w:lang w:eastAsia="zh-CN"/>
        </w:rPr>
        <w:t xml:space="preserve"> </w:t>
      </w:r>
    </w:p>
    <w:p w:rsidR="00A84270" w:rsidRPr="0041721C" w:rsidRDefault="009A04AB" w:rsidP="008474B1">
      <w:pPr>
        <w:spacing w:afterLines="100" w:after="240"/>
        <w:ind w:right="144"/>
        <w:jc w:val="both"/>
        <w:textAlignment w:val="baseline"/>
        <w:rPr>
          <w:rFonts w:ascii="微软雅黑" w:eastAsia="微软雅黑" w:hAnsi="微软雅黑"/>
          <w:color w:val="000000"/>
          <w:spacing w:val="-3"/>
          <w:sz w:val="20"/>
          <w:lang w:val="zh-Hans" w:eastAsia="zh-CN"/>
          <w:rPrChange w:id="3" w:author="Dylan Wang" w:date="2016-12-16T09:48:00Z">
            <w:rPr>
              <w:rFonts w:ascii="微软雅黑" w:eastAsia="微软雅黑" w:hAnsi="微软雅黑"/>
              <w:color w:val="000000"/>
              <w:spacing w:val="-3"/>
              <w:sz w:val="20"/>
              <w:lang w:val="zh-Hans" w:eastAsia="zh-CN"/>
            </w:rPr>
          </w:rPrChange>
        </w:rPr>
      </w:pPr>
      <w:del w:id="4" w:author="Dylan Wang" w:date="2016-12-16T09:48:00Z">
        <w:r w:rsidRPr="0041721C" w:rsidDel="0041721C">
          <w:rPr>
            <w:rFonts w:ascii="微软雅黑" w:eastAsia="微软雅黑" w:hAnsi="微软雅黑" w:hint="eastAsia"/>
            <w:color w:val="000000"/>
            <w:spacing w:val="-3"/>
            <w:sz w:val="20"/>
            <w:lang w:val="zh-Hans" w:eastAsia="zh-CN"/>
          </w:rPr>
          <w:delText>买方</w:delText>
        </w:r>
        <w:r w:rsidR="00CF3299" w:rsidRPr="0041721C" w:rsidDel="0041721C">
          <w:rPr>
            <w:rFonts w:ascii="微软雅黑" w:eastAsia="微软雅黑" w:hAnsi="微软雅黑"/>
            <w:color w:val="000000"/>
            <w:spacing w:val="-3"/>
            <w:sz w:val="20"/>
            <w:lang w:val="zh-Hans" w:eastAsia="zh-CN"/>
            <w:rPrChange w:id="5" w:author="Dylan Wang" w:date="2016-12-16T09:48:00Z">
              <w:rPr>
                <w:rFonts w:ascii="微软雅黑" w:eastAsia="微软雅黑" w:hAnsi="微软雅黑"/>
                <w:color w:val="000000"/>
                <w:spacing w:val="-3"/>
                <w:sz w:val="20"/>
                <w:lang w:val="zh-Hans" w:eastAsia="zh-CN"/>
              </w:rPr>
            </w:rPrChange>
          </w:rPr>
          <w:delText>以</w:delText>
        </w:r>
        <w:r w:rsidRPr="0041721C" w:rsidDel="0041721C">
          <w:rPr>
            <w:rFonts w:ascii="微软雅黑" w:eastAsia="微软雅黑" w:hAnsi="微软雅黑"/>
            <w:color w:val="000000"/>
            <w:spacing w:val="-3"/>
            <w:sz w:val="20"/>
            <w:lang w:val="zh-Hans" w:eastAsia="zh-CN"/>
            <w:rPrChange w:id="6" w:author="Dylan Wang" w:date="2016-12-16T09:48:00Z">
              <w:rPr>
                <w:rFonts w:ascii="微软雅黑" w:eastAsia="微软雅黑" w:hAnsi="微软雅黑"/>
                <w:color w:val="000000"/>
                <w:spacing w:val="-3"/>
                <w:sz w:val="20"/>
                <w:lang w:val="zh-Hans" w:eastAsia="zh-CN"/>
              </w:rPr>
            </w:rPrChange>
          </w:rPr>
          <w:delText>书面</w:delText>
        </w:r>
        <w:r w:rsidR="00D674DB" w:rsidRPr="0041721C" w:rsidDel="0041721C">
          <w:rPr>
            <w:rFonts w:ascii="微软雅黑" w:eastAsia="微软雅黑" w:hAnsi="微软雅黑" w:hint="eastAsia"/>
            <w:color w:val="000000"/>
            <w:spacing w:val="-3"/>
            <w:sz w:val="20"/>
            <w:lang w:val="zh-Hans" w:eastAsia="zh-CN"/>
            <w:rPrChange w:id="7" w:author="Dylan Wang" w:date="2016-12-16T09:48:00Z">
              <w:rPr>
                <w:rFonts w:ascii="微软雅黑" w:eastAsia="微软雅黑" w:hAnsi="微软雅黑" w:hint="eastAsia"/>
                <w:color w:val="000000"/>
                <w:spacing w:val="-3"/>
                <w:sz w:val="20"/>
                <w:lang w:val="zh-Hans" w:eastAsia="zh-CN"/>
              </w:rPr>
            </w:rPrChange>
          </w:rPr>
          <w:delText>形</w:delText>
        </w:r>
        <w:r w:rsidRPr="0041721C" w:rsidDel="0041721C">
          <w:rPr>
            <w:rFonts w:ascii="微软雅黑" w:eastAsia="微软雅黑" w:hAnsi="微软雅黑"/>
            <w:color w:val="000000"/>
            <w:spacing w:val="-3"/>
            <w:sz w:val="20"/>
            <w:lang w:val="zh-Hans" w:eastAsia="zh-CN"/>
            <w:rPrChange w:id="8" w:author="Dylan Wang" w:date="2016-12-16T09:48:00Z">
              <w:rPr>
                <w:rFonts w:ascii="微软雅黑" w:eastAsia="微软雅黑" w:hAnsi="微软雅黑"/>
                <w:color w:val="000000"/>
                <w:spacing w:val="-3"/>
                <w:sz w:val="20"/>
                <w:lang w:val="zh-Hans" w:eastAsia="zh-CN"/>
              </w:rPr>
            </w:rPrChange>
          </w:rPr>
          <w:delText>式</w:delText>
        </w:r>
        <w:r w:rsidR="00CF3299" w:rsidRPr="0041721C" w:rsidDel="0041721C">
          <w:rPr>
            <w:rFonts w:ascii="微软雅黑" w:eastAsia="微软雅黑" w:hAnsi="微软雅黑"/>
            <w:color w:val="000000"/>
            <w:spacing w:val="-3"/>
            <w:sz w:val="20"/>
            <w:lang w:val="zh-Hans" w:eastAsia="zh-CN"/>
            <w:rPrChange w:id="9" w:author="Dylan Wang" w:date="2016-12-16T09:48:00Z">
              <w:rPr>
                <w:rFonts w:ascii="微软雅黑" w:eastAsia="微软雅黑" w:hAnsi="微软雅黑"/>
                <w:color w:val="000000"/>
                <w:spacing w:val="-3"/>
                <w:sz w:val="20"/>
                <w:lang w:val="zh-Hans" w:eastAsia="zh-CN"/>
              </w:rPr>
            </w:rPrChange>
          </w:rPr>
          <w:delText>所</w:delText>
        </w:r>
        <w:r w:rsidR="002F6026" w:rsidRPr="0041721C" w:rsidDel="0041721C">
          <w:rPr>
            <w:rFonts w:ascii="微软雅黑" w:eastAsia="微软雅黑" w:hAnsi="微软雅黑" w:hint="eastAsia"/>
            <w:color w:val="000000"/>
            <w:spacing w:val="-3"/>
            <w:sz w:val="20"/>
            <w:lang w:val="zh-Hans" w:eastAsia="zh-CN"/>
            <w:rPrChange w:id="10" w:author="Dylan Wang" w:date="2016-12-16T09:48:00Z">
              <w:rPr>
                <w:rFonts w:ascii="微软雅黑" w:eastAsia="微软雅黑" w:hAnsi="微软雅黑" w:hint="eastAsia"/>
                <w:color w:val="000000"/>
                <w:spacing w:val="-3"/>
                <w:sz w:val="20"/>
                <w:lang w:val="zh-Hans" w:eastAsia="zh-CN"/>
              </w:rPr>
            </w:rPrChange>
          </w:rPr>
          <w:delText>发出</w:delText>
        </w:r>
        <w:r w:rsidR="00CF3299" w:rsidRPr="0041721C" w:rsidDel="0041721C">
          <w:rPr>
            <w:rFonts w:ascii="微软雅黑" w:eastAsia="微软雅黑" w:hAnsi="微软雅黑"/>
            <w:color w:val="000000"/>
            <w:spacing w:val="-3"/>
            <w:sz w:val="20"/>
            <w:lang w:val="zh-Hans" w:eastAsia="zh-CN"/>
            <w:rPrChange w:id="11" w:author="Dylan Wang" w:date="2016-12-16T09:48:00Z">
              <w:rPr>
                <w:rFonts w:ascii="微软雅黑" w:eastAsia="微软雅黑" w:hAnsi="微软雅黑"/>
                <w:color w:val="000000"/>
                <w:spacing w:val="-3"/>
                <w:sz w:val="20"/>
                <w:lang w:val="zh-Hans" w:eastAsia="zh-CN"/>
              </w:rPr>
            </w:rPrChange>
          </w:rPr>
          <w:delText>的订单视为被接收订单的供应商</w:delText>
        </w:r>
        <w:r w:rsidR="00CF3299" w:rsidRPr="0041721C" w:rsidDel="0041721C">
          <w:rPr>
            <w:rFonts w:ascii="微软雅黑" w:eastAsia="微软雅黑" w:hAnsi="微软雅黑"/>
            <w:color w:val="000000"/>
            <w:spacing w:val="-3"/>
            <w:sz w:val="20"/>
            <w:lang w:eastAsia="zh-CN"/>
            <w:rPrChange w:id="12" w:author="Dylan Wang" w:date="2016-12-16T09:48:00Z">
              <w:rPr>
                <w:rFonts w:ascii="微软雅黑" w:eastAsia="微软雅黑" w:hAnsi="微软雅黑"/>
                <w:color w:val="000000"/>
                <w:spacing w:val="-3"/>
                <w:sz w:val="20"/>
                <w:lang w:eastAsia="zh-CN"/>
              </w:rPr>
            </w:rPrChange>
          </w:rPr>
          <w:delText>(</w:delText>
        </w:r>
        <w:r w:rsidR="00CF3299" w:rsidRPr="0041721C" w:rsidDel="0041721C">
          <w:rPr>
            <w:rFonts w:ascii="微软雅黑" w:eastAsia="微软雅黑" w:hAnsi="微软雅黑"/>
            <w:color w:val="000000"/>
            <w:spacing w:val="-3"/>
            <w:sz w:val="20"/>
            <w:lang w:val="zh-Hans" w:eastAsia="zh-CN"/>
            <w:rPrChange w:id="13" w:author="Dylan Wang" w:date="2016-12-16T09:48:00Z">
              <w:rPr>
                <w:rFonts w:ascii="微软雅黑" w:eastAsia="微软雅黑" w:hAnsi="微软雅黑"/>
                <w:color w:val="000000"/>
                <w:spacing w:val="-3"/>
                <w:sz w:val="20"/>
                <w:lang w:val="zh-Hans" w:eastAsia="zh-CN"/>
              </w:rPr>
            </w:rPrChange>
          </w:rPr>
          <w:delText>以下简称“</w:delText>
        </w:r>
        <w:r w:rsidR="004A6522" w:rsidRPr="0041721C" w:rsidDel="0041721C">
          <w:rPr>
            <w:rFonts w:ascii="微软雅黑" w:eastAsia="微软雅黑" w:hAnsi="微软雅黑"/>
            <w:color w:val="000000"/>
            <w:spacing w:val="-3"/>
            <w:sz w:val="20"/>
            <w:lang w:val="zh-Hans" w:eastAsia="zh-CN"/>
            <w:rPrChange w:id="14" w:author="Dylan Wang" w:date="2016-12-16T09:48:00Z">
              <w:rPr>
                <w:rFonts w:ascii="微软雅黑" w:eastAsia="微软雅黑" w:hAnsi="微软雅黑"/>
                <w:color w:val="000000"/>
                <w:spacing w:val="-3"/>
                <w:sz w:val="20"/>
                <w:lang w:val="zh-Hans" w:eastAsia="zh-CN"/>
              </w:rPr>
            </w:rPrChange>
          </w:rPr>
          <w:delText>供应商</w:delText>
        </w:r>
        <w:r w:rsidR="00CF3299" w:rsidRPr="0041721C" w:rsidDel="0041721C">
          <w:rPr>
            <w:rFonts w:ascii="微软雅黑" w:eastAsia="微软雅黑" w:hAnsi="微软雅黑"/>
            <w:color w:val="000000"/>
            <w:spacing w:val="-3"/>
            <w:sz w:val="20"/>
            <w:lang w:val="zh-Hans" w:eastAsia="zh-CN"/>
            <w:rPrChange w:id="15" w:author="Dylan Wang" w:date="2016-12-16T09:48:00Z">
              <w:rPr>
                <w:rFonts w:ascii="微软雅黑" w:eastAsia="微软雅黑" w:hAnsi="微软雅黑"/>
                <w:color w:val="000000"/>
                <w:spacing w:val="-3"/>
                <w:sz w:val="20"/>
                <w:lang w:val="zh-Hans" w:eastAsia="zh-CN"/>
              </w:rPr>
            </w:rPrChange>
          </w:rPr>
          <w:delText>”</w:delText>
        </w:r>
        <w:r w:rsidR="00CF3299" w:rsidRPr="0041721C" w:rsidDel="0041721C">
          <w:rPr>
            <w:rFonts w:ascii="微软雅黑" w:eastAsia="微软雅黑" w:hAnsi="微软雅黑"/>
            <w:color w:val="000000"/>
            <w:spacing w:val="-3"/>
            <w:sz w:val="20"/>
            <w:lang w:eastAsia="zh-CN"/>
            <w:rPrChange w:id="16" w:author="Dylan Wang" w:date="2016-12-16T09:48:00Z">
              <w:rPr>
                <w:rFonts w:ascii="微软雅黑" w:eastAsia="微软雅黑" w:hAnsi="微软雅黑"/>
                <w:color w:val="000000"/>
                <w:spacing w:val="-3"/>
                <w:sz w:val="20"/>
                <w:lang w:eastAsia="zh-CN"/>
              </w:rPr>
            </w:rPrChange>
          </w:rPr>
          <w:delText>)</w:delText>
        </w:r>
        <w:r w:rsidR="00CF3299" w:rsidRPr="0041721C" w:rsidDel="0041721C">
          <w:rPr>
            <w:rFonts w:ascii="微软雅黑" w:eastAsia="微软雅黑" w:hAnsi="微软雅黑"/>
            <w:color w:val="000000"/>
            <w:spacing w:val="-3"/>
            <w:sz w:val="20"/>
            <w:lang w:val="zh-Hans" w:eastAsia="zh-CN"/>
            <w:rPrChange w:id="17" w:author="Dylan Wang" w:date="2016-12-16T09:48:00Z">
              <w:rPr>
                <w:rFonts w:ascii="微软雅黑" w:eastAsia="微软雅黑" w:hAnsi="微软雅黑"/>
                <w:color w:val="000000"/>
                <w:spacing w:val="-3"/>
                <w:sz w:val="20"/>
                <w:lang w:val="zh-Hans" w:eastAsia="zh-CN"/>
              </w:rPr>
            </w:rPrChange>
          </w:rPr>
          <w:delText>所接受</w:delText>
        </w:r>
        <w:r w:rsidR="002F6026" w:rsidRPr="0041721C" w:rsidDel="0041721C">
          <w:rPr>
            <w:rFonts w:ascii="微软雅黑" w:eastAsia="微软雅黑" w:hAnsi="微软雅黑" w:hint="eastAsia"/>
            <w:color w:val="000000"/>
            <w:spacing w:val="-3"/>
            <w:sz w:val="20"/>
            <w:lang w:eastAsia="zh-CN"/>
            <w:rPrChange w:id="18" w:author="Dylan Wang" w:date="2016-12-16T09:48:00Z">
              <w:rPr>
                <w:rFonts w:ascii="微软雅黑" w:eastAsia="微软雅黑" w:hAnsi="微软雅黑" w:hint="eastAsia"/>
                <w:color w:val="000000"/>
                <w:spacing w:val="-3"/>
                <w:sz w:val="20"/>
                <w:lang w:eastAsia="zh-CN"/>
              </w:rPr>
            </w:rPrChange>
          </w:rPr>
          <w:delText>，</w:delText>
        </w:r>
        <w:r w:rsidR="00CF3299" w:rsidRPr="0041721C" w:rsidDel="0041721C">
          <w:rPr>
            <w:rFonts w:ascii="微软雅黑" w:eastAsia="微软雅黑" w:hAnsi="微软雅黑"/>
            <w:color w:val="000000"/>
            <w:spacing w:val="-3"/>
            <w:sz w:val="20"/>
            <w:lang w:val="zh-Hans" w:eastAsia="zh-CN"/>
            <w:rPrChange w:id="19" w:author="Dylan Wang" w:date="2016-12-16T09:48:00Z">
              <w:rPr>
                <w:rFonts w:ascii="微软雅黑" w:eastAsia="微软雅黑" w:hAnsi="微软雅黑"/>
                <w:color w:val="000000"/>
                <w:spacing w:val="-3"/>
                <w:sz w:val="20"/>
                <w:lang w:val="zh-Hans" w:eastAsia="zh-CN"/>
              </w:rPr>
            </w:rPrChange>
          </w:rPr>
          <w:delText>除非</w:delText>
        </w:r>
        <w:r w:rsidR="004A6522" w:rsidRPr="0041721C" w:rsidDel="0041721C">
          <w:rPr>
            <w:rFonts w:ascii="微软雅黑" w:eastAsia="微软雅黑" w:hAnsi="微软雅黑"/>
            <w:color w:val="000000"/>
            <w:spacing w:val="-3"/>
            <w:sz w:val="20"/>
            <w:lang w:val="zh-Hans" w:eastAsia="zh-CN"/>
            <w:rPrChange w:id="20" w:author="Dylan Wang" w:date="2016-12-16T09:48:00Z">
              <w:rPr>
                <w:rFonts w:ascii="微软雅黑" w:eastAsia="微软雅黑" w:hAnsi="微软雅黑"/>
                <w:color w:val="000000"/>
                <w:spacing w:val="-3"/>
                <w:sz w:val="20"/>
                <w:lang w:val="zh-Hans" w:eastAsia="zh-CN"/>
              </w:rPr>
            </w:rPrChange>
          </w:rPr>
          <w:delText>供应商</w:delText>
        </w:r>
        <w:r w:rsidR="00CF3299" w:rsidRPr="0041721C" w:rsidDel="0041721C">
          <w:rPr>
            <w:rFonts w:ascii="微软雅黑" w:eastAsia="微软雅黑" w:hAnsi="微软雅黑"/>
            <w:color w:val="000000"/>
            <w:spacing w:val="-3"/>
            <w:sz w:val="20"/>
            <w:lang w:val="zh-Hans" w:eastAsia="zh-CN"/>
            <w:rPrChange w:id="21" w:author="Dylan Wang" w:date="2016-12-16T09:48:00Z">
              <w:rPr>
                <w:rFonts w:ascii="微软雅黑" w:eastAsia="微软雅黑" w:hAnsi="微软雅黑"/>
                <w:color w:val="000000"/>
                <w:spacing w:val="-3"/>
                <w:sz w:val="20"/>
                <w:lang w:val="zh-Hans" w:eastAsia="zh-CN"/>
              </w:rPr>
            </w:rPrChange>
          </w:rPr>
          <w:delText>在</w:delText>
        </w:r>
        <w:r w:rsidR="008239B8" w:rsidRPr="0041721C" w:rsidDel="0041721C">
          <w:rPr>
            <w:rFonts w:ascii="微软雅黑" w:eastAsia="微软雅黑" w:hAnsi="微软雅黑" w:hint="eastAsia"/>
            <w:color w:val="000000"/>
            <w:spacing w:val="-3"/>
            <w:sz w:val="20"/>
            <w:lang w:val="zh-Hans" w:eastAsia="zh-CN"/>
            <w:rPrChange w:id="22" w:author="Dylan Wang" w:date="2016-12-16T09:48:00Z">
              <w:rPr>
                <w:rFonts w:ascii="微软雅黑" w:eastAsia="微软雅黑" w:hAnsi="微软雅黑" w:hint="eastAsia"/>
                <w:color w:val="000000"/>
                <w:spacing w:val="-3"/>
                <w:sz w:val="20"/>
                <w:lang w:val="zh-Hans" w:eastAsia="zh-CN"/>
              </w:rPr>
            </w:rPrChange>
          </w:rPr>
          <w:delText>买方</w:delText>
        </w:r>
        <w:r w:rsidR="008239B8" w:rsidRPr="0041721C" w:rsidDel="0041721C">
          <w:rPr>
            <w:rFonts w:ascii="微软雅黑" w:eastAsia="微软雅黑" w:hAnsi="微软雅黑"/>
            <w:color w:val="000000"/>
            <w:spacing w:val="-3"/>
            <w:sz w:val="20"/>
            <w:lang w:val="zh-Hans" w:eastAsia="zh-CN"/>
            <w:rPrChange w:id="23" w:author="Dylan Wang" w:date="2016-12-16T09:48:00Z">
              <w:rPr>
                <w:rFonts w:ascii="微软雅黑" w:eastAsia="微软雅黑" w:hAnsi="微软雅黑"/>
                <w:color w:val="000000"/>
                <w:spacing w:val="-3"/>
                <w:sz w:val="20"/>
                <w:lang w:val="zh-Hans" w:eastAsia="zh-CN"/>
              </w:rPr>
            </w:rPrChange>
          </w:rPr>
          <w:delText>发出</w:delText>
        </w:r>
        <w:r w:rsidR="002F6026" w:rsidRPr="0041721C" w:rsidDel="0041721C">
          <w:rPr>
            <w:rFonts w:ascii="微软雅黑" w:eastAsia="微软雅黑" w:hAnsi="微软雅黑"/>
            <w:color w:val="000000"/>
            <w:spacing w:val="3"/>
            <w:sz w:val="20"/>
            <w:lang w:val="zh-Hans" w:eastAsia="zh-CN"/>
            <w:rPrChange w:id="24" w:author="Dylan Wang" w:date="2016-12-16T09:48:00Z">
              <w:rPr>
                <w:rFonts w:ascii="微软雅黑" w:eastAsia="微软雅黑" w:hAnsi="微软雅黑"/>
                <w:color w:val="000000"/>
                <w:spacing w:val="3"/>
                <w:sz w:val="20"/>
                <w:lang w:val="zh-Hans" w:eastAsia="zh-CN"/>
              </w:rPr>
            </w:rPrChange>
          </w:rPr>
          <w:delText>订单</w:delText>
        </w:r>
        <w:r w:rsidR="002F6026" w:rsidRPr="0041721C" w:rsidDel="0041721C">
          <w:rPr>
            <w:rFonts w:ascii="微软雅黑" w:eastAsia="微软雅黑" w:hAnsi="微软雅黑" w:hint="eastAsia"/>
            <w:color w:val="000000"/>
            <w:spacing w:val="3"/>
            <w:sz w:val="20"/>
            <w:lang w:val="zh-Hans" w:eastAsia="zh-CN"/>
            <w:rPrChange w:id="25" w:author="Dylan Wang" w:date="2016-12-16T09:48:00Z">
              <w:rPr>
                <w:rFonts w:ascii="微软雅黑" w:eastAsia="微软雅黑" w:hAnsi="微软雅黑" w:hint="eastAsia"/>
                <w:color w:val="000000"/>
                <w:spacing w:val="3"/>
                <w:sz w:val="20"/>
                <w:lang w:val="zh-Hans" w:eastAsia="zh-CN"/>
              </w:rPr>
            </w:rPrChange>
          </w:rPr>
          <w:delText>日期</w:delText>
        </w:r>
        <w:r w:rsidR="00CF3299" w:rsidRPr="0041721C" w:rsidDel="0041721C">
          <w:rPr>
            <w:rFonts w:ascii="微软雅黑" w:eastAsia="微软雅黑" w:hAnsi="微软雅黑"/>
            <w:color w:val="000000"/>
            <w:spacing w:val="-3"/>
            <w:sz w:val="20"/>
            <w:lang w:val="zh-Hans" w:eastAsia="zh-CN"/>
            <w:rPrChange w:id="26" w:author="Dylan Wang" w:date="2016-12-16T09:48:00Z">
              <w:rPr>
                <w:rFonts w:ascii="微软雅黑" w:eastAsia="微软雅黑" w:hAnsi="微软雅黑"/>
                <w:color w:val="000000"/>
                <w:spacing w:val="-3"/>
                <w:sz w:val="20"/>
                <w:lang w:val="zh-Hans" w:eastAsia="zh-CN"/>
              </w:rPr>
            </w:rPrChange>
          </w:rPr>
          <w:delText>后的</w:delText>
        </w:r>
        <w:r w:rsidR="00C33D42" w:rsidRPr="0041721C" w:rsidDel="0041721C">
          <w:rPr>
            <w:rFonts w:ascii="微软雅黑" w:eastAsia="微软雅黑" w:hAnsi="微软雅黑"/>
            <w:color w:val="000000"/>
            <w:spacing w:val="-3"/>
            <w:sz w:val="20"/>
            <w:lang w:val="zh-Hans" w:eastAsia="zh-CN"/>
            <w:rPrChange w:id="27" w:author="Dylan Wang" w:date="2016-12-16T09:48:00Z">
              <w:rPr>
                <w:rFonts w:ascii="微软雅黑" w:eastAsia="微软雅黑" w:hAnsi="微软雅黑"/>
                <w:color w:val="000000"/>
                <w:spacing w:val="-3"/>
                <w:sz w:val="20"/>
                <w:highlight w:val="yellow"/>
                <w:lang w:val="zh-Hans" w:eastAsia="zh-CN"/>
              </w:rPr>
            </w:rPrChange>
          </w:rPr>
          <w:delText>[</w:delText>
        </w:r>
        <w:r w:rsidR="00CF3299" w:rsidRPr="0041721C" w:rsidDel="0041721C">
          <w:rPr>
            <w:rFonts w:ascii="微软雅黑" w:eastAsia="微软雅黑" w:hAnsi="微软雅黑"/>
            <w:color w:val="000000"/>
            <w:spacing w:val="-3"/>
            <w:sz w:val="20"/>
            <w:lang w:eastAsia="zh-CN"/>
            <w:rPrChange w:id="28" w:author="Dylan Wang" w:date="2016-12-16T09:48:00Z">
              <w:rPr>
                <w:rFonts w:ascii="微软雅黑" w:eastAsia="微软雅黑" w:hAnsi="微软雅黑"/>
                <w:color w:val="000000"/>
                <w:spacing w:val="-3"/>
                <w:sz w:val="20"/>
                <w:highlight w:val="yellow"/>
                <w:lang w:eastAsia="zh-CN"/>
              </w:rPr>
            </w:rPrChange>
          </w:rPr>
          <w:delText>2</w:delText>
        </w:r>
        <w:r w:rsidR="00C33D42" w:rsidRPr="0041721C" w:rsidDel="0041721C">
          <w:rPr>
            <w:rFonts w:ascii="微软雅黑" w:eastAsia="微软雅黑" w:hAnsi="微软雅黑"/>
            <w:color w:val="000000"/>
            <w:spacing w:val="-3"/>
            <w:sz w:val="20"/>
            <w:lang w:eastAsia="zh-CN"/>
            <w:rPrChange w:id="29" w:author="Dylan Wang" w:date="2016-12-16T09:48:00Z">
              <w:rPr>
                <w:rFonts w:ascii="微软雅黑" w:eastAsia="微软雅黑" w:hAnsi="微软雅黑"/>
                <w:color w:val="000000"/>
                <w:spacing w:val="-3"/>
                <w:sz w:val="20"/>
                <w:highlight w:val="yellow"/>
                <w:lang w:eastAsia="zh-CN"/>
              </w:rPr>
            </w:rPrChange>
          </w:rPr>
          <w:delText>]</w:delText>
        </w:r>
        <w:r w:rsidR="00CF3299" w:rsidRPr="0041721C" w:rsidDel="0041721C">
          <w:rPr>
            <w:rFonts w:ascii="微软雅黑" w:eastAsia="微软雅黑" w:hAnsi="微软雅黑"/>
            <w:color w:val="000000"/>
            <w:spacing w:val="-3"/>
            <w:sz w:val="20"/>
            <w:lang w:val="zh-Hans" w:eastAsia="zh-CN"/>
            <w:rPrChange w:id="30" w:author="Dylan Wang" w:date="2016-12-16T09:48:00Z">
              <w:rPr>
                <w:rFonts w:ascii="微软雅黑" w:eastAsia="微软雅黑" w:hAnsi="微软雅黑"/>
                <w:color w:val="000000"/>
                <w:spacing w:val="-3"/>
                <w:sz w:val="20"/>
                <w:lang w:val="zh-Hans" w:eastAsia="zh-CN"/>
              </w:rPr>
            </w:rPrChange>
          </w:rPr>
          <w:delText>个工作日内或订单规定的其它时限内书面通知买方有关其不接受订单事宜。</w:delText>
        </w:r>
        <w:r w:rsidR="007C0DA1" w:rsidRPr="0041721C" w:rsidDel="0041721C">
          <w:rPr>
            <w:rFonts w:ascii="微软雅黑" w:eastAsia="微软雅黑" w:hAnsi="微软雅黑" w:hint="eastAsia"/>
            <w:color w:val="000000"/>
            <w:spacing w:val="-3"/>
            <w:sz w:val="20"/>
            <w:lang w:val="zh-Hans" w:eastAsia="zh-CN"/>
            <w:rPrChange w:id="31" w:author="Dylan Wang" w:date="2016-12-16T09:48:00Z">
              <w:rPr>
                <w:rFonts w:ascii="微软雅黑" w:eastAsia="微软雅黑" w:hAnsi="微软雅黑" w:hint="eastAsia"/>
                <w:color w:val="000000"/>
                <w:spacing w:val="-3"/>
                <w:sz w:val="20"/>
                <w:lang w:val="zh-Hans" w:eastAsia="zh-CN"/>
              </w:rPr>
            </w:rPrChange>
          </w:rPr>
          <w:delText>经</w:delText>
        </w:r>
        <w:r w:rsidR="007C0DA1" w:rsidRPr="0041721C" w:rsidDel="0041721C">
          <w:rPr>
            <w:rFonts w:ascii="微软雅黑" w:eastAsia="微软雅黑" w:hAnsi="微软雅黑"/>
            <w:color w:val="000000"/>
            <w:spacing w:val="-3"/>
            <w:sz w:val="20"/>
            <w:lang w:val="zh-Hans" w:eastAsia="zh-CN"/>
            <w:rPrChange w:id="32" w:author="Dylan Wang" w:date="2016-12-16T09:48:00Z">
              <w:rPr>
                <w:rFonts w:ascii="微软雅黑" w:eastAsia="微软雅黑" w:hAnsi="微软雅黑"/>
                <w:color w:val="000000"/>
                <w:spacing w:val="-3"/>
                <w:sz w:val="20"/>
                <w:lang w:val="zh-Hans" w:eastAsia="zh-CN"/>
              </w:rPr>
            </w:rPrChange>
          </w:rPr>
          <w:delText>供应商接受的订单</w:delText>
        </w:r>
        <w:r w:rsidR="007C0DA1" w:rsidRPr="0041721C" w:rsidDel="0041721C">
          <w:rPr>
            <w:rFonts w:ascii="微软雅黑" w:eastAsia="微软雅黑" w:hAnsi="微软雅黑" w:hint="eastAsia"/>
            <w:color w:val="000000"/>
            <w:spacing w:val="-3"/>
            <w:sz w:val="20"/>
            <w:lang w:val="zh-Hans" w:eastAsia="zh-CN"/>
            <w:rPrChange w:id="33" w:author="Dylan Wang" w:date="2016-12-16T09:48:00Z">
              <w:rPr>
                <w:rFonts w:ascii="微软雅黑" w:eastAsia="微软雅黑" w:hAnsi="微软雅黑" w:hint="eastAsia"/>
                <w:color w:val="000000"/>
                <w:spacing w:val="-3"/>
                <w:sz w:val="20"/>
                <w:lang w:val="zh-Hans" w:eastAsia="zh-CN"/>
              </w:rPr>
            </w:rPrChange>
          </w:rPr>
          <w:delText>和本采购</w:delText>
        </w:r>
        <w:r w:rsidR="007C0DA1" w:rsidRPr="0041721C" w:rsidDel="0041721C">
          <w:rPr>
            <w:rFonts w:ascii="微软雅黑" w:eastAsia="微软雅黑" w:hAnsi="微软雅黑"/>
            <w:color w:val="000000"/>
            <w:spacing w:val="-3"/>
            <w:sz w:val="20"/>
            <w:lang w:val="zh-Hans" w:eastAsia="zh-CN"/>
            <w:rPrChange w:id="34" w:author="Dylan Wang" w:date="2016-12-16T09:48:00Z">
              <w:rPr>
                <w:rFonts w:ascii="微软雅黑" w:eastAsia="微软雅黑" w:hAnsi="微软雅黑"/>
                <w:color w:val="000000"/>
                <w:spacing w:val="-3"/>
                <w:sz w:val="20"/>
                <w:lang w:val="zh-Hans" w:eastAsia="zh-CN"/>
              </w:rPr>
            </w:rPrChange>
          </w:rPr>
          <w:delText>通用条款</w:delText>
        </w:r>
        <w:r w:rsidR="007C0DA1" w:rsidRPr="0041721C" w:rsidDel="0041721C">
          <w:rPr>
            <w:rFonts w:ascii="微软雅黑" w:eastAsia="微软雅黑" w:hAnsi="微软雅黑" w:hint="eastAsia"/>
            <w:color w:val="000000"/>
            <w:spacing w:val="-3"/>
            <w:sz w:val="20"/>
            <w:lang w:val="zh-Hans" w:eastAsia="zh-CN"/>
            <w:rPrChange w:id="35" w:author="Dylan Wang" w:date="2016-12-16T09:48:00Z">
              <w:rPr>
                <w:rFonts w:ascii="微软雅黑" w:eastAsia="微软雅黑" w:hAnsi="微软雅黑" w:hint="eastAsia"/>
                <w:color w:val="000000"/>
                <w:spacing w:val="-3"/>
                <w:sz w:val="20"/>
                <w:lang w:val="zh-Hans" w:eastAsia="zh-CN"/>
              </w:rPr>
            </w:rPrChange>
          </w:rPr>
          <w:delText>应一并构成</w:delText>
        </w:r>
        <w:r w:rsidR="00C0049B" w:rsidRPr="0041721C" w:rsidDel="0041721C">
          <w:rPr>
            <w:rFonts w:ascii="微软雅黑" w:eastAsia="微软雅黑" w:hAnsi="微软雅黑" w:hint="eastAsia"/>
            <w:color w:val="000000"/>
            <w:spacing w:val="-3"/>
            <w:sz w:val="20"/>
            <w:lang w:val="zh-Hans" w:eastAsia="zh-CN"/>
            <w:rPrChange w:id="36" w:author="Dylan Wang" w:date="2016-12-16T09:48:00Z">
              <w:rPr>
                <w:rFonts w:ascii="微软雅黑" w:eastAsia="微软雅黑" w:hAnsi="微软雅黑" w:hint="eastAsia"/>
                <w:color w:val="000000"/>
                <w:spacing w:val="-3"/>
                <w:sz w:val="20"/>
                <w:lang w:val="zh-Hans" w:eastAsia="zh-CN"/>
              </w:rPr>
            </w:rPrChange>
          </w:rPr>
          <w:delText>相应</w:delText>
        </w:r>
        <w:r w:rsidR="00C0049B" w:rsidRPr="0041721C" w:rsidDel="0041721C">
          <w:rPr>
            <w:rFonts w:ascii="微软雅黑" w:eastAsia="微软雅黑" w:hAnsi="微软雅黑"/>
            <w:color w:val="000000"/>
            <w:spacing w:val="-3"/>
            <w:sz w:val="20"/>
            <w:lang w:val="zh-Hans" w:eastAsia="zh-CN"/>
            <w:rPrChange w:id="37" w:author="Dylan Wang" w:date="2016-12-16T09:48:00Z">
              <w:rPr>
                <w:rFonts w:ascii="微软雅黑" w:eastAsia="微软雅黑" w:hAnsi="微软雅黑"/>
                <w:color w:val="000000"/>
                <w:spacing w:val="-3"/>
                <w:sz w:val="20"/>
                <w:lang w:val="zh-Hans" w:eastAsia="zh-CN"/>
              </w:rPr>
            </w:rPrChange>
          </w:rPr>
          <w:delText>订单项下</w:delText>
        </w:r>
        <w:r w:rsidR="00C0049B" w:rsidRPr="0041721C" w:rsidDel="0041721C">
          <w:rPr>
            <w:rFonts w:ascii="微软雅黑" w:eastAsia="微软雅黑" w:hAnsi="微软雅黑" w:hint="eastAsia"/>
            <w:color w:val="000000"/>
            <w:spacing w:val="-3"/>
            <w:sz w:val="20"/>
            <w:lang w:val="zh-Hans" w:eastAsia="zh-CN"/>
            <w:rPrChange w:id="38" w:author="Dylan Wang" w:date="2016-12-16T09:48:00Z">
              <w:rPr>
                <w:rFonts w:ascii="微软雅黑" w:eastAsia="微软雅黑" w:hAnsi="微软雅黑" w:hint="eastAsia"/>
                <w:color w:val="000000"/>
                <w:spacing w:val="-3"/>
                <w:sz w:val="20"/>
                <w:lang w:val="zh-Hans" w:eastAsia="zh-CN"/>
              </w:rPr>
            </w:rPrChange>
          </w:rPr>
          <w:delText>所</w:delText>
        </w:r>
        <w:r w:rsidR="00C0049B" w:rsidRPr="0041721C" w:rsidDel="0041721C">
          <w:rPr>
            <w:rFonts w:ascii="微软雅黑" w:eastAsia="微软雅黑" w:hAnsi="微软雅黑"/>
            <w:color w:val="000000"/>
            <w:spacing w:val="-3"/>
            <w:sz w:val="20"/>
            <w:lang w:val="zh-Hans" w:eastAsia="zh-CN"/>
            <w:rPrChange w:id="39" w:author="Dylan Wang" w:date="2016-12-16T09:48:00Z">
              <w:rPr>
                <w:rFonts w:ascii="微软雅黑" w:eastAsia="微软雅黑" w:hAnsi="微软雅黑"/>
                <w:color w:val="000000"/>
                <w:spacing w:val="-3"/>
                <w:sz w:val="20"/>
                <w:lang w:val="zh-Hans" w:eastAsia="zh-CN"/>
              </w:rPr>
            </w:rPrChange>
          </w:rPr>
          <w:delText>采购货物的采购</w:delText>
        </w:r>
        <w:r w:rsidR="0048559C" w:rsidRPr="0041721C" w:rsidDel="0041721C">
          <w:rPr>
            <w:rFonts w:ascii="微软雅黑" w:eastAsia="微软雅黑" w:hAnsi="微软雅黑"/>
            <w:color w:val="000000"/>
            <w:spacing w:val="-3"/>
            <w:sz w:val="20"/>
            <w:lang w:val="zh-Hans" w:eastAsia="zh-CN"/>
            <w:rPrChange w:id="40" w:author="Dylan Wang" w:date="2016-12-16T09:48:00Z">
              <w:rPr>
                <w:rFonts w:ascii="微软雅黑" w:eastAsia="微软雅黑" w:hAnsi="微软雅黑"/>
                <w:color w:val="000000"/>
                <w:spacing w:val="-3"/>
                <w:sz w:val="20"/>
                <w:lang w:val="zh-Hans" w:eastAsia="zh-CN"/>
              </w:rPr>
            </w:rPrChange>
          </w:rPr>
          <w:delText>合</w:delText>
        </w:r>
        <w:r w:rsidR="002946BB" w:rsidRPr="0041721C" w:rsidDel="0041721C">
          <w:rPr>
            <w:rFonts w:ascii="微软雅黑" w:eastAsia="微软雅黑" w:hAnsi="微软雅黑" w:hint="eastAsia"/>
            <w:color w:val="000000"/>
            <w:spacing w:val="-3"/>
            <w:sz w:val="20"/>
            <w:lang w:val="zh-Hans" w:eastAsia="zh-CN"/>
            <w:rPrChange w:id="41" w:author="Dylan Wang" w:date="2016-12-16T09:48:00Z">
              <w:rPr>
                <w:rFonts w:ascii="微软雅黑" w:eastAsia="微软雅黑" w:hAnsi="微软雅黑" w:hint="eastAsia"/>
                <w:color w:val="000000"/>
                <w:spacing w:val="-3"/>
                <w:sz w:val="20"/>
                <w:lang w:val="zh-Hans" w:eastAsia="zh-CN"/>
              </w:rPr>
            </w:rPrChange>
          </w:rPr>
          <w:delText>同</w:delText>
        </w:r>
        <w:r w:rsidR="0048559C" w:rsidRPr="0041721C" w:rsidDel="0041721C">
          <w:rPr>
            <w:rFonts w:ascii="微软雅黑" w:eastAsia="微软雅黑" w:hAnsi="微软雅黑" w:hint="eastAsia"/>
            <w:color w:val="000000"/>
            <w:spacing w:val="-3"/>
            <w:sz w:val="20"/>
            <w:lang w:val="zh-Hans" w:eastAsia="zh-CN"/>
            <w:rPrChange w:id="42" w:author="Dylan Wang" w:date="2016-12-16T09:48:00Z">
              <w:rPr>
                <w:rFonts w:ascii="微软雅黑" w:eastAsia="微软雅黑" w:hAnsi="微软雅黑" w:hint="eastAsia"/>
                <w:color w:val="000000"/>
                <w:spacing w:val="-3"/>
                <w:sz w:val="20"/>
                <w:lang w:val="zh-Hans" w:eastAsia="zh-CN"/>
              </w:rPr>
            </w:rPrChange>
          </w:rPr>
          <w:delText>（</w:delText>
        </w:r>
        <w:r w:rsidR="00D5589E" w:rsidRPr="0041721C" w:rsidDel="0041721C">
          <w:rPr>
            <w:rFonts w:ascii="微软雅黑" w:eastAsia="微软雅黑" w:hAnsi="微软雅黑"/>
            <w:color w:val="000000"/>
            <w:spacing w:val="-3"/>
            <w:sz w:val="20"/>
            <w:lang w:val="zh-Hans" w:eastAsia="zh-CN"/>
            <w:rPrChange w:id="43" w:author="Dylan Wang" w:date="2016-12-16T09:48:00Z">
              <w:rPr>
                <w:rFonts w:ascii="微软雅黑" w:eastAsia="微软雅黑" w:hAnsi="微软雅黑"/>
                <w:color w:val="000000"/>
                <w:spacing w:val="-3"/>
                <w:sz w:val="20"/>
                <w:lang w:val="zh-Hans" w:eastAsia="zh-CN"/>
              </w:rPr>
            </w:rPrChange>
          </w:rPr>
          <w:delText>以下简称“合同”</w:delText>
        </w:r>
        <w:r w:rsidR="0048559C" w:rsidRPr="0041721C" w:rsidDel="0041721C">
          <w:rPr>
            <w:rFonts w:ascii="微软雅黑" w:eastAsia="微软雅黑" w:hAnsi="微软雅黑" w:hint="eastAsia"/>
            <w:color w:val="000000"/>
            <w:spacing w:val="-3"/>
            <w:sz w:val="20"/>
            <w:lang w:val="zh-Hans" w:eastAsia="zh-CN"/>
            <w:rPrChange w:id="44" w:author="Dylan Wang" w:date="2016-12-16T09:48:00Z">
              <w:rPr>
                <w:rFonts w:ascii="微软雅黑" w:eastAsia="微软雅黑" w:hAnsi="微软雅黑" w:hint="eastAsia"/>
                <w:color w:val="000000"/>
                <w:spacing w:val="-3"/>
                <w:sz w:val="20"/>
                <w:lang w:val="zh-Hans" w:eastAsia="zh-CN"/>
              </w:rPr>
            </w:rPrChange>
          </w:rPr>
          <w:delText>）</w:delText>
        </w:r>
        <w:r w:rsidR="00C0049B" w:rsidRPr="0041721C" w:rsidDel="0041721C">
          <w:rPr>
            <w:rFonts w:ascii="微软雅黑" w:eastAsia="微软雅黑" w:hAnsi="微软雅黑"/>
            <w:color w:val="000000"/>
            <w:spacing w:val="-3"/>
            <w:sz w:val="20"/>
            <w:lang w:val="zh-Hans" w:eastAsia="zh-CN"/>
            <w:rPrChange w:id="45" w:author="Dylan Wang" w:date="2016-12-16T09:48:00Z">
              <w:rPr>
                <w:rFonts w:ascii="微软雅黑" w:eastAsia="微软雅黑" w:hAnsi="微软雅黑"/>
                <w:color w:val="000000"/>
                <w:spacing w:val="-3"/>
                <w:sz w:val="20"/>
                <w:lang w:val="zh-Hans" w:eastAsia="zh-CN"/>
              </w:rPr>
            </w:rPrChange>
          </w:rPr>
          <w:delText>。</w:delText>
        </w:r>
        <w:r w:rsidR="00A9554F" w:rsidRPr="0041721C" w:rsidDel="0041721C">
          <w:rPr>
            <w:rFonts w:ascii="微软雅黑" w:eastAsia="微软雅黑" w:hAnsi="微软雅黑" w:hint="eastAsia"/>
            <w:color w:val="000000"/>
            <w:spacing w:val="-26"/>
            <w:sz w:val="20"/>
            <w:lang w:val="zh-Hans" w:eastAsia="zh-CN"/>
            <w:rPrChange w:id="46" w:author="Dylan Wang" w:date="2016-12-16T09:48:00Z">
              <w:rPr>
                <w:rFonts w:ascii="微软雅黑" w:eastAsia="微软雅黑" w:hAnsi="微软雅黑" w:hint="eastAsia"/>
                <w:color w:val="000000"/>
                <w:spacing w:val="-26"/>
                <w:sz w:val="20"/>
                <w:highlight w:val="yellow"/>
                <w:lang w:val="zh-Hans" w:eastAsia="zh-CN"/>
              </w:rPr>
            </w:rPrChange>
          </w:rPr>
          <w:delText>[</w:delText>
        </w:r>
        <w:r w:rsidR="00A9554F" w:rsidRPr="0041721C" w:rsidDel="0041721C">
          <w:rPr>
            <w:rFonts w:ascii="微软雅黑" w:eastAsia="微软雅黑" w:hAnsi="微软雅黑"/>
            <w:color w:val="000000"/>
            <w:spacing w:val="-26"/>
            <w:sz w:val="20"/>
            <w:lang w:val="zh-Hans" w:eastAsia="zh-CN"/>
            <w:rPrChange w:id="47" w:author="Dylan Wang" w:date="2016-12-16T09:48:00Z">
              <w:rPr>
                <w:rFonts w:ascii="微软雅黑" w:eastAsia="微软雅黑" w:hAnsi="微软雅黑"/>
                <w:i/>
                <w:color w:val="000000"/>
                <w:spacing w:val="-26"/>
                <w:sz w:val="20"/>
                <w:highlight w:val="yellow"/>
                <w:lang w:val="zh-Hans" w:eastAsia="zh-CN"/>
              </w:rPr>
            </w:rPrChange>
          </w:rPr>
          <w:delText>注：</w:delText>
        </w:r>
        <w:r w:rsidR="00A9554F" w:rsidRPr="0041721C" w:rsidDel="0041721C">
          <w:rPr>
            <w:rFonts w:ascii="微软雅黑" w:eastAsia="微软雅黑" w:hAnsi="微软雅黑" w:hint="eastAsia"/>
            <w:color w:val="000000"/>
            <w:spacing w:val="-26"/>
            <w:sz w:val="20"/>
            <w:lang w:val="zh-Hans" w:eastAsia="zh-CN"/>
            <w:rPrChange w:id="48" w:author="Dylan Wang" w:date="2016-12-16T09:48:00Z">
              <w:rPr>
                <w:rFonts w:ascii="微软雅黑" w:eastAsia="微软雅黑" w:hAnsi="微软雅黑" w:hint="eastAsia"/>
                <w:i/>
                <w:color w:val="000000"/>
                <w:spacing w:val="-26"/>
                <w:sz w:val="20"/>
                <w:highlight w:val="yellow"/>
                <w:lang w:val="zh-Hans" w:eastAsia="zh-CN"/>
              </w:rPr>
            </w:rPrChange>
          </w:rPr>
          <w:delText>同</w:delText>
        </w:r>
        <w:r w:rsidR="00A9554F" w:rsidRPr="0041721C" w:rsidDel="0041721C">
          <w:rPr>
            <w:rFonts w:ascii="微软雅黑" w:eastAsia="微软雅黑" w:hAnsi="微软雅黑"/>
            <w:color w:val="000000"/>
            <w:spacing w:val="-26"/>
            <w:sz w:val="20"/>
            <w:lang w:val="zh-Hans" w:eastAsia="zh-CN"/>
            <w:rPrChange w:id="49" w:author="Dylan Wang" w:date="2016-12-16T09:48:00Z">
              <w:rPr>
                <w:rFonts w:ascii="微软雅黑" w:eastAsia="微软雅黑" w:hAnsi="微软雅黑"/>
                <w:i/>
                <w:color w:val="000000"/>
                <w:spacing w:val="-26"/>
                <w:sz w:val="20"/>
                <w:highlight w:val="yellow"/>
                <w:lang w:val="zh-Hans" w:eastAsia="zh-CN"/>
              </w:rPr>
            </w:rPrChange>
          </w:rPr>
          <w:delText>上</w:delText>
        </w:r>
        <w:r w:rsidR="00A9554F" w:rsidRPr="0041721C" w:rsidDel="0041721C">
          <w:rPr>
            <w:rFonts w:ascii="微软雅黑" w:eastAsia="微软雅黑" w:hAnsi="微软雅黑" w:hint="eastAsia"/>
            <w:color w:val="000000"/>
            <w:spacing w:val="-26"/>
            <w:sz w:val="20"/>
            <w:lang w:val="zh-Hans" w:eastAsia="zh-CN"/>
            <w:rPrChange w:id="50" w:author="Dylan Wang" w:date="2016-12-16T09:48:00Z">
              <w:rPr>
                <w:rFonts w:ascii="微软雅黑" w:eastAsia="微软雅黑" w:hAnsi="微软雅黑" w:hint="eastAsia"/>
                <w:i/>
                <w:color w:val="000000"/>
                <w:spacing w:val="-26"/>
                <w:sz w:val="20"/>
                <w:highlight w:val="yellow"/>
                <w:lang w:val="zh-Hans" w:eastAsia="zh-CN"/>
              </w:rPr>
            </w:rPrChange>
          </w:rPr>
          <w:delText>所述</w:delText>
        </w:r>
        <w:r w:rsidR="00A9554F" w:rsidRPr="0041721C" w:rsidDel="0041721C">
          <w:rPr>
            <w:rFonts w:ascii="微软雅黑" w:eastAsia="微软雅黑" w:hAnsi="微软雅黑"/>
            <w:color w:val="000000"/>
            <w:spacing w:val="-26"/>
            <w:sz w:val="20"/>
            <w:lang w:val="zh-Hans" w:eastAsia="zh-CN"/>
            <w:rPrChange w:id="51" w:author="Dylan Wang" w:date="2016-12-16T09:48:00Z">
              <w:rPr>
                <w:rFonts w:ascii="微软雅黑" w:eastAsia="微软雅黑" w:hAnsi="微软雅黑"/>
                <w:i/>
                <w:color w:val="000000"/>
                <w:spacing w:val="-26"/>
                <w:sz w:val="20"/>
                <w:highlight w:val="yellow"/>
                <w:lang w:val="zh-Hans" w:eastAsia="zh-CN"/>
              </w:rPr>
            </w:rPrChange>
          </w:rPr>
          <w:delText>，该条款效力</w:delText>
        </w:r>
        <w:r w:rsidR="00A9554F" w:rsidRPr="0041721C" w:rsidDel="0041721C">
          <w:rPr>
            <w:rFonts w:ascii="微软雅黑" w:eastAsia="微软雅黑" w:hAnsi="微软雅黑" w:hint="eastAsia"/>
            <w:color w:val="000000"/>
            <w:spacing w:val="-26"/>
            <w:sz w:val="20"/>
            <w:lang w:val="zh-Hans" w:eastAsia="zh-CN"/>
            <w:rPrChange w:id="52" w:author="Dylan Wang" w:date="2016-12-16T09:48:00Z">
              <w:rPr>
                <w:rFonts w:ascii="微软雅黑" w:eastAsia="微软雅黑" w:hAnsi="微软雅黑" w:hint="eastAsia"/>
                <w:i/>
                <w:color w:val="000000"/>
                <w:spacing w:val="-26"/>
                <w:sz w:val="20"/>
                <w:highlight w:val="yellow"/>
                <w:lang w:val="zh-Hans" w:eastAsia="zh-CN"/>
              </w:rPr>
            </w:rPrChange>
          </w:rPr>
          <w:delText>存在瑕疵：</w:delText>
        </w:r>
        <w:r w:rsidR="00A9554F" w:rsidRPr="0041721C" w:rsidDel="0041721C">
          <w:rPr>
            <w:rFonts w:ascii="微软雅黑" w:eastAsia="微软雅黑" w:hAnsi="微软雅黑"/>
            <w:color w:val="000000"/>
            <w:spacing w:val="-26"/>
            <w:sz w:val="20"/>
            <w:lang w:val="zh-Hans" w:eastAsia="zh-CN"/>
            <w:rPrChange w:id="53" w:author="Dylan Wang" w:date="2016-12-16T09:48:00Z">
              <w:rPr>
                <w:rFonts w:ascii="微软雅黑" w:eastAsia="微软雅黑" w:hAnsi="微软雅黑"/>
                <w:i/>
                <w:color w:val="000000"/>
                <w:spacing w:val="-26"/>
                <w:sz w:val="20"/>
                <w:highlight w:val="yellow"/>
                <w:lang w:val="zh-Hans" w:eastAsia="zh-CN"/>
              </w:rPr>
            </w:rPrChange>
          </w:rPr>
          <w:delText>如对方无回复，</w:delText>
        </w:r>
        <w:r w:rsidR="00A9554F" w:rsidRPr="0041721C" w:rsidDel="0041721C">
          <w:rPr>
            <w:rFonts w:ascii="微软雅黑" w:eastAsia="微软雅黑" w:hAnsi="微软雅黑" w:hint="eastAsia"/>
            <w:color w:val="000000"/>
            <w:spacing w:val="-26"/>
            <w:sz w:val="20"/>
            <w:lang w:val="zh-Hans" w:eastAsia="zh-CN"/>
            <w:rPrChange w:id="54" w:author="Dylan Wang" w:date="2016-12-16T09:48:00Z">
              <w:rPr>
                <w:rFonts w:ascii="微软雅黑" w:eastAsia="微软雅黑" w:hAnsi="微软雅黑" w:hint="eastAsia"/>
                <w:i/>
                <w:color w:val="000000"/>
                <w:spacing w:val="-26"/>
                <w:sz w:val="20"/>
                <w:highlight w:val="yellow"/>
                <w:lang w:val="zh-Hans" w:eastAsia="zh-CN"/>
              </w:rPr>
            </w:rPrChange>
          </w:rPr>
          <w:delText>双方合同应无法</w:delText>
        </w:r>
        <w:r w:rsidR="00A9554F" w:rsidRPr="0041721C" w:rsidDel="0041721C">
          <w:rPr>
            <w:rFonts w:ascii="微软雅黑" w:eastAsia="微软雅黑" w:hAnsi="微软雅黑"/>
            <w:color w:val="000000"/>
            <w:spacing w:val="-26"/>
            <w:sz w:val="20"/>
            <w:lang w:val="zh-Hans" w:eastAsia="zh-CN"/>
            <w:rPrChange w:id="55" w:author="Dylan Wang" w:date="2016-12-16T09:48:00Z">
              <w:rPr>
                <w:rFonts w:ascii="微软雅黑" w:eastAsia="微软雅黑" w:hAnsi="微软雅黑"/>
                <w:i/>
                <w:color w:val="000000"/>
                <w:spacing w:val="-26"/>
                <w:sz w:val="20"/>
                <w:highlight w:val="yellow"/>
                <w:lang w:val="zh-Hans" w:eastAsia="zh-CN"/>
              </w:rPr>
            </w:rPrChange>
          </w:rPr>
          <w:delText>成立，除非</w:delText>
        </w:r>
        <w:r w:rsidR="00A9554F" w:rsidRPr="0041721C" w:rsidDel="0041721C">
          <w:rPr>
            <w:rFonts w:ascii="微软雅黑" w:eastAsia="微软雅黑" w:hAnsi="微软雅黑" w:hint="eastAsia"/>
            <w:color w:val="000000"/>
            <w:spacing w:val="-26"/>
            <w:sz w:val="20"/>
            <w:lang w:val="zh-Hans" w:eastAsia="zh-CN"/>
            <w:rPrChange w:id="56" w:author="Dylan Wang" w:date="2016-12-16T09:48:00Z">
              <w:rPr>
                <w:rFonts w:ascii="微软雅黑" w:eastAsia="微软雅黑" w:hAnsi="微软雅黑" w:hint="eastAsia"/>
                <w:i/>
                <w:color w:val="000000"/>
                <w:spacing w:val="-26"/>
                <w:sz w:val="20"/>
                <w:highlight w:val="yellow"/>
                <w:lang w:val="zh-Hans" w:eastAsia="zh-CN"/>
              </w:rPr>
            </w:rPrChange>
          </w:rPr>
          <w:delText>双方在</w:delText>
        </w:r>
        <w:r w:rsidR="00A9554F" w:rsidRPr="0041721C" w:rsidDel="0041721C">
          <w:rPr>
            <w:rFonts w:ascii="微软雅黑" w:eastAsia="微软雅黑" w:hAnsi="微软雅黑"/>
            <w:color w:val="000000"/>
            <w:spacing w:val="-26"/>
            <w:sz w:val="20"/>
            <w:lang w:val="zh-Hans" w:eastAsia="zh-CN"/>
            <w:rPrChange w:id="57" w:author="Dylan Wang" w:date="2016-12-16T09:48:00Z">
              <w:rPr>
                <w:rFonts w:ascii="微软雅黑" w:eastAsia="微软雅黑" w:hAnsi="微软雅黑"/>
                <w:i/>
                <w:color w:val="000000"/>
                <w:spacing w:val="-26"/>
                <w:sz w:val="20"/>
                <w:highlight w:val="yellow"/>
                <w:lang w:val="zh-Hans" w:eastAsia="zh-CN"/>
              </w:rPr>
            </w:rPrChange>
          </w:rPr>
          <w:delText>其他协议</w:delText>
        </w:r>
        <w:r w:rsidR="00A9554F" w:rsidRPr="0041721C" w:rsidDel="0041721C">
          <w:rPr>
            <w:rFonts w:ascii="微软雅黑" w:eastAsia="微软雅黑" w:hAnsi="微软雅黑" w:hint="eastAsia"/>
            <w:color w:val="000000"/>
            <w:spacing w:val="-26"/>
            <w:sz w:val="20"/>
            <w:lang w:val="zh-Hans" w:eastAsia="zh-CN"/>
            <w:rPrChange w:id="58" w:author="Dylan Wang" w:date="2016-12-16T09:48:00Z">
              <w:rPr>
                <w:rFonts w:ascii="微软雅黑" w:eastAsia="微软雅黑" w:hAnsi="微软雅黑" w:hint="eastAsia"/>
                <w:i/>
                <w:color w:val="000000"/>
                <w:spacing w:val="-26"/>
                <w:sz w:val="20"/>
                <w:highlight w:val="yellow"/>
                <w:lang w:val="zh-Hans" w:eastAsia="zh-CN"/>
              </w:rPr>
            </w:rPrChange>
          </w:rPr>
          <w:delText>中</w:delText>
        </w:r>
        <w:r w:rsidR="00A9554F" w:rsidRPr="0041721C" w:rsidDel="0041721C">
          <w:rPr>
            <w:rFonts w:ascii="微软雅黑" w:eastAsia="微软雅黑" w:hAnsi="微软雅黑"/>
            <w:color w:val="000000"/>
            <w:spacing w:val="-26"/>
            <w:sz w:val="20"/>
            <w:lang w:val="zh-Hans" w:eastAsia="zh-CN"/>
            <w:rPrChange w:id="59" w:author="Dylan Wang" w:date="2016-12-16T09:48:00Z">
              <w:rPr>
                <w:rFonts w:ascii="微软雅黑" w:eastAsia="微软雅黑" w:hAnsi="微软雅黑"/>
                <w:i/>
                <w:color w:val="000000"/>
                <w:spacing w:val="-26"/>
                <w:sz w:val="20"/>
                <w:highlight w:val="yellow"/>
                <w:lang w:val="zh-Hans" w:eastAsia="zh-CN"/>
              </w:rPr>
            </w:rPrChange>
          </w:rPr>
          <w:delText>事先约定</w:delText>
        </w:r>
        <w:r w:rsidR="00A9554F" w:rsidRPr="0041721C" w:rsidDel="0041721C">
          <w:rPr>
            <w:rFonts w:ascii="微软雅黑" w:eastAsia="微软雅黑" w:hAnsi="微软雅黑" w:hint="eastAsia"/>
            <w:color w:val="000000"/>
            <w:spacing w:val="-26"/>
            <w:sz w:val="20"/>
            <w:lang w:val="zh-Hans" w:eastAsia="zh-CN"/>
            <w:rPrChange w:id="60" w:author="Dylan Wang" w:date="2016-12-16T09:48:00Z">
              <w:rPr>
                <w:rFonts w:ascii="微软雅黑" w:eastAsia="微软雅黑" w:hAnsi="微软雅黑" w:hint="eastAsia"/>
                <w:i/>
                <w:color w:val="000000"/>
                <w:spacing w:val="-26"/>
                <w:sz w:val="20"/>
                <w:highlight w:val="yellow"/>
                <w:lang w:val="zh-Hans" w:eastAsia="zh-CN"/>
              </w:rPr>
            </w:rPrChange>
          </w:rPr>
          <w:delText>了</w:delText>
        </w:r>
        <w:r w:rsidR="00A9554F" w:rsidRPr="0041721C" w:rsidDel="0041721C">
          <w:rPr>
            <w:rFonts w:ascii="微软雅黑" w:eastAsia="微软雅黑" w:hAnsi="微软雅黑"/>
            <w:color w:val="000000"/>
            <w:spacing w:val="-26"/>
            <w:sz w:val="20"/>
            <w:lang w:val="zh-Hans" w:eastAsia="zh-CN"/>
            <w:rPrChange w:id="61" w:author="Dylan Wang" w:date="2016-12-16T09:48:00Z">
              <w:rPr>
                <w:rFonts w:ascii="微软雅黑" w:eastAsia="微软雅黑" w:hAnsi="微软雅黑"/>
                <w:i/>
                <w:color w:val="000000"/>
                <w:spacing w:val="-26"/>
                <w:sz w:val="20"/>
                <w:highlight w:val="yellow"/>
                <w:lang w:val="zh-Hans" w:eastAsia="zh-CN"/>
              </w:rPr>
            </w:rPrChange>
          </w:rPr>
          <w:delText>该等</w:delText>
        </w:r>
        <w:r w:rsidR="00A9554F" w:rsidRPr="0041721C" w:rsidDel="0041721C">
          <w:rPr>
            <w:rFonts w:ascii="微软雅黑" w:eastAsia="微软雅黑" w:hAnsi="微软雅黑" w:hint="eastAsia"/>
            <w:color w:val="000000"/>
            <w:spacing w:val="-26"/>
            <w:sz w:val="20"/>
            <w:lang w:val="zh-Hans" w:eastAsia="zh-CN"/>
            <w:rPrChange w:id="62" w:author="Dylan Wang" w:date="2016-12-16T09:48:00Z">
              <w:rPr>
                <w:rFonts w:ascii="微软雅黑" w:eastAsia="微软雅黑" w:hAnsi="微软雅黑" w:hint="eastAsia"/>
                <w:i/>
                <w:color w:val="000000"/>
                <w:spacing w:val="-26"/>
                <w:sz w:val="20"/>
                <w:highlight w:val="yellow"/>
                <w:lang w:val="zh-Hans" w:eastAsia="zh-CN"/>
              </w:rPr>
            </w:rPrChange>
          </w:rPr>
          <w:delText>默示</w:delText>
        </w:r>
        <w:r w:rsidR="00A9554F" w:rsidRPr="0041721C" w:rsidDel="0041721C">
          <w:rPr>
            <w:rFonts w:ascii="微软雅黑" w:eastAsia="微软雅黑" w:hAnsi="微软雅黑"/>
            <w:color w:val="000000"/>
            <w:spacing w:val="-26"/>
            <w:sz w:val="20"/>
            <w:lang w:val="zh-Hans" w:eastAsia="zh-CN"/>
            <w:rPrChange w:id="63" w:author="Dylan Wang" w:date="2016-12-16T09:48:00Z">
              <w:rPr>
                <w:rFonts w:ascii="微软雅黑" w:eastAsia="微软雅黑" w:hAnsi="微软雅黑"/>
                <w:i/>
                <w:color w:val="000000"/>
                <w:spacing w:val="-26"/>
                <w:sz w:val="20"/>
                <w:highlight w:val="yellow"/>
                <w:lang w:val="zh-Hans" w:eastAsia="zh-CN"/>
              </w:rPr>
            </w:rPrChange>
          </w:rPr>
          <w:delText>接受的方式。</w:delText>
        </w:r>
        <w:r w:rsidR="00A9554F" w:rsidRPr="0041721C" w:rsidDel="0041721C">
          <w:rPr>
            <w:rFonts w:ascii="微软雅黑" w:eastAsia="微软雅黑" w:hAnsi="微软雅黑" w:hint="eastAsia"/>
            <w:color w:val="000000"/>
            <w:spacing w:val="-26"/>
            <w:sz w:val="20"/>
            <w:lang w:val="zh-Hans" w:eastAsia="zh-CN"/>
            <w:rPrChange w:id="64" w:author="Dylan Wang" w:date="2016-12-16T09:48:00Z">
              <w:rPr>
                <w:rFonts w:ascii="微软雅黑" w:eastAsia="微软雅黑" w:hAnsi="微软雅黑" w:hint="eastAsia"/>
                <w:i/>
                <w:color w:val="000000"/>
                <w:spacing w:val="-26"/>
                <w:sz w:val="20"/>
                <w:highlight w:val="yellow"/>
                <w:lang w:val="zh-Hans" w:eastAsia="zh-CN"/>
              </w:rPr>
            </w:rPrChange>
          </w:rPr>
          <w:delText>若无</w:delText>
        </w:r>
        <w:r w:rsidR="00A9554F" w:rsidRPr="0041721C" w:rsidDel="0041721C">
          <w:rPr>
            <w:rFonts w:ascii="微软雅黑" w:eastAsia="微软雅黑" w:hAnsi="微软雅黑"/>
            <w:color w:val="000000"/>
            <w:spacing w:val="-26"/>
            <w:sz w:val="20"/>
            <w:lang w:val="zh-Hans" w:eastAsia="zh-CN"/>
            <w:rPrChange w:id="65" w:author="Dylan Wang" w:date="2016-12-16T09:48:00Z">
              <w:rPr>
                <w:rFonts w:ascii="微软雅黑" w:eastAsia="微软雅黑" w:hAnsi="微软雅黑"/>
                <w:i/>
                <w:color w:val="000000"/>
                <w:spacing w:val="-26"/>
                <w:sz w:val="20"/>
                <w:highlight w:val="yellow"/>
                <w:lang w:val="zh-Hans" w:eastAsia="zh-CN"/>
              </w:rPr>
            </w:rPrChange>
          </w:rPr>
          <w:delText>该等</w:delText>
        </w:r>
        <w:r w:rsidR="00A9554F" w:rsidRPr="0041721C" w:rsidDel="0041721C">
          <w:rPr>
            <w:rFonts w:ascii="微软雅黑" w:eastAsia="微软雅黑" w:hAnsi="微软雅黑" w:hint="eastAsia"/>
            <w:color w:val="000000"/>
            <w:spacing w:val="-26"/>
            <w:sz w:val="20"/>
            <w:lang w:val="zh-Hans" w:eastAsia="zh-CN"/>
            <w:rPrChange w:id="66" w:author="Dylan Wang" w:date="2016-12-16T09:48:00Z">
              <w:rPr>
                <w:rFonts w:ascii="微软雅黑" w:eastAsia="微软雅黑" w:hAnsi="微软雅黑" w:hint="eastAsia"/>
                <w:i/>
                <w:color w:val="000000"/>
                <w:spacing w:val="-26"/>
                <w:sz w:val="20"/>
                <w:highlight w:val="yellow"/>
                <w:lang w:val="zh-Hans" w:eastAsia="zh-CN"/>
              </w:rPr>
            </w:rPrChange>
          </w:rPr>
          <w:delText>事先</w:delText>
        </w:r>
        <w:r w:rsidR="00A9554F" w:rsidRPr="0041721C" w:rsidDel="0041721C">
          <w:rPr>
            <w:rFonts w:ascii="微软雅黑" w:eastAsia="微软雅黑" w:hAnsi="微软雅黑"/>
            <w:color w:val="000000"/>
            <w:spacing w:val="-26"/>
            <w:sz w:val="20"/>
            <w:lang w:val="zh-Hans" w:eastAsia="zh-CN"/>
            <w:rPrChange w:id="67" w:author="Dylan Wang" w:date="2016-12-16T09:48:00Z">
              <w:rPr>
                <w:rFonts w:ascii="微软雅黑" w:eastAsia="微软雅黑" w:hAnsi="微软雅黑"/>
                <w:i/>
                <w:color w:val="000000"/>
                <w:spacing w:val="-26"/>
                <w:sz w:val="20"/>
                <w:highlight w:val="yellow"/>
                <w:lang w:val="zh-Hans" w:eastAsia="zh-CN"/>
              </w:rPr>
            </w:rPrChange>
          </w:rPr>
          <w:delText>约定，</w:delText>
        </w:r>
        <w:r w:rsidR="000F5220" w:rsidRPr="0041721C" w:rsidDel="0041721C">
          <w:rPr>
            <w:rFonts w:ascii="微软雅黑" w:eastAsia="微软雅黑" w:hAnsi="微软雅黑" w:hint="eastAsia"/>
            <w:color w:val="000000"/>
            <w:spacing w:val="-26"/>
            <w:sz w:val="20"/>
            <w:lang w:val="zh-Hans" w:eastAsia="zh-CN"/>
            <w:rPrChange w:id="68" w:author="Dylan Wang" w:date="2016-12-16T09:48:00Z">
              <w:rPr>
                <w:rFonts w:ascii="微软雅黑" w:eastAsia="微软雅黑" w:hAnsi="微软雅黑" w:hint="eastAsia"/>
                <w:i/>
                <w:color w:val="000000"/>
                <w:spacing w:val="-26"/>
                <w:sz w:val="20"/>
                <w:highlight w:val="yellow"/>
                <w:lang w:val="zh-Hans" w:eastAsia="zh-CN"/>
              </w:rPr>
            </w:rPrChange>
          </w:rPr>
          <w:delText>将本</w:delText>
        </w:r>
        <w:r w:rsidR="000F5220" w:rsidRPr="0041721C" w:rsidDel="0041721C">
          <w:rPr>
            <w:rFonts w:ascii="微软雅黑" w:eastAsia="微软雅黑" w:hAnsi="微软雅黑"/>
            <w:color w:val="000000"/>
            <w:spacing w:val="-26"/>
            <w:sz w:val="20"/>
            <w:lang w:val="zh-Hans" w:eastAsia="zh-CN"/>
            <w:rPrChange w:id="69" w:author="Dylan Wang" w:date="2016-12-16T09:48:00Z">
              <w:rPr>
                <w:rFonts w:ascii="微软雅黑" w:eastAsia="微软雅黑" w:hAnsi="微软雅黑"/>
                <w:i/>
                <w:color w:val="000000"/>
                <w:spacing w:val="-26"/>
                <w:sz w:val="20"/>
                <w:highlight w:val="yellow"/>
                <w:lang w:val="zh-Hans" w:eastAsia="zh-CN"/>
              </w:rPr>
            </w:rPrChange>
          </w:rPr>
          <w:delText>段</w:delText>
        </w:r>
        <w:r w:rsidR="00A9554F" w:rsidRPr="0041721C" w:rsidDel="0041721C">
          <w:rPr>
            <w:rFonts w:ascii="微软雅黑" w:eastAsia="微软雅黑" w:hAnsi="微软雅黑" w:hint="eastAsia"/>
            <w:color w:val="000000"/>
            <w:spacing w:val="-26"/>
            <w:sz w:val="20"/>
            <w:lang w:val="zh-Hans" w:eastAsia="zh-CN"/>
            <w:rPrChange w:id="70" w:author="Dylan Wang" w:date="2016-12-16T09:48:00Z">
              <w:rPr>
                <w:rFonts w:ascii="微软雅黑" w:eastAsia="微软雅黑" w:hAnsi="微软雅黑" w:hint="eastAsia"/>
                <w:i/>
                <w:color w:val="000000"/>
                <w:spacing w:val="-26"/>
                <w:sz w:val="20"/>
                <w:highlight w:val="yellow"/>
                <w:lang w:val="zh-Hans" w:eastAsia="zh-CN"/>
              </w:rPr>
            </w:rPrChange>
          </w:rPr>
          <w:delText>修改为</w:delText>
        </w:r>
        <w:r w:rsidR="00A9554F" w:rsidRPr="0041721C" w:rsidDel="0041721C">
          <w:rPr>
            <w:rFonts w:ascii="微软雅黑" w:eastAsia="微软雅黑" w:hAnsi="微软雅黑"/>
            <w:color w:val="000000"/>
            <w:spacing w:val="-26"/>
            <w:sz w:val="20"/>
            <w:lang w:val="zh-Hans" w:eastAsia="zh-CN"/>
            <w:rPrChange w:id="71" w:author="Dylan Wang" w:date="2016-12-16T09:48:00Z">
              <w:rPr>
                <w:rFonts w:ascii="微软雅黑" w:eastAsia="微软雅黑" w:hAnsi="微软雅黑"/>
                <w:i/>
                <w:color w:val="000000"/>
                <w:spacing w:val="-26"/>
                <w:sz w:val="20"/>
                <w:highlight w:val="yellow"/>
                <w:lang w:val="zh-Hans" w:eastAsia="zh-CN"/>
              </w:rPr>
            </w:rPrChange>
          </w:rPr>
          <w:delText>“</w:delText>
        </w:r>
      </w:del>
      <w:r w:rsidR="00A9554F" w:rsidRPr="0041721C">
        <w:rPr>
          <w:rFonts w:ascii="微软雅黑" w:eastAsia="微软雅黑" w:hAnsi="微软雅黑" w:hint="eastAsia"/>
          <w:color w:val="000000"/>
          <w:spacing w:val="-26"/>
          <w:sz w:val="20"/>
          <w:lang w:val="zh-Hans" w:eastAsia="zh-CN"/>
          <w:rPrChange w:id="72" w:author="Dylan Wang" w:date="2016-12-16T09:48:00Z">
            <w:rPr>
              <w:rFonts w:ascii="微软雅黑" w:eastAsia="微软雅黑" w:hAnsi="微软雅黑" w:hint="eastAsia"/>
              <w:i/>
              <w:color w:val="000000"/>
              <w:spacing w:val="-26"/>
              <w:sz w:val="20"/>
              <w:highlight w:val="yellow"/>
              <w:lang w:val="zh-Hans" w:eastAsia="zh-CN"/>
            </w:rPr>
          </w:rPrChange>
        </w:rPr>
        <w:t>供应</w:t>
      </w:r>
      <w:r w:rsidR="00A9554F" w:rsidRPr="0041721C">
        <w:rPr>
          <w:rFonts w:ascii="微软雅黑" w:eastAsia="微软雅黑" w:hAnsi="微软雅黑"/>
          <w:color w:val="000000"/>
          <w:spacing w:val="-26"/>
          <w:sz w:val="20"/>
          <w:lang w:val="zh-Hans" w:eastAsia="zh-CN"/>
          <w:rPrChange w:id="73" w:author="Dylan Wang" w:date="2016-12-16T09:48:00Z">
            <w:rPr>
              <w:rFonts w:ascii="微软雅黑" w:eastAsia="微软雅黑" w:hAnsi="微软雅黑"/>
              <w:i/>
              <w:color w:val="000000"/>
              <w:spacing w:val="-26"/>
              <w:sz w:val="20"/>
              <w:highlight w:val="yellow"/>
              <w:lang w:val="zh-Hans" w:eastAsia="zh-CN"/>
            </w:rPr>
          </w:rPrChange>
        </w:rPr>
        <w:t>商应于</w:t>
      </w:r>
      <w:r w:rsidR="008239B8" w:rsidRPr="0041721C">
        <w:rPr>
          <w:rFonts w:ascii="微软雅黑" w:eastAsia="微软雅黑" w:hAnsi="微软雅黑" w:hint="eastAsia"/>
          <w:color w:val="000000"/>
          <w:spacing w:val="-26"/>
          <w:sz w:val="20"/>
          <w:lang w:val="zh-Hans" w:eastAsia="zh-CN"/>
          <w:rPrChange w:id="74" w:author="Dylan Wang" w:date="2016-12-16T09:48:00Z">
            <w:rPr>
              <w:rFonts w:ascii="微软雅黑" w:eastAsia="微软雅黑" w:hAnsi="微软雅黑" w:hint="eastAsia"/>
              <w:i/>
              <w:color w:val="000000"/>
              <w:spacing w:val="-26"/>
              <w:sz w:val="20"/>
              <w:highlight w:val="yellow"/>
              <w:lang w:val="zh-Hans" w:eastAsia="zh-CN"/>
            </w:rPr>
          </w:rPrChange>
        </w:rPr>
        <w:t>买方</w:t>
      </w:r>
      <w:r w:rsidR="008239B8" w:rsidRPr="0041721C">
        <w:rPr>
          <w:rFonts w:ascii="微软雅黑" w:eastAsia="微软雅黑" w:hAnsi="微软雅黑"/>
          <w:color w:val="000000"/>
          <w:spacing w:val="-26"/>
          <w:sz w:val="20"/>
          <w:lang w:val="zh-Hans" w:eastAsia="zh-CN"/>
          <w:rPrChange w:id="75" w:author="Dylan Wang" w:date="2016-12-16T09:48:00Z">
            <w:rPr>
              <w:rFonts w:ascii="微软雅黑" w:eastAsia="微软雅黑" w:hAnsi="微软雅黑"/>
              <w:i/>
              <w:color w:val="000000"/>
              <w:spacing w:val="-26"/>
              <w:sz w:val="20"/>
              <w:highlight w:val="yellow"/>
              <w:lang w:val="zh-Hans" w:eastAsia="zh-CN"/>
            </w:rPr>
          </w:rPrChange>
        </w:rPr>
        <w:t>发出</w:t>
      </w:r>
      <w:r w:rsidR="00A9554F" w:rsidRPr="0041721C">
        <w:rPr>
          <w:rFonts w:ascii="微软雅黑" w:eastAsia="微软雅黑" w:hAnsi="微软雅黑"/>
          <w:color w:val="000000"/>
          <w:spacing w:val="-26"/>
          <w:sz w:val="20"/>
          <w:lang w:val="zh-Hans" w:eastAsia="zh-CN"/>
          <w:rPrChange w:id="76" w:author="Dylan Wang" w:date="2016-12-16T09:48:00Z">
            <w:rPr>
              <w:rFonts w:ascii="微软雅黑" w:eastAsia="微软雅黑" w:hAnsi="微软雅黑"/>
              <w:i/>
              <w:color w:val="000000"/>
              <w:spacing w:val="-26"/>
              <w:sz w:val="20"/>
              <w:highlight w:val="yellow"/>
              <w:lang w:val="zh-Hans" w:eastAsia="zh-CN"/>
            </w:rPr>
          </w:rPrChange>
        </w:rPr>
        <w:t>订单</w:t>
      </w:r>
      <w:r w:rsidR="00A9554F" w:rsidRPr="0041721C">
        <w:rPr>
          <w:rFonts w:ascii="微软雅黑" w:eastAsia="微软雅黑" w:hAnsi="微软雅黑" w:hint="eastAsia"/>
          <w:color w:val="000000"/>
          <w:spacing w:val="-26"/>
          <w:sz w:val="20"/>
          <w:lang w:val="zh-Hans" w:eastAsia="zh-CN"/>
          <w:rPrChange w:id="77" w:author="Dylan Wang" w:date="2016-12-16T09:48:00Z">
            <w:rPr>
              <w:rFonts w:ascii="微软雅黑" w:eastAsia="微软雅黑" w:hAnsi="微软雅黑" w:hint="eastAsia"/>
              <w:i/>
              <w:color w:val="000000"/>
              <w:spacing w:val="-26"/>
              <w:sz w:val="20"/>
              <w:highlight w:val="yellow"/>
              <w:lang w:val="zh-Hans" w:eastAsia="zh-CN"/>
            </w:rPr>
          </w:rPrChange>
        </w:rPr>
        <w:t>日期后的</w:t>
      </w:r>
      <w:r w:rsidR="00A9554F" w:rsidRPr="0041721C">
        <w:rPr>
          <w:rFonts w:ascii="微软雅黑" w:eastAsia="微软雅黑" w:hAnsi="微软雅黑"/>
          <w:color w:val="000000"/>
          <w:spacing w:val="-26"/>
          <w:sz w:val="20"/>
          <w:lang w:val="zh-Hans" w:eastAsia="zh-CN"/>
          <w:rPrChange w:id="78" w:author="Dylan Wang" w:date="2016-12-16T09:48:00Z">
            <w:rPr>
              <w:rFonts w:ascii="微软雅黑" w:eastAsia="微软雅黑" w:hAnsi="微软雅黑"/>
              <w:i/>
              <w:color w:val="000000"/>
              <w:spacing w:val="-26"/>
              <w:sz w:val="20"/>
              <w:highlight w:val="yellow"/>
              <w:lang w:val="zh-Hans" w:eastAsia="zh-CN"/>
            </w:rPr>
          </w:rPrChange>
        </w:rPr>
        <w:t>2个工作日内</w:t>
      </w:r>
      <w:r w:rsidR="008239B8" w:rsidRPr="0041721C">
        <w:rPr>
          <w:rFonts w:ascii="微软雅黑" w:eastAsia="微软雅黑" w:hAnsi="微软雅黑"/>
          <w:color w:val="000000"/>
          <w:spacing w:val="-26"/>
          <w:sz w:val="20"/>
          <w:lang w:val="zh-Hans" w:eastAsia="zh-CN"/>
          <w:rPrChange w:id="79" w:author="Dylan Wang" w:date="2016-12-16T09:48:00Z">
            <w:rPr>
              <w:rFonts w:ascii="微软雅黑" w:eastAsia="微软雅黑" w:hAnsi="微软雅黑"/>
              <w:i/>
              <w:color w:val="000000"/>
              <w:spacing w:val="-26"/>
              <w:sz w:val="20"/>
              <w:highlight w:val="yellow"/>
              <w:lang w:val="zh-Hans" w:eastAsia="zh-CN"/>
            </w:rPr>
          </w:rPrChange>
        </w:rPr>
        <w:t>或订单规定的其它时限内</w:t>
      </w:r>
      <w:r w:rsidR="00A9554F" w:rsidRPr="0041721C">
        <w:rPr>
          <w:rFonts w:ascii="微软雅黑" w:eastAsia="微软雅黑" w:hAnsi="微软雅黑" w:hint="eastAsia"/>
          <w:color w:val="000000"/>
          <w:spacing w:val="-26"/>
          <w:sz w:val="20"/>
          <w:lang w:val="zh-Hans" w:eastAsia="zh-CN"/>
          <w:rPrChange w:id="80" w:author="Dylan Wang" w:date="2016-12-16T09:48:00Z">
            <w:rPr>
              <w:rFonts w:ascii="微软雅黑" w:eastAsia="微软雅黑" w:hAnsi="微软雅黑" w:hint="eastAsia"/>
              <w:i/>
              <w:color w:val="000000"/>
              <w:spacing w:val="-26"/>
              <w:sz w:val="20"/>
              <w:highlight w:val="yellow"/>
              <w:lang w:val="zh-Hans" w:eastAsia="zh-CN"/>
            </w:rPr>
          </w:rPrChange>
        </w:rPr>
        <w:t>将供应商签署后</w:t>
      </w:r>
      <w:r w:rsidR="00A9554F" w:rsidRPr="0041721C">
        <w:rPr>
          <w:rFonts w:ascii="微软雅黑" w:eastAsia="微软雅黑" w:hAnsi="微软雅黑"/>
          <w:color w:val="000000"/>
          <w:spacing w:val="-26"/>
          <w:sz w:val="20"/>
          <w:lang w:val="zh-Hans" w:eastAsia="zh-CN"/>
          <w:rPrChange w:id="81" w:author="Dylan Wang" w:date="2016-12-16T09:48:00Z">
            <w:rPr>
              <w:rFonts w:ascii="微软雅黑" w:eastAsia="微软雅黑" w:hAnsi="微软雅黑"/>
              <w:i/>
              <w:color w:val="000000"/>
              <w:spacing w:val="-26"/>
              <w:sz w:val="20"/>
              <w:highlight w:val="yellow"/>
              <w:lang w:val="zh-Hans" w:eastAsia="zh-CN"/>
            </w:rPr>
          </w:rPrChange>
        </w:rPr>
        <w:t>的订单</w:t>
      </w:r>
      <w:r w:rsidR="000F5220" w:rsidRPr="0041721C">
        <w:rPr>
          <w:rFonts w:ascii="微软雅黑" w:eastAsia="微软雅黑" w:hAnsi="微软雅黑" w:hint="eastAsia"/>
          <w:color w:val="000000"/>
          <w:spacing w:val="-26"/>
          <w:sz w:val="20"/>
          <w:lang w:val="zh-Hans" w:eastAsia="zh-CN"/>
          <w:rPrChange w:id="82" w:author="Dylan Wang" w:date="2016-12-16T09:48:00Z">
            <w:rPr>
              <w:rFonts w:ascii="微软雅黑" w:eastAsia="微软雅黑" w:hAnsi="微软雅黑" w:hint="eastAsia"/>
              <w:i/>
              <w:color w:val="000000"/>
              <w:spacing w:val="-26"/>
              <w:sz w:val="20"/>
              <w:highlight w:val="yellow"/>
              <w:lang w:val="zh-Hans" w:eastAsia="zh-CN"/>
            </w:rPr>
          </w:rPrChange>
        </w:rPr>
        <w:t>送达</w:t>
      </w:r>
      <w:r w:rsidR="00A9554F" w:rsidRPr="0041721C">
        <w:rPr>
          <w:rFonts w:ascii="微软雅黑" w:eastAsia="微软雅黑" w:hAnsi="微软雅黑"/>
          <w:color w:val="000000"/>
          <w:spacing w:val="-26"/>
          <w:sz w:val="20"/>
          <w:lang w:val="zh-Hans" w:eastAsia="zh-CN"/>
          <w:rPrChange w:id="83" w:author="Dylan Wang" w:date="2016-12-16T09:48:00Z">
            <w:rPr>
              <w:rFonts w:ascii="微软雅黑" w:eastAsia="微软雅黑" w:hAnsi="微软雅黑"/>
              <w:i/>
              <w:color w:val="000000"/>
              <w:spacing w:val="-26"/>
              <w:sz w:val="20"/>
              <w:highlight w:val="yellow"/>
              <w:lang w:val="zh-Hans" w:eastAsia="zh-CN"/>
            </w:rPr>
          </w:rPrChange>
        </w:rPr>
        <w:t>买方</w:t>
      </w:r>
      <w:r w:rsidR="00A9554F" w:rsidRPr="0041721C">
        <w:rPr>
          <w:rFonts w:ascii="微软雅黑" w:eastAsia="微软雅黑" w:hAnsi="微软雅黑" w:hint="eastAsia"/>
          <w:color w:val="000000"/>
          <w:spacing w:val="-26"/>
          <w:sz w:val="20"/>
          <w:lang w:val="zh-Hans" w:eastAsia="zh-CN"/>
          <w:rPrChange w:id="84" w:author="Dylan Wang" w:date="2016-12-16T09:48:00Z">
            <w:rPr>
              <w:rFonts w:ascii="微软雅黑" w:eastAsia="微软雅黑" w:hAnsi="微软雅黑" w:hint="eastAsia"/>
              <w:i/>
              <w:color w:val="000000"/>
              <w:spacing w:val="-26"/>
              <w:sz w:val="20"/>
              <w:highlight w:val="yellow"/>
              <w:lang w:val="zh-Hans" w:eastAsia="zh-CN"/>
            </w:rPr>
          </w:rPrChange>
        </w:rPr>
        <w:t>以</w:t>
      </w:r>
      <w:r w:rsidR="00A9554F" w:rsidRPr="0041721C">
        <w:rPr>
          <w:rFonts w:ascii="微软雅黑" w:eastAsia="微软雅黑" w:hAnsi="微软雅黑"/>
          <w:color w:val="000000"/>
          <w:spacing w:val="-26"/>
          <w:sz w:val="20"/>
          <w:lang w:val="zh-Hans" w:eastAsia="zh-CN"/>
          <w:rPrChange w:id="85" w:author="Dylan Wang" w:date="2016-12-16T09:48:00Z">
            <w:rPr>
              <w:rFonts w:ascii="微软雅黑" w:eastAsia="微软雅黑" w:hAnsi="微软雅黑"/>
              <w:i/>
              <w:color w:val="000000"/>
              <w:spacing w:val="-26"/>
              <w:sz w:val="20"/>
              <w:highlight w:val="yellow"/>
              <w:lang w:val="zh-Hans" w:eastAsia="zh-CN"/>
            </w:rPr>
          </w:rPrChange>
        </w:rPr>
        <w:t>确认</w:t>
      </w:r>
      <w:r w:rsidR="00A9554F" w:rsidRPr="0041721C">
        <w:rPr>
          <w:rFonts w:ascii="微软雅黑" w:eastAsia="微软雅黑" w:hAnsi="微软雅黑" w:hint="eastAsia"/>
          <w:color w:val="000000"/>
          <w:spacing w:val="-26"/>
          <w:sz w:val="20"/>
          <w:lang w:val="zh-Hans" w:eastAsia="zh-CN"/>
          <w:rPrChange w:id="86" w:author="Dylan Wang" w:date="2016-12-16T09:48:00Z">
            <w:rPr>
              <w:rFonts w:ascii="微软雅黑" w:eastAsia="微软雅黑" w:hAnsi="微软雅黑" w:hint="eastAsia"/>
              <w:i/>
              <w:color w:val="000000"/>
              <w:spacing w:val="-26"/>
              <w:sz w:val="20"/>
              <w:highlight w:val="yellow"/>
              <w:lang w:val="zh-Hans" w:eastAsia="zh-CN"/>
            </w:rPr>
          </w:rPrChange>
        </w:rPr>
        <w:t>接受</w:t>
      </w:r>
      <w:r w:rsidR="007C0DA1" w:rsidRPr="0041721C">
        <w:rPr>
          <w:rFonts w:ascii="微软雅黑" w:eastAsia="微软雅黑" w:hAnsi="微软雅黑" w:hint="eastAsia"/>
          <w:color w:val="000000"/>
          <w:spacing w:val="-26"/>
          <w:sz w:val="20"/>
          <w:lang w:val="zh-Hans" w:eastAsia="zh-CN"/>
          <w:rPrChange w:id="87" w:author="Dylan Wang" w:date="2016-12-16T09:48:00Z">
            <w:rPr>
              <w:rFonts w:ascii="微软雅黑" w:eastAsia="微软雅黑" w:hAnsi="微软雅黑" w:hint="eastAsia"/>
              <w:i/>
              <w:color w:val="000000"/>
              <w:spacing w:val="-26"/>
              <w:sz w:val="20"/>
              <w:highlight w:val="yellow"/>
              <w:lang w:val="zh-Hans" w:eastAsia="zh-CN"/>
            </w:rPr>
          </w:rPrChange>
        </w:rPr>
        <w:t>该</w:t>
      </w:r>
      <w:r w:rsidR="00A9554F" w:rsidRPr="0041721C">
        <w:rPr>
          <w:rFonts w:ascii="微软雅黑" w:eastAsia="微软雅黑" w:hAnsi="微软雅黑"/>
          <w:color w:val="000000"/>
          <w:spacing w:val="-26"/>
          <w:sz w:val="20"/>
          <w:lang w:val="zh-Hans" w:eastAsia="zh-CN"/>
          <w:rPrChange w:id="88" w:author="Dylan Wang" w:date="2016-12-16T09:48:00Z">
            <w:rPr>
              <w:rFonts w:ascii="微软雅黑" w:eastAsia="微软雅黑" w:hAnsi="微软雅黑"/>
              <w:i/>
              <w:color w:val="000000"/>
              <w:spacing w:val="-26"/>
              <w:sz w:val="20"/>
              <w:highlight w:val="yellow"/>
              <w:lang w:val="zh-Hans" w:eastAsia="zh-CN"/>
            </w:rPr>
          </w:rPrChange>
        </w:rPr>
        <w:t>订单</w:t>
      </w:r>
      <w:r w:rsidR="00A9554F" w:rsidRPr="0041721C">
        <w:rPr>
          <w:rFonts w:ascii="微软雅黑" w:eastAsia="微软雅黑" w:hAnsi="微软雅黑" w:hint="eastAsia"/>
          <w:color w:val="000000"/>
          <w:spacing w:val="-26"/>
          <w:sz w:val="20"/>
          <w:lang w:val="zh-Hans" w:eastAsia="zh-CN"/>
          <w:rPrChange w:id="89" w:author="Dylan Wang" w:date="2016-12-16T09:48:00Z">
            <w:rPr>
              <w:rFonts w:ascii="微软雅黑" w:eastAsia="微软雅黑" w:hAnsi="微软雅黑" w:hint="eastAsia"/>
              <w:i/>
              <w:color w:val="000000"/>
              <w:spacing w:val="-26"/>
              <w:sz w:val="20"/>
              <w:highlight w:val="yellow"/>
              <w:lang w:val="zh-Hans" w:eastAsia="zh-CN"/>
            </w:rPr>
          </w:rPrChange>
        </w:rPr>
        <w:t>，如该</w:t>
      </w:r>
      <w:r w:rsidR="00A9554F" w:rsidRPr="0041721C">
        <w:rPr>
          <w:rFonts w:ascii="微软雅黑" w:eastAsia="微软雅黑" w:hAnsi="微软雅黑"/>
          <w:color w:val="000000"/>
          <w:spacing w:val="-26"/>
          <w:sz w:val="20"/>
          <w:lang w:val="zh-Hans" w:eastAsia="zh-CN"/>
          <w:rPrChange w:id="90" w:author="Dylan Wang" w:date="2016-12-16T09:48:00Z">
            <w:rPr>
              <w:rFonts w:ascii="微软雅黑" w:eastAsia="微软雅黑" w:hAnsi="微软雅黑"/>
              <w:i/>
              <w:color w:val="000000"/>
              <w:spacing w:val="-26"/>
              <w:sz w:val="20"/>
              <w:highlight w:val="yellow"/>
              <w:lang w:val="zh-Hans" w:eastAsia="zh-CN"/>
            </w:rPr>
          </w:rPrChange>
        </w:rPr>
        <w:t>期限届满</w:t>
      </w:r>
      <w:proofErr w:type="gramStart"/>
      <w:r w:rsidR="00A9554F" w:rsidRPr="0041721C">
        <w:rPr>
          <w:rFonts w:ascii="微软雅黑" w:eastAsia="微软雅黑" w:hAnsi="微软雅黑" w:hint="eastAsia"/>
          <w:color w:val="000000"/>
          <w:spacing w:val="-26"/>
          <w:sz w:val="20"/>
          <w:lang w:val="zh-Hans" w:eastAsia="zh-CN"/>
          <w:rPrChange w:id="91" w:author="Dylan Wang" w:date="2016-12-16T09:48:00Z">
            <w:rPr>
              <w:rFonts w:ascii="微软雅黑" w:eastAsia="微软雅黑" w:hAnsi="微软雅黑" w:hint="eastAsia"/>
              <w:i/>
              <w:color w:val="000000"/>
              <w:spacing w:val="-26"/>
              <w:sz w:val="20"/>
              <w:highlight w:val="yellow"/>
              <w:lang w:val="zh-Hans" w:eastAsia="zh-CN"/>
            </w:rPr>
          </w:rPrChange>
        </w:rPr>
        <w:t>供应</w:t>
      </w:r>
      <w:r w:rsidR="00A9554F" w:rsidRPr="0041721C">
        <w:rPr>
          <w:rFonts w:ascii="微软雅黑" w:eastAsia="微软雅黑" w:hAnsi="微软雅黑"/>
          <w:color w:val="000000"/>
          <w:spacing w:val="-26"/>
          <w:sz w:val="20"/>
          <w:lang w:val="zh-Hans" w:eastAsia="zh-CN"/>
          <w:rPrChange w:id="92" w:author="Dylan Wang" w:date="2016-12-16T09:48:00Z">
            <w:rPr>
              <w:rFonts w:ascii="微软雅黑" w:eastAsia="微软雅黑" w:hAnsi="微软雅黑"/>
              <w:i/>
              <w:color w:val="000000"/>
              <w:spacing w:val="-26"/>
              <w:sz w:val="20"/>
              <w:highlight w:val="yellow"/>
              <w:lang w:val="zh-Hans" w:eastAsia="zh-CN"/>
            </w:rPr>
          </w:rPrChange>
        </w:rPr>
        <w:t>商无</w:t>
      </w:r>
      <w:r w:rsidR="00A9554F" w:rsidRPr="0041721C">
        <w:rPr>
          <w:rFonts w:ascii="微软雅黑" w:eastAsia="微软雅黑" w:hAnsi="微软雅黑" w:hint="eastAsia"/>
          <w:color w:val="000000"/>
          <w:spacing w:val="-26"/>
          <w:sz w:val="20"/>
          <w:lang w:val="zh-Hans" w:eastAsia="zh-CN"/>
          <w:rPrChange w:id="93" w:author="Dylan Wang" w:date="2016-12-16T09:48:00Z">
            <w:rPr>
              <w:rFonts w:ascii="微软雅黑" w:eastAsia="微软雅黑" w:hAnsi="微软雅黑" w:hint="eastAsia"/>
              <w:i/>
              <w:color w:val="000000"/>
              <w:spacing w:val="-26"/>
              <w:sz w:val="20"/>
              <w:highlight w:val="yellow"/>
              <w:lang w:val="zh-Hans" w:eastAsia="zh-CN"/>
            </w:rPr>
          </w:rPrChange>
        </w:rPr>
        <w:t>书面</w:t>
      </w:r>
      <w:proofErr w:type="gramEnd"/>
      <w:r w:rsidR="00A9554F" w:rsidRPr="0041721C">
        <w:rPr>
          <w:rFonts w:ascii="微软雅黑" w:eastAsia="微软雅黑" w:hAnsi="微软雅黑"/>
          <w:color w:val="000000"/>
          <w:spacing w:val="-26"/>
          <w:sz w:val="20"/>
          <w:lang w:val="zh-Hans" w:eastAsia="zh-CN"/>
          <w:rPrChange w:id="94" w:author="Dylan Wang" w:date="2016-12-16T09:48:00Z">
            <w:rPr>
              <w:rFonts w:ascii="微软雅黑" w:eastAsia="微软雅黑" w:hAnsi="微软雅黑"/>
              <w:i/>
              <w:color w:val="000000"/>
              <w:spacing w:val="-26"/>
              <w:sz w:val="20"/>
              <w:highlight w:val="yellow"/>
              <w:lang w:val="zh-Hans" w:eastAsia="zh-CN"/>
            </w:rPr>
          </w:rPrChange>
        </w:rPr>
        <w:t>反馈</w:t>
      </w:r>
      <w:r w:rsidR="00A9554F" w:rsidRPr="0041721C">
        <w:rPr>
          <w:rFonts w:ascii="微软雅黑" w:eastAsia="微软雅黑" w:hAnsi="微软雅黑" w:hint="eastAsia"/>
          <w:color w:val="000000"/>
          <w:spacing w:val="-26"/>
          <w:sz w:val="20"/>
          <w:lang w:val="zh-Hans" w:eastAsia="zh-CN"/>
          <w:rPrChange w:id="95" w:author="Dylan Wang" w:date="2016-12-16T09:48:00Z">
            <w:rPr>
              <w:rFonts w:ascii="微软雅黑" w:eastAsia="微软雅黑" w:hAnsi="微软雅黑" w:hint="eastAsia"/>
              <w:i/>
              <w:color w:val="000000"/>
              <w:spacing w:val="-26"/>
              <w:sz w:val="20"/>
              <w:highlight w:val="yellow"/>
              <w:lang w:val="zh-Hans" w:eastAsia="zh-CN"/>
            </w:rPr>
          </w:rPrChange>
        </w:rPr>
        <w:t>，则</w:t>
      </w:r>
      <w:r w:rsidR="000F5220" w:rsidRPr="0041721C">
        <w:rPr>
          <w:rFonts w:ascii="微软雅黑" w:eastAsia="微软雅黑" w:hAnsi="微软雅黑" w:hint="eastAsia"/>
          <w:color w:val="000000"/>
          <w:spacing w:val="-26"/>
          <w:sz w:val="20"/>
          <w:lang w:val="zh-Hans" w:eastAsia="zh-CN"/>
          <w:rPrChange w:id="96" w:author="Dylan Wang" w:date="2016-12-16T09:48:00Z">
            <w:rPr>
              <w:rFonts w:ascii="微软雅黑" w:eastAsia="微软雅黑" w:hAnsi="微软雅黑" w:hint="eastAsia"/>
              <w:i/>
              <w:color w:val="000000"/>
              <w:spacing w:val="-26"/>
              <w:sz w:val="20"/>
              <w:highlight w:val="yellow"/>
              <w:lang w:val="zh-Hans" w:eastAsia="zh-CN"/>
            </w:rPr>
          </w:rPrChange>
        </w:rPr>
        <w:t>该</w:t>
      </w:r>
      <w:r w:rsidR="00A9554F" w:rsidRPr="0041721C">
        <w:rPr>
          <w:rFonts w:ascii="微软雅黑" w:eastAsia="微软雅黑" w:hAnsi="微软雅黑"/>
          <w:color w:val="000000"/>
          <w:spacing w:val="-26"/>
          <w:sz w:val="20"/>
          <w:lang w:val="zh-Hans" w:eastAsia="zh-CN"/>
          <w:rPrChange w:id="97" w:author="Dylan Wang" w:date="2016-12-16T09:48:00Z">
            <w:rPr>
              <w:rFonts w:ascii="微软雅黑" w:eastAsia="微软雅黑" w:hAnsi="微软雅黑"/>
              <w:i/>
              <w:color w:val="000000"/>
              <w:spacing w:val="-26"/>
              <w:sz w:val="20"/>
              <w:highlight w:val="yellow"/>
              <w:lang w:val="zh-Hans" w:eastAsia="zh-CN"/>
            </w:rPr>
          </w:rPrChange>
        </w:rPr>
        <w:t>订单</w:t>
      </w:r>
      <w:r w:rsidR="00A9554F" w:rsidRPr="0041721C">
        <w:rPr>
          <w:rFonts w:ascii="微软雅黑" w:eastAsia="微软雅黑" w:hAnsi="微软雅黑" w:hint="eastAsia"/>
          <w:color w:val="000000"/>
          <w:spacing w:val="-26"/>
          <w:sz w:val="20"/>
          <w:lang w:val="zh-Hans" w:eastAsia="zh-CN"/>
          <w:rPrChange w:id="98" w:author="Dylan Wang" w:date="2016-12-16T09:48:00Z">
            <w:rPr>
              <w:rFonts w:ascii="微软雅黑" w:eastAsia="微软雅黑" w:hAnsi="微软雅黑" w:hint="eastAsia"/>
              <w:i/>
              <w:color w:val="000000"/>
              <w:spacing w:val="-26"/>
              <w:sz w:val="20"/>
              <w:highlight w:val="yellow"/>
              <w:lang w:val="zh-Hans" w:eastAsia="zh-CN"/>
            </w:rPr>
          </w:rPrChange>
        </w:rPr>
        <w:t>应</w:t>
      </w:r>
      <w:r w:rsidR="00A9554F" w:rsidRPr="0041721C">
        <w:rPr>
          <w:rFonts w:ascii="微软雅黑" w:eastAsia="微软雅黑" w:hAnsi="微软雅黑"/>
          <w:color w:val="000000"/>
          <w:spacing w:val="-26"/>
          <w:sz w:val="20"/>
          <w:lang w:val="zh-Hans" w:eastAsia="zh-CN"/>
          <w:rPrChange w:id="99" w:author="Dylan Wang" w:date="2016-12-16T09:48:00Z">
            <w:rPr>
              <w:rFonts w:ascii="微软雅黑" w:eastAsia="微软雅黑" w:hAnsi="微软雅黑"/>
              <w:i/>
              <w:color w:val="000000"/>
              <w:spacing w:val="-26"/>
              <w:sz w:val="20"/>
              <w:highlight w:val="yellow"/>
              <w:lang w:val="zh-Hans" w:eastAsia="zh-CN"/>
            </w:rPr>
          </w:rPrChange>
        </w:rPr>
        <w:t>自始无效</w:t>
      </w:r>
      <w:r w:rsidR="00A9554F" w:rsidRPr="0041721C">
        <w:rPr>
          <w:rFonts w:ascii="微软雅黑" w:eastAsia="微软雅黑" w:hAnsi="微软雅黑" w:hint="eastAsia"/>
          <w:color w:val="000000"/>
          <w:spacing w:val="-26"/>
          <w:sz w:val="20"/>
          <w:lang w:val="zh-Hans" w:eastAsia="zh-CN"/>
          <w:rPrChange w:id="100" w:author="Dylan Wang" w:date="2016-12-16T09:48:00Z">
            <w:rPr>
              <w:rFonts w:ascii="微软雅黑" w:eastAsia="微软雅黑" w:hAnsi="微软雅黑" w:hint="eastAsia"/>
              <w:i/>
              <w:color w:val="000000"/>
              <w:spacing w:val="-26"/>
              <w:sz w:val="20"/>
              <w:highlight w:val="yellow"/>
              <w:lang w:val="zh-Hans" w:eastAsia="zh-CN"/>
            </w:rPr>
          </w:rPrChange>
        </w:rPr>
        <w:t>。</w:t>
      </w:r>
      <w:proofErr w:type="gramStart"/>
      <w:r w:rsidR="00C0049B" w:rsidRPr="0041721C">
        <w:rPr>
          <w:rFonts w:ascii="微软雅黑" w:eastAsia="微软雅黑" w:hAnsi="微软雅黑" w:hint="eastAsia"/>
          <w:color w:val="000000"/>
          <w:spacing w:val="-26"/>
          <w:sz w:val="20"/>
          <w:lang w:val="zh-Hans" w:eastAsia="zh-CN"/>
          <w:rPrChange w:id="101" w:author="Dylan Wang" w:date="2016-12-16T09:48:00Z">
            <w:rPr>
              <w:rFonts w:ascii="微软雅黑" w:eastAsia="微软雅黑" w:hAnsi="微软雅黑" w:hint="eastAsia"/>
              <w:i/>
              <w:color w:val="000000"/>
              <w:spacing w:val="-26"/>
              <w:sz w:val="20"/>
              <w:highlight w:val="yellow"/>
              <w:lang w:val="zh-Hans" w:eastAsia="zh-CN"/>
            </w:rPr>
          </w:rPrChange>
        </w:rPr>
        <w:t>经</w:t>
      </w:r>
      <w:r w:rsidR="00C0049B" w:rsidRPr="0041721C">
        <w:rPr>
          <w:rFonts w:ascii="微软雅黑" w:eastAsia="微软雅黑" w:hAnsi="微软雅黑"/>
          <w:color w:val="000000"/>
          <w:spacing w:val="-26"/>
          <w:sz w:val="20"/>
          <w:lang w:val="zh-Hans" w:eastAsia="zh-CN"/>
          <w:rPrChange w:id="102" w:author="Dylan Wang" w:date="2016-12-16T09:48:00Z">
            <w:rPr>
              <w:rFonts w:ascii="微软雅黑" w:eastAsia="微软雅黑" w:hAnsi="微软雅黑"/>
              <w:i/>
              <w:color w:val="000000"/>
              <w:spacing w:val="-26"/>
              <w:sz w:val="20"/>
              <w:highlight w:val="yellow"/>
              <w:lang w:val="zh-Hans" w:eastAsia="zh-CN"/>
            </w:rPr>
          </w:rPrChange>
        </w:rPr>
        <w:t>供应</w:t>
      </w:r>
      <w:proofErr w:type="gramEnd"/>
      <w:r w:rsidR="00C0049B" w:rsidRPr="0041721C">
        <w:rPr>
          <w:rFonts w:ascii="微软雅黑" w:eastAsia="微软雅黑" w:hAnsi="微软雅黑"/>
          <w:color w:val="000000"/>
          <w:spacing w:val="-26"/>
          <w:sz w:val="20"/>
          <w:lang w:val="zh-Hans" w:eastAsia="zh-CN"/>
          <w:rPrChange w:id="103" w:author="Dylan Wang" w:date="2016-12-16T09:48:00Z">
            <w:rPr>
              <w:rFonts w:ascii="微软雅黑" w:eastAsia="微软雅黑" w:hAnsi="微软雅黑"/>
              <w:i/>
              <w:color w:val="000000"/>
              <w:spacing w:val="-26"/>
              <w:sz w:val="20"/>
              <w:highlight w:val="yellow"/>
              <w:lang w:val="zh-Hans" w:eastAsia="zh-CN"/>
            </w:rPr>
          </w:rPrChange>
        </w:rPr>
        <w:t>商接受的订单</w:t>
      </w:r>
      <w:r w:rsidR="00C0049B" w:rsidRPr="0041721C">
        <w:rPr>
          <w:rFonts w:ascii="微软雅黑" w:eastAsia="微软雅黑" w:hAnsi="微软雅黑" w:hint="eastAsia"/>
          <w:color w:val="000000"/>
          <w:spacing w:val="-26"/>
          <w:sz w:val="20"/>
          <w:lang w:val="zh-Hans" w:eastAsia="zh-CN"/>
          <w:rPrChange w:id="104" w:author="Dylan Wang" w:date="2016-12-16T09:48:00Z">
            <w:rPr>
              <w:rFonts w:ascii="微软雅黑" w:eastAsia="微软雅黑" w:hAnsi="微软雅黑" w:hint="eastAsia"/>
              <w:i/>
              <w:color w:val="000000"/>
              <w:spacing w:val="-26"/>
              <w:sz w:val="20"/>
              <w:highlight w:val="yellow"/>
              <w:lang w:val="zh-Hans" w:eastAsia="zh-CN"/>
            </w:rPr>
          </w:rPrChange>
        </w:rPr>
        <w:t>和本采购</w:t>
      </w:r>
      <w:r w:rsidR="00C0049B" w:rsidRPr="0041721C">
        <w:rPr>
          <w:rFonts w:ascii="微软雅黑" w:eastAsia="微软雅黑" w:hAnsi="微软雅黑"/>
          <w:color w:val="000000"/>
          <w:spacing w:val="-26"/>
          <w:sz w:val="20"/>
          <w:lang w:val="zh-Hans" w:eastAsia="zh-CN"/>
          <w:rPrChange w:id="105" w:author="Dylan Wang" w:date="2016-12-16T09:48:00Z">
            <w:rPr>
              <w:rFonts w:ascii="微软雅黑" w:eastAsia="微软雅黑" w:hAnsi="微软雅黑"/>
              <w:i/>
              <w:color w:val="000000"/>
              <w:spacing w:val="-26"/>
              <w:sz w:val="20"/>
              <w:highlight w:val="yellow"/>
              <w:lang w:val="zh-Hans" w:eastAsia="zh-CN"/>
            </w:rPr>
          </w:rPrChange>
        </w:rPr>
        <w:t>通用条款</w:t>
      </w:r>
      <w:r w:rsidR="00C0049B" w:rsidRPr="0041721C">
        <w:rPr>
          <w:rFonts w:ascii="微软雅黑" w:eastAsia="微软雅黑" w:hAnsi="微软雅黑" w:hint="eastAsia"/>
          <w:color w:val="000000"/>
          <w:spacing w:val="-26"/>
          <w:sz w:val="20"/>
          <w:lang w:val="zh-Hans" w:eastAsia="zh-CN"/>
          <w:rPrChange w:id="106" w:author="Dylan Wang" w:date="2016-12-16T09:48:00Z">
            <w:rPr>
              <w:rFonts w:ascii="微软雅黑" w:eastAsia="微软雅黑" w:hAnsi="微软雅黑" w:hint="eastAsia"/>
              <w:i/>
              <w:color w:val="000000"/>
              <w:spacing w:val="-26"/>
              <w:sz w:val="20"/>
              <w:highlight w:val="yellow"/>
              <w:lang w:val="zh-Hans" w:eastAsia="zh-CN"/>
            </w:rPr>
          </w:rPrChange>
        </w:rPr>
        <w:t>应一并构成相应</w:t>
      </w:r>
      <w:r w:rsidR="00C0049B" w:rsidRPr="0041721C">
        <w:rPr>
          <w:rFonts w:ascii="微软雅黑" w:eastAsia="微软雅黑" w:hAnsi="微软雅黑"/>
          <w:color w:val="000000"/>
          <w:spacing w:val="-26"/>
          <w:sz w:val="20"/>
          <w:lang w:val="zh-Hans" w:eastAsia="zh-CN"/>
          <w:rPrChange w:id="107" w:author="Dylan Wang" w:date="2016-12-16T09:48:00Z">
            <w:rPr>
              <w:rFonts w:ascii="微软雅黑" w:eastAsia="微软雅黑" w:hAnsi="微软雅黑"/>
              <w:i/>
              <w:color w:val="000000"/>
              <w:spacing w:val="-26"/>
              <w:sz w:val="20"/>
              <w:highlight w:val="yellow"/>
              <w:lang w:val="zh-Hans" w:eastAsia="zh-CN"/>
            </w:rPr>
          </w:rPrChange>
        </w:rPr>
        <w:t>订单项下</w:t>
      </w:r>
      <w:r w:rsidR="00C0049B" w:rsidRPr="0041721C">
        <w:rPr>
          <w:rFonts w:ascii="微软雅黑" w:eastAsia="微软雅黑" w:hAnsi="微软雅黑" w:hint="eastAsia"/>
          <w:color w:val="000000"/>
          <w:spacing w:val="-26"/>
          <w:sz w:val="20"/>
          <w:lang w:val="zh-Hans" w:eastAsia="zh-CN"/>
          <w:rPrChange w:id="108" w:author="Dylan Wang" w:date="2016-12-16T09:48:00Z">
            <w:rPr>
              <w:rFonts w:ascii="微软雅黑" w:eastAsia="微软雅黑" w:hAnsi="微软雅黑" w:hint="eastAsia"/>
              <w:i/>
              <w:color w:val="000000"/>
              <w:spacing w:val="-26"/>
              <w:sz w:val="20"/>
              <w:highlight w:val="yellow"/>
              <w:lang w:val="zh-Hans" w:eastAsia="zh-CN"/>
            </w:rPr>
          </w:rPrChange>
        </w:rPr>
        <w:t>所</w:t>
      </w:r>
      <w:r w:rsidR="00C0049B" w:rsidRPr="0041721C">
        <w:rPr>
          <w:rFonts w:ascii="微软雅黑" w:eastAsia="微软雅黑" w:hAnsi="微软雅黑"/>
          <w:color w:val="000000"/>
          <w:spacing w:val="-26"/>
          <w:sz w:val="20"/>
          <w:lang w:val="zh-Hans" w:eastAsia="zh-CN"/>
          <w:rPrChange w:id="109" w:author="Dylan Wang" w:date="2016-12-16T09:48:00Z">
            <w:rPr>
              <w:rFonts w:ascii="微软雅黑" w:eastAsia="微软雅黑" w:hAnsi="微软雅黑"/>
              <w:i/>
              <w:color w:val="000000"/>
              <w:spacing w:val="-26"/>
              <w:sz w:val="20"/>
              <w:highlight w:val="yellow"/>
              <w:lang w:val="zh-Hans" w:eastAsia="zh-CN"/>
            </w:rPr>
          </w:rPrChange>
        </w:rPr>
        <w:t>采购货物的采购合同</w:t>
      </w:r>
      <w:r w:rsidR="0048559C" w:rsidRPr="0041721C">
        <w:rPr>
          <w:rFonts w:ascii="微软雅黑" w:eastAsia="微软雅黑" w:hAnsi="微软雅黑" w:hint="eastAsia"/>
          <w:color w:val="000000"/>
          <w:spacing w:val="-26"/>
          <w:sz w:val="20"/>
          <w:lang w:val="zh-Hans" w:eastAsia="zh-CN"/>
          <w:rPrChange w:id="110" w:author="Dylan Wang" w:date="2016-12-16T09:48:00Z">
            <w:rPr>
              <w:rFonts w:ascii="微软雅黑" w:eastAsia="微软雅黑" w:hAnsi="微软雅黑" w:hint="eastAsia"/>
              <w:i/>
              <w:color w:val="000000"/>
              <w:spacing w:val="-26"/>
              <w:sz w:val="20"/>
              <w:highlight w:val="yellow"/>
              <w:lang w:val="zh-Hans" w:eastAsia="zh-CN"/>
            </w:rPr>
          </w:rPrChange>
        </w:rPr>
        <w:t>（</w:t>
      </w:r>
      <w:r w:rsidR="0048559C" w:rsidRPr="0041721C">
        <w:rPr>
          <w:rFonts w:ascii="微软雅黑" w:eastAsia="微软雅黑" w:hAnsi="微软雅黑"/>
          <w:color w:val="000000"/>
          <w:spacing w:val="-26"/>
          <w:sz w:val="20"/>
          <w:lang w:val="zh-Hans" w:eastAsia="zh-CN"/>
          <w:rPrChange w:id="111" w:author="Dylan Wang" w:date="2016-12-16T09:48:00Z">
            <w:rPr>
              <w:rFonts w:ascii="微软雅黑" w:eastAsia="微软雅黑" w:hAnsi="微软雅黑"/>
              <w:i/>
              <w:color w:val="000000"/>
              <w:spacing w:val="-26"/>
              <w:sz w:val="20"/>
              <w:highlight w:val="yellow"/>
              <w:lang w:val="zh-Hans" w:eastAsia="zh-CN"/>
            </w:rPr>
          </w:rPrChange>
        </w:rPr>
        <w:t>以下简称“合同”</w:t>
      </w:r>
      <w:r w:rsidR="0048559C" w:rsidRPr="0041721C">
        <w:rPr>
          <w:rFonts w:ascii="微软雅黑" w:eastAsia="微软雅黑" w:hAnsi="微软雅黑" w:hint="eastAsia"/>
          <w:color w:val="000000"/>
          <w:spacing w:val="-26"/>
          <w:sz w:val="20"/>
          <w:lang w:val="zh-Hans" w:eastAsia="zh-CN"/>
          <w:rPrChange w:id="112" w:author="Dylan Wang" w:date="2016-12-16T09:48:00Z">
            <w:rPr>
              <w:rFonts w:ascii="微软雅黑" w:eastAsia="微软雅黑" w:hAnsi="微软雅黑" w:hint="eastAsia"/>
              <w:i/>
              <w:color w:val="000000"/>
              <w:spacing w:val="-26"/>
              <w:sz w:val="20"/>
              <w:highlight w:val="yellow"/>
              <w:lang w:val="zh-Hans" w:eastAsia="zh-CN"/>
            </w:rPr>
          </w:rPrChange>
        </w:rPr>
        <w:t>）</w:t>
      </w:r>
      <w:r w:rsidR="00C0049B" w:rsidRPr="0041721C">
        <w:rPr>
          <w:rFonts w:ascii="微软雅黑" w:eastAsia="微软雅黑" w:hAnsi="微软雅黑"/>
          <w:color w:val="000000"/>
          <w:spacing w:val="-26"/>
          <w:sz w:val="20"/>
          <w:lang w:val="zh-Hans" w:eastAsia="zh-CN"/>
          <w:rPrChange w:id="113" w:author="Dylan Wang" w:date="2016-12-16T09:48:00Z">
            <w:rPr>
              <w:rFonts w:ascii="微软雅黑" w:eastAsia="微软雅黑" w:hAnsi="微软雅黑"/>
              <w:i/>
              <w:color w:val="000000"/>
              <w:spacing w:val="-26"/>
              <w:sz w:val="20"/>
              <w:highlight w:val="yellow"/>
              <w:lang w:val="zh-Hans" w:eastAsia="zh-CN"/>
            </w:rPr>
          </w:rPrChange>
        </w:rPr>
        <w:t>。</w:t>
      </w:r>
      <w:del w:id="114" w:author="Dylan Wang" w:date="2016-12-16T09:48:00Z">
        <w:r w:rsidR="00A9554F" w:rsidRPr="0041721C" w:rsidDel="0041721C">
          <w:rPr>
            <w:rFonts w:ascii="微软雅黑" w:eastAsia="微软雅黑" w:hAnsi="微软雅黑"/>
            <w:color w:val="000000"/>
            <w:spacing w:val="-26"/>
            <w:sz w:val="20"/>
            <w:lang w:val="zh-Hans" w:eastAsia="zh-CN"/>
            <w:rPrChange w:id="115" w:author="Dylan Wang" w:date="2016-12-16T09:48:00Z">
              <w:rPr>
                <w:rFonts w:ascii="微软雅黑" w:eastAsia="微软雅黑" w:hAnsi="微软雅黑"/>
                <w:i/>
                <w:color w:val="000000"/>
                <w:spacing w:val="-26"/>
                <w:sz w:val="20"/>
                <w:highlight w:val="yellow"/>
                <w:lang w:val="zh-Hans" w:eastAsia="zh-CN"/>
              </w:rPr>
            </w:rPrChange>
          </w:rPr>
          <w:delText>”</w:delText>
        </w:r>
        <w:r w:rsidR="00A9554F" w:rsidRPr="0041721C" w:rsidDel="0041721C">
          <w:rPr>
            <w:rFonts w:ascii="微软雅黑" w:eastAsia="微软雅黑" w:hAnsi="微软雅黑" w:hint="eastAsia"/>
            <w:color w:val="000000"/>
            <w:spacing w:val="-26"/>
            <w:sz w:val="20"/>
            <w:lang w:val="zh-Hans" w:eastAsia="zh-CN"/>
            <w:rPrChange w:id="116" w:author="Dylan Wang" w:date="2016-12-16T09:48:00Z">
              <w:rPr>
                <w:rFonts w:ascii="微软雅黑" w:eastAsia="微软雅黑" w:hAnsi="微软雅黑" w:hint="eastAsia"/>
                <w:color w:val="000000"/>
                <w:spacing w:val="-26"/>
                <w:sz w:val="20"/>
                <w:highlight w:val="yellow"/>
                <w:lang w:val="zh-Hans" w:eastAsia="zh-CN"/>
              </w:rPr>
            </w:rPrChange>
          </w:rPr>
          <w:delText>]</w:delText>
        </w:r>
      </w:del>
    </w:p>
    <w:p w:rsidR="00A84270" w:rsidRPr="00C756CF" w:rsidRDefault="00CF3299" w:rsidP="008474B1">
      <w:pPr>
        <w:spacing w:afterLines="100" w:after="240"/>
        <w:jc w:val="both"/>
        <w:textAlignment w:val="baseline"/>
        <w:rPr>
          <w:rFonts w:ascii="微软雅黑" w:eastAsia="微软雅黑" w:hAnsi="微软雅黑"/>
          <w:color w:val="000000"/>
          <w:spacing w:val="3"/>
          <w:sz w:val="20"/>
          <w:lang w:eastAsia="zh-CN"/>
        </w:rPr>
      </w:pPr>
      <w:r w:rsidRPr="00C756CF">
        <w:rPr>
          <w:rFonts w:ascii="微软雅黑" w:eastAsia="微软雅黑" w:hAnsi="微软雅黑"/>
          <w:color w:val="000000"/>
          <w:spacing w:val="3"/>
          <w:sz w:val="20"/>
          <w:lang w:eastAsia="zh-CN"/>
        </w:rPr>
        <w:t>3.</w:t>
      </w:r>
      <w:r w:rsidRPr="00C756CF">
        <w:rPr>
          <w:rFonts w:ascii="微软雅黑" w:eastAsia="微软雅黑" w:hAnsi="微软雅黑"/>
          <w:color w:val="000000"/>
          <w:spacing w:val="3"/>
          <w:sz w:val="20"/>
          <w:lang w:val="zh-Hans" w:eastAsia="zh-CN"/>
        </w:rPr>
        <w:t>交付时间、交货和外包</w:t>
      </w:r>
    </w:p>
    <w:p w:rsidR="000D5F7B" w:rsidRPr="00C756CF" w:rsidRDefault="00CF3299" w:rsidP="008474B1">
      <w:pPr>
        <w:spacing w:afterLines="100" w:after="240"/>
        <w:jc w:val="both"/>
        <w:textAlignment w:val="baseline"/>
        <w:rPr>
          <w:rFonts w:ascii="微软雅黑" w:eastAsia="微软雅黑" w:hAnsi="微软雅黑"/>
          <w:color w:val="000000"/>
          <w:sz w:val="20"/>
          <w:lang w:eastAsia="zh-CN"/>
        </w:rPr>
      </w:pPr>
      <w:r w:rsidRPr="00C756CF">
        <w:rPr>
          <w:rFonts w:ascii="微软雅黑" w:eastAsia="微软雅黑" w:hAnsi="微软雅黑"/>
          <w:color w:val="000000"/>
          <w:sz w:val="20"/>
          <w:lang w:eastAsia="zh-CN"/>
        </w:rPr>
        <w:t>3.1</w:t>
      </w:r>
      <w:r w:rsidRPr="00C756CF">
        <w:rPr>
          <w:rFonts w:ascii="微软雅黑" w:eastAsia="微软雅黑" w:hAnsi="微软雅黑"/>
          <w:color w:val="000000"/>
          <w:sz w:val="20"/>
          <w:lang w:val="zh-Hans" w:eastAsia="zh-CN"/>
        </w:rPr>
        <w:t>订单应注明</w:t>
      </w:r>
      <w:r w:rsidR="00547F36">
        <w:rPr>
          <w:rFonts w:ascii="微软雅黑" w:eastAsia="微软雅黑" w:hAnsi="微软雅黑" w:hint="eastAsia"/>
          <w:color w:val="000000"/>
          <w:sz w:val="20"/>
          <w:lang w:val="zh-Hans" w:eastAsia="zh-CN"/>
        </w:rPr>
        <w:t>交付（定</w:t>
      </w:r>
      <w:r w:rsidR="00547F36">
        <w:rPr>
          <w:rFonts w:ascii="微软雅黑" w:eastAsia="微软雅黑" w:hAnsi="微软雅黑"/>
          <w:color w:val="000000"/>
          <w:sz w:val="20"/>
          <w:lang w:val="zh-Hans" w:eastAsia="zh-CN"/>
        </w:rPr>
        <w:t>义见下文</w:t>
      </w:r>
      <w:r w:rsidR="00547F36">
        <w:rPr>
          <w:rFonts w:ascii="微软雅黑" w:eastAsia="微软雅黑" w:hAnsi="微软雅黑" w:hint="eastAsia"/>
          <w:color w:val="000000"/>
          <w:sz w:val="20"/>
          <w:lang w:val="zh-Hans" w:eastAsia="zh-CN"/>
        </w:rPr>
        <w:t>）</w:t>
      </w:r>
      <w:r w:rsidRPr="00C756CF">
        <w:rPr>
          <w:rFonts w:ascii="微软雅黑" w:eastAsia="微软雅黑" w:hAnsi="微软雅黑"/>
          <w:color w:val="000000"/>
          <w:sz w:val="20"/>
          <w:lang w:val="zh-Hans" w:eastAsia="zh-CN"/>
        </w:rPr>
        <w:t>货物的时间。交付</w:t>
      </w:r>
      <w:r w:rsidR="00336CCF">
        <w:rPr>
          <w:rFonts w:ascii="微软雅黑" w:eastAsia="微软雅黑" w:hAnsi="微软雅黑" w:hint="eastAsia"/>
          <w:color w:val="000000"/>
          <w:sz w:val="20"/>
          <w:lang w:val="zh-Hans" w:eastAsia="zh-CN"/>
        </w:rPr>
        <w:t>时间</w:t>
      </w:r>
      <w:r w:rsidRPr="00C756CF">
        <w:rPr>
          <w:rFonts w:ascii="微软雅黑" w:eastAsia="微软雅黑" w:hAnsi="微软雅黑"/>
          <w:color w:val="000000"/>
          <w:sz w:val="20"/>
          <w:lang w:val="zh-Hans" w:eastAsia="zh-CN"/>
        </w:rPr>
        <w:t>极为重要</w:t>
      </w:r>
      <w:r w:rsidR="00336CCF">
        <w:rPr>
          <w:rFonts w:ascii="微软雅黑" w:eastAsia="微软雅黑" w:hAnsi="微软雅黑" w:hint="eastAsia"/>
          <w:color w:val="000000"/>
          <w:sz w:val="20"/>
          <w:lang w:eastAsia="zh-CN"/>
        </w:rPr>
        <w:t>。</w:t>
      </w:r>
      <w:r w:rsidRPr="00C756CF">
        <w:rPr>
          <w:rFonts w:ascii="微软雅黑" w:eastAsia="微软雅黑" w:hAnsi="微软雅黑"/>
          <w:color w:val="000000"/>
          <w:sz w:val="20"/>
          <w:lang w:val="zh-Hans" w:eastAsia="zh-CN"/>
        </w:rPr>
        <w:t>如果</w:t>
      </w:r>
      <w:r w:rsidR="00336CCF">
        <w:rPr>
          <w:rFonts w:ascii="微软雅黑" w:eastAsia="微软雅黑" w:hAnsi="微软雅黑" w:hint="eastAsia"/>
          <w:color w:val="000000"/>
          <w:sz w:val="20"/>
          <w:lang w:val="zh-Hans" w:eastAsia="zh-CN"/>
        </w:rPr>
        <w:t>供应</w:t>
      </w:r>
      <w:r w:rsidR="00336CCF">
        <w:rPr>
          <w:rFonts w:ascii="微软雅黑" w:eastAsia="微软雅黑" w:hAnsi="微软雅黑"/>
          <w:color w:val="000000"/>
          <w:sz w:val="20"/>
          <w:lang w:val="zh-Hans" w:eastAsia="zh-CN"/>
        </w:rPr>
        <w:t>商</w:t>
      </w:r>
      <w:r w:rsidR="00336CCF">
        <w:rPr>
          <w:rFonts w:ascii="微软雅黑" w:eastAsia="微软雅黑" w:hAnsi="微软雅黑" w:hint="eastAsia"/>
          <w:color w:val="000000"/>
          <w:sz w:val="20"/>
          <w:lang w:val="zh-Hans" w:eastAsia="zh-CN"/>
        </w:rPr>
        <w:t>延期</w:t>
      </w:r>
      <w:r w:rsidR="00336CCF">
        <w:rPr>
          <w:rFonts w:ascii="微软雅黑" w:eastAsia="微软雅黑" w:hAnsi="微软雅黑"/>
          <w:color w:val="000000"/>
          <w:sz w:val="20"/>
          <w:lang w:val="zh-Hans" w:eastAsia="zh-CN"/>
        </w:rPr>
        <w:t>交付</w:t>
      </w:r>
      <w:r w:rsidR="00227B7B">
        <w:rPr>
          <w:rFonts w:ascii="微软雅黑" w:eastAsia="微软雅黑" w:hAnsi="微软雅黑" w:hint="eastAsia"/>
          <w:color w:val="000000"/>
          <w:sz w:val="20"/>
          <w:lang w:val="zh-Hans" w:eastAsia="zh-CN"/>
        </w:rPr>
        <w:t>全部</w:t>
      </w:r>
      <w:r w:rsidR="00227B7B">
        <w:rPr>
          <w:rFonts w:ascii="微软雅黑" w:eastAsia="微软雅黑" w:hAnsi="微软雅黑"/>
          <w:color w:val="000000"/>
          <w:sz w:val="20"/>
          <w:lang w:val="zh-Hans" w:eastAsia="zh-CN"/>
        </w:rPr>
        <w:t>或部分</w:t>
      </w:r>
      <w:r w:rsidR="00336CCF">
        <w:rPr>
          <w:rFonts w:ascii="微软雅黑" w:eastAsia="微软雅黑" w:hAnsi="微软雅黑" w:hint="eastAsia"/>
          <w:color w:val="000000"/>
          <w:sz w:val="20"/>
          <w:lang w:val="zh-Hans" w:eastAsia="zh-CN"/>
        </w:rPr>
        <w:t>货物</w:t>
      </w:r>
      <w:r w:rsidR="00F240AA">
        <w:rPr>
          <w:rFonts w:ascii="微软雅黑" w:eastAsia="微软雅黑" w:hAnsi="微软雅黑" w:hint="eastAsia"/>
          <w:color w:val="000000"/>
          <w:sz w:val="20"/>
          <w:lang w:eastAsia="zh-CN"/>
        </w:rPr>
        <w:t>（</w:t>
      </w:r>
      <w:r w:rsidR="00F240AA" w:rsidRPr="00C756CF">
        <w:rPr>
          <w:rFonts w:ascii="微软雅黑" w:eastAsia="微软雅黑" w:hAnsi="微软雅黑"/>
          <w:color w:val="000000"/>
          <w:sz w:val="20"/>
          <w:lang w:val="zh-Hans" w:eastAsia="zh-CN"/>
        </w:rPr>
        <w:t>包括</w:t>
      </w:r>
      <w:r w:rsidR="00F240AA">
        <w:rPr>
          <w:rFonts w:ascii="微软雅黑" w:eastAsia="微软雅黑" w:hAnsi="微软雅黑" w:hint="eastAsia"/>
          <w:color w:val="000000"/>
          <w:sz w:val="20"/>
          <w:lang w:val="zh-Hans" w:eastAsia="zh-CN"/>
        </w:rPr>
        <w:t>有关</w:t>
      </w:r>
      <w:r w:rsidR="00F240AA">
        <w:rPr>
          <w:rFonts w:ascii="微软雅黑" w:eastAsia="微软雅黑" w:hAnsi="微软雅黑"/>
          <w:color w:val="000000"/>
          <w:sz w:val="20"/>
          <w:lang w:val="zh-Hans" w:eastAsia="zh-CN"/>
        </w:rPr>
        <w:t>文</w:t>
      </w:r>
      <w:r w:rsidR="00F240AA">
        <w:rPr>
          <w:rFonts w:ascii="微软雅黑" w:eastAsia="微软雅黑" w:hAnsi="微软雅黑" w:hint="eastAsia"/>
          <w:color w:val="000000"/>
          <w:sz w:val="20"/>
          <w:lang w:val="zh-Hans" w:eastAsia="zh-CN"/>
        </w:rPr>
        <w:t>件）</w:t>
      </w:r>
      <w:r w:rsidR="00336CCF">
        <w:rPr>
          <w:rFonts w:ascii="微软雅黑" w:eastAsia="微软雅黑" w:hAnsi="微软雅黑" w:hint="eastAsia"/>
          <w:color w:val="000000"/>
          <w:sz w:val="20"/>
          <w:lang w:eastAsia="zh-CN"/>
        </w:rPr>
        <w:t>，</w:t>
      </w:r>
      <w:r w:rsidRPr="00C756CF">
        <w:rPr>
          <w:rFonts w:ascii="微软雅黑" w:eastAsia="微软雅黑" w:hAnsi="微软雅黑"/>
          <w:color w:val="000000"/>
          <w:sz w:val="20"/>
          <w:lang w:val="zh-Hans" w:eastAsia="zh-CN"/>
        </w:rPr>
        <w:t>则无需另行通知</w:t>
      </w:r>
      <w:r w:rsidR="00336CCF">
        <w:rPr>
          <w:rFonts w:ascii="微软雅黑" w:eastAsia="微软雅黑" w:hAnsi="微软雅黑" w:hint="eastAsia"/>
          <w:color w:val="000000"/>
          <w:sz w:val="20"/>
          <w:lang w:eastAsia="zh-CN"/>
        </w:rPr>
        <w:t>，</w:t>
      </w:r>
      <w:r w:rsidR="004A6522">
        <w:rPr>
          <w:rFonts w:ascii="微软雅黑" w:eastAsia="微软雅黑" w:hAnsi="微软雅黑"/>
          <w:color w:val="000000"/>
          <w:sz w:val="20"/>
          <w:lang w:val="zh-Hans" w:eastAsia="zh-CN"/>
        </w:rPr>
        <w:t>供应商</w:t>
      </w:r>
      <w:r w:rsidR="00336CCF">
        <w:rPr>
          <w:rFonts w:ascii="微软雅黑" w:eastAsia="微软雅黑" w:hAnsi="微软雅黑" w:hint="eastAsia"/>
          <w:color w:val="000000"/>
          <w:sz w:val="20"/>
          <w:lang w:val="zh-Hans" w:eastAsia="zh-CN"/>
        </w:rPr>
        <w:t>应</w:t>
      </w:r>
      <w:r w:rsidRPr="00C756CF">
        <w:rPr>
          <w:rFonts w:ascii="微软雅黑" w:eastAsia="微软雅黑" w:hAnsi="微软雅黑"/>
          <w:color w:val="000000"/>
          <w:sz w:val="20"/>
          <w:lang w:val="zh-Hans" w:eastAsia="zh-CN"/>
        </w:rPr>
        <w:t>被视为违约</w:t>
      </w:r>
      <w:r w:rsidR="00407968">
        <w:rPr>
          <w:rFonts w:ascii="微软雅黑" w:eastAsia="微软雅黑" w:hAnsi="微软雅黑" w:hint="eastAsia"/>
          <w:color w:val="000000"/>
          <w:sz w:val="20"/>
          <w:lang w:eastAsia="zh-CN"/>
        </w:rPr>
        <w:t>。</w:t>
      </w:r>
      <w:r w:rsidRPr="00C756CF">
        <w:rPr>
          <w:rFonts w:ascii="微软雅黑" w:eastAsia="微软雅黑" w:hAnsi="微软雅黑"/>
          <w:color w:val="000000"/>
          <w:sz w:val="20"/>
          <w:lang w:val="zh-Hans" w:eastAsia="zh-CN"/>
        </w:rPr>
        <w:t>如果</w:t>
      </w:r>
      <w:r w:rsidR="00407968">
        <w:rPr>
          <w:rFonts w:ascii="微软雅黑" w:eastAsia="微软雅黑" w:hAnsi="微软雅黑" w:hint="eastAsia"/>
          <w:color w:val="000000"/>
          <w:sz w:val="20"/>
          <w:lang w:val="zh-Hans" w:eastAsia="zh-CN"/>
        </w:rPr>
        <w:t>供应商</w:t>
      </w:r>
      <w:r w:rsidR="00407968">
        <w:rPr>
          <w:rFonts w:ascii="微软雅黑" w:eastAsia="微软雅黑" w:hAnsi="微软雅黑"/>
          <w:color w:val="000000"/>
          <w:sz w:val="20"/>
          <w:lang w:val="zh-Hans" w:eastAsia="zh-CN"/>
        </w:rPr>
        <w:t>预计无法在交付时间</w:t>
      </w:r>
      <w:r w:rsidR="00407968">
        <w:rPr>
          <w:rFonts w:ascii="微软雅黑" w:eastAsia="微软雅黑" w:hAnsi="微软雅黑" w:hint="eastAsia"/>
          <w:color w:val="000000"/>
          <w:sz w:val="20"/>
          <w:lang w:val="zh-Hans" w:eastAsia="zh-CN"/>
        </w:rPr>
        <w:t>交付</w:t>
      </w:r>
      <w:r w:rsidR="00407968">
        <w:rPr>
          <w:rFonts w:ascii="微软雅黑" w:eastAsia="微软雅黑" w:hAnsi="微软雅黑"/>
          <w:color w:val="000000"/>
          <w:sz w:val="20"/>
          <w:lang w:val="zh-Hans" w:eastAsia="zh-CN"/>
        </w:rPr>
        <w:t>货物，则</w:t>
      </w:r>
      <w:r w:rsidR="004A6522">
        <w:rPr>
          <w:rFonts w:ascii="微软雅黑" w:eastAsia="微软雅黑" w:hAnsi="微软雅黑"/>
          <w:color w:val="000000"/>
          <w:sz w:val="20"/>
          <w:lang w:val="zh-Hans" w:eastAsia="zh-CN"/>
        </w:rPr>
        <w:t>供应商</w:t>
      </w:r>
      <w:r w:rsidRPr="00C756CF">
        <w:rPr>
          <w:rFonts w:ascii="微软雅黑" w:eastAsia="微软雅黑" w:hAnsi="微软雅黑"/>
          <w:color w:val="000000"/>
          <w:sz w:val="20"/>
          <w:lang w:val="zh-Hans" w:eastAsia="zh-CN"/>
        </w:rPr>
        <w:t>应立即书面通知买方</w:t>
      </w:r>
      <w:r w:rsidR="00407968">
        <w:rPr>
          <w:rFonts w:ascii="微软雅黑" w:eastAsia="微软雅黑" w:hAnsi="微软雅黑" w:hint="eastAsia"/>
          <w:color w:val="000000"/>
          <w:sz w:val="20"/>
          <w:lang w:eastAsia="zh-CN"/>
        </w:rPr>
        <w:t>，</w:t>
      </w:r>
      <w:r w:rsidR="00407968">
        <w:rPr>
          <w:rFonts w:ascii="微软雅黑" w:eastAsia="微软雅黑" w:hAnsi="微软雅黑"/>
          <w:color w:val="000000"/>
          <w:sz w:val="20"/>
          <w:lang w:eastAsia="zh-CN"/>
        </w:rPr>
        <w:t>但</w:t>
      </w:r>
      <w:r w:rsidRPr="00C756CF">
        <w:rPr>
          <w:rFonts w:ascii="微软雅黑" w:eastAsia="微软雅黑" w:hAnsi="微软雅黑"/>
          <w:color w:val="000000"/>
          <w:sz w:val="20"/>
          <w:lang w:val="zh-Hans" w:eastAsia="zh-CN"/>
        </w:rPr>
        <w:t>该等通知不影响买方</w:t>
      </w:r>
      <w:r w:rsidR="00407968">
        <w:rPr>
          <w:rFonts w:ascii="微软雅黑" w:eastAsia="微软雅黑" w:hAnsi="微软雅黑" w:hint="eastAsia"/>
          <w:color w:val="000000"/>
          <w:sz w:val="20"/>
          <w:lang w:val="zh-Hans" w:eastAsia="zh-CN"/>
        </w:rPr>
        <w:t>主张</w:t>
      </w:r>
      <w:r w:rsidR="00407968">
        <w:rPr>
          <w:rFonts w:ascii="微软雅黑" w:eastAsia="微软雅黑" w:hAnsi="微软雅黑"/>
          <w:color w:val="000000"/>
          <w:sz w:val="20"/>
          <w:lang w:val="zh-Hans" w:eastAsia="zh-CN"/>
        </w:rPr>
        <w:t>供应商</w:t>
      </w:r>
      <w:r w:rsidR="00407968">
        <w:rPr>
          <w:rFonts w:ascii="微软雅黑" w:eastAsia="微软雅黑" w:hAnsi="微软雅黑" w:hint="eastAsia"/>
          <w:color w:val="000000"/>
          <w:sz w:val="20"/>
          <w:lang w:val="zh-Hans" w:eastAsia="zh-CN"/>
        </w:rPr>
        <w:t>违约</w:t>
      </w:r>
      <w:r w:rsidRPr="00C756CF">
        <w:rPr>
          <w:rFonts w:ascii="微软雅黑" w:eastAsia="微软雅黑" w:hAnsi="微软雅黑"/>
          <w:color w:val="000000"/>
          <w:sz w:val="20"/>
          <w:lang w:val="zh-Hans" w:eastAsia="zh-CN"/>
        </w:rPr>
        <w:t>的权利。</w:t>
      </w:r>
    </w:p>
    <w:p w:rsidR="008B158F" w:rsidRDefault="000D5F7B" w:rsidP="008474B1">
      <w:pPr>
        <w:spacing w:afterLines="100" w:after="240"/>
        <w:jc w:val="both"/>
        <w:textAlignment w:val="baseline"/>
        <w:rPr>
          <w:rFonts w:ascii="微软雅黑" w:eastAsia="微软雅黑" w:hAnsi="微软雅黑"/>
          <w:color w:val="000000"/>
          <w:spacing w:val="3"/>
          <w:sz w:val="20"/>
          <w:lang w:val="zh-Hans" w:eastAsia="zh-CN"/>
        </w:rPr>
      </w:pPr>
      <w:r>
        <w:rPr>
          <w:rFonts w:ascii="微软雅黑" w:eastAsia="微软雅黑" w:hAnsi="微软雅黑"/>
          <w:color w:val="000000"/>
          <w:sz w:val="20"/>
          <w:lang w:eastAsia="zh-CN"/>
        </w:rPr>
        <w:t>3.2</w:t>
      </w:r>
      <w:r w:rsidR="00CF3299" w:rsidRPr="00C756CF">
        <w:rPr>
          <w:rFonts w:ascii="微软雅黑" w:eastAsia="微软雅黑" w:hAnsi="微软雅黑"/>
          <w:color w:val="000000"/>
          <w:sz w:val="20"/>
          <w:lang w:val="zh-Hans" w:eastAsia="zh-CN"/>
        </w:rPr>
        <w:t>在不给供应</w:t>
      </w:r>
      <w:proofErr w:type="gramStart"/>
      <w:r w:rsidR="00CF3299" w:rsidRPr="00C756CF">
        <w:rPr>
          <w:rFonts w:ascii="微软雅黑" w:eastAsia="微软雅黑" w:hAnsi="微软雅黑"/>
          <w:color w:val="000000"/>
          <w:sz w:val="20"/>
          <w:lang w:val="zh-Hans" w:eastAsia="zh-CN"/>
        </w:rPr>
        <w:t>商增加</w:t>
      </w:r>
      <w:proofErr w:type="gramEnd"/>
      <w:r w:rsidR="002E740C">
        <w:rPr>
          <w:rFonts w:ascii="微软雅黑" w:eastAsia="微软雅黑" w:hAnsi="微软雅黑" w:hint="eastAsia"/>
          <w:color w:val="000000"/>
          <w:sz w:val="20"/>
          <w:lang w:val="zh-Hans" w:eastAsia="zh-CN"/>
        </w:rPr>
        <w:t>额外成本</w:t>
      </w:r>
      <w:r w:rsidR="00CF3299" w:rsidRPr="00C756CF">
        <w:rPr>
          <w:rFonts w:ascii="微软雅黑" w:eastAsia="微软雅黑" w:hAnsi="微软雅黑"/>
          <w:color w:val="000000"/>
          <w:sz w:val="20"/>
          <w:lang w:val="zh-Hans" w:eastAsia="zh-CN"/>
        </w:rPr>
        <w:t>的前提下</w:t>
      </w:r>
      <w:r w:rsidR="002E740C">
        <w:rPr>
          <w:rFonts w:ascii="微软雅黑" w:eastAsia="微软雅黑" w:hAnsi="微软雅黑" w:hint="eastAsia"/>
          <w:color w:val="000000"/>
          <w:sz w:val="20"/>
          <w:lang w:eastAsia="zh-CN"/>
        </w:rPr>
        <w:t>，</w:t>
      </w:r>
      <w:r w:rsidR="00CF3299" w:rsidRPr="00C756CF">
        <w:rPr>
          <w:rFonts w:ascii="微软雅黑" w:eastAsia="微软雅黑" w:hAnsi="微软雅黑"/>
          <w:color w:val="000000"/>
          <w:sz w:val="20"/>
          <w:lang w:val="zh-Hans" w:eastAsia="zh-CN"/>
        </w:rPr>
        <w:t>买方可</w:t>
      </w:r>
      <w:r w:rsidR="002E740C">
        <w:rPr>
          <w:rFonts w:ascii="微软雅黑" w:eastAsia="微软雅黑" w:hAnsi="微软雅黑" w:hint="eastAsia"/>
          <w:color w:val="000000"/>
          <w:sz w:val="20"/>
          <w:lang w:val="zh-Hans" w:eastAsia="zh-CN"/>
        </w:rPr>
        <w:t>通过</w:t>
      </w:r>
      <w:r w:rsidR="002E740C">
        <w:rPr>
          <w:rFonts w:ascii="微软雅黑" w:eastAsia="微软雅黑" w:hAnsi="微软雅黑"/>
          <w:color w:val="000000"/>
          <w:sz w:val="20"/>
          <w:lang w:val="zh-Hans" w:eastAsia="zh-CN"/>
        </w:rPr>
        <w:t>书面通知</w:t>
      </w:r>
      <w:r w:rsidR="002E740C">
        <w:rPr>
          <w:rFonts w:ascii="微软雅黑" w:eastAsia="微软雅黑" w:hAnsi="微软雅黑" w:hint="eastAsia"/>
          <w:color w:val="000000"/>
          <w:sz w:val="20"/>
          <w:lang w:val="zh-Hans" w:eastAsia="zh-CN"/>
        </w:rPr>
        <w:t>供应</w:t>
      </w:r>
      <w:r w:rsidR="002E740C">
        <w:rPr>
          <w:rFonts w:ascii="微软雅黑" w:eastAsia="微软雅黑" w:hAnsi="微软雅黑"/>
          <w:color w:val="000000"/>
          <w:sz w:val="20"/>
          <w:lang w:val="zh-Hans" w:eastAsia="zh-CN"/>
        </w:rPr>
        <w:t>商</w:t>
      </w:r>
      <w:r w:rsidR="00CF3299" w:rsidRPr="00C756CF">
        <w:rPr>
          <w:rFonts w:ascii="微软雅黑" w:eastAsia="微软雅黑" w:hAnsi="微软雅黑"/>
          <w:color w:val="000000"/>
          <w:sz w:val="20"/>
          <w:lang w:val="zh-Hans" w:eastAsia="zh-CN"/>
        </w:rPr>
        <w:t>调整</w:t>
      </w:r>
      <w:r w:rsidR="002E740C">
        <w:rPr>
          <w:rFonts w:ascii="微软雅黑" w:eastAsia="微软雅黑" w:hAnsi="微软雅黑" w:hint="eastAsia"/>
          <w:color w:val="000000"/>
          <w:sz w:val="20"/>
          <w:lang w:val="zh-Hans" w:eastAsia="zh-CN"/>
        </w:rPr>
        <w:t>货物</w:t>
      </w:r>
      <w:r w:rsidR="002E740C">
        <w:rPr>
          <w:rFonts w:ascii="微软雅黑" w:eastAsia="微软雅黑" w:hAnsi="微软雅黑"/>
          <w:color w:val="000000"/>
          <w:sz w:val="20"/>
          <w:lang w:val="zh-Hans" w:eastAsia="zh-CN"/>
        </w:rPr>
        <w:t>的交付时间</w:t>
      </w:r>
      <w:r w:rsidR="00CF3299" w:rsidRPr="00C756CF">
        <w:rPr>
          <w:rFonts w:ascii="微软雅黑" w:eastAsia="微软雅黑" w:hAnsi="微软雅黑"/>
          <w:color w:val="000000"/>
          <w:sz w:val="20"/>
          <w:lang w:val="zh-Hans" w:eastAsia="zh-CN"/>
        </w:rPr>
        <w:t>。</w:t>
      </w:r>
    </w:p>
    <w:p w:rsidR="004471D0" w:rsidRPr="008474B1" w:rsidRDefault="008B158F" w:rsidP="008474B1">
      <w:pPr>
        <w:spacing w:afterLines="100" w:after="240"/>
        <w:jc w:val="both"/>
        <w:textAlignment w:val="baseline"/>
        <w:rPr>
          <w:rFonts w:ascii="微软雅黑" w:eastAsia="微软雅黑" w:hAnsi="微软雅黑"/>
          <w:color w:val="000000"/>
          <w:spacing w:val="3"/>
          <w:sz w:val="20"/>
          <w:lang w:eastAsia="zh-CN"/>
        </w:rPr>
      </w:pPr>
      <w:r>
        <w:rPr>
          <w:rFonts w:ascii="微软雅黑" w:eastAsia="微软雅黑" w:hAnsi="微软雅黑" w:hint="eastAsia"/>
          <w:color w:val="000000"/>
          <w:spacing w:val="3"/>
          <w:sz w:val="20"/>
          <w:lang w:val="zh-Hans" w:eastAsia="zh-CN"/>
        </w:rPr>
        <w:t>3.</w:t>
      </w:r>
      <w:r w:rsidR="00B11840">
        <w:rPr>
          <w:rFonts w:ascii="微软雅黑" w:eastAsia="微软雅黑" w:hAnsi="微软雅黑"/>
          <w:color w:val="000000"/>
          <w:spacing w:val="3"/>
          <w:sz w:val="20"/>
          <w:lang w:val="zh-Hans" w:eastAsia="zh-CN"/>
        </w:rPr>
        <w:t>3</w:t>
      </w:r>
      <w:r w:rsidR="002D331A">
        <w:rPr>
          <w:rFonts w:ascii="微软雅黑" w:eastAsia="微软雅黑" w:hAnsi="微软雅黑" w:hint="eastAsia"/>
          <w:color w:val="000000"/>
          <w:spacing w:val="3"/>
          <w:sz w:val="20"/>
          <w:lang w:val="zh-Hans" w:eastAsia="zh-CN"/>
        </w:rPr>
        <w:t>供应</w:t>
      </w:r>
      <w:r w:rsidR="002D331A">
        <w:rPr>
          <w:rFonts w:ascii="微软雅黑" w:eastAsia="微软雅黑" w:hAnsi="微软雅黑"/>
          <w:color w:val="000000"/>
          <w:spacing w:val="3"/>
          <w:sz w:val="20"/>
          <w:lang w:val="zh-Hans" w:eastAsia="zh-CN"/>
        </w:rPr>
        <w:t>商应</w:t>
      </w:r>
      <w:r w:rsidR="002D331A">
        <w:rPr>
          <w:rFonts w:ascii="微软雅黑" w:eastAsia="微软雅黑" w:hAnsi="微软雅黑" w:hint="eastAsia"/>
          <w:color w:val="000000"/>
          <w:spacing w:val="3"/>
          <w:sz w:val="20"/>
          <w:lang w:val="zh-Hans" w:eastAsia="zh-CN"/>
        </w:rPr>
        <w:t>通过</w:t>
      </w:r>
      <w:r w:rsidR="002D331A">
        <w:rPr>
          <w:rFonts w:ascii="微软雅黑" w:eastAsia="微软雅黑" w:hAnsi="微软雅黑"/>
          <w:color w:val="000000"/>
          <w:spacing w:val="3"/>
          <w:sz w:val="20"/>
          <w:lang w:val="zh-Hans" w:eastAsia="zh-CN"/>
        </w:rPr>
        <w:t>在订单</w:t>
      </w:r>
      <w:r w:rsidR="002D331A">
        <w:rPr>
          <w:rFonts w:ascii="微软雅黑" w:eastAsia="微软雅黑" w:hAnsi="微软雅黑" w:hint="eastAsia"/>
          <w:color w:val="000000"/>
          <w:spacing w:val="3"/>
          <w:sz w:val="20"/>
          <w:lang w:val="zh-Hans" w:eastAsia="zh-CN"/>
        </w:rPr>
        <w:t>注明</w:t>
      </w:r>
      <w:r w:rsidR="002D331A">
        <w:rPr>
          <w:rFonts w:ascii="微软雅黑" w:eastAsia="微软雅黑" w:hAnsi="微软雅黑"/>
          <w:color w:val="000000"/>
          <w:spacing w:val="3"/>
          <w:sz w:val="20"/>
          <w:lang w:val="zh-Hans" w:eastAsia="zh-CN"/>
        </w:rPr>
        <w:t>的</w:t>
      </w:r>
      <w:r w:rsidR="002D331A">
        <w:rPr>
          <w:rFonts w:ascii="微软雅黑" w:eastAsia="微软雅黑" w:hAnsi="微软雅黑" w:hint="eastAsia"/>
          <w:color w:val="000000"/>
          <w:spacing w:val="3"/>
          <w:sz w:val="20"/>
          <w:lang w:val="zh-Hans" w:eastAsia="zh-CN"/>
        </w:rPr>
        <w:t>送货</w:t>
      </w:r>
      <w:r w:rsidR="002D331A">
        <w:rPr>
          <w:rFonts w:ascii="微软雅黑" w:eastAsia="微软雅黑" w:hAnsi="微软雅黑"/>
          <w:color w:val="000000"/>
          <w:spacing w:val="3"/>
          <w:sz w:val="20"/>
          <w:lang w:val="zh-Hans" w:eastAsia="zh-CN"/>
        </w:rPr>
        <w:t>地点卸载货物的方式向买方交付</w:t>
      </w:r>
      <w:r w:rsidR="002D331A">
        <w:rPr>
          <w:rFonts w:ascii="微软雅黑" w:eastAsia="微软雅黑" w:hAnsi="微软雅黑" w:hint="eastAsia"/>
          <w:color w:val="000000"/>
          <w:spacing w:val="3"/>
          <w:sz w:val="20"/>
          <w:lang w:val="zh-Hans" w:eastAsia="zh-CN"/>
        </w:rPr>
        <w:t>货物</w:t>
      </w:r>
      <w:r w:rsidR="002D331A">
        <w:rPr>
          <w:rFonts w:ascii="微软雅黑" w:eastAsia="微软雅黑" w:hAnsi="微软雅黑"/>
          <w:color w:val="000000"/>
          <w:spacing w:val="3"/>
          <w:sz w:val="20"/>
          <w:lang w:val="zh-Hans" w:eastAsia="zh-CN"/>
        </w:rPr>
        <w:t>，</w:t>
      </w:r>
      <w:r>
        <w:rPr>
          <w:rFonts w:ascii="微软雅黑" w:eastAsia="微软雅黑" w:hAnsi="微软雅黑"/>
          <w:color w:val="000000"/>
          <w:spacing w:val="3"/>
          <w:sz w:val="20"/>
          <w:lang w:eastAsia="zh-CN"/>
        </w:rPr>
        <w:t>买方有权在</w:t>
      </w:r>
      <w:r>
        <w:rPr>
          <w:rFonts w:ascii="微软雅黑" w:eastAsia="微软雅黑" w:hAnsi="微软雅黑" w:hint="eastAsia"/>
          <w:color w:val="000000"/>
          <w:spacing w:val="3"/>
          <w:sz w:val="20"/>
          <w:lang w:eastAsia="zh-CN"/>
        </w:rPr>
        <w:t>接受</w:t>
      </w:r>
      <w:r>
        <w:rPr>
          <w:rFonts w:ascii="微软雅黑" w:eastAsia="微软雅黑" w:hAnsi="微软雅黑"/>
          <w:color w:val="000000"/>
          <w:spacing w:val="3"/>
          <w:sz w:val="20"/>
          <w:lang w:eastAsia="zh-CN"/>
        </w:rPr>
        <w:t>货物之前</w:t>
      </w:r>
      <w:r w:rsidR="000E1834">
        <w:rPr>
          <w:rFonts w:ascii="微软雅黑" w:eastAsia="微软雅黑" w:hAnsi="微软雅黑" w:hint="eastAsia"/>
          <w:color w:val="000000"/>
          <w:spacing w:val="3"/>
          <w:sz w:val="20"/>
          <w:lang w:eastAsia="zh-CN"/>
        </w:rPr>
        <w:t>检验</w:t>
      </w:r>
      <w:r>
        <w:rPr>
          <w:rFonts w:ascii="微软雅黑" w:eastAsia="微软雅黑" w:hAnsi="微软雅黑"/>
          <w:color w:val="000000"/>
          <w:spacing w:val="3"/>
          <w:sz w:val="20"/>
          <w:lang w:eastAsia="zh-CN"/>
        </w:rPr>
        <w:t>货物</w:t>
      </w:r>
      <w:r>
        <w:rPr>
          <w:rFonts w:ascii="微软雅黑" w:eastAsia="微软雅黑" w:hAnsi="微软雅黑" w:hint="eastAsia"/>
          <w:color w:val="000000"/>
          <w:spacing w:val="3"/>
          <w:sz w:val="20"/>
          <w:lang w:eastAsia="zh-CN"/>
        </w:rPr>
        <w:t>，</w:t>
      </w:r>
      <w:r w:rsidR="000950C2">
        <w:rPr>
          <w:rFonts w:ascii="微软雅黑" w:eastAsia="微软雅黑" w:hAnsi="微软雅黑" w:hint="eastAsia"/>
          <w:color w:val="000000"/>
          <w:spacing w:val="3"/>
          <w:sz w:val="20"/>
          <w:lang w:eastAsia="zh-CN"/>
        </w:rPr>
        <w:t>货物</w:t>
      </w:r>
      <w:r w:rsidR="000950C2">
        <w:rPr>
          <w:rFonts w:ascii="微软雅黑" w:eastAsia="微软雅黑" w:hAnsi="微软雅黑"/>
          <w:color w:val="000000"/>
          <w:spacing w:val="3"/>
          <w:sz w:val="20"/>
          <w:lang w:eastAsia="zh-CN"/>
        </w:rPr>
        <w:t>经</w:t>
      </w:r>
      <w:r>
        <w:rPr>
          <w:rFonts w:ascii="微软雅黑" w:eastAsia="微软雅黑" w:hAnsi="微软雅黑"/>
          <w:color w:val="000000"/>
          <w:spacing w:val="3"/>
          <w:sz w:val="20"/>
          <w:lang w:eastAsia="zh-CN"/>
        </w:rPr>
        <w:t>买方</w:t>
      </w:r>
      <w:r w:rsidR="000950C2">
        <w:rPr>
          <w:rFonts w:ascii="微软雅黑" w:eastAsia="微软雅黑" w:hAnsi="微软雅黑" w:hint="eastAsia"/>
          <w:color w:val="000000"/>
          <w:spacing w:val="3"/>
          <w:sz w:val="20"/>
          <w:lang w:eastAsia="zh-CN"/>
        </w:rPr>
        <w:t>检验</w:t>
      </w:r>
      <w:r w:rsidR="000950C2">
        <w:rPr>
          <w:rFonts w:ascii="微软雅黑" w:eastAsia="微软雅黑" w:hAnsi="微软雅黑"/>
          <w:color w:val="000000"/>
          <w:spacing w:val="3"/>
          <w:sz w:val="20"/>
          <w:lang w:eastAsia="zh-CN"/>
        </w:rPr>
        <w:t>并</w:t>
      </w:r>
      <w:r>
        <w:rPr>
          <w:rFonts w:ascii="微软雅黑" w:eastAsia="微软雅黑" w:hAnsi="微软雅黑"/>
          <w:color w:val="000000"/>
          <w:spacing w:val="3"/>
          <w:sz w:val="20"/>
          <w:lang w:eastAsia="zh-CN"/>
        </w:rPr>
        <w:t>在</w:t>
      </w:r>
      <w:r>
        <w:rPr>
          <w:rFonts w:ascii="微软雅黑" w:eastAsia="微软雅黑" w:hAnsi="微软雅黑" w:hint="eastAsia"/>
          <w:color w:val="000000"/>
          <w:spacing w:val="3"/>
          <w:sz w:val="20"/>
          <w:lang w:eastAsia="zh-CN"/>
        </w:rPr>
        <w:t>货物</w:t>
      </w:r>
      <w:r>
        <w:rPr>
          <w:rFonts w:ascii="微软雅黑" w:eastAsia="微软雅黑" w:hAnsi="微软雅黑"/>
          <w:color w:val="000000"/>
          <w:spacing w:val="3"/>
          <w:sz w:val="20"/>
          <w:lang w:eastAsia="zh-CN"/>
        </w:rPr>
        <w:t>接收单上签字后</w:t>
      </w:r>
      <w:r w:rsidR="000F48EA">
        <w:rPr>
          <w:rFonts w:ascii="微软雅黑" w:eastAsia="微软雅黑" w:hAnsi="微软雅黑" w:hint="eastAsia"/>
          <w:color w:val="000000"/>
          <w:spacing w:val="3"/>
          <w:sz w:val="20"/>
          <w:lang w:eastAsia="zh-CN"/>
        </w:rPr>
        <w:t>方</w:t>
      </w:r>
      <w:r>
        <w:rPr>
          <w:rFonts w:ascii="微软雅黑" w:eastAsia="微软雅黑" w:hAnsi="微软雅黑"/>
          <w:color w:val="000000"/>
          <w:spacing w:val="3"/>
          <w:sz w:val="20"/>
          <w:lang w:eastAsia="zh-CN"/>
        </w:rPr>
        <w:t>才</w:t>
      </w:r>
      <w:r>
        <w:rPr>
          <w:rFonts w:ascii="微软雅黑" w:eastAsia="微软雅黑" w:hAnsi="微软雅黑" w:hint="eastAsia"/>
          <w:color w:val="000000"/>
          <w:spacing w:val="3"/>
          <w:sz w:val="20"/>
          <w:lang w:eastAsia="zh-CN"/>
        </w:rPr>
        <w:t>视为</w:t>
      </w:r>
      <w:r w:rsidR="000F48EA">
        <w:rPr>
          <w:rFonts w:ascii="微软雅黑" w:eastAsia="微软雅黑" w:hAnsi="微软雅黑"/>
          <w:color w:val="000000"/>
          <w:spacing w:val="3"/>
          <w:sz w:val="20"/>
          <w:lang w:eastAsia="zh-CN"/>
        </w:rPr>
        <w:t>买方</w:t>
      </w:r>
      <w:r w:rsidR="00547F36">
        <w:rPr>
          <w:rFonts w:ascii="微软雅黑" w:eastAsia="微软雅黑" w:hAnsi="微软雅黑" w:hint="eastAsia"/>
          <w:color w:val="000000"/>
          <w:spacing w:val="3"/>
          <w:sz w:val="20"/>
          <w:lang w:eastAsia="zh-CN"/>
        </w:rPr>
        <w:t>已</w:t>
      </w:r>
      <w:r w:rsidR="000F48EA">
        <w:rPr>
          <w:rFonts w:ascii="微软雅黑" w:eastAsia="微软雅黑" w:hAnsi="微软雅黑"/>
          <w:color w:val="000000"/>
          <w:spacing w:val="3"/>
          <w:sz w:val="20"/>
          <w:lang w:eastAsia="zh-CN"/>
        </w:rPr>
        <w:t>接受</w:t>
      </w:r>
      <w:r>
        <w:rPr>
          <w:rFonts w:ascii="微软雅黑" w:eastAsia="微软雅黑" w:hAnsi="微软雅黑"/>
          <w:color w:val="000000"/>
          <w:spacing w:val="3"/>
          <w:sz w:val="20"/>
          <w:lang w:eastAsia="zh-CN"/>
        </w:rPr>
        <w:t>货物</w:t>
      </w:r>
      <w:r w:rsidR="000F48EA">
        <w:rPr>
          <w:rFonts w:ascii="微软雅黑" w:eastAsia="微软雅黑" w:hAnsi="微软雅黑" w:hint="eastAsia"/>
          <w:color w:val="000000"/>
          <w:spacing w:val="3"/>
          <w:sz w:val="20"/>
          <w:lang w:eastAsia="zh-CN"/>
        </w:rPr>
        <w:t>及</w:t>
      </w:r>
      <w:r w:rsidR="000F48EA">
        <w:rPr>
          <w:rFonts w:ascii="微软雅黑" w:eastAsia="微软雅黑" w:hAnsi="微软雅黑"/>
          <w:color w:val="000000"/>
          <w:spacing w:val="3"/>
          <w:sz w:val="20"/>
          <w:lang w:eastAsia="zh-CN"/>
        </w:rPr>
        <w:t>供应商</w:t>
      </w:r>
      <w:r w:rsidR="00547F36">
        <w:rPr>
          <w:rFonts w:ascii="微软雅黑" w:eastAsia="微软雅黑" w:hAnsi="微软雅黑" w:hint="eastAsia"/>
          <w:color w:val="000000"/>
          <w:spacing w:val="3"/>
          <w:sz w:val="20"/>
          <w:lang w:eastAsia="zh-CN"/>
        </w:rPr>
        <w:t>已</w:t>
      </w:r>
      <w:r w:rsidR="000F48EA">
        <w:rPr>
          <w:rFonts w:ascii="微软雅黑" w:eastAsia="微软雅黑" w:hAnsi="微软雅黑" w:hint="eastAsia"/>
          <w:color w:val="000000"/>
          <w:spacing w:val="3"/>
          <w:sz w:val="20"/>
          <w:lang w:eastAsia="zh-CN"/>
        </w:rPr>
        <w:t>交付</w:t>
      </w:r>
      <w:r w:rsidR="000F48EA">
        <w:rPr>
          <w:rFonts w:ascii="微软雅黑" w:eastAsia="微软雅黑" w:hAnsi="微软雅黑"/>
          <w:color w:val="000000"/>
          <w:spacing w:val="3"/>
          <w:sz w:val="20"/>
          <w:lang w:eastAsia="zh-CN"/>
        </w:rPr>
        <w:t>货物</w:t>
      </w:r>
      <w:r w:rsidR="00547F36">
        <w:rPr>
          <w:rFonts w:ascii="微软雅黑" w:eastAsia="微软雅黑" w:hAnsi="微软雅黑" w:hint="eastAsia"/>
          <w:color w:val="000000"/>
          <w:spacing w:val="3"/>
          <w:sz w:val="20"/>
          <w:lang w:eastAsia="zh-CN"/>
        </w:rPr>
        <w:t>（</w:t>
      </w:r>
      <w:r w:rsidR="00547F36" w:rsidRPr="00C756CF">
        <w:rPr>
          <w:rFonts w:ascii="微软雅黑" w:eastAsia="微软雅黑" w:hAnsi="微软雅黑"/>
          <w:color w:val="000000"/>
          <w:sz w:val="20"/>
          <w:lang w:val="zh-Hans" w:eastAsia="zh-CN"/>
        </w:rPr>
        <w:t>以下简称为“</w:t>
      </w:r>
      <w:r w:rsidR="00547F36">
        <w:rPr>
          <w:rFonts w:ascii="微软雅黑" w:eastAsia="微软雅黑" w:hAnsi="微软雅黑" w:hint="eastAsia"/>
          <w:color w:val="000000"/>
          <w:sz w:val="20"/>
          <w:lang w:val="zh-Hans" w:eastAsia="zh-CN"/>
        </w:rPr>
        <w:t>交付</w:t>
      </w:r>
      <w:r w:rsidR="00547F36" w:rsidRPr="00C756CF">
        <w:rPr>
          <w:rFonts w:ascii="微软雅黑" w:eastAsia="微软雅黑" w:hAnsi="微软雅黑"/>
          <w:color w:val="000000"/>
          <w:sz w:val="20"/>
          <w:lang w:val="zh-Hans" w:eastAsia="zh-CN"/>
        </w:rPr>
        <w:t>”</w:t>
      </w:r>
      <w:r w:rsidR="00547F36">
        <w:rPr>
          <w:rFonts w:ascii="微软雅黑" w:eastAsia="微软雅黑" w:hAnsi="微软雅黑" w:hint="eastAsia"/>
          <w:color w:val="000000"/>
          <w:spacing w:val="3"/>
          <w:sz w:val="20"/>
          <w:lang w:eastAsia="zh-CN"/>
        </w:rPr>
        <w:t>）</w:t>
      </w:r>
      <w:r>
        <w:rPr>
          <w:rFonts w:ascii="微软雅黑" w:eastAsia="微软雅黑" w:hAnsi="微软雅黑"/>
          <w:color w:val="000000"/>
          <w:spacing w:val="3"/>
          <w:sz w:val="20"/>
          <w:lang w:eastAsia="zh-CN"/>
        </w:rPr>
        <w:t>。</w:t>
      </w:r>
      <w:r w:rsidR="006D4648">
        <w:rPr>
          <w:rFonts w:ascii="微软雅黑" w:eastAsia="微软雅黑" w:hAnsi="微软雅黑" w:hint="eastAsia"/>
          <w:color w:val="000000"/>
          <w:spacing w:val="3"/>
          <w:sz w:val="20"/>
          <w:lang w:eastAsia="zh-CN"/>
        </w:rPr>
        <w:t>若</w:t>
      </w:r>
      <w:r w:rsidR="006D4648">
        <w:rPr>
          <w:rFonts w:ascii="微软雅黑" w:eastAsia="微软雅黑" w:hAnsi="微软雅黑"/>
          <w:color w:val="000000"/>
          <w:spacing w:val="3"/>
          <w:sz w:val="20"/>
          <w:lang w:eastAsia="zh-CN"/>
        </w:rPr>
        <w:t>买方要求供应商</w:t>
      </w:r>
      <w:r w:rsidR="006D4648">
        <w:rPr>
          <w:rFonts w:ascii="微软雅黑" w:eastAsia="微软雅黑" w:hAnsi="微软雅黑" w:hint="eastAsia"/>
          <w:color w:val="000000"/>
          <w:spacing w:val="3"/>
          <w:sz w:val="20"/>
          <w:lang w:eastAsia="zh-CN"/>
        </w:rPr>
        <w:t>就</w:t>
      </w:r>
      <w:r w:rsidR="006D4648" w:rsidRPr="008474B1">
        <w:rPr>
          <w:rFonts w:ascii="微软雅黑" w:eastAsia="微软雅黑" w:hAnsi="微软雅黑" w:hint="eastAsia"/>
          <w:color w:val="000000"/>
          <w:spacing w:val="3"/>
          <w:sz w:val="20"/>
          <w:lang w:eastAsia="zh-CN"/>
        </w:rPr>
        <w:t>货物</w:t>
      </w:r>
      <w:r w:rsidR="006D4648">
        <w:rPr>
          <w:rFonts w:ascii="微软雅黑" w:eastAsia="微软雅黑" w:hAnsi="微软雅黑" w:hint="eastAsia"/>
          <w:color w:val="000000"/>
          <w:spacing w:val="3"/>
          <w:sz w:val="20"/>
          <w:lang w:eastAsia="zh-CN"/>
        </w:rPr>
        <w:t>进行</w:t>
      </w:r>
      <w:r w:rsidR="006D4648" w:rsidRPr="008474B1">
        <w:rPr>
          <w:rFonts w:ascii="微软雅黑" w:eastAsia="微软雅黑" w:hAnsi="微软雅黑" w:hint="eastAsia"/>
          <w:color w:val="000000"/>
          <w:spacing w:val="3"/>
          <w:sz w:val="20"/>
          <w:lang w:eastAsia="zh-CN"/>
        </w:rPr>
        <w:t>安装调试</w:t>
      </w:r>
      <w:r w:rsidR="006D4648">
        <w:rPr>
          <w:rFonts w:ascii="微软雅黑" w:eastAsia="微软雅黑" w:hAnsi="微软雅黑" w:hint="eastAsia"/>
          <w:color w:val="000000"/>
          <w:spacing w:val="3"/>
          <w:sz w:val="20"/>
          <w:lang w:eastAsia="zh-CN"/>
        </w:rPr>
        <w:t>，供应</w:t>
      </w:r>
      <w:r w:rsidR="006D4648">
        <w:rPr>
          <w:rFonts w:ascii="微软雅黑" w:eastAsia="微软雅黑" w:hAnsi="微软雅黑"/>
          <w:color w:val="000000"/>
          <w:spacing w:val="3"/>
          <w:sz w:val="20"/>
          <w:lang w:eastAsia="zh-CN"/>
        </w:rPr>
        <w:t>商应</w:t>
      </w:r>
      <w:r w:rsidR="006D4648">
        <w:rPr>
          <w:rFonts w:ascii="微软雅黑" w:eastAsia="微软雅黑" w:hAnsi="微软雅黑" w:hint="eastAsia"/>
          <w:color w:val="000000"/>
          <w:spacing w:val="3"/>
          <w:sz w:val="20"/>
          <w:lang w:val="zh-Hans" w:eastAsia="zh-CN"/>
        </w:rPr>
        <w:t>自</w:t>
      </w:r>
      <w:proofErr w:type="gramStart"/>
      <w:r w:rsidR="006D4648">
        <w:rPr>
          <w:rFonts w:ascii="微软雅黑" w:eastAsia="微软雅黑" w:hAnsi="微软雅黑" w:hint="eastAsia"/>
          <w:color w:val="000000"/>
          <w:spacing w:val="3"/>
          <w:sz w:val="20"/>
          <w:lang w:val="zh-Hans" w:eastAsia="zh-CN"/>
        </w:rPr>
        <w:t>担</w:t>
      </w:r>
      <w:r w:rsidR="006D4648">
        <w:rPr>
          <w:rFonts w:ascii="微软雅黑" w:eastAsia="微软雅黑" w:hAnsi="微软雅黑"/>
          <w:color w:val="000000"/>
          <w:spacing w:val="3"/>
          <w:sz w:val="20"/>
          <w:lang w:val="zh-Hans" w:eastAsia="zh-CN"/>
        </w:rPr>
        <w:t>费用</w:t>
      </w:r>
      <w:proofErr w:type="gramEnd"/>
      <w:r w:rsidR="006D4648">
        <w:rPr>
          <w:rFonts w:ascii="微软雅黑" w:eastAsia="微软雅黑" w:hAnsi="微软雅黑" w:hint="eastAsia"/>
          <w:color w:val="000000"/>
          <w:spacing w:val="3"/>
          <w:sz w:val="20"/>
          <w:lang w:val="zh-Hans" w:eastAsia="zh-CN"/>
        </w:rPr>
        <w:t>和</w:t>
      </w:r>
      <w:r w:rsidR="006D4648">
        <w:rPr>
          <w:rFonts w:ascii="微软雅黑" w:eastAsia="微软雅黑" w:hAnsi="微软雅黑"/>
          <w:color w:val="000000"/>
          <w:spacing w:val="3"/>
          <w:sz w:val="20"/>
          <w:lang w:val="zh-Hans" w:eastAsia="zh-CN"/>
        </w:rPr>
        <w:t>风险</w:t>
      </w:r>
      <w:r w:rsidR="006D4648">
        <w:rPr>
          <w:rFonts w:ascii="微软雅黑" w:eastAsia="微软雅黑" w:hAnsi="微软雅黑" w:hint="eastAsia"/>
          <w:color w:val="000000"/>
          <w:spacing w:val="3"/>
          <w:sz w:val="20"/>
          <w:lang w:val="zh-Hans" w:eastAsia="zh-CN"/>
        </w:rPr>
        <w:t>根据</w:t>
      </w:r>
      <w:r w:rsidR="006D4648">
        <w:rPr>
          <w:rFonts w:ascii="微软雅黑" w:eastAsia="微软雅黑" w:hAnsi="微软雅黑"/>
          <w:color w:val="000000"/>
          <w:spacing w:val="3"/>
          <w:sz w:val="20"/>
          <w:lang w:val="zh-Hans" w:eastAsia="zh-CN"/>
        </w:rPr>
        <w:t>买方的指示</w:t>
      </w:r>
      <w:r w:rsidR="006D4648">
        <w:rPr>
          <w:rFonts w:ascii="微软雅黑" w:eastAsia="微软雅黑" w:hAnsi="微软雅黑" w:hint="eastAsia"/>
          <w:color w:val="000000"/>
          <w:spacing w:val="3"/>
          <w:sz w:val="20"/>
          <w:lang w:val="zh-Hans" w:eastAsia="zh-CN"/>
        </w:rPr>
        <w:t>对</w:t>
      </w:r>
      <w:r w:rsidR="006D4648">
        <w:rPr>
          <w:rFonts w:ascii="微软雅黑" w:eastAsia="微软雅黑" w:hAnsi="微软雅黑"/>
          <w:color w:val="000000"/>
          <w:spacing w:val="3"/>
          <w:sz w:val="20"/>
          <w:lang w:val="zh-Hans" w:eastAsia="zh-CN"/>
        </w:rPr>
        <w:t>货物进行</w:t>
      </w:r>
      <w:r w:rsidR="006D4648">
        <w:rPr>
          <w:rFonts w:ascii="微软雅黑" w:eastAsia="微软雅黑" w:hAnsi="微软雅黑" w:hint="eastAsia"/>
          <w:color w:val="000000"/>
          <w:spacing w:val="3"/>
          <w:sz w:val="20"/>
          <w:lang w:val="zh-Hans" w:eastAsia="zh-CN"/>
        </w:rPr>
        <w:t>安装调试</w:t>
      </w:r>
      <w:r w:rsidR="006D4648">
        <w:rPr>
          <w:rFonts w:ascii="微软雅黑" w:eastAsia="微软雅黑" w:hAnsi="微软雅黑"/>
          <w:color w:val="000000"/>
          <w:spacing w:val="3"/>
          <w:sz w:val="20"/>
          <w:lang w:val="zh-Hans" w:eastAsia="zh-CN"/>
        </w:rPr>
        <w:t>，</w:t>
      </w:r>
      <w:r w:rsidR="00142477">
        <w:rPr>
          <w:rFonts w:ascii="微软雅黑" w:eastAsia="微软雅黑" w:hAnsi="微软雅黑" w:hint="eastAsia"/>
          <w:color w:val="000000"/>
          <w:spacing w:val="3"/>
          <w:sz w:val="20"/>
          <w:lang w:val="zh-Hans" w:eastAsia="zh-CN"/>
        </w:rPr>
        <w:t>在</w:t>
      </w:r>
      <w:r w:rsidR="00142477">
        <w:rPr>
          <w:rFonts w:ascii="微软雅黑" w:eastAsia="微软雅黑" w:hAnsi="微软雅黑"/>
          <w:color w:val="000000"/>
          <w:spacing w:val="3"/>
          <w:sz w:val="20"/>
          <w:lang w:val="zh-Hans" w:eastAsia="zh-CN"/>
        </w:rPr>
        <w:t>该等情况下，</w:t>
      </w:r>
      <w:r w:rsidR="006D4648">
        <w:rPr>
          <w:rFonts w:ascii="微软雅黑" w:eastAsia="微软雅黑" w:hAnsi="微软雅黑"/>
          <w:color w:val="000000"/>
          <w:spacing w:val="3"/>
          <w:sz w:val="20"/>
          <w:lang w:eastAsia="zh-CN"/>
        </w:rPr>
        <w:t>货物安装调试完毕</w:t>
      </w:r>
      <w:r w:rsidR="00142477">
        <w:rPr>
          <w:rFonts w:ascii="微软雅黑" w:eastAsia="微软雅黑" w:hAnsi="微软雅黑" w:hint="eastAsia"/>
          <w:color w:val="000000"/>
          <w:spacing w:val="3"/>
          <w:sz w:val="20"/>
          <w:lang w:eastAsia="zh-CN"/>
        </w:rPr>
        <w:t>后</w:t>
      </w:r>
      <w:r w:rsidR="00142477">
        <w:rPr>
          <w:rFonts w:ascii="微软雅黑" w:eastAsia="微软雅黑" w:hAnsi="微软雅黑"/>
          <w:color w:val="000000"/>
          <w:spacing w:val="3"/>
          <w:sz w:val="20"/>
          <w:lang w:eastAsia="zh-CN"/>
        </w:rPr>
        <w:t>经</w:t>
      </w:r>
      <w:r w:rsidR="00142477">
        <w:rPr>
          <w:rFonts w:ascii="微软雅黑" w:eastAsia="微软雅黑" w:hAnsi="微软雅黑" w:hint="eastAsia"/>
          <w:color w:val="000000"/>
          <w:spacing w:val="3"/>
          <w:sz w:val="20"/>
          <w:lang w:eastAsia="zh-CN"/>
        </w:rPr>
        <w:t>买方检验</w:t>
      </w:r>
      <w:r w:rsidR="00142477">
        <w:rPr>
          <w:rFonts w:ascii="微软雅黑" w:eastAsia="微软雅黑" w:hAnsi="微软雅黑"/>
          <w:color w:val="000000"/>
          <w:spacing w:val="3"/>
          <w:sz w:val="20"/>
          <w:lang w:eastAsia="zh-CN"/>
        </w:rPr>
        <w:t>并在</w:t>
      </w:r>
      <w:r w:rsidR="00142477">
        <w:rPr>
          <w:rFonts w:ascii="微软雅黑" w:eastAsia="微软雅黑" w:hAnsi="微软雅黑" w:hint="eastAsia"/>
          <w:color w:val="000000"/>
          <w:spacing w:val="3"/>
          <w:sz w:val="20"/>
          <w:lang w:eastAsia="zh-CN"/>
        </w:rPr>
        <w:t>货物</w:t>
      </w:r>
      <w:r w:rsidR="00142477">
        <w:rPr>
          <w:rFonts w:ascii="微软雅黑" w:eastAsia="微软雅黑" w:hAnsi="微软雅黑"/>
          <w:color w:val="000000"/>
          <w:spacing w:val="3"/>
          <w:sz w:val="20"/>
          <w:lang w:eastAsia="zh-CN"/>
        </w:rPr>
        <w:t>接收单上签字后</w:t>
      </w:r>
      <w:r w:rsidR="00142477">
        <w:rPr>
          <w:rFonts w:ascii="微软雅黑" w:eastAsia="微软雅黑" w:hAnsi="微软雅黑" w:hint="eastAsia"/>
          <w:color w:val="000000"/>
          <w:spacing w:val="3"/>
          <w:sz w:val="20"/>
          <w:lang w:eastAsia="zh-CN"/>
        </w:rPr>
        <w:t>方</w:t>
      </w:r>
      <w:r w:rsidR="00142477">
        <w:rPr>
          <w:rFonts w:ascii="微软雅黑" w:eastAsia="微软雅黑" w:hAnsi="微软雅黑"/>
          <w:color w:val="000000"/>
          <w:spacing w:val="3"/>
          <w:sz w:val="20"/>
          <w:lang w:eastAsia="zh-CN"/>
        </w:rPr>
        <w:t>才</w:t>
      </w:r>
      <w:r w:rsidR="00142477">
        <w:rPr>
          <w:rFonts w:ascii="微软雅黑" w:eastAsia="微软雅黑" w:hAnsi="微软雅黑" w:hint="eastAsia"/>
          <w:color w:val="000000"/>
          <w:spacing w:val="3"/>
          <w:sz w:val="20"/>
          <w:lang w:eastAsia="zh-CN"/>
        </w:rPr>
        <w:t>视为</w:t>
      </w:r>
      <w:r w:rsidR="00E02120">
        <w:rPr>
          <w:rFonts w:ascii="微软雅黑" w:eastAsia="微软雅黑" w:hAnsi="微软雅黑" w:hint="eastAsia"/>
          <w:color w:val="000000"/>
          <w:spacing w:val="3"/>
          <w:sz w:val="20"/>
          <w:lang w:eastAsia="zh-CN"/>
        </w:rPr>
        <w:t>交付</w:t>
      </w:r>
      <w:r w:rsidR="006D4648" w:rsidRPr="008474B1">
        <w:rPr>
          <w:rFonts w:ascii="微软雅黑" w:eastAsia="微软雅黑" w:hAnsi="微软雅黑" w:hint="eastAsia"/>
          <w:color w:val="000000"/>
          <w:spacing w:val="3"/>
          <w:sz w:val="20"/>
          <w:lang w:eastAsia="zh-CN"/>
        </w:rPr>
        <w:t>。</w:t>
      </w:r>
    </w:p>
    <w:p w:rsidR="004471D0" w:rsidRDefault="00CF3299" w:rsidP="008474B1">
      <w:pPr>
        <w:spacing w:afterLines="100" w:after="240"/>
        <w:jc w:val="both"/>
        <w:textAlignment w:val="baseline"/>
        <w:rPr>
          <w:rFonts w:ascii="微软雅黑" w:eastAsia="微软雅黑" w:hAnsi="微软雅黑"/>
          <w:color w:val="000000"/>
          <w:spacing w:val="3"/>
          <w:sz w:val="20"/>
          <w:lang w:val="zh-Hans" w:eastAsia="zh-CN"/>
        </w:rPr>
      </w:pPr>
      <w:r w:rsidRPr="00C756CF">
        <w:rPr>
          <w:rFonts w:ascii="微软雅黑" w:eastAsia="微软雅黑" w:hAnsi="微软雅黑"/>
          <w:color w:val="000000"/>
          <w:spacing w:val="3"/>
          <w:sz w:val="20"/>
          <w:lang w:eastAsia="zh-CN"/>
        </w:rPr>
        <w:t>3.</w:t>
      </w:r>
      <w:r w:rsidR="00B11840">
        <w:rPr>
          <w:rFonts w:ascii="微软雅黑" w:eastAsia="微软雅黑" w:hAnsi="微软雅黑"/>
          <w:color w:val="000000"/>
          <w:spacing w:val="3"/>
          <w:sz w:val="20"/>
          <w:lang w:eastAsia="zh-CN"/>
        </w:rPr>
        <w:t>4</w:t>
      </w:r>
      <w:r w:rsidRPr="00C756CF">
        <w:rPr>
          <w:rFonts w:ascii="微软雅黑" w:eastAsia="微软雅黑" w:hAnsi="微软雅黑"/>
          <w:color w:val="000000"/>
          <w:spacing w:val="3"/>
          <w:sz w:val="20"/>
          <w:lang w:val="zh-Hans" w:eastAsia="zh-CN"/>
        </w:rPr>
        <w:t>买方应有权</w:t>
      </w:r>
      <w:r w:rsidR="00421839">
        <w:rPr>
          <w:rFonts w:ascii="微软雅黑" w:eastAsia="微软雅黑" w:hAnsi="微软雅黑" w:hint="eastAsia"/>
          <w:color w:val="000000"/>
          <w:spacing w:val="3"/>
          <w:sz w:val="20"/>
          <w:lang w:val="zh-Hans" w:eastAsia="zh-CN"/>
        </w:rPr>
        <w:t>拒绝</w:t>
      </w:r>
      <w:r w:rsidR="00421839">
        <w:rPr>
          <w:rFonts w:ascii="微软雅黑" w:eastAsia="微软雅黑" w:hAnsi="微软雅黑"/>
          <w:color w:val="000000"/>
          <w:spacing w:val="3"/>
          <w:sz w:val="20"/>
          <w:lang w:val="zh-Hans" w:eastAsia="zh-CN"/>
        </w:rPr>
        <w:t>接受或</w:t>
      </w:r>
      <w:r w:rsidRPr="00C756CF">
        <w:rPr>
          <w:rFonts w:ascii="微软雅黑" w:eastAsia="微软雅黑" w:hAnsi="微软雅黑"/>
          <w:color w:val="000000"/>
          <w:spacing w:val="3"/>
          <w:sz w:val="20"/>
          <w:lang w:val="zh-Hans" w:eastAsia="zh-CN"/>
        </w:rPr>
        <w:t>退回不符合合同约定</w:t>
      </w:r>
      <w:r w:rsidRPr="00C756CF">
        <w:rPr>
          <w:rFonts w:ascii="微软雅黑" w:eastAsia="微软雅黑" w:hAnsi="微软雅黑"/>
          <w:color w:val="000000"/>
          <w:spacing w:val="3"/>
          <w:sz w:val="20"/>
          <w:lang w:eastAsia="zh-CN"/>
        </w:rPr>
        <w:t>(</w:t>
      </w:r>
      <w:r w:rsidRPr="00C756CF">
        <w:rPr>
          <w:rFonts w:ascii="微软雅黑" w:eastAsia="微软雅黑" w:hAnsi="微软雅黑"/>
          <w:color w:val="000000"/>
          <w:spacing w:val="3"/>
          <w:sz w:val="20"/>
          <w:lang w:val="zh-Hans" w:eastAsia="zh-CN"/>
        </w:rPr>
        <w:t>包括</w:t>
      </w:r>
      <w:r w:rsidR="00421839">
        <w:rPr>
          <w:rFonts w:ascii="微软雅黑" w:eastAsia="微软雅黑" w:hAnsi="微软雅黑" w:hint="eastAsia"/>
          <w:color w:val="000000"/>
          <w:spacing w:val="3"/>
          <w:sz w:val="20"/>
          <w:lang w:val="zh-Hans" w:eastAsia="zh-CN"/>
        </w:rPr>
        <w:t>但</w:t>
      </w:r>
      <w:r w:rsidR="00421839">
        <w:rPr>
          <w:rFonts w:ascii="微软雅黑" w:eastAsia="微软雅黑" w:hAnsi="微软雅黑"/>
          <w:color w:val="000000"/>
          <w:spacing w:val="3"/>
          <w:sz w:val="20"/>
          <w:lang w:val="zh-Hans" w:eastAsia="zh-CN"/>
        </w:rPr>
        <w:t>不限于</w:t>
      </w:r>
      <w:r w:rsidRPr="00C756CF">
        <w:rPr>
          <w:rFonts w:ascii="微软雅黑" w:eastAsia="微软雅黑" w:hAnsi="微软雅黑"/>
          <w:color w:val="000000"/>
          <w:spacing w:val="3"/>
          <w:sz w:val="20"/>
          <w:lang w:val="zh-Hans" w:eastAsia="zh-CN"/>
        </w:rPr>
        <w:t>数量和质量</w:t>
      </w:r>
      <w:r w:rsidRPr="00C756CF">
        <w:rPr>
          <w:rFonts w:ascii="微软雅黑" w:eastAsia="微软雅黑" w:hAnsi="微软雅黑"/>
          <w:color w:val="000000"/>
          <w:spacing w:val="3"/>
          <w:sz w:val="20"/>
          <w:lang w:eastAsia="zh-CN"/>
        </w:rPr>
        <w:t>)</w:t>
      </w:r>
      <w:r w:rsidRPr="00C756CF">
        <w:rPr>
          <w:rFonts w:ascii="微软雅黑" w:eastAsia="微软雅黑" w:hAnsi="微软雅黑"/>
          <w:color w:val="000000"/>
          <w:spacing w:val="3"/>
          <w:sz w:val="20"/>
          <w:lang w:val="zh-Hans" w:eastAsia="zh-CN"/>
        </w:rPr>
        <w:t>的全部</w:t>
      </w:r>
      <w:r w:rsidR="003953BC">
        <w:rPr>
          <w:rFonts w:ascii="微软雅黑" w:eastAsia="微软雅黑" w:hAnsi="微软雅黑" w:hint="eastAsia"/>
          <w:color w:val="000000"/>
          <w:spacing w:val="3"/>
          <w:sz w:val="20"/>
          <w:lang w:val="zh-Hans" w:eastAsia="zh-CN"/>
        </w:rPr>
        <w:t>或</w:t>
      </w:r>
      <w:r w:rsidR="003953BC">
        <w:rPr>
          <w:rFonts w:ascii="微软雅黑" w:eastAsia="微软雅黑" w:hAnsi="微软雅黑"/>
          <w:color w:val="000000"/>
          <w:spacing w:val="3"/>
          <w:sz w:val="20"/>
          <w:lang w:val="zh-Hans" w:eastAsia="zh-CN"/>
        </w:rPr>
        <w:t>部分</w:t>
      </w:r>
      <w:r w:rsidRPr="00C756CF">
        <w:rPr>
          <w:rFonts w:ascii="微软雅黑" w:eastAsia="微软雅黑" w:hAnsi="微软雅黑"/>
          <w:color w:val="000000"/>
          <w:spacing w:val="3"/>
          <w:sz w:val="20"/>
          <w:lang w:val="zh-Hans" w:eastAsia="zh-CN"/>
        </w:rPr>
        <w:t>货物</w:t>
      </w:r>
      <w:r w:rsidR="003953BC">
        <w:rPr>
          <w:rFonts w:ascii="微软雅黑" w:eastAsia="微软雅黑" w:hAnsi="微软雅黑" w:hint="eastAsia"/>
          <w:color w:val="000000"/>
          <w:spacing w:val="3"/>
          <w:sz w:val="20"/>
          <w:lang w:eastAsia="zh-CN"/>
        </w:rPr>
        <w:t>，</w:t>
      </w:r>
      <w:r w:rsidR="004A6522">
        <w:rPr>
          <w:rFonts w:ascii="微软雅黑" w:eastAsia="微软雅黑" w:hAnsi="微软雅黑"/>
          <w:color w:val="000000"/>
          <w:spacing w:val="3"/>
          <w:sz w:val="20"/>
          <w:lang w:val="zh-Hans" w:eastAsia="zh-CN"/>
        </w:rPr>
        <w:t>供应商</w:t>
      </w:r>
      <w:r w:rsidRPr="00C756CF">
        <w:rPr>
          <w:rFonts w:ascii="微软雅黑" w:eastAsia="微软雅黑" w:hAnsi="微软雅黑"/>
          <w:color w:val="000000"/>
          <w:spacing w:val="3"/>
          <w:sz w:val="20"/>
          <w:lang w:val="zh-Hans" w:eastAsia="zh-CN"/>
        </w:rPr>
        <w:t>应在收到</w:t>
      </w:r>
      <w:r w:rsidR="00F24B63">
        <w:rPr>
          <w:rFonts w:ascii="微软雅黑" w:eastAsia="微软雅黑" w:hAnsi="微软雅黑" w:hint="eastAsia"/>
          <w:color w:val="000000"/>
          <w:spacing w:val="3"/>
          <w:sz w:val="20"/>
          <w:lang w:val="zh-Hans" w:eastAsia="zh-CN"/>
        </w:rPr>
        <w:t>买方书面</w:t>
      </w:r>
      <w:r w:rsidRPr="00C756CF">
        <w:rPr>
          <w:rFonts w:ascii="微软雅黑" w:eastAsia="微软雅黑" w:hAnsi="微软雅黑"/>
          <w:color w:val="000000"/>
          <w:spacing w:val="3"/>
          <w:sz w:val="20"/>
          <w:lang w:val="zh-Hans" w:eastAsia="zh-CN"/>
        </w:rPr>
        <w:t>通知后</w:t>
      </w:r>
      <w:r w:rsidR="00F24B63">
        <w:rPr>
          <w:rFonts w:ascii="微软雅黑" w:eastAsia="微软雅黑" w:hAnsi="微软雅黑" w:hint="eastAsia"/>
          <w:color w:val="000000"/>
          <w:spacing w:val="3"/>
          <w:sz w:val="20"/>
          <w:lang w:val="zh-Hans" w:eastAsia="zh-CN"/>
        </w:rPr>
        <w:t>的</w:t>
      </w:r>
      <w:r w:rsidRPr="00C756CF">
        <w:rPr>
          <w:rFonts w:ascii="微软雅黑" w:eastAsia="微软雅黑" w:hAnsi="微软雅黑"/>
          <w:color w:val="000000"/>
          <w:spacing w:val="3"/>
          <w:sz w:val="20"/>
          <w:lang w:eastAsia="zh-CN"/>
        </w:rPr>
        <w:t>15</w:t>
      </w:r>
      <w:r w:rsidR="00F24B63">
        <w:rPr>
          <w:rFonts w:ascii="微软雅黑" w:eastAsia="微软雅黑" w:hAnsi="微软雅黑" w:hint="eastAsia"/>
          <w:color w:val="000000"/>
          <w:spacing w:val="3"/>
          <w:sz w:val="20"/>
          <w:lang w:val="zh-Hans" w:eastAsia="zh-CN"/>
        </w:rPr>
        <w:t>日内</w:t>
      </w:r>
      <w:r w:rsidR="006958A7">
        <w:rPr>
          <w:rFonts w:ascii="微软雅黑" w:eastAsia="微软雅黑" w:hAnsi="微软雅黑" w:hint="eastAsia"/>
          <w:color w:val="000000"/>
          <w:spacing w:val="3"/>
          <w:sz w:val="20"/>
          <w:lang w:val="zh-Hans" w:eastAsia="zh-CN"/>
        </w:rPr>
        <w:t>根据</w:t>
      </w:r>
      <w:r w:rsidR="006958A7">
        <w:rPr>
          <w:rFonts w:ascii="微软雅黑" w:eastAsia="微软雅黑" w:hAnsi="微软雅黑"/>
          <w:color w:val="000000"/>
          <w:spacing w:val="3"/>
          <w:sz w:val="20"/>
          <w:lang w:val="zh-Hans" w:eastAsia="zh-CN"/>
        </w:rPr>
        <w:t>买方的</w:t>
      </w:r>
      <w:r w:rsidR="006958A7">
        <w:rPr>
          <w:rFonts w:ascii="微软雅黑" w:eastAsia="微软雅黑" w:hAnsi="微软雅黑" w:hint="eastAsia"/>
          <w:color w:val="000000"/>
          <w:spacing w:val="3"/>
          <w:sz w:val="20"/>
          <w:lang w:val="zh-Hans" w:eastAsia="zh-CN"/>
        </w:rPr>
        <w:t>自行</w:t>
      </w:r>
      <w:r w:rsidR="006958A7">
        <w:rPr>
          <w:rFonts w:ascii="微软雅黑" w:eastAsia="微软雅黑" w:hAnsi="微软雅黑"/>
          <w:color w:val="000000"/>
          <w:spacing w:val="3"/>
          <w:sz w:val="20"/>
          <w:lang w:val="zh-Hans" w:eastAsia="zh-CN"/>
        </w:rPr>
        <w:t>选择</w:t>
      </w:r>
      <w:r w:rsidRPr="00C756CF">
        <w:rPr>
          <w:rFonts w:ascii="微软雅黑" w:eastAsia="微软雅黑" w:hAnsi="微软雅黑"/>
          <w:color w:val="000000"/>
          <w:spacing w:val="3"/>
          <w:sz w:val="20"/>
          <w:lang w:val="zh-Hans" w:eastAsia="zh-CN"/>
        </w:rPr>
        <w:t>收回或替换</w:t>
      </w:r>
      <w:r w:rsidR="006958A7">
        <w:rPr>
          <w:rFonts w:ascii="微软雅黑" w:eastAsia="微软雅黑" w:hAnsi="微软雅黑" w:hint="eastAsia"/>
          <w:color w:val="000000"/>
          <w:spacing w:val="3"/>
          <w:sz w:val="20"/>
          <w:lang w:val="zh-Hans" w:eastAsia="zh-CN"/>
        </w:rPr>
        <w:t>上述</w:t>
      </w:r>
      <w:r w:rsidRPr="00C756CF">
        <w:rPr>
          <w:rFonts w:ascii="微软雅黑" w:eastAsia="微软雅黑" w:hAnsi="微软雅黑"/>
          <w:color w:val="000000"/>
          <w:spacing w:val="3"/>
          <w:sz w:val="20"/>
          <w:lang w:val="zh-Hans" w:eastAsia="zh-CN"/>
        </w:rPr>
        <w:t>被拒绝</w:t>
      </w:r>
      <w:r w:rsidR="006958A7">
        <w:rPr>
          <w:rFonts w:ascii="微软雅黑" w:eastAsia="微软雅黑" w:hAnsi="微软雅黑" w:hint="eastAsia"/>
          <w:color w:val="000000"/>
          <w:spacing w:val="3"/>
          <w:sz w:val="20"/>
          <w:lang w:val="zh-Hans" w:eastAsia="zh-CN"/>
        </w:rPr>
        <w:t>接受</w:t>
      </w:r>
      <w:r w:rsidR="006958A7">
        <w:rPr>
          <w:rFonts w:ascii="微软雅黑" w:eastAsia="微软雅黑" w:hAnsi="微软雅黑"/>
          <w:color w:val="000000"/>
          <w:spacing w:val="3"/>
          <w:sz w:val="20"/>
          <w:lang w:val="zh-Hans" w:eastAsia="zh-CN"/>
        </w:rPr>
        <w:t>或退回</w:t>
      </w:r>
      <w:r w:rsidRPr="00C756CF">
        <w:rPr>
          <w:rFonts w:ascii="微软雅黑" w:eastAsia="微软雅黑" w:hAnsi="微软雅黑"/>
          <w:color w:val="000000"/>
          <w:spacing w:val="3"/>
          <w:sz w:val="20"/>
          <w:lang w:val="zh-Hans" w:eastAsia="zh-CN"/>
        </w:rPr>
        <w:t>的货物</w:t>
      </w:r>
      <w:r w:rsidR="001508DB">
        <w:rPr>
          <w:rFonts w:ascii="微软雅黑" w:eastAsia="微软雅黑" w:hAnsi="微软雅黑" w:hint="eastAsia"/>
          <w:color w:val="000000"/>
          <w:spacing w:val="3"/>
          <w:sz w:val="20"/>
          <w:lang w:val="zh-Hans" w:eastAsia="zh-CN"/>
        </w:rPr>
        <w:t>，有关</w:t>
      </w:r>
      <w:r w:rsidR="001508DB">
        <w:rPr>
          <w:rFonts w:ascii="微软雅黑" w:eastAsia="微软雅黑" w:hAnsi="微软雅黑"/>
          <w:color w:val="000000"/>
          <w:spacing w:val="3"/>
          <w:sz w:val="20"/>
          <w:lang w:val="zh-Hans" w:eastAsia="zh-CN"/>
        </w:rPr>
        <w:t>的</w:t>
      </w:r>
      <w:r w:rsidR="001508DB" w:rsidRPr="00C756CF">
        <w:rPr>
          <w:rFonts w:ascii="微软雅黑" w:eastAsia="微软雅黑" w:hAnsi="微软雅黑"/>
          <w:color w:val="000000"/>
          <w:spacing w:val="3"/>
          <w:sz w:val="20"/>
          <w:lang w:val="zh-Hans" w:eastAsia="zh-CN"/>
        </w:rPr>
        <w:t>费用和风险</w:t>
      </w:r>
      <w:r w:rsidR="001508DB">
        <w:rPr>
          <w:rFonts w:ascii="微软雅黑" w:eastAsia="微软雅黑" w:hAnsi="微软雅黑" w:hint="eastAsia"/>
          <w:color w:val="000000"/>
          <w:spacing w:val="3"/>
          <w:sz w:val="20"/>
          <w:lang w:val="zh-Hans" w:eastAsia="zh-CN"/>
        </w:rPr>
        <w:t>均</w:t>
      </w:r>
      <w:r w:rsidR="001508DB" w:rsidRPr="00C756CF">
        <w:rPr>
          <w:rFonts w:ascii="微软雅黑" w:eastAsia="微软雅黑" w:hAnsi="微软雅黑"/>
          <w:color w:val="000000"/>
          <w:spacing w:val="3"/>
          <w:sz w:val="20"/>
          <w:lang w:val="zh-Hans" w:eastAsia="zh-CN"/>
        </w:rPr>
        <w:t>由</w:t>
      </w:r>
      <w:r w:rsidR="001508DB">
        <w:rPr>
          <w:rFonts w:ascii="微软雅黑" w:eastAsia="微软雅黑" w:hAnsi="微软雅黑"/>
          <w:color w:val="000000"/>
          <w:spacing w:val="3"/>
          <w:sz w:val="20"/>
          <w:lang w:val="zh-Hans" w:eastAsia="zh-CN"/>
        </w:rPr>
        <w:t>供应商</w:t>
      </w:r>
      <w:r w:rsidR="001508DB" w:rsidRPr="00C756CF">
        <w:rPr>
          <w:rFonts w:ascii="微软雅黑" w:eastAsia="微软雅黑" w:hAnsi="微软雅黑"/>
          <w:color w:val="000000"/>
          <w:spacing w:val="3"/>
          <w:sz w:val="20"/>
          <w:lang w:val="zh-Hans" w:eastAsia="zh-CN"/>
        </w:rPr>
        <w:t>承担</w:t>
      </w:r>
      <w:r w:rsidRPr="00C756CF">
        <w:rPr>
          <w:rFonts w:ascii="微软雅黑" w:eastAsia="微软雅黑" w:hAnsi="微软雅黑"/>
          <w:color w:val="000000"/>
          <w:spacing w:val="3"/>
          <w:sz w:val="20"/>
          <w:lang w:val="zh-Hans" w:eastAsia="zh-CN"/>
        </w:rPr>
        <w:t>。</w:t>
      </w:r>
    </w:p>
    <w:p w:rsidR="00A84270" w:rsidRPr="00C756CF" w:rsidRDefault="00CF3299" w:rsidP="008474B1">
      <w:pPr>
        <w:spacing w:afterLines="100" w:after="240"/>
        <w:jc w:val="both"/>
        <w:textAlignment w:val="baseline"/>
        <w:rPr>
          <w:rFonts w:ascii="微软雅黑" w:eastAsia="微软雅黑" w:hAnsi="微软雅黑"/>
          <w:color w:val="000000"/>
          <w:sz w:val="20"/>
          <w:lang w:eastAsia="zh-CN"/>
        </w:rPr>
      </w:pPr>
      <w:r w:rsidRPr="00C756CF">
        <w:rPr>
          <w:rFonts w:ascii="微软雅黑" w:eastAsia="微软雅黑" w:hAnsi="微软雅黑"/>
          <w:color w:val="000000"/>
          <w:spacing w:val="3"/>
          <w:sz w:val="20"/>
          <w:lang w:eastAsia="zh-CN"/>
        </w:rPr>
        <w:t>3.5</w:t>
      </w:r>
      <w:r w:rsidRPr="00C756CF">
        <w:rPr>
          <w:rFonts w:ascii="微软雅黑" w:eastAsia="微软雅黑" w:hAnsi="微软雅黑"/>
          <w:color w:val="000000"/>
          <w:spacing w:val="3"/>
          <w:sz w:val="20"/>
          <w:lang w:val="zh-Hans" w:eastAsia="zh-CN"/>
        </w:rPr>
        <w:t>未经买方事先书面同意</w:t>
      </w:r>
      <w:r w:rsidR="00631EFB">
        <w:rPr>
          <w:rFonts w:ascii="微软雅黑" w:eastAsia="微软雅黑" w:hAnsi="微软雅黑" w:hint="eastAsia"/>
          <w:color w:val="000000"/>
          <w:spacing w:val="3"/>
          <w:sz w:val="20"/>
          <w:lang w:eastAsia="zh-CN"/>
        </w:rPr>
        <w:t>，</w:t>
      </w:r>
      <w:r w:rsidR="004A6522">
        <w:rPr>
          <w:rFonts w:ascii="微软雅黑" w:eastAsia="微软雅黑" w:hAnsi="微软雅黑"/>
          <w:color w:val="000000"/>
          <w:spacing w:val="3"/>
          <w:sz w:val="20"/>
          <w:lang w:val="zh-Hans" w:eastAsia="zh-CN"/>
        </w:rPr>
        <w:t>供应商</w:t>
      </w:r>
      <w:r w:rsidRPr="00C756CF">
        <w:rPr>
          <w:rFonts w:ascii="微软雅黑" w:eastAsia="微软雅黑" w:hAnsi="微软雅黑"/>
          <w:color w:val="000000"/>
          <w:spacing w:val="3"/>
          <w:sz w:val="20"/>
          <w:lang w:val="zh-Hans" w:eastAsia="zh-CN"/>
        </w:rPr>
        <w:t>不得向第三方外包任何工作。对第三方</w:t>
      </w:r>
      <w:proofErr w:type="gramStart"/>
      <w:r w:rsidRPr="00C756CF">
        <w:rPr>
          <w:rFonts w:ascii="微软雅黑" w:eastAsia="微软雅黑" w:hAnsi="微软雅黑"/>
          <w:color w:val="000000"/>
          <w:spacing w:val="3"/>
          <w:sz w:val="20"/>
          <w:lang w:val="zh-Hans" w:eastAsia="zh-CN"/>
        </w:rPr>
        <w:t>按</w:t>
      </w:r>
      <w:r w:rsidR="004A6522">
        <w:rPr>
          <w:rFonts w:ascii="微软雅黑" w:eastAsia="微软雅黑" w:hAnsi="微软雅黑"/>
          <w:color w:val="000000"/>
          <w:spacing w:val="3"/>
          <w:sz w:val="20"/>
          <w:lang w:val="zh-Hans" w:eastAsia="zh-CN"/>
        </w:rPr>
        <w:t>供应</w:t>
      </w:r>
      <w:proofErr w:type="gramEnd"/>
      <w:r w:rsidR="004A6522">
        <w:rPr>
          <w:rFonts w:ascii="微软雅黑" w:eastAsia="微软雅黑" w:hAnsi="微软雅黑"/>
          <w:color w:val="000000"/>
          <w:spacing w:val="3"/>
          <w:sz w:val="20"/>
          <w:lang w:val="zh-Hans" w:eastAsia="zh-CN"/>
        </w:rPr>
        <w:t>商</w:t>
      </w:r>
      <w:r w:rsidRPr="00C756CF">
        <w:rPr>
          <w:rFonts w:ascii="微软雅黑" w:eastAsia="微软雅黑" w:hAnsi="微软雅黑"/>
          <w:color w:val="000000"/>
          <w:spacing w:val="3"/>
          <w:sz w:val="20"/>
          <w:lang w:val="zh-Hans" w:eastAsia="zh-CN"/>
        </w:rPr>
        <w:t>要求开展的工作</w:t>
      </w:r>
      <w:r w:rsidR="00B03A06">
        <w:rPr>
          <w:rFonts w:ascii="微软雅黑" w:eastAsia="微软雅黑" w:hAnsi="微软雅黑" w:hint="eastAsia"/>
          <w:color w:val="000000"/>
          <w:spacing w:val="3"/>
          <w:sz w:val="20"/>
          <w:lang w:val="zh-Hans" w:eastAsia="zh-CN"/>
        </w:rPr>
        <w:t>（如有），</w:t>
      </w:r>
      <w:r w:rsidR="004A6522">
        <w:rPr>
          <w:rFonts w:ascii="微软雅黑" w:eastAsia="微软雅黑" w:hAnsi="微软雅黑"/>
          <w:color w:val="000000"/>
          <w:spacing w:val="3"/>
          <w:sz w:val="20"/>
          <w:lang w:val="zh-Hans" w:eastAsia="zh-CN"/>
        </w:rPr>
        <w:t>供应商</w:t>
      </w:r>
      <w:r w:rsidRPr="00C756CF">
        <w:rPr>
          <w:rFonts w:ascii="微软雅黑" w:eastAsia="微软雅黑" w:hAnsi="微软雅黑"/>
          <w:color w:val="000000"/>
          <w:spacing w:val="3"/>
          <w:sz w:val="20"/>
          <w:lang w:val="zh-Hans" w:eastAsia="zh-CN"/>
        </w:rPr>
        <w:t>应承担全部</w:t>
      </w:r>
      <w:r w:rsidR="00A405F4">
        <w:rPr>
          <w:rFonts w:ascii="微软雅黑" w:eastAsia="微软雅黑" w:hAnsi="微软雅黑" w:hint="eastAsia"/>
          <w:color w:val="000000"/>
          <w:spacing w:val="3"/>
          <w:sz w:val="20"/>
          <w:lang w:val="zh-Hans" w:eastAsia="zh-CN"/>
        </w:rPr>
        <w:t>风险</w:t>
      </w:r>
      <w:r w:rsidR="00A405F4">
        <w:rPr>
          <w:rFonts w:ascii="微软雅黑" w:eastAsia="微软雅黑" w:hAnsi="微软雅黑"/>
          <w:color w:val="000000"/>
          <w:spacing w:val="3"/>
          <w:sz w:val="20"/>
          <w:lang w:val="zh-Hans" w:eastAsia="zh-CN"/>
        </w:rPr>
        <w:t>和</w:t>
      </w:r>
      <w:r w:rsidRPr="00C756CF">
        <w:rPr>
          <w:rFonts w:ascii="微软雅黑" w:eastAsia="微软雅黑" w:hAnsi="微软雅黑"/>
          <w:color w:val="000000"/>
          <w:spacing w:val="3"/>
          <w:sz w:val="20"/>
          <w:lang w:val="zh-Hans" w:eastAsia="zh-CN"/>
        </w:rPr>
        <w:t>责任</w:t>
      </w:r>
      <w:r w:rsidR="00475616">
        <w:rPr>
          <w:rFonts w:ascii="微软雅黑" w:eastAsia="微软雅黑" w:hAnsi="微软雅黑" w:hint="eastAsia"/>
          <w:color w:val="000000"/>
          <w:spacing w:val="3"/>
          <w:sz w:val="20"/>
          <w:lang w:eastAsia="zh-CN"/>
        </w:rPr>
        <w:t>，</w:t>
      </w:r>
      <w:r w:rsidR="009003A8">
        <w:rPr>
          <w:rFonts w:ascii="微软雅黑" w:eastAsia="微软雅黑" w:hAnsi="微软雅黑"/>
          <w:color w:val="000000"/>
          <w:spacing w:val="6"/>
          <w:sz w:val="20"/>
          <w:lang w:eastAsia="zh-CN"/>
        </w:rPr>
        <w:t>因此</w:t>
      </w:r>
      <w:r w:rsidR="00A405F4">
        <w:rPr>
          <w:rFonts w:ascii="微软雅黑" w:eastAsia="微软雅黑" w:hAnsi="微软雅黑" w:hint="eastAsia"/>
          <w:color w:val="000000"/>
          <w:spacing w:val="6"/>
          <w:sz w:val="20"/>
          <w:lang w:eastAsia="zh-CN"/>
        </w:rPr>
        <w:t>引起的</w:t>
      </w:r>
      <w:r w:rsidR="00A405F4">
        <w:rPr>
          <w:rFonts w:ascii="微软雅黑" w:eastAsia="微软雅黑" w:hAnsi="微软雅黑"/>
          <w:color w:val="000000"/>
          <w:spacing w:val="6"/>
          <w:sz w:val="20"/>
          <w:lang w:eastAsia="zh-CN"/>
        </w:rPr>
        <w:t>买方的任何损失</w:t>
      </w:r>
      <w:r w:rsidR="00A405F4">
        <w:rPr>
          <w:rFonts w:ascii="微软雅黑" w:eastAsia="微软雅黑" w:hAnsi="微软雅黑" w:hint="eastAsia"/>
          <w:color w:val="000000"/>
          <w:spacing w:val="6"/>
          <w:sz w:val="20"/>
          <w:lang w:eastAsia="zh-CN"/>
        </w:rPr>
        <w:t>，</w:t>
      </w:r>
      <w:r w:rsidR="004A6522">
        <w:rPr>
          <w:rFonts w:ascii="微软雅黑" w:eastAsia="微软雅黑" w:hAnsi="微软雅黑"/>
          <w:color w:val="000000"/>
          <w:spacing w:val="3"/>
          <w:sz w:val="20"/>
          <w:lang w:val="zh-Hans" w:eastAsia="zh-CN"/>
        </w:rPr>
        <w:t>供应商</w:t>
      </w:r>
      <w:r w:rsidRPr="00C756CF">
        <w:rPr>
          <w:rFonts w:ascii="微软雅黑" w:eastAsia="微软雅黑" w:hAnsi="微软雅黑"/>
          <w:color w:val="000000"/>
          <w:spacing w:val="3"/>
          <w:sz w:val="20"/>
          <w:lang w:val="zh-Hans" w:eastAsia="zh-CN"/>
        </w:rPr>
        <w:t>应对买方进行赔偿。</w:t>
      </w:r>
    </w:p>
    <w:p w:rsidR="00A84270" w:rsidRPr="00C756CF" w:rsidRDefault="00CF3299" w:rsidP="008474B1">
      <w:pPr>
        <w:spacing w:afterLines="100" w:after="240"/>
        <w:jc w:val="both"/>
        <w:textAlignment w:val="baseline"/>
        <w:rPr>
          <w:rFonts w:ascii="微软雅黑" w:eastAsia="微软雅黑" w:hAnsi="微软雅黑"/>
          <w:color w:val="000000"/>
          <w:spacing w:val="6"/>
          <w:sz w:val="20"/>
          <w:lang w:eastAsia="zh-CN"/>
        </w:rPr>
      </w:pPr>
      <w:r w:rsidRPr="00C756CF">
        <w:rPr>
          <w:rFonts w:ascii="微软雅黑" w:eastAsia="微软雅黑" w:hAnsi="微软雅黑"/>
          <w:color w:val="000000"/>
          <w:spacing w:val="6"/>
          <w:sz w:val="20"/>
          <w:lang w:eastAsia="zh-CN"/>
        </w:rPr>
        <w:t>4.</w:t>
      </w:r>
      <w:r w:rsidRPr="00C756CF">
        <w:rPr>
          <w:rFonts w:ascii="微软雅黑" w:eastAsia="微软雅黑" w:hAnsi="微软雅黑"/>
          <w:color w:val="000000"/>
          <w:spacing w:val="6"/>
          <w:sz w:val="20"/>
          <w:lang w:val="zh-Hans" w:eastAsia="zh-CN"/>
        </w:rPr>
        <w:t>包装和运输</w:t>
      </w:r>
      <w:r w:rsidRPr="00C756CF">
        <w:rPr>
          <w:rFonts w:ascii="微软雅黑" w:eastAsia="微软雅黑" w:hAnsi="微软雅黑"/>
          <w:color w:val="000000"/>
          <w:sz w:val="24"/>
          <w:lang w:eastAsia="zh-CN"/>
        </w:rPr>
        <w:t xml:space="preserve"> </w:t>
      </w:r>
    </w:p>
    <w:p w:rsidR="000D5F7B" w:rsidRDefault="000B4C74" w:rsidP="008474B1">
      <w:pPr>
        <w:spacing w:afterLines="100" w:after="240"/>
        <w:jc w:val="both"/>
        <w:textAlignment w:val="baseline"/>
        <w:rPr>
          <w:rFonts w:ascii="微软雅黑" w:eastAsia="微软雅黑" w:hAnsi="微软雅黑"/>
          <w:color w:val="000000"/>
          <w:spacing w:val="3"/>
          <w:sz w:val="20"/>
          <w:lang w:val="zh-Hans" w:eastAsia="zh-CN"/>
        </w:rPr>
      </w:pPr>
      <w:r>
        <w:rPr>
          <w:rFonts w:ascii="微软雅黑" w:eastAsia="微软雅黑" w:hAnsi="微软雅黑" w:hint="eastAsia"/>
          <w:color w:val="000000"/>
          <w:spacing w:val="-2"/>
          <w:sz w:val="20"/>
          <w:lang w:val="zh-Hans" w:eastAsia="zh-CN"/>
        </w:rPr>
        <w:t>4.1</w:t>
      </w:r>
      <w:r w:rsidR="000D5F7B" w:rsidRPr="00C756CF">
        <w:rPr>
          <w:rFonts w:ascii="微软雅黑" w:eastAsia="微软雅黑" w:hAnsi="微软雅黑"/>
          <w:color w:val="000000"/>
          <w:spacing w:val="3"/>
          <w:sz w:val="20"/>
          <w:lang w:val="zh-Hans" w:eastAsia="zh-CN"/>
        </w:rPr>
        <w:t>在交付</w:t>
      </w:r>
      <w:r w:rsidR="000D5F7B">
        <w:rPr>
          <w:rFonts w:ascii="微软雅黑" w:eastAsia="微软雅黑" w:hAnsi="微软雅黑" w:hint="eastAsia"/>
          <w:color w:val="000000"/>
          <w:spacing w:val="3"/>
          <w:sz w:val="20"/>
          <w:lang w:val="zh-Hans" w:eastAsia="zh-CN"/>
        </w:rPr>
        <w:t>货物</w:t>
      </w:r>
      <w:r w:rsidR="000D5F7B" w:rsidRPr="00C756CF">
        <w:rPr>
          <w:rFonts w:ascii="微软雅黑" w:eastAsia="微软雅黑" w:hAnsi="微软雅黑"/>
          <w:color w:val="000000"/>
          <w:spacing w:val="3"/>
          <w:sz w:val="20"/>
          <w:lang w:val="zh-Hans" w:eastAsia="zh-CN"/>
        </w:rPr>
        <w:t>前</w:t>
      </w:r>
      <w:r w:rsidR="000D5F7B">
        <w:rPr>
          <w:rFonts w:ascii="微软雅黑" w:eastAsia="微软雅黑" w:hAnsi="微软雅黑" w:hint="eastAsia"/>
          <w:color w:val="000000"/>
          <w:spacing w:val="3"/>
          <w:sz w:val="20"/>
          <w:lang w:val="zh-Hans" w:eastAsia="zh-CN"/>
        </w:rPr>
        <w:t>，</w:t>
      </w:r>
      <w:r w:rsidR="000D5F7B">
        <w:rPr>
          <w:rFonts w:ascii="微软雅黑" w:eastAsia="微软雅黑" w:hAnsi="微软雅黑"/>
          <w:color w:val="000000"/>
          <w:spacing w:val="3"/>
          <w:sz w:val="20"/>
          <w:lang w:val="zh-Hans" w:eastAsia="zh-CN"/>
        </w:rPr>
        <w:t>供应商</w:t>
      </w:r>
      <w:r w:rsidR="000D5F7B" w:rsidRPr="00C756CF">
        <w:rPr>
          <w:rFonts w:ascii="微软雅黑" w:eastAsia="微软雅黑" w:hAnsi="微软雅黑"/>
          <w:color w:val="000000"/>
          <w:spacing w:val="3"/>
          <w:sz w:val="20"/>
          <w:lang w:val="zh-Hans" w:eastAsia="zh-CN"/>
        </w:rPr>
        <w:t>应</w:t>
      </w:r>
      <w:r w:rsidR="000D5F7B">
        <w:rPr>
          <w:rFonts w:ascii="微软雅黑" w:eastAsia="微软雅黑" w:hAnsi="微软雅黑" w:hint="eastAsia"/>
          <w:color w:val="000000"/>
          <w:spacing w:val="3"/>
          <w:sz w:val="20"/>
          <w:lang w:val="zh-Hans" w:eastAsia="zh-CN"/>
        </w:rPr>
        <w:t>自担</w:t>
      </w:r>
      <w:r w:rsidR="000D5F7B">
        <w:rPr>
          <w:rFonts w:ascii="微软雅黑" w:eastAsia="微软雅黑" w:hAnsi="微软雅黑"/>
          <w:color w:val="000000"/>
          <w:spacing w:val="3"/>
          <w:sz w:val="20"/>
          <w:lang w:val="zh-Hans" w:eastAsia="zh-CN"/>
        </w:rPr>
        <w:t>费用</w:t>
      </w:r>
      <w:r w:rsidR="000D5F7B">
        <w:rPr>
          <w:rFonts w:ascii="微软雅黑" w:eastAsia="微软雅黑" w:hAnsi="微软雅黑" w:hint="eastAsia"/>
          <w:color w:val="000000"/>
          <w:spacing w:val="3"/>
          <w:sz w:val="20"/>
          <w:lang w:val="zh-Hans" w:eastAsia="zh-CN"/>
        </w:rPr>
        <w:t>和</w:t>
      </w:r>
      <w:r w:rsidR="000D5F7B">
        <w:rPr>
          <w:rFonts w:ascii="微软雅黑" w:eastAsia="微软雅黑" w:hAnsi="微软雅黑"/>
          <w:color w:val="000000"/>
          <w:spacing w:val="3"/>
          <w:sz w:val="20"/>
          <w:lang w:val="zh-Hans" w:eastAsia="zh-CN"/>
        </w:rPr>
        <w:t>风险</w:t>
      </w:r>
      <w:r w:rsidR="000D5F7B">
        <w:rPr>
          <w:rFonts w:ascii="微软雅黑" w:eastAsia="微软雅黑" w:hAnsi="微软雅黑" w:hint="eastAsia"/>
          <w:color w:val="000000"/>
          <w:spacing w:val="3"/>
          <w:sz w:val="20"/>
          <w:lang w:val="zh-Hans" w:eastAsia="zh-CN"/>
        </w:rPr>
        <w:t>，安排</w:t>
      </w:r>
      <w:r w:rsidR="000D5F7B">
        <w:rPr>
          <w:rFonts w:ascii="微软雅黑" w:eastAsia="微软雅黑" w:hAnsi="微软雅黑"/>
          <w:color w:val="000000"/>
          <w:spacing w:val="3"/>
          <w:sz w:val="20"/>
          <w:lang w:val="zh-Hans" w:eastAsia="zh-CN"/>
        </w:rPr>
        <w:t>货物的包装、储存、保管和运输</w:t>
      </w:r>
      <w:r w:rsidR="000D5F7B">
        <w:rPr>
          <w:rFonts w:ascii="微软雅黑" w:eastAsia="微软雅黑" w:hAnsi="微软雅黑" w:hint="eastAsia"/>
          <w:color w:val="000000"/>
          <w:spacing w:val="3"/>
          <w:sz w:val="20"/>
          <w:lang w:val="zh-Hans" w:eastAsia="zh-CN"/>
        </w:rPr>
        <w:t>并</w:t>
      </w:r>
      <w:r w:rsidR="000D5F7B" w:rsidRPr="00C756CF">
        <w:rPr>
          <w:rFonts w:ascii="微软雅黑" w:eastAsia="微软雅黑" w:hAnsi="微软雅黑"/>
          <w:color w:val="000000"/>
          <w:spacing w:val="3"/>
          <w:sz w:val="20"/>
          <w:lang w:val="zh-Hans" w:eastAsia="zh-CN"/>
        </w:rPr>
        <w:t>为货物</w:t>
      </w:r>
      <w:r w:rsidR="000D5F7B">
        <w:rPr>
          <w:rFonts w:ascii="微软雅黑" w:eastAsia="微软雅黑" w:hAnsi="微软雅黑" w:hint="eastAsia"/>
          <w:color w:val="000000"/>
          <w:spacing w:val="3"/>
          <w:sz w:val="20"/>
          <w:lang w:val="zh-Hans" w:eastAsia="zh-CN"/>
        </w:rPr>
        <w:t>投保在</w:t>
      </w:r>
      <w:r w:rsidR="000D5F7B">
        <w:rPr>
          <w:rFonts w:ascii="微软雅黑" w:eastAsia="微软雅黑" w:hAnsi="微软雅黑"/>
          <w:color w:val="000000"/>
          <w:spacing w:val="3"/>
          <w:sz w:val="20"/>
          <w:lang w:val="zh-Hans" w:eastAsia="zh-CN"/>
        </w:rPr>
        <w:t>商业上合理必要的保险</w:t>
      </w:r>
      <w:r w:rsidR="000D5F7B" w:rsidRPr="00C756CF">
        <w:rPr>
          <w:rFonts w:ascii="微软雅黑" w:eastAsia="微软雅黑" w:hAnsi="微软雅黑"/>
          <w:color w:val="000000"/>
          <w:spacing w:val="3"/>
          <w:sz w:val="20"/>
          <w:lang w:val="zh-Hans" w:eastAsia="zh-CN"/>
        </w:rPr>
        <w:t>。</w:t>
      </w:r>
    </w:p>
    <w:p w:rsidR="000B4C74" w:rsidRDefault="000D5F7B" w:rsidP="008474B1">
      <w:pPr>
        <w:spacing w:afterLines="100" w:after="240"/>
        <w:jc w:val="both"/>
        <w:textAlignment w:val="baseline"/>
        <w:rPr>
          <w:rFonts w:ascii="微软雅黑" w:eastAsia="微软雅黑" w:hAnsi="微软雅黑"/>
          <w:color w:val="000000"/>
          <w:spacing w:val="2"/>
          <w:sz w:val="20"/>
          <w:lang w:val="zh-Hans" w:eastAsia="zh-CN"/>
        </w:rPr>
      </w:pPr>
      <w:r>
        <w:rPr>
          <w:rFonts w:ascii="微软雅黑" w:eastAsia="微软雅黑" w:hAnsi="微软雅黑" w:hint="eastAsia"/>
          <w:color w:val="000000"/>
          <w:spacing w:val="-2"/>
          <w:sz w:val="20"/>
          <w:lang w:val="zh-Hans" w:eastAsia="zh-CN"/>
        </w:rPr>
        <w:t>4.2</w:t>
      </w:r>
      <w:r w:rsidR="004A6522">
        <w:rPr>
          <w:rFonts w:ascii="微软雅黑" w:eastAsia="微软雅黑" w:hAnsi="微软雅黑"/>
          <w:color w:val="000000"/>
          <w:spacing w:val="-2"/>
          <w:sz w:val="20"/>
          <w:lang w:val="zh-Hans" w:eastAsia="zh-CN"/>
        </w:rPr>
        <w:t>供应商</w:t>
      </w:r>
      <w:r w:rsidR="00CF3299" w:rsidRPr="00C756CF">
        <w:rPr>
          <w:rFonts w:ascii="微软雅黑" w:eastAsia="微软雅黑" w:hAnsi="微软雅黑"/>
          <w:color w:val="000000"/>
          <w:spacing w:val="-2"/>
          <w:sz w:val="20"/>
          <w:lang w:val="zh-Hans" w:eastAsia="zh-CN"/>
        </w:rPr>
        <w:t>应确保</w:t>
      </w:r>
      <w:r w:rsidR="005934A1" w:rsidRPr="00C756CF">
        <w:rPr>
          <w:rFonts w:ascii="微软雅黑" w:eastAsia="微软雅黑" w:hAnsi="微软雅黑"/>
          <w:color w:val="000000"/>
          <w:spacing w:val="-2"/>
          <w:sz w:val="20"/>
          <w:lang w:val="zh-Hans" w:eastAsia="zh-CN"/>
        </w:rPr>
        <w:t>货物</w:t>
      </w:r>
      <w:r w:rsidR="005934A1">
        <w:rPr>
          <w:rFonts w:ascii="微软雅黑" w:eastAsia="微软雅黑" w:hAnsi="微软雅黑" w:hint="eastAsia"/>
          <w:color w:val="000000"/>
          <w:spacing w:val="-2"/>
          <w:sz w:val="20"/>
          <w:lang w:val="zh-Hans" w:eastAsia="zh-CN"/>
        </w:rPr>
        <w:t>以可</w:t>
      </w:r>
      <w:r w:rsidR="00CF3299" w:rsidRPr="00C756CF">
        <w:rPr>
          <w:rFonts w:ascii="微软雅黑" w:eastAsia="微软雅黑" w:hAnsi="微软雅黑"/>
          <w:color w:val="000000"/>
          <w:spacing w:val="-2"/>
          <w:sz w:val="20"/>
          <w:lang w:val="zh-Hans" w:eastAsia="zh-CN"/>
        </w:rPr>
        <w:t>完好无损地到达</w:t>
      </w:r>
      <w:r w:rsidR="00EB16C8">
        <w:rPr>
          <w:rFonts w:ascii="微软雅黑" w:eastAsia="微软雅黑" w:hAnsi="微软雅黑" w:hint="eastAsia"/>
          <w:color w:val="000000"/>
          <w:spacing w:val="-2"/>
          <w:sz w:val="20"/>
          <w:lang w:val="zh-Hans" w:eastAsia="zh-CN"/>
        </w:rPr>
        <w:t>订单注明</w:t>
      </w:r>
      <w:r w:rsidR="00EB16C8">
        <w:rPr>
          <w:rFonts w:ascii="微软雅黑" w:eastAsia="微软雅黑" w:hAnsi="微软雅黑"/>
          <w:color w:val="000000"/>
          <w:spacing w:val="-2"/>
          <w:sz w:val="20"/>
          <w:lang w:val="zh-Hans" w:eastAsia="zh-CN"/>
        </w:rPr>
        <w:t>的送货地点</w:t>
      </w:r>
      <w:r w:rsidR="00CF3299" w:rsidRPr="00C756CF">
        <w:rPr>
          <w:rFonts w:ascii="微软雅黑" w:eastAsia="微软雅黑" w:hAnsi="微软雅黑"/>
          <w:color w:val="000000"/>
          <w:spacing w:val="-2"/>
          <w:sz w:val="20"/>
          <w:lang w:val="zh-Hans" w:eastAsia="zh-CN"/>
        </w:rPr>
        <w:t>并可</w:t>
      </w:r>
      <w:r w:rsidR="007D1848">
        <w:rPr>
          <w:rFonts w:ascii="微软雅黑" w:eastAsia="微软雅黑" w:hAnsi="微软雅黑" w:hint="eastAsia"/>
          <w:color w:val="000000"/>
          <w:spacing w:val="-2"/>
          <w:sz w:val="20"/>
          <w:lang w:val="zh-Hans" w:eastAsia="zh-CN"/>
        </w:rPr>
        <w:t>被</w:t>
      </w:r>
      <w:r w:rsidR="00CF3299" w:rsidRPr="00C756CF">
        <w:rPr>
          <w:rFonts w:ascii="微软雅黑" w:eastAsia="微软雅黑" w:hAnsi="微软雅黑"/>
          <w:color w:val="000000"/>
          <w:spacing w:val="-2"/>
          <w:sz w:val="20"/>
          <w:lang w:val="zh-Hans" w:eastAsia="zh-CN"/>
        </w:rPr>
        <w:t>安全</w:t>
      </w:r>
      <w:r w:rsidR="00EB16C8">
        <w:rPr>
          <w:rFonts w:ascii="微软雅黑" w:eastAsia="微软雅黑" w:hAnsi="微软雅黑" w:hint="eastAsia"/>
          <w:color w:val="000000"/>
          <w:spacing w:val="-2"/>
          <w:sz w:val="20"/>
          <w:lang w:val="zh-Hans" w:eastAsia="zh-CN"/>
        </w:rPr>
        <w:t>运输</w:t>
      </w:r>
      <w:r w:rsidR="00EB16C8">
        <w:rPr>
          <w:rFonts w:ascii="微软雅黑" w:eastAsia="微软雅黑" w:hAnsi="微软雅黑"/>
          <w:color w:val="000000"/>
          <w:spacing w:val="-2"/>
          <w:sz w:val="20"/>
          <w:lang w:val="zh-Hans" w:eastAsia="zh-CN"/>
        </w:rPr>
        <w:t>和装</w:t>
      </w:r>
      <w:r w:rsidR="00CF3299" w:rsidRPr="00C756CF">
        <w:rPr>
          <w:rFonts w:ascii="微软雅黑" w:eastAsia="微软雅黑" w:hAnsi="微软雅黑"/>
          <w:color w:val="000000"/>
          <w:spacing w:val="-2"/>
          <w:sz w:val="20"/>
          <w:lang w:val="zh-Hans" w:eastAsia="zh-CN"/>
        </w:rPr>
        <w:t>卸的方式对货物进行包装、</w:t>
      </w:r>
      <w:r w:rsidR="0032115E">
        <w:rPr>
          <w:rFonts w:ascii="微软雅黑" w:eastAsia="微软雅黑" w:hAnsi="微软雅黑" w:hint="eastAsia"/>
          <w:color w:val="000000"/>
          <w:spacing w:val="-2"/>
          <w:sz w:val="20"/>
          <w:lang w:val="zh-Hans" w:eastAsia="zh-CN"/>
        </w:rPr>
        <w:t>储存</w:t>
      </w:r>
      <w:r w:rsidR="0032115E">
        <w:rPr>
          <w:rFonts w:ascii="微软雅黑" w:eastAsia="微软雅黑" w:hAnsi="微软雅黑"/>
          <w:color w:val="000000"/>
          <w:spacing w:val="-2"/>
          <w:sz w:val="20"/>
          <w:lang w:val="zh-Hans" w:eastAsia="zh-CN"/>
        </w:rPr>
        <w:t>、</w:t>
      </w:r>
      <w:r w:rsidR="00CF3299" w:rsidRPr="00C756CF">
        <w:rPr>
          <w:rFonts w:ascii="微软雅黑" w:eastAsia="微软雅黑" w:hAnsi="微软雅黑"/>
          <w:color w:val="000000"/>
          <w:spacing w:val="-2"/>
          <w:sz w:val="20"/>
          <w:lang w:val="zh-Hans" w:eastAsia="zh-CN"/>
        </w:rPr>
        <w:t>保</w:t>
      </w:r>
      <w:r w:rsidR="0032115E">
        <w:rPr>
          <w:rFonts w:ascii="微软雅黑" w:eastAsia="微软雅黑" w:hAnsi="微软雅黑" w:hint="eastAsia"/>
          <w:color w:val="000000"/>
          <w:spacing w:val="-2"/>
          <w:sz w:val="20"/>
          <w:lang w:val="zh-Hans" w:eastAsia="zh-CN"/>
        </w:rPr>
        <w:t>管</w:t>
      </w:r>
      <w:r w:rsidR="00CF3299" w:rsidRPr="00C756CF">
        <w:rPr>
          <w:rFonts w:ascii="微软雅黑" w:eastAsia="微软雅黑" w:hAnsi="微软雅黑"/>
          <w:color w:val="000000"/>
          <w:spacing w:val="-2"/>
          <w:sz w:val="20"/>
          <w:lang w:val="zh-Hans" w:eastAsia="zh-CN"/>
        </w:rPr>
        <w:t>和运输。</w:t>
      </w:r>
      <w:r w:rsidR="004A6522">
        <w:rPr>
          <w:rFonts w:ascii="微软雅黑" w:eastAsia="微软雅黑" w:hAnsi="微软雅黑"/>
          <w:color w:val="000000"/>
          <w:spacing w:val="-2"/>
          <w:sz w:val="20"/>
          <w:lang w:val="zh-Hans" w:eastAsia="zh-CN"/>
        </w:rPr>
        <w:t>供应商</w:t>
      </w:r>
      <w:r w:rsidR="00CF3299" w:rsidRPr="00C756CF">
        <w:rPr>
          <w:rFonts w:ascii="微软雅黑" w:eastAsia="微软雅黑" w:hAnsi="微软雅黑"/>
          <w:color w:val="000000"/>
          <w:spacing w:val="-2"/>
          <w:sz w:val="20"/>
          <w:lang w:val="zh-Hans" w:eastAsia="zh-CN"/>
        </w:rPr>
        <w:t>应</w:t>
      </w:r>
      <w:r w:rsidR="0032115E">
        <w:rPr>
          <w:rFonts w:ascii="微软雅黑" w:eastAsia="微软雅黑" w:hAnsi="微软雅黑"/>
          <w:color w:val="000000"/>
          <w:spacing w:val="-2"/>
          <w:sz w:val="20"/>
          <w:lang w:val="zh-Hans" w:eastAsia="zh-CN"/>
        </w:rPr>
        <w:t>确保</w:t>
      </w:r>
      <w:r w:rsidR="005934A1" w:rsidRPr="00C756CF">
        <w:rPr>
          <w:rFonts w:ascii="微软雅黑" w:eastAsia="微软雅黑" w:hAnsi="微软雅黑"/>
          <w:color w:val="000000"/>
          <w:spacing w:val="-2"/>
          <w:sz w:val="20"/>
          <w:lang w:val="zh-Hans" w:eastAsia="zh-CN"/>
        </w:rPr>
        <w:t>货物</w:t>
      </w:r>
      <w:r w:rsidR="005934A1">
        <w:rPr>
          <w:rFonts w:ascii="微软雅黑" w:eastAsia="微软雅黑" w:hAnsi="微软雅黑" w:hint="eastAsia"/>
          <w:color w:val="000000"/>
          <w:spacing w:val="-2"/>
          <w:sz w:val="20"/>
          <w:lang w:val="zh-Hans" w:eastAsia="zh-CN"/>
        </w:rPr>
        <w:t>的</w:t>
      </w:r>
      <w:r w:rsidR="005934A1" w:rsidRPr="00C756CF">
        <w:rPr>
          <w:rFonts w:ascii="微软雅黑" w:eastAsia="微软雅黑" w:hAnsi="微软雅黑"/>
          <w:color w:val="000000"/>
          <w:spacing w:val="-2"/>
          <w:sz w:val="20"/>
          <w:lang w:val="zh-Hans" w:eastAsia="zh-CN"/>
        </w:rPr>
        <w:t>包装、</w:t>
      </w:r>
      <w:r w:rsidR="005934A1">
        <w:rPr>
          <w:rFonts w:ascii="微软雅黑" w:eastAsia="微软雅黑" w:hAnsi="微软雅黑" w:hint="eastAsia"/>
          <w:color w:val="000000"/>
          <w:spacing w:val="-2"/>
          <w:sz w:val="20"/>
          <w:lang w:val="zh-Hans" w:eastAsia="zh-CN"/>
        </w:rPr>
        <w:t>储存</w:t>
      </w:r>
      <w:r w:rsidR="005934A1">
        <w:rPr>
          <w:rFonts w:ascii="微软雅黑" w:eastAsia="微软雅黑" w:hAnsi="微软雅黑"/>
          <w:color w:val="000000"/>
          <w:spacing w:val="-2"/>
          <w:sz w:val="20"/>
          <w:lang w:val="zh-Hans" w:eastAsia="zh-CN"/>
        </w:rPr>
        <w:t>、</w:t>
      </w:r>
      <w:r w:rsidR="005934A1" w:rsidRPr="00C756CF">
        <w:rPr>
          <w:rFonts w:ascii="微软雅黑" w:eastAsia="微软雅黑" w:hAnsi="微软雅黑"/>
          <w:color w:val="000000"/>
          <w:spacing w:val="-2"/>
          <w:sz w:val="20"/>
          <w:lang w:val="zh-Hans" w:eastAsia="zh-CN"/>
        </w:rPr>
        <w:t>保</w:t>
      </w:r>
      <w:r w:rsidR="005934A1">
        <w:rPr>
          <w:rFonts w:ascii="微软雅黑" w:eastAsia="微软雅黑" w:hAnsi="微软雅黑" w:hint="eastAsia"/>
          <w:color w:val="000000"/>
          <w:spacing w:val="-2"/>
          <w:sz w:val="20"/>
          <w:lang w:val="zh-Hans" w:eastAsia="zh-CN"/>
        </w:rPr>
        <w:t>管</w:t>
      </w:r>
      <w:r w:rsidR="005934A1" w:rsidRPr="00C756CF">
        <w:rPr>
          <w:rFonts w:ascii="微软雅黑" w:eastAsia="微软雅黑" w:hAnsi="微软雅黑"/>
          <w:color w:val="000000"/>
          <w:spacing w:val="-2"/>
          <w:sz w:val="20"/>
          <w:lang w:val="zh-Hans" w:eastAsia="zh-CN"/>
        </w:rPr>
        <w:t>和运输</w:t>
      </w:r>
      <w:r w:rsidR="005934A1">
        <w:rPr>
          <w:rFonts w:ascii="微软雅黑" w:eastAsia="微软雅黑" w:hAnsi="微软雅黑" w:hint="eastAsia"/>
          <w:color w:val="000000"/>
          <w:spacing w:val="-2"/>
          <w:sz w:val="20"/>
          <w:lang w:val="zh-Hans" w:eastAsia="zh-CN"/>
        </w:rPr>
        <w:t>符合</w:t>
      </w:r>
      <w:r w:rsidR="005934A1">
        <w:rPr>
          <w:rFonts w:ascii="微软雅黑" w:eastAsia="微软雅黑" w:hAnsi="微软雅黑"/>
          <w:color w:val="000000"/>
          <w:spacing w:val="-2"/>
          <w:sz w:val="20"/>
          <w:lang w:val="zh-Hans" w:eastAsia="zh-CN"/>
        </w:rPr>
        <w:t>任何适用的法律</w:t>
      </w:r>
      <w:r w:rsidR="005934A1">
        <w:rPr>
          <w:rFonts w:ascii="微软雅黑" w:eastAsia="微软雅黑" w:hAnsi="微软雅黑" w:hint="eastAsia"/>
          <w:color w:val="000000"/>
          <w:spacing w:val="-2"/>
          <w:sz w:val="20"/>
          <w:lang w:val="zh-Hans" w:eastAsia="zh-CN"/>
        </w:rPr>
        <w:t>法规</w:t>
      </w:r>
      <w:r w:rsidR="00CF3299" w:rsidRPr="00C756CF">
        <w:rPr>
          <w:rFonts w:ascii="微软雅黑" w:eastAsia="微软雅黑" w:hAnsi="微软雅黑"/>
          <w:color w:val="000000"/>
          <w:spacing w:val="2"/>
          <w:sz w:val="20"/>
          <w:lang w:val="zh-Hans" w:eastAsia="zh-CN"/>
        </w:rPr>
        <w:t>。</w:t>
      </w:r>
    </w:p>
    <w:p w:rsidR="000B4C74" w:rsidRDefault="00AE1B5A" w:rsidP="008474B1">
      <w:pPr>
        <w:spacing w:afterLines="100" w:after="240"/>
        <w:jc w:val="both"/>
        <w:textAlignment w:val="baseline"/>
        <w:rPr>
          <w:rFonts w:ascii="微软雅黑" w:eastAsia="微软雅黑" w:hAnsi="微软雅黑"/>
          <w:color w:val="000000"/>
          <w:spacing w:val="-10"/>
          <w:sz w:val="20"/>
          <w:lang w:val="zh-Hans" w:eastAsia="zh-CN"/>
        </w:rPr>
      </w:pPr>
      <w:r>
        <w:rPr>
          <w:rFonts w:ascii="微软雅黑" w:eastAsia="微软雅黑" w:hAnsi="微软雅黑" w:hint="eastAsia"/>
          <w:color w:val="000000"/>
          <w:spacing w:val="2"/>
          <w:sz w:val="20"/>
          <w:lang w:val="zh-Hans" w:eastAsia="zh-CN"/>
        </w:rPr>
        <w:t>4.3</w:t>
      </w:r>
      <w:r w:rsidR="004249CD">
        <w:rPr>
          <w:rFonts w:ascii="微软雅黑" w:eastAsia="微软雅黑" w:hAnsi="微软雅黑"/>
          <w:color w:val="000000"/>
          <w:spacing w:val="2"/>
          <w:sz w:val="20"/>
          <w:lang w:eastAsia="zh-CN"/>
        </w:rPr>
        <w:t>交付的货物</w:t>
      </w:r>
      <w:r w:rsidR="00CF3299" w:rsidRPr="00C756CF">
        <w:rPr>
          <w:rFonts w:ascii="微软雅黑" w:eastAsia="微软雅黑" w:hAnsi="微软雅黑"/>
          <w:color w:val="000000"/>
          <w:spacing w:val="2"/>
          <w:sz w:val="20"/>
          <w:lang w:val="zh-Hans" w:eastAsia="zh-CN"/>
        </w:rPr>
        <w:t>应附分析证书和</w:t>
      </w:r>
      <w:r w:rsidR="00CF3299" w:rsidRPr="00C756CF">
        <w:rPr>
          <w:rFonts w:ascii="微软雅黑" w:eastAsia="微软雅黑" w:hAnsi="微软雅黑"/>
          <w:color w:val="000000"/>
          <w:spacing w:val="2"/>
          <w:sz w:val="20"/>
          <w:lang w:eastAsia="zh-CN"/>
        </w:rPr>
        <w:t>/</w:t>
      </w:r>
      <w:r w:rsidR="00CF3299" w:rsidRPr="00C756CF">
        <w:rPr>
          <w:rFonts w:ascii="微软雅黑" w:eastAsia="微软雅黑" w:hAnsi="微软雅黑"/>
          <w:color w:val="000000"/>
          <w:spacing w:val="2"/>
          <w:sz w:val="20"/>
          <w:lang w:val="zh-Hans" w:eastAsia="zh-CN"/>
        </w:rPr>
        <w:t>或最新的材料安</w:t>
      </w:r>
      <w:r w:rsidR="00CF3299" w:rsidRPr="00C756CF">
        <w:rPr>
          <w:rFonts w:ascii="微软雅黑" w:eastAsia="微软雅黑" w:hAnsi="微软雅黑"/>
          <w:color w:val="000000"/>
          <w:spacing w:val="-10"/>
          <w:sz w:val="20"/>
          <w:lang w:val="zh-Hans" w:eastAsia="zh-CN"/>
        </w:rPr>
        <w:t>全数据表等买方</w:t>
      </w:r>
      <w:r w:rsidR="004249CD">
        <w:rPr>
          <w:rFonts w:ascii="微软雅黑" w:eastAsia="微软雅黑" w:hAnsi="微软雅黑" w:hint="eastAsia"/>
          <w:color w:val="000000"/>
          <w:spacing w:val="-10"/>
          <w:sz w:val="20"/>
          <w:lang w:val="zh-Hans" w:eastAsia="zh-CN"/>
        </w:rPr>
        <w:t>所要求</w:t>
      </w:r>
      <w:r w:rsidR="00B94501">
        <w:rPr>
          <w:rFonts w:ascii="微软雅黑" w:eastAsia="微软雅黑" w:hAnsi="微软雅黑" w:hint="eastAsia"/>
          <w:color w:val="000000"/>
          <w:spacing w:val="-10"/>
          <w:sz w:val="20"/>
          <w:lang w:val="zh-Hans" w:eastAsia="zh-CN"/>
        </w:rPr>
        <w:t>并</w:t>
      </w:r>
      <w:r w:rsidR="00B94501">
        <w:rPr>
          <w:rFonts w:ascii="微软雅黑" w:eastAsia="微软雅黑" w:hAnsi="微软雅黑"/>
          <w:color w:val="000000"/>
          <w:spacing w:val="-10"/>
          <w:sz w:val="20"/>
          <w:lang w:val="zh-Hans" w:eastAsia="zh-CN"/>
        </w:rPr>
        <w:t>认可</w:t>
      </w:r>
      <w:r w:rsidR="004249CD">
        <w:rPr>
          <w:rFonts w:ascii="微软雅黑" w:eastAsia="微软雅黑" w:hAnsi="微软雅黑"/>
          <w:color w:val="000000"/>
          <w:spacing w:val="-10"/>
          <w:sz w:val="20"/>
          <w:lang w:val="zh-Hans" w:eastAsia="zh-CN"/>
        </w:rPr>
        <w:t>的文件</w:t>
      </w:r>
      <w:r w:rsidR="00CF3299" w:rsidRPr="00C756CF">
        <w:rPr>
          <w:rFonts w:ascii="微软雅黑" w:eastAsia="微软雅黑" w:hAnsi="微软雅黑"/>
          <w:color w:val="000000"/>
          <w:spacing w:val="-10"/>
          <w:sz w:val="20"/>
          <w:lang w:val="zh-Hans" w:eastAsia="zh-CN"/>
        </w:rPr>
        <w:t>。</w:t>
      </w:r>
    </w:p>
    <w:p w:rsidR="00A84270" w:rsidRPr="00C756CF" w:rsidRDefault="00CF3299" w:rsidP="008474B1">
      <w:pPr>
        <w:spacing w:afterLines="100" w:after="240"/>
        <w:jc w:val="both"/>
        <w:textAlignment w:val="baseline"/>
        <w:rPr>
          <w:rFonts w:ascii="微软雅黑" w:eastAsia="微软雅黑" w:hAnsi="微软雅黑"/>
          <w:color w:val="000000"/>
          <w:spacing w:val="5"/>
          <w:sz w:val="20"/>
          <w:lang w:eastAsia="zh-CN"/>
        </w:rPr>
      </w:pPr>
      <w:r w:rsidRPr="00C756CF">
        <w:rPr>
          <w:rFonts w:ascii="微软雅黑" w:eastAsia="微软雅黑" w:hAnsi="微软雅黑"/>
          <w:color w:val="000000"/>
          <w:spacing w:val="5"/>
          <w:sz w:val="20"/>
          <w:lang w:eastAsia="zh-CN"/>
        </w:rPr>
        <w:t>5.</w:t>
      </w:r>
      <w:r w:rsidRPr="00C756CF">
        <w:rPr>
          <w:rFonts w:ascii="微软雅黑" w:eastAsia="微软雅黑" w:hAnsi="微软雅黑"/>
          <w:color w:val="000000"/>
          <w:spacing w:val="5"/>
          <w:sz w:val="20"/>
          <w:lang w:val="zh-Hans" w:eastAsia="zh-CN"/>
        </w:rPr>
        <w:t>价格和付款</w:t>
      </w:r>
    </w:p>
    <w:p w:rsidR="00FC0CD4" w:rsidRDefault="00CF3299" w:rsidP="008474B1">
      <w:pPr>
        <w:spacing w:afterLines="100" w:after="240"/>
        <w:ind w:right="144"/>
        <w:jc w:val="both"/>
        <w:textAlignment w:val="baseline"/>
        <w:rPr>
          <w:rFonts w:ascii="微软雅黑" w:eastAsia="微软雅黑" w:hAnsi="微软雅黑"/>
          <w:color w:val="000000"/>
          <w:sz w:val="20"/>
          <w:lang w:val="zh-Hans" w:eastAsia="zh-CN"/>
        </w:rPr>
      </w:pPr>
      <w:r w:rsidRPr="00C756CF">
        <w:rPr>
          <w:rFonts w:ascii="微软雅黑" w:eastAsia="微软雅黑" w:hAnsi="微软雅黑"/>
          <w:color w:val="000000"/>
          <w:sz w:val="20"/>
          <w:lang w:eastAsia="zh-CN"/>
        </w:rPr>
        <w:lastRenderedPageBreak/>
        <w:t>5.1</w:t>
      </w:r>
      <w:r w:rsidRPr="00C756CF">
        <w:rPr>
          <w:rFonts w:ascii="微软雅黑" w:eastAsia="微软雅黑" w:hAnsi="微软雅黑"/>
          <w:color w:val="000000"/>
          <w:sz w:val="20"/>
          <w:lang w:val="zh-Hans" w:eastAsia="zh-CN"/>
        </w:rPr>
        <w:t>订单</w:t>
      </w:r>
      <w:r w:rsidR="00681C59">
        <w:rPr>
          <w:rFonts w:ascii="微软雅黑" w:eastAsia="微软雅黑" w:hAnsi="微软雅黑" w:hint="eastAsia"/>
          <w:color w:val="000000"/>
          <w:sz w:val="20"/>
          <w:lang w:val="zh-Hans" w:eastAsia="zh-CN"/>
        </w:rPr>
        <w:t>注明</w:t>
      </w:r>
      <w:r w:rsidR="00681C59">
        <w:rPr>
          <w:rFonts w:ascii="微软雅黑" w:eastAsia="微软雅黑" w:hAnsi="微软雅黑"/>
          <w:color w:val="000000"/>
          <w:sz w:val="20"/>
          <w:lang w:val="zh-Hans" w:eastAsia="zh-CN"/>
        </w:rPr>
        <w:t>的</w:t>
      </w:r>
      <w:r w:rsidR="00681C59">
        <w:rPr>
          <w:rFonts w:ascii="微软雅黑" w:eastAsia="微软雅黑" w:hAnsi="微软雅黑" w:hint="eastAsia"/>
          <w:color w:val="000000"/>
          <w:sz w:val="20"/>
          <w:lang w:val="zh-Hans" w:eastAsia="zh-CN"/>
        </w:rPr>
        <w:t>货币</w:t>
      </w:r>
      <w:r w:rsidR="00681C59">
        <w:rPr>
          <w:rFonts w:ascii="微软雅黑" w:eastAsia="微软雅黑" w:hAnsi="微软雅黑"/>
          <w:color w:val="000000"/>
          <w:sz w:val="20"/>
          <w:lang w:val="zh-Hans" w:eastAsia="zh-CN"/>
        </w:rPr>
        <w:t>币种应为</w:t>
      </w:r>
      <w:r w:rsidR="00FC0CD4">
        <w:rPr>
          <w:rFonts w:ascii="微软雅黑" w:eastAsia="微软雅黑" w:hAnsi="微软雅黑" w:hint="eastAsia"/>
          <w:color w:val="000000"/>
          <w:sz w:val="20"/>
          <w:lang w:val="zh-Hans" w:eastAsia="zh-CN"/>
        </w:rPr>
        <w:t>合同项下货物</w:t>
      </w:r>
      <w:r w:rsidRPr="00C756CF">
        <w:rPr>
          <w:rFonts w:ascii="微软雅黑" w:eastAsia="微软雅黑" w:hAnsi="微软雅黑"/>
          <w:color w:val="000000"/>
          <w:sz w:val="20"/>
          <w:lang w:val="zh-Hans" w:eastAsia="zh-CN"/>
        </w:rPr>
        <w:t>价格</w:t>
      </w:r>
      <w:r w:rsidR="00FC0CD4">
        <w:rPr>
          <w:rFonts w:ascii="微软雅黑" w:eastAsia="微软雅黑" w:hAnsi="微软雅黑" w:hint="eastAsia"/>
          <w:color w:val="000000"/>
          <w:sz w:val="20"/>
          <w:lang w:val="zh-Hans" w:eastAsia="zh-CN"/>
        </w:rPr>
        <w:t>和</w:t>
      </w:r>
      <w:r w:rsidR="00FC0CD4">
        <w:rPr>
          <w:rFonts w:ascii="微软雅黑" w:eastAsia="微软雅黑" w:hAnsi="微软雅黑"/>
          <w:color w:val="000000"/>
          <w:sz w:val="20"/>
          <w:lang w:val="zh-Hans" w:eastAsia="zh-CN"/>
        </w:rPr>
        <w:t>其他款项</w:t>
      </w:r>
      <w:r w:rsidRPr="00C756CF">
        <w:rPr>
          <w:rFonts w:ascii="微软雅黑" w:eastAsia="微软雅黑" w:hAnsi="微软雅黑"/>
          <w:color w:val="000000"/>
          <w:sz w:val="20"/>
          <w:lang w:val="zh-Hans" w:eastAsia="zh-CN"/>
        </w:rPr>
        <w:t>的</w:t>
      </w:r>
      <w:r w:rsidR="00FC0CD4">
        <w:rPr>
          <w:rFonts w:ascii="微软雅黑" w:eastAsia="微软雅黑" w:hAnsi="微软雅黑" w:hint="eastAsia"/>
          <w:color w:val="000000"/>
          <w:sz w:val="20"/>
          <w:lang w:val="zh-Hans" w:eastAsia="zh-CN"/>
        </w:rPr>
        <w:t>货币</w:t>
      </w:r>
      <w:r w:rsidRPr="00C756CF">
        <w:rPr>
          <w:rFonts w:ascii="微软雅黑" w:eastAsia="微软雅黑" w:hAnsi="微软雅黑"/>
          <w:color w:val="000000"/>
          <w:sz w:val="20"/>
          <w:lang w:val="zh-Hans" w:eastAsia="zh-CN"/>
        </w:rPr>
        <w:t>币种</w:t>
      </w:r>
      <w:r w:rsidR="00FC0CD4">
        <w:rPr>
          <w:rFonts w:ascii="微软雅黑" w:eastAsia="微软雅黑" w:hAnsi="微软雅黑" w:hint="eastAsia"/>
          <w:color w:val="000000"/>
          <w:sz w:val="20"/>
          <w:lang w:val="zh-Hans" w:eastAsia="zh-CN"/>
        </w:rPr>
        <w:t>。</w:t>
      </w:r>
    </w:p>
    <w:p w:rsidR="00A84270" w:rsidRPr="00C756CF" w:rsidRDefault="00FC0CD4" w:rsidP="008474B1">
      <w:pPr>
        <w:spacing w:afterLines="100" w:after="240"/>
        <w:ind w:right="144"/>
        <w:jc w:val="both"/>
        <w:textAlignment w:val="baseline"/>
        <w:rPr>
          <w:rFonts w:ascii="微软雅黑" w:eastAsia="微软雅黑" w:hAnsi="微软雅黑"/>
          <w:color w:val="000000"/>
          <w:sz w:val="20"/>
          <w:lang w:eastAsia="zh-CN"/>
        </w:rPr>
      </w:pPr>
      <w:r>
        <w:rPr>
          <w:rFonts w:ascii="微软雅黑" w:eastAsia="微软雅黑" w:hAnsi="微软雅黑" w:hint="eastAsia"/>
          <w:color w:val="000000"/>
          <w:sz w:val="20"/>
          <w:lang w:val="zh-Hans" w:eastAsia="zh-CN"/>
        </w:rPr>
        <w:t>5.2</w:t>
      </w:r>
      <w:r w:rsidR="002D5101">
        <w:rPr>
          <w:rFonts w:ascii="微软雅黑" w:eastAsia="微软雅黑" w:hAnsi="微软雅黑" w:hint="eastAsia"/>
          <w:color w:val="000000"/>
          <w:sz w:val="20"/>
          <w:lang w:eastAsia="zh-CN"/>
        </w:rPr>
        <w:t>订单</w:t>
      </w:r>
      <w:r w:rsidR="002D5101">
        <w:rPr>
          <w:rFonts w:ascii="微软雅黑" w:eastAsia="微软雅黑" w:hAnsi="微软雅黑"/>
          <w:color w:val="000000"/>
          <w:sz w:val="20"/>
          <w:lang w:eastAsia="zh-CN"/>
        </w:rPr>
        <w:t>注明的</w:t>
      </w:r>
      <w:r w:rsidR="00CF3299" w:rsidRPr="00C756CF">
        <w:rPr>
          <w:rFonts w:ascii="微软雅黑" w:eastAsia="微软雅黑" w:hAnsi="微软雅黑"/>
          <w:color w:val="000000"/>
          <w:sz w:val="20"/>
          <w:lang w:val="zh-Hans" w:eastAsia="zh-CN"/>
        </w:rPr>
        <w:t>价格</w:t>
      </w:r>
      <w:r w:rsidR="00AA0342">
        <w:rPr>
          <w:rFonts w:ascii="微软雅黑" w:eastAsia="微软雅黑" w:hAnsi="微软雅黑" w:hint="eastAsia"/>
          <w:color w:val="000000"/>
          <w:sz w:val="20"/>
          <w:lang w:val="zh-Hans" w:eastAsia="zh-CN"/>
        </w:rPr>
        <w:t>是固定</w:t>
      </w:r>
      <w:r w:rsidR="00AA0342">
        <w:rPr>
          <w:rFonts w:ascii="微软雅黑" w:eastAsia="微软雅黑" w:hAnsi="微软雅黑"/>
          <w:color w:val="000000"/>
          <w:sz w:val="20"/>
          <w:lang w:val="zh-Hans" w:eastAsia="zh-CN"/>
        </w:rPr>
        <w:t>价格，并且</w:t>
      </w:r>
      <w:r w:rsidR="002D5101">
        <w:rPr>
          <w:rFonts w:ascii="微软雅黑" w:eastAsia="微软雅黑" w:hAnsi="微软雅黑" w:hint="eastAsia"/>
          <w:color w:val="000000"/>
          <w:sz w:val="20"/>
          <w:lang w:val="zh-Hans" w:eastAsia="zh-CN"/>
        </w:rPr>
        <w:t>已包含</w:t>
      </w:r>
      <w:r w:rsidR="004A6522">
        <w:rPr>
          <w:rFonts w:ascii="微软雅黑" w:eastAsia="微软雅黑" w:hAnsi="微软雅黑"/>
          <w:color w:val="000000"/>
          <w:sz w:val="20"/>
          <w:lang w:val="zh-Hans" w:eastAsia="zh-CN"/>
        </w:rPr>
        <w:t>供应商</w:t>
      </w:r>
      <w:r w:rsidR="002D5101">
        <w:rPr>
          <w:rFonts w:ascii="微软雅黑" w:eastAsia="微软雅黑" w:hAnsi="微软雅黑" w:hint="eastAsia"/>
          <w:color w:val="000000"/>
          <w:sz w:val="20"/>
          <w:lang w:val="zh-Hans" w:eastAsia="zh-CN"/>
        </w:rPr>
        <w:t>合同</w:t>
      </w:r>
      <w:r w:rsidR="002D5101">
        <w:rPr>
          <w:rFonts w:ascii="微软雅黑" w:eastAsia="微软雅黑" w:hAnsi="微软雅黑"/>
          <w:color w:val="000000"/>
          <w:sz w:val="20"/>
          <w:lang w:val="zh-Hans" w:eastAsia="zh-CN"/>
        </w:rPr>
        <w:t>项下</w:t>
      </w:r>
      <w:r w:rsidR="00CF3299" w:rsidRPr="00C756CF">
        <w:rPr>
          <w:rFonts w:ascii="微软雅黑" w:eastAsia="微软雅黑" w:hAnsi="微软雅黑"/>
          <w:color w:val="000000"/>
          <w:sz w:val="20"/>
          <w:lang w:val="zh-Hans" w:eastAsia="zh-CN"/>
        </w:rPr>
        <w:t>义务所需的</w:t>
      </w:r>
      <w:r w:rsidR="002D5101">
        <w:rPr>
          <w:rFonts w:ascii="微软雅黑" w:eastAsia="微软雅黑" w:hAnsi="微软雅黑" w:hint="eastAsia"/>
          <w:color w:val="000000"/>
          <w:sz w:val="20"/>
          <w:lang w:val="zh-Hans" w:eastAsia="zh-CN"/>
        </w:rPr>
        <w:t>全部</w:t>
      </w:r>
      <w:r w:rsidR="002D5101">
        <w:rPr>
          <w:rFonts w:ascii="微软雅黑" w:eastAsia="微软雅黑" w:hAnsi="微软雅黑"/>
          <w:color w:val="000000"/>
          <w:sz w:val="20"/>
          <w:lang w:val="zh-Hans" w:eastAsia="zh-CN"/>
        </w:rPr>
        <w:t>费用（</w:t>
      </w:r>
      <w:r w:rsidR="002D5101">
        <w:rPr>
          <w:rFonts w:ascii="微软雅黑" w:eastAsia="微软雅黑" w:hAnsi="微软雅黑" w:hint="eastAsia"/>
          <w:color w:val="000000"/>
          <w:sz w:val="20"/>
          <w:lang w:val="zh-Hans" w:eastAsia="zh-CN"/>
        </w:rPr>
        <w:t>包括</w:t>
      </w:r>
      <w:r w:rsidR="002D5101">
        <w:rPr>
          <w:rFonts w:ascii="微软雅黑" w:eastAsia="微软雅黑" w:hAnsi="微软雅黑"/>
          <w:color w:val="000000"/>
          <w:sz w:val="20"/>
          <w:lang w:val="zh-Hans" w:eastAsia="zh-CN"/>
        </w:rPr>
        <w:t>但不限于</w:t>
      </w:r>
      <w:r w:rsidR="002D5101">
        <w:rPr>
          <w:rFonts w:ascii="微软雅黑" w:eastAsia="微软雅黑" w:hAnsi="微软雅黑" w:hint="eastAsia"/>
          <w:color w:val="000000"/>
          <w:sz w:val="20"/>
          <w:lang w:val="zh-Hans" w:eastAsia="zh-CN"/>
        </w:rPr>
        <w:t>全部</w:t>
      </w:r>
      <w:r w:rsidR="00CF3299" w:rsidRPr="00C756CF">
        <w:rPr>
          <w:rFonts w:ascii="微软雅黑" w:eastAsia="微软雅黑" w:hAnsi="微软雅黑"/>
          <w:color w:val="000000"/>
          <w:sz w:val="20"/>
          <w:lang w:val="zh-Hans" w:eastAsia="zh-CN"/>
        </w:rPr>
        <w:t>税款</w:t>
      </w:r>
      <w:r w:rsidR="002D5101">
        <w:rPr>
          <w:rFonts w:ascii="微软雅黑" w:eastAsia="微软雅黑" w:hAnsi="微软雅黑" w:hint="eastAsia"/>
          <w:color w:val="000000"/>
          <w:sz w:val="20"/>
          <w:lang w:val="zh-Hans" w:eastAsia="zh-CN"/>
        </w:rPr>
        <w:t>、成本</w:t>
      </w:r>
      <w:r w:rsidR="002D5101">
        <w:rPr>
          <w:rFonts w:ascii="微软雅黑" w:eastAsia="微软雅黑" w:hAnsi="微软雅黑"/>
          <w:color w:val="000000"/>
          <w:sz w:val="20"/>
          <w:lang w:val="zh-Hans" w:eastAsia="zh-CN"/>
        </w:rPr>
        <w:t>和</w:t>
      </w:r>
      <w:r w:rsidR="00CF3299" w:rsidRPr="00C756CF">
        <w:rPr>
          <w:rFonts w:ascii="微软雅黑" w:eastAsia="微软雅黑" w:hAnsi="微软雅黑"/>
          <w:color w:val="000000"/>
          <w:sz w:val="20"/>
          <w:lang w:val="zh-Hans" w:eastAsia="zh-CN"/>
        </w:rPr>
        <w:t>费用</w:t>
      </w:r>
      <w:r w:rsidR="002D5101">
        <w:rPr>
          <w:rFonts w:ascii="微软雅黑" w:eastAsia="微软雅黑" w:hAnsi="微软雅黑" w:hint="eastAsia"/>
          <w:color w:val="000000"/>
          <w:sz w:val="20"/>
          <w:lang w:val="zh-Hans" w:eastAsia="zh-CN"/>
        </w:rPr>
        <w:t>）</w:t>
      </w:r>
      <w:r w:rsidR="00AA0342">
        <w:rPr>
          <w:rFonts w:ascii="微软雅黑" w:eastAsia="微软雅黑" w:hAnsi="微软雅黑" w:hint="eastAsia"/>
          <w:color w:val="000000"/>
          <w:sz w:val="20"/>
          <w:lang w:val="zh-Hans" w:eastAsia="zh-CN"/>
        </w:rPr>
        <w:t>，</w:t>
      </w:r>
      <w:r w:rsidR="00AA0342">
        <w:rPr>
          <w:rFonts w:ascii="微软雅黑" w:eastAsia="微软雅黑" w:hAnsi="微软雅黑"/>
          <w:color w:val="000000"/>
          <w:sz w:val="20"/>
          <w:lang w:val="zh-Hans" w:eastAsia="zh-CN"/>
        </w:rPr>
        <w:t>买方无需</w:t>
      </w:r>
      <w:r w:rsidR="0006277C">
        <w:rPr>
          <w:rFonts w:ascii="微软雅黑" w:eastAsia="微软雅黑" w:hAnsi="微软雅黑" w:hint="eastAsia"/>
          <w:color w:val="000000"/>
          <w:sz w:val="20"/>
          <w:lang w:val="zh-Hans" w:eastAsia="zh-CN"/>
        </w:rPr>
        <w:t>承担</w:t>
      </w:r>
      <w:r w:rsidR="00AA0342">
        <w:rPr>
          <w:rFonts w:ascii="微软雅黑" w:eastAsia="微软雅黑" w:hAnsi="微软雅黑"/>
          <w:color w:val="000000"/>
          <w:sz w:val="20"/>
          <w:lang w:val="zh-Hans" w:eastAsia="zh-CN"/>
        </w:rPr>
        <w:t>除订单注明的价格之外的</w:t>
      </w:r>
      <w:r w:rsidR="00AA0342">
        <w:rPr>
          <w:rFonts w:ascii="微软雅黑" w:eastAsia="微软雅黑" w:hAnsi="微软雅黑" w:hint="eastAsia"/>
          <w:color w:val="000000"/>
          <w:sz w:val="20"/>
          <w:lang w:val="zh-Hans" w:eastAsia="zh-CN"/>
        </w:rPr>
        <w:t>任何</w:t>
      </w:r>
      <w:r w:rsidR="00AA0342">
        <w:rPr>
          <w:rFonts w:ascii="微软雅黑" w:eastAsia="微软雅黑" w:hAnsi="微软雅黑"/>
          <w:color w:val="000000"/>
          <w:sz w:val="20"/>
          <w:lang w:val="zh-Hans" w:eastAsia="zh-CN"/>
        </w:rPr>
        <w:t>额外费用</w:t>
      </w:r>
      <w:r w:rsidR="00AA0342">
        <w:rPr>
          <w:rFonts w:ascii="微软雅黑" w:eastAsia="微软雅黑" w:hAnsi="微软雅黑" w:hint="eastAsia"/>
          <w:color w:val="000000"/>
          <w:sz w:val="20"/>
          <w:lang w:val="zh-Hans" w:eastAsia="zh-CN"/>
        </w:rPr>
        <w:t>。</w:t>
      </w:r>
    </w:p>
    <w:p w:rsidR="00A84270" w:rsidRPr="00C756CF" w:rsidRDefault="00CF3299" w:rsidP="008474B1">
      <w:pPr>
        <w:spacing w:afterLines="100" w:after="240"/>
        <w:ind w:right="144"/>
        <w:jc w:val="both"/>
        <w:textAlignment w:val="baseline"/>
        <w:rPr>
          <w:rFonts w:ascii="微软雅黑" w:eastAsia="微软雅黑" w:hAnsi="微软雅黑"/>
          <w:color w:val="000000"/>
          <w:spacing w:val="-3"/>
          <w:sz w:val="20"/>
          <w:lang w:eastAsia="zh-CN"/>
        </w:rPr>
      </w:pPr>
      <w:r w:rsidRPr="00C756CF">
        <w:rPr>
          <w:rFonts w:ascii="微软雅黑" w:eastAsia="微软雅黑" w:hAnsi="微软雅黑"/>
          <w:color w:val="000000"/>
          <w:spacing w:val="-3"/>
          <w:sz w:val="20"/>
          <w:lang w:eastAsia="zh-CN"/>
        </w:rPr>
        <w:t>5.</w:t>
      </w:r>
      <w:r w:rsidR="003827C9">
        <w:rPr>
          <w:rFonts w:ascii="微软雅黑" w:eastAsia="微软雅黑" w:hAnsi="微软雅黑"/>
          <w:color w:val="000000"/>
          <w:spacing w:val="-3"/>
          <w:sz w:val="20"/>
          <w:lang w:eastAsia="zh-CN"/>
        </w:rPr>
        <w:t>3</w:t>
      </w:r>
      <w:r w:rsidR="0002556F">
        <w:rPr>
          <w:rFonts w:ascii="微软雅黑" w:eastAsia="微软雅黑" w:hAnsi="微软雅黑" w:hint="eastAsia"/>
          <w:color w:val="000000"/>
          <w:spacing w:val="-3"/>
          <w:sz w:val="20"/>
          <w:lang w:eastAsia="zh-CN"/>
        </w:rPr>
        <w:t>除非</w:t>
      </w:r>
      <w:r w:rsidR="0002556F">
        <w:rPr>
          <w:rFonts w:ascii="微软雅黑" w:eastAsia="微软雅黑" w:hAnsi="微软雅黑"/>
          <w:color w:val="000000"/>
          <w:spacing w:val="-3"/>
          <w:sz w:val="20"/>
          <w:lang w:eastAsia="zh-CN"/>
        </w:rPr>
        <w:t>订单</w:t>
      </w:r>
      <w:r w:rsidR="0002556F">
        <w:rPr>
          <w:rFonts w:ascii="微软雅黑" w:eastAsia="微软雅黑" w:hAnsi="微软雅黑" w:hint="eastAsia"/>
          <w:color w:val="000000"/>
          <w:spacing w:val="-3"/>
          <w:sz w:val="20"/>
          <w:lang w:eastAsia="zh-CN"/>
        </w:rPr>
        <w:t>另有</w:t>
      </w:r>
      <w:r w:rsidR="0002556F">
        <w:rPr>
          <w:rFonts w:ascii="微软雅黑" w:eastAsia="微软雅黑" w:hAnsi="微软雅黑"/>
          <w:color w:val="000000"/>
          <w:spacing w:val="-3"/>
          <w:sz w:val="20"/>
          <w:lang w:eastAsia="zh-CN"/>
        </w:rPr>
        <w:t>规定，</w:t>
      </w:r>
      <w:r w:rsidRPr="00C756CF">
        <w:rPr>
          <w:rFonts w:ascii="微软雅黑" w:eastAsia="微软雅黑" w:hAnsi="微软雅黑"/>
          <w:color w:val="000000"/>
          <w:spacing w:val="-3"/>
          <w:sz w:val="20"/>
          <w:lang w:val="zh-Hans" w:eastAsia="zh-CN"/>
        </w:rPr>
        <w:t>对于已交付货物</w:t>
      </w:r>
      <w:r w:rsidR="000D5668">
        <w:rPr>
          <w:rFonts w:ascii="微软雅黑" w:eastAsia="微软雅黑" w:hAnsi="微软雅黑" w:hint="eastAsia"/>
          <w:color w:val="000000"/>
          <w:spacing w:val="-3"/>
          <w:sz w:val="20"/>
          <w:lang w:eastAsia="zh-CN"/>
        </w:rPr>
        <w:t>，</w:t>
      </w:r>
      <w:r w:rsidR="000D5668">
        <w:rPr>
          <w:rFonts w:ascii="微软雅黑" w:eastAsia="微软雅黑" w:hAnsi="微软雅黑"/>
          <w:color w:val="000000"/>
          <w:spacing w:val="-3"/>
          <w:sz w:val="20"/>
          <w:lang w:eastAsia="zh-CN"/>
        </w:rPr>
        <w:t>买方</w:t>
      </w:r>
      <w:r w:rsidRPr="00C756CF">
        <w:rPr>
          <w:rFonts w:ascii="微软雅黑" w:eastAsia="微软雅黑" w:hAnsi="微软雅黑"/>
          <w:color w:val="000000"/>
          <w:spacing w:val="-3"/>
          <w:sz w:val="20"/>
          <w:lang w:val="zh-Hans" w:eastAsia="zh-CN"/>
        </w:rPr>
        <w:t>应在收到相关发票</w:t>
      </w:r>
      <w:r w:rsidR="004F56BC">
        <w:rPr>
          <w:rFonts w:ascii="微软雅黑" w:eastAsia="微软雅黑" w:hAnsi="微软雅黑" w:hint="eastAsia"/>
          <w:color w:val="000000"/>
          <w:spacing w:val="-3"/>
          <w:sz w:val="20"/>
          <w:lang w:val="zh-Hans" w:eastAsia="zh-CN"/>
        </w:rPr>
        <w:t>并</w:t>
      </w:r>
      <w:r w:rsidR="004F56BC">
        <w:rPr>
          <w:rFonts w:ascii="微软雅黑" w:eastAsia="微软雅黑" w:hAnsi="微软雅黑"/>
          <w:color w:val="000000"/>
          <w:spacing w:val="-3"/>
          <w:sz w:val="20"/>
          <w:lang w:val="zh-Hans" w:eastAsia="zh-CN"/>
        </w:rPr>
        <w:t>确认</w:t>
      </w:r>
      <w:r w:rsidR="004F56BC">
        <w:rPr>
          <w:rFonts w:ascii="微软雅黑" w:eastAsia="微软雅黑" w:hAnsi="微软雅黑" w:hint="eastAsia"/>
          <w:color w:val="000000"/>
          <w:spacing w:val="-3"/>
          <w:sz w:val="20"/>
          <w:lang w:val="zh-Hans" w:eastAsia="zh-CN"/>
        </w:rPr>
        <w:t>发票</w:t>
      </w:r>
      <w:r w:rsidR="004F56BC">
        <w:rPr>
          <w:rFonts w:ascii="微软雅黑" w:eastAsia="微软雅黑" w:hAnsi="微软雅黑"/>
          <w:color w:val="000000"/>
          <w:spacing w:val="-3"/>
          <w:sz w:val="20"/>
          <w:lang w:val="zh-Hans" w:eastAsia="zh-CN"/>
        </w:rPr>
        <w:t>无误</w:t>
      </w:r>
      <w:r w:rsidRPr="00C756CF">
        <w:rPr>
          <w:rFonts w:ascii="微软雅黑" w:eastAsia="微软雅黑" w:hAnsi="微软雅黑"/>
          <w:color w:val="000000"/>
          <w:spacing w:val="-3"/>
          <w:sz w:val="20"/>
          <w:lang w:val="zh-Hans" w:eastAsia="zh-CN"/>
        </w:rPr>
        <w:t>之日后</w:t>
      </w:r>
      <w:r w:rsidRPr="00C756CF">
        <w:rPr>
          <w:rFonts w:ascii="微软雅黑" w:eastAsia="微软雅黑" w:hAnsi="微软雅黑"/>
          <w:color w:val="000000"/>
          <w:spacing w:val="-3"/>
          <w:sz w:val="20"/>
          <w:lang w:eastAsia="zh-CN"/>
        </w:rPr>
        <w:t>90</w:t>
      </w:r>
      <w:r w:rsidR="00F24B63">
        <w:rPr>
          <w:rFonts w:ascii="微软雅黑" w:eastAsia="微软雅黑" w:hAnsi="微软雅黑" w:hint="eastAsia"/>
          <w:color w:val="000000"/>
          <w:spacing w:val="-3"/>
          <w:sz w:val="20"/>
          <w:lang w:val="zh-Hans" w:eastAsia="zh-CN"/>
        </w:rPr>
        <w:t>日</w:t>
      </w:r>
      <w:r w:rsidRPr="00C756CF">
        <w:rPr>
          <w:rFonts w:ascii="微软雅黑" w:eastAsia="微软雅黑" w:hAnsi="微软雅黑"/>
          <w:color w:val="000000"/>
          <w:spacing w:val="-3"/>
          <w:sz w:val="20"/>
          <w:lang w:val="zh-Hans" w:eastAsia="zh-CN"/>
        </w:rPr>
        <w:t>内付款</w:t>
      </w:r>
      <w:r w:rsidR="000D5668">
        <w:rPr>
          <w:rFonts w:ascii="微软雅黑" w:eastAsia="微软雅黑" w:hAnsi="微软雅黑" w:hint="eastAsia"/>
          <w:color w:val="000000"/>
          <w:spacing w:val="-3"/>
          <w:sz w:val="20"/>
          <w:lang w:eastAsia="zh-CN"/>
        </w:rPr>
        <w:t>。</w:t>
      </w:r>
      <w:r w:rsidR="004F56BC">
        <w:rPr>
          <w:rFonts w:ascii="微软雅黑" w:eastAsia="微软雅黑" w:hAnsi="微软雅黑" w:hint="eastAsia"/>
          <w:color w:val="000000"/>
          <w:spacing w:val="-3"/>
          <w:sz w:val="20"/>
          <w:lang w:eastAsia="zh-CN"/>
        </w:rPr>
        <w:t>但是</w:t>
      </w:r>
      <w:r w:rsidR="009651A2">
        <w:rPr>
          <w:rFonts w:ascii="微软雅黑" w:eastAsia="微软雅黑" w:hAnsi="微软雅黑" w:hint="eastAsia"/>
          <w:color w:val="000000"/>
          <w:spacing w:val="-3"/>
          <w:sz w:val="20"/>
          <w:lang w:eastAsia="zh-CN"/>
        </w:rPr>
        <w:t>买方</w:t>
      </w:r>
      <w:r w:rsidRPr="00C756CF">
        <w:rPr>
          <w:rFonts w:ascii="微软雅黑" w:eastAsia="微软雅黑" w:hAnsi="微软雅黑"/>
          <w:color w:val="000000"/>
          <w:spacing w:val="-3"/>
          <w:sz w:val="20"/>
          <w:lang w:val="zh-Hans" w:eastAsia="zh-CN"/>
        </w:rPr>
        <w:t>付款并不意味着</w:t>
      </w:r>
      <w:r w:rsidR="000D5668">
        <w:rPr>
          <w:rFonts w:ascii="微软雅黑" w:eastAsia="微软雅黑" w:hAnsi="微软雅黑" w:hint="eastAsia"/>
          <w:color w:val="000000"/>
          <w:spacing w:val="-3"/>
          <w:sz w:val="20"/>
          <w:lang w:val="zh-Hans" w:eastAsia="zh-CN"/>
        </w:rPr>
        <w:t>买方</w:t>
      </w:r>
      <w:r w:rsidRPr="00C756CF">
        <w:rPr>
          <w:rFonts w:ascii="微软雅黑" w:eastAsia="微软雅黑" w:hAnsi="微软雅黑"/>
          <w:color w:val="000000"/>
          <w:spacing w:val="-3"/>
          <w:sz w:val="20"/>
          <w:lang w:val="zh-Hans" w:eastAsia="zh-CN"/>
        </w:rPr>
        <w:t>接受有关货物</w:t>
      </w:r>
      <w:r w:rsidR="004F56BC">
        <w:rPr>
          <w:rFonts w:ascii="微软雅黑" w:eastAsia="微软雅黑" w:hAnsi="微软雅黑" w:hint="eastAsia"/>
          <w:color w:val="000000"/>
          <w:spacing w:val="-3"/>
          <w:sz w:val="20"/>
          <w:lang w:val="zh-Hans" w:eastAsia="zh-CN"/>
        </w:rPr>
        <w:t>或</w:t>
      </w:r>
      <w:r w:rsidR="004F56BC">
        <w:rPr>
          <w:rFonts w:ascii="微软雅黑" w:eastAsia="微软雅黑" w:hAnsi="微软雅黑"/>
          <w:color w:val="000000"/>
          <w:spacing w:val="-3"/>
          <w:sz w:val="20"/>
          <w:lang w:val="zh-Hans" w:eastAsia="zh-CN"/>
        </w:rPr>
        <w:t>放弃追索有关货物的质量责任</w:t>
      </w:r>
      <w:r w:rsidR="004F56BC">
        <w:rPr>
          <w:rFonts w:ascii="微软雅黑" w:eastAsia="微软雅黑" w:hAnsi="微软雅黑" w:hint="eastAsia"/>
          <w:color w:val="000000"/>
          <w:spacing w:val="-3"/>
          <w:sz w:val="20"/>
          <w:lang w:val="zh-Hans" w:eastAsia="zh-CN"/>
        </w:rPr>
        <w:t>，</w:t>
      </w:r>
      <w:r w:rsidRPr="00C756CF">
        <w:rPr>
          <w:rFonts w:ascii="微软雅黑" w:eastAsia="微软雅黑" w:hAnsi="微软雅黑"/>
          <w:color w:val="000000"/>
          <w:spacing w:val="-3"/>
          <w:sz w:val="20"/>
          <w:lang w:val="zh-Hans" w:eastAsia="zh-CN"/>
        </w:rPr>
        <w:t>如果买方发现货物存在缺陷</w:t>
      </w:r>
      <w:r w:rsidR="002A72C0">
        <w:rPr>
          <w:rFonts w:ascii="微软雅黑" w:eastAsia="微软雅黑" w:hAnsi="微软雅黑" w:hint="eastAsia"/>
          <w:color w:val="000000"/>
          <w:spacing w:val="-3"/>
          <w:sz w:val="20"/>
          <w:lang w:eastAsia="zh-CN"/>
        </w:rPr>
        <w:t>，</w:t>
      </w:r>
      <w:r w:rsidRPr="00C756CF">
        <w:rPr>
          <w:rFonts w:ascii="微软雅黑" w:eastAsia="微软雅黑" w:hAnsi="微软雅黑"/>
          <w:color w:val="000000"/>
          <w:spacing w:val="-3"/>
          <w:sz w:val="20"/>
          <w:lang w:val="zh-Hans" w:eastAsia="zh-CN"/>
        </w:rPr>
        <w:t>其应有权暂停付款。买方应有权用</w:t>
      </w:r>
      <w:r w:rsidR="004A6522">
        <w:rPr>
          <w:rFonts w:ascii="微软雅黑" w:eastAsia="微软雅黑" w:hAnsi="微软雅黑"/>
          <w:color w:val="000000"/>
          <w:spacing w:val="-3"/>
          <w:sz w:val="20"/>
          <w:lang w:val="zh-Hans" w:eastAsia="zh-CN"/>
        </w:rPr>
        <w:t>供应商</w:t>
      </w:r>
      <w:r w:rsidRPr="00C756CF">
        <w:rPr>
          <w:rFonts w:ascii="微软雅黑" w:eastAsia="微软雅黑" w:hAnsi="微软雅黑"/>
          <w:color w:val="000000"/>
          <w:spacing w:val="-3"/>
          <w:sz w:val="20"/>
          <w:lang w:val="zh-Hans" w:eastAsia="zh-CN"/>
        </w:rPr>
        <w:t>应付买方的金额</w:t>
      </w:r>
      <w:proofErr w:type="gramStart"/>
      <w:r w:rsidRPr="00C756CF">
        <w:rPr>
          <w:rFonts w:ascii="微软雅黑" w:eastAsia="微软雅黑" w:hAnsi="微软雅黑"/>
          <w:color w:val="000000"/>
          <w:spacing w:val="-3"/>
          <w:sz w:val="20"/>
          <w:lang w:val="zh-Hans" w:eastAsia="zh-CN"/>
        </w:rPr>
        <w:t>抵销</w:t>
      </w:r>
      <w:proofErr w:type="gramEnd"/>
      <w:r w:rsidRPr="00C756CF">
        <w:rPr>
          <w:rFonts w:ascii="微软雅黑" w:eastAsia="微软雅黑" w:hAnsi="微软雅黑"/>
          <w:color w:val="000000"/>
          <w:spacing w:val="-3"/>
          <w:sz w:val="20"/>
          <w:lang w:val="zh-Hans" w:eastAsia="zh-CN"/>
        </w:rPr>
        <w:t>其应付金额。</w:t>
      </w:r>
    </w:p>
    <w:p w:rsidR="00A84270" w:rsidRPr="00C756CF" w:rsidRDefault="00CF3299" w:rsidP="008474B1">
      <w:pPr>
        <w:spacing w:afterLines="100" w:after="240"/>
        <w:jc w:val="both"/>
        <w:textAlignment w:val="baseline"/>
        <w:rPr>
          <w:rFonts w:ascii="微软雅黑" w:eastAsia="微软雅黑" w:hAnsi="微软雅黑"/>
          <w:color w:val="000000"/>
          <w:spacing w:val="3"/>
          <w:sz w:val="20"/>
          <w:lang w:eastAsia="zh-CN"/>
        </w:rPr>
      </w:pPr>
      <w:r w:rsidRPr="00C756CF">
        <w:rPr>
          <w:rFonts w:ascii="微软雅黑" w:eastAsia="微软雅黑" w:hAnsi="微软雅黑"/>
          <w:color w:val="000000"/>
          <w:spacing w:val="3"/>
          <w:sz w:val="20"/>
          <w:lang w:eastAsia="zh-CN"/>
        </w:rPr>
        <w:t>6.</w:t>
      </w:r>
      <w:r w:rsidRPr="00C756CF">
        <w:rPr>
          <w:rFonts w:ascii="微软雅黑" w:eastAsia="微软雅黑" w:hAnsi="微软雅黑"/>
          <w:color w:val="000000"/>
          <w:spacing w:val="3"/>
          <w:sz w:val="20"/>
          <w:lang w:val="zh-Hans" w:eastAsia="zh-CN"/>
        </w:rPr>
        <w:t>所有权和风险的转移</w:t>
      </w:r>
      <w:r w:rsidRPr="00C756CF">
        <w:rPr>
          <w:rFonts w:ascii="微软雅黑" w:eastAsia="微软雅黑" w:hAnsi="微软雅黑"/>
          <w:color w:val="000000"/>
          <w:sz w:val="24"/>
          <w:lang w:eastAsia="zh-CN"/>
        </w:rPr>
        <w:t xml:space="preserve"> </w:t>
      </w:r>
    </w:p>
    <w:p w:rsidR="00D11950" w:rsidRDefault="00D11950" w:rsidP="008474B1">
      <w:pPr>
        <w:spacing w:afterLines="100" w:after="240"/>
        <w:jc w:val="both"/>
        <w:textAlignment w:val="baseline"/>
        <w:rPr>
          <w:rFonts w:ascii="微软雅黑" w:eastAsia="微软雅黑" w:hAnsi="微软雅黑"/>
          <w:color w:val="000000"/>
          <w:spacing w:val="-5"/>
          <w:sz w:val="20"/>
          <w:lang w:val="zh-Hans" w:eastAsia="zh-CN"/>
        </w:rPr>
      </w:pPr>
      <w:r>
        <w:rPr>
          <w:rFonts w:ascii="微软雅黑" w:eastAsia="微软雅黑" w:hAnsi="微软雅黑" w:hint="eastAsia"/>
          <w:color w:val="000000"/>
          <w:spacing w:val="-5"/>
          <w:sz w:val="20"/>
          <w:lang w:val="zh-Hans" w:eastAsia="zh-CN"/>
        </w:rPr>
        <w:t>6.1</w:t>
      </w:r>
      <w:r w:rsidR="00CF3299" w:rsidRPr="00C756CF">
        <w:rPr>
          <w:rFonts w:ascii="微软雅黑" w:eastAsia="微软雅黑" w:hAnsi="微软雅黑"/>
          <w:color w:val="000000"/>
          <w:spacing w:val="-5"/>
          <w:sz w:val="20"/>
          <w:lang w:val="zh-Hans" w:eastAsia="zh-CN"/>
        </w:rPr>
        <w:t>货物的所有权应在货物</w:t>
      </w:r>
      <w:r>
        <w:rPr>
          <w:rFonts w:ascii="微软雅黑" w:eastAsia="微软雅黑" w:hAnsi="微软雅黑" w:hint="eastAsia"/>
          <w:color w:val="000000"/>
          <w:spacing w:val="-5"/>
          <w:sz w:val="20"/>
          <w:lang w:val="zh-Hans" w:eastAsia="zh-CN"/>
        </w:rPr>
        <w:t>交付之</w:t>
      </w:r>
      <w:r w:rsidR="00CF3299" w:rsidRPr="00C756CF">
        <w:rPr>
          <w:rFonts w:ascii="微软雅黑" w:eastAsia="微软雅黑" w:hAnsi="微软雅黑"/>
          <w:color w:val="000000"/>
          <w:spacing w:val="-5"/>
          <w:sz w:val="20"/>
          <w:lang w:val="zh-Hans" w:eastAsia="zh-CN"/>
        </w:rPr>
        <w:t>时无负担的无条件的转移给买方。</w:t>
      </w:r>
    </w:p>
    <w:p w:rsidR="00A84270" w:rsidRPr="00C756CF" w:rsidRDefault="00D11950" w:rsidP="008474B1">
      <w:pPr>
        <w:spacing w:afterLines="100" w:after="240"/>
        <w:jc w:val="both"/>
        <w:textAlignment w:val="baseline"/>
        <w:rPr>
          <w:rFonts w:ascii="微软雅黑" w:eastAsia="微软雅黑" w:hAnsi="微软雅黑"/>
          <w:color w:val="000000"/>
          <w:spacing w:val="-5"/>
          <w:sz w:val="20"/>
          <w:lang w:val="zh-Hans" w:eastAsia="zh-CN"/>
        </w:rPr>
      </w:pPr>
      <w:r>
        <w:rPr>
          <w:rFonts w:ascii="微软雅黑" w:eastAsia="微软雅黑" w:hAnsi="微软雅黑" w:hint="eastAsia"/>
          <w:color w:val="000000"/>
          <w:spacing w:val="-5"/>
          <w:sz w:val="20"/>
          <w:lang w:val="zh-Hans" w:eastAsia="zh-CN"/>
        </w:rPr>
        <w:t>6.2</w:t>
      </w:r>
      <w:r>
        <w:rPr>
          <w:rFonts w:ascii="微软雅黑" w:eastAsia="微软雅黑" w:hAnsi="微软雅黑" w:hint="eastAsia"/>
          <w:color w:val="000000"/>
          <w:spacing w:val="3"/>
          <w:sz w:val="20"/>
          <w:lang w:val="zh-Hans" w:eastAsia="zh-CN"/>
        </w:rPr>
        <w:t>货物损毁灭失</w:t>
      </w:r>
      <w:r>
        <w:rPr>
          <w:rFonts w:ascii="微软雅黑" w:eastAsia="微软雅黑" w:hAnsi="微软雅黑"/>
          <w:color w:val="000000"/>
          <w:spacing w:val="3"/>
          <w:sz w:val="20"/>
          <w:lang w:val="zh-Hans" w:eastAsia="zh-CN"/>
        </w:rPr>
        <w:t>的风险</w:t>
      </w:r>
      <w:r>
        <w:rPr>
          <w:rFonts w:ascii="微软雅黑" w:eastAsia="微软雅黑" w:hAnsi="微软雅黑" w:hint="eastAsia"/>
          <w:color w:val="000000"/>
          <w:spacing w:val="3"/>
          <w:sz w:val="20"/>
          <w:lang w:val="zh-Hans" w:eastAsia="zh-CN"/>
        </w:rPr>
        <w:t>应自</w:t>
      </w:r>
      <w:r>
        <w:rPr>
          <w:rFonts w:ascii="微软雅黑" w:eastAsia="微软雅黑" w:hAnsi="微软雅黑"/>
          <w:color w:val="000000"/>
          <w:spacing w:val="3"/>
          <w:sz w:val="20"/>
          <w:lang w:val="zh-Hans" w:eastAsia="zh-CN"/>
        </w:rPr>
        <w:t>货物交付</w:t>
      </w:r>
      <w:r>
        <w:rPr>
          <w:rFonts w:ascii="微软雅黑" w:eastAsia="微软雅黑" w:hAnsi="微软雅黑" w:hint="eastAsia"/>
          <w:color w:val="000000"/>
          <w:spacing w:val="3"/>
          <w:sz w:val="20"/>
          <w:lang w:val="zh-Hans" w:eastAsia="zh-CN"/>
        </w:rPr>
        <w:t>之时转移</w:t>
      </w:r>
      <w:r>
        <w:rPr>
          <w:rFonts w:ascii="微软雅黑" w:eastAsia="微软雅黑" w:hAnsi="微软雅黑"/>
          <w:color w:val="000000"/>
          <w:spacing w:val="3"/>
          <w:sz w:val="20"/>
          <w:lang w:val="zh-Hans" w:eastAsia="zh-CN"/>
        </w:rPr>
        <w:t>给买方。</w:t>
      </w:r>
    </w:p>
    <w:p w:rsidR="00A84270" w:rsidRPr="00C756CF" w:rsidRDefault="00CF3299" w:rsidP="008474B1">
      <w:pPr>
        <w:spacing w:afterLines="100" w:after="240"/>
        <w:jc w:val="both"/>
        <w:textAlignment w:val="baseline"/>
        <w:rPr>
          <w:rFonts w:ascii="微软雅黑" w:eastAsia="微软雅黑" w:hAnsi="微软雅黑"/>
          <w:color w:val="000000"/>
          <w:spacing w:val="3"/>
          <w:sz w:val="20"/>
          <w:lang w:eastAsia="zh-CN"/>
        </w:rPr>
      </w:pPr>
      <w:r w:rsidRPr="00C756CF">
        <w:rPr>
          <w:rFonts w:ascii="微软雅黑" w:eastAsia="微软雅黑" w:hAnsi="微软雅黑"/>
          <w:color w:val="000000"/>
          <w:spacing w:val="3"/>
          <w:sz w:val="20"/>
          <w:lang w:eastAsia="zh-CN"/>
        </w:rPr>
        <w:t>7.</w:t>
      </w:r>
      <w:r w:rsidRPr="00C756CF">
        <w:rPr>
          <w:rFonts w:ascii="微软雅黑" w:eastAsia="微软雅黑" w:hAnsi="微软雅黑"/>
          <w:color w:val="000000"/>
          <w:spacing w:val="3"/>
          <w:sz w:val="20"/>
          <w:lang w:val="zh-Hans" w:eastAsia="zh-CN"/>
        </w:rPr>
        <w:t>保密</w:t>
      </w:r>
      <w:r w:rsidR="000120D1">
        <w:rPr>
          <w:rFonts w:ascii="微软雅黑" w:eastAsia="微软雅黑" w:hAnsi="微软雅黑" w:hint="eastAsia"/>
          <w:color w:val="000000"/>
          <w:spacing w:val="3"/>
          <w:sz w:val="20"/>
          <w:lang w:val="zh-Hans" w:eastAsia="zh-CN"/>
        </w:rPr>
        <w:t>和</w:t>
      </w:r>
      <w:r w:rsidRPr="00C756CF">
        <w:rPr>
          <w:rFonts w:ascii="微软雅黑" w:eastAsia="微软雅黑" w:hAnsi="微软雅黑"/>
          <w:color w:val="000000"/>
          <w:spacing w:val="3"/>
          <w:sz w:val="20"/>
          <w:lang w:val="zh-Hans" w:eastAsia="zh-CN"/>
        </w:rPr>
        <w:t>知识产权</w:t>
      </w:r>
    </w:p>
    <w:p w:rsidR="00A84270" w:rsidRPr="00C756CF" w:rsidRDefault="00CF3299" w:rsidP="008474B1">
      <w:pPr>
        <w:spacing w:afterLines="100" w:after="240"/>
        <w:ind w:right="144"/>
        <w:jc w:val="both"/>
        <w:textAlignment w:val="baseline"/>
        <w:rPr>
          <w:rFonts w:ascii="微软雅黑" w:eastAsia="微软雅黑" w:hAnsi="微软雅黑"/>
          <w:color w:val="000000"/>
          <w:sz w:val="20"/>
          <w:lang w:eastAsia="zh-CN"/>
        </w:rPr>
      </w:pPr>
      <w:r w:rsidRPr="00C756CF">
        <w:rPr>
          <w:rFonts w:ascii="微软雅黑" w:eastAsia="微软雅黑" w:hAnsi="微软雅黑"/>
          <w:color w:val="000000"/>
          <w:sz w:val="20"/>
          <w:lang w:eastAsia="zh-CN"/>
        </w:rPr>
        <w:t>7.1</w:t>
      </w:r>
      <w:r w:rsidRPr="00C756CF">
        <w:rPr>
          <w:rFonts w:ascii="微软雅黑" w:eastAsia="微软雅黑" w:hAnsi="微软雅黑"/>
          <w:color w:val="000000"/>
          <w:sz w:val="20"/>
          <w:lang w:val="zh-Hans" w:eastAsia="zh-CN"/>
        </w:rPr>
        <w:t>供应商不得在合同期间以及合同终止后将</w:t>
      </w:r>
      <w:r w:rsidR="002E3836">
        <w:rPr>
          <w:rFonts w:ascii="微软雅黑" w:eastAsia="微软雅黑" w:hAnsi="微软雅黑" w:hint="eastAsia"/>
          <w:color w:val="000000"/>
          <w:sz w:val="20"/>
          <w:lang w:val="zh-Hans" w:eastAsia="zh-CN"/>
        </w:rPr>
        <w:t>合同内容</w:t>
      </w:r>
      <w:r w:rsidR="002E3836">
        <w:rPr>
          <w:rFonts w:ascii="微软雅黑" w:eastAsia="微软雅黑" w:hAnsi="微软雅黑"/>
          <w:color w:val="000000"/>
          <w:sz w:val="20"/>
          <w:lang w:val="zh-Hans" w:eastAsia="zh-CN"/>
        </w:rPr>
        <w:t>、</w:t>
      </w:r>
      <w:r w:rsidR="002E3836">
        <w:rPr>
          <w:rFonts w:ascii="微软雅黑" w:eastAsia="微软雅黑" w:hAnsi="微软雅黑" w:hint="eastAsia"/>
          <w:color w:val="000000"/>
          <w:sz w:val="20"/>
          <w:lang w:val="zh-Hans" w:eastAsia="zh-CN"/>
        </w:rPr>
        <w:t>为</w:t>
      </w:r>
      <w:r w:rsidR="002E3836">
        <w:rPr>
          <w:rFonts w:ascii="微软雅黑" w:eastAsia="微软雅黑" w:hAnsi="微软雅黑"/>
          <w:color w:val="000000"/>
          <w:sz w:val="20"/>
          <w:lang w:val="zh-Hans" w:eastAsia="zh-CN"/>
        </w:rPr>
        <w:t>合同签署而</w:t>
      </w:r>
      <w:r w:rsidR="002E3836">
        <w:rPr>
          <w:rFonts w:ascii="微软雅黑" w:eastAsia="微软雅黑" w:hAnsi="微软雅黑" w:hint="eastAsia"/>
          <w:color w:val="000000"/>
          <w:sz w:val="20"/>
          <w:lang w:val="zh-Hans" w:eastAsia="zh-CN"/>
        </w:rPr>
        <w:t>交换</w:t>
      </w:r>
      <w:r w:rsidR="002E3836">
        <w:rPr>
          <w:rFonts w:ascii="微软雅黑" w:eastAsia="微软雅黑" w:hAnsi="微软雅黑"/>
          <w:color w:val="000000"/>
          <w:sz w:val="20"/>
          <w:lang w:val="zh-Hans" w:eastAsia="zh-CN"/>
        </w:rPr>
        <w:t>的信息及在</w:t>
      </w:r>
      <w:r w:rsidR="002E3836">
        <w:rPr>
          <w:rFonts w:ascii="微软雅黑" w:eastAsia="微软雅黑" w:hAnsi="微软雅黑" w:hint="eastAsia"/>
          <w:color w:val="000000"/>
          <w:sz w:val="20"/>
          <w:lang w:val="zh-Hans" w:eastAsia="zh-CN"/>
        </w:rPr>
        <w:t>合同</w:t>
      </w:r>
      <w:r w:rsidR="002E3836">
        <w:rPr>
          <w:rFonts w:ascii="微软雅黑" w:eastAsia="微软雅黑" w:hAnsi="微软雅黑"/>
          <w:color w:val="000000"/>
          <w:sz w:val="20"/>
          <w:lang w:val="zh-Hans" w:eastAsia="zh-CN"/>
        </w:rPr>
        <w:t>履行过程中知悉的</w:t>
      </w:r>
      <w:r w:rsidRPr="00C756CF">
        <w:rPr>
          <w:rFonts w:ascii="微软雅黑" w:eastAsia="微软雅黑" w:hAnsi="微软雅黑"/>
          <w:color w:val="000000"/>
          <w:sz w:val="20"/>
          <w:lang w:val="zh-Hans" w:eastAsia="zh-CN"/>
        </w:rPr>
        <w:t>买方</w:t>
      </w:r>
      <w:r w:rsidR="00B066F5">
        <w:rPr>
          <w:rFonts w:ascii="微软雅黑" w:eastAsia="微软雅黑" w:hAnsi="微软雅黑" w:hint="eastAsia"/>
          <w:color w:val="000000"/>
          <w:sz w:val="20"/>
          <w:lang w:val="zh-Hans" w:eastAsia="zh-CN"/>
        </w:rPr>
        <w:t>、</w:t>
      </w:r>
      <w:r w:rsidRPr="00C756CF">
        <w:rPr>
          <w:rFonts w:ascii="微软雅黑" w:eastAsia="微软雅黑" w:hAnsi="微软雅黑"/>
          <w:color w:val="000000"/>
          <w:sz w:val="20"/>
          <w:lang w:val="zh-Hans" w:eastAsia="zh-CN"/>
        </w:rPr>
        <w:t>买方集团</w:t>
      </w:r>
      <w:r w:rsidR="00B066F5">
        <w:rPr>
          <w:rFonts w:ascii="微软雅黑" w:eastAsia="微软雅黑" w:hAnsi="微软雅黑" w:hint="eastAsia"/>
          <w:color w:val="000000"/>
          <w:sz w:val="20"/>
          <w:lang w:val="zh-Hans" w:eastAsia="zh-CN"/>
        </w:rPr>
        <w:t>及其</w:t>
      </w:r>
      <w:r w:rsidR="00B066F5">
        <w:rPr>
          <w:rFonts w:ascii="微软雅黑" w:eastAsia="微软雅黑" w:hAnsi="微软雅黑"/>
          <w:color w:val="000000"/>
          <w:sz w:val="20"/>
          <w:lang w:val="zh-Hans" w:eastAsia="zh-CN"/>
        </w:rPr>
        <w:t>任何关联方</w:t>
      </w:r>
      <w:r w:rsidR="002E3836">
        <w:rPr>
          <w:rFonts w:ascii="微软雅黑" w:eastAsia="微软雅黑" w:hAnsi="微软雅黑" w:hint="eastAsia"/>
          <w:color w:val="000000"/>
          <w:sz w:val="20"/>
          <w:lang w:val="zh-Hans" w:eastAsia="zh-CN"/>
        </w:rPr>
        <w:t>的</w:t>
      </w:r>
      <w:r w:rsidRPr="00C756CF">
        <w:rPr>
          <w:rFonts w:ascii="微软雅黑" w:eastAsia="微软雅黑" w:hAnsi="微软雅黑"/>
          <w:color w:val="000000"/>
          <w:sz w:val="20"/>
          <w:lang w:val="zh-Hans" w:eastAsia="zh-CN"/>
        </w:rPr>
        <w:t>任何信息透露</w:t>
      </w:r>
      <w:r w:rsidR="00B066F5">
        <w:rPr>
          <w:rFonts w:ascii="微软雅黑" w:eastAsia="微软雅黑" w:hAnsi="微软雅黑" w:hint="eastAsia"/>
          <w:color w:val="000000"/>
          <w:sz w:val="20"/>
          <w:lang w:val="zh-Hans" w:eastAsia="zh-CN"/>
        </w:rPr>
        <w:t>或转让</w:t>
      </w:r>
      <w:r w:rsidRPr="00C756CF">
        <w:rPr>
          <w:rFonts w:ascii="微软雅黑" w:eastAsia="微软雅黑" w:hAnsi="微软雅黑"/>
          <w:color w:val="000000"/>
          <w:sz w:val="20"/>
          <w:lang w:val="zh-Hans" w:eastAsia="zh-CN"/>
        </w:rPr>
        <w:t>给任何其他个人或实体</w:t>
      </w:r>
      <w:r w:rsidR="00FF037F">
        <w:rPr>
          <w:rFonts w:ascii="微软雅黑" w:eastAsia="微软雅黑" w:hAnsi="微软雅黑" w:hint="eastAsia"/>
          <w:color w:val="000000"/>
          <w:sz w:val="20"/>
          <w:lang w:eastAsia="zh-CN"/>
        </w:rPr>
        <w:t>，</w:t>
      </w:r>
      <w:r w:rsidRPr="00C756CF">
        <w:rPr>
          <w:rFonts w:ascii="微软雅黑" w:eastAsia="微软雅黑" w:hAnsi="微软雅黑"/>
          <w:color w:val="000000"/>
          <w:sz w:val="20"/>
          <w:lang w:val="zh-Hans" w:eastAsia="zh-CN"/>
        </w:rPr>
        <w:t>也不得</w:t>
      </w:r>
      <w:r w:rsidR="00B066F5">
        <w:rPr>
          <w:rFonts w:ascii="微软雅黑" w:eastAsia="微软雅黑" w:hAnsi="微软雅黑" w:hint="eastAsia"/>
          <w:color w:val="000000"/>
          <w:sz w:val="20"/>
          <w:lang w:val="zh-Hans" w:eastAsia="zh-CN"/>
        </w:rPr>
        <w:t>将其</w:t>
      </w:r>
      <w:r w:rsidRPr="00C756CF">
        <w:rPr>
          <w:rFonts w:ascii="微软雅黑" w:eastAsia="微软雅黑" w:hAnsi="微软雅黑"/>
          <w:color w:val="000000"/>
          <w:sz w:val="20"/>
          <w:lang w:val="zh-Hans" w:eastAsia="zh-CN"/>
        </w:rPr>
        <w:t>使用于买方书面明确授权之外的目的。</w:t>
      </w:r>
    </w:p>
    <w:p w:rsidR="00A84270" w:rsidRPr="00C756CF" w:rsidRDefault="00CF3299" w:rsidP="008474B1">
      <w:pPr>
        <w:spacing w:afterLines="100" w:after="240"/>
        <w:ind w:right="144"/>
        <w:jc w:val="both"/>
        <w:textAlignment w:val="baseline"/>
        <w:rPr>
          <w:rFonts w:ascii="微软雅黑" w:eastAsia="微软雅黑" w:hAnsi="微软雅黑"/>
          <w:color w:val="000000"/>
          <w:sz w:val="20"/>
          <w:lang w:eastAsia="zh-CN"/>
        </w:rPr>
      </w:pPr>
      <w:r w:rsidRPr="00C756CF">
        <w:rPr>
          <w:rFonts w:ascii="微软雅黑" w:eastAsia="微软雅黑" w:hAnsi="微软雅黑"/>
          <w:color w:val="000000"/>
          <w:sz w:val="20"/>
          <w:lang w:eastAsia="zh-CN"/>
        </w:rPr>
        <w:t>7.2</w:t>
      </w:r>
      <w:r w:rsidRPr="00C756CF">
        <w:rPr>
          <w:rFonts w:ascii="微软雅黑" w:eastAsia="微软雅黑" w:hAnsi="微软雅黑"/>
          <w:color w:val="000000"/>
          <w:sz w:val="20"/>
          <w:lang w:val="zh-Hans" w:eastAsia="zh-CN"/>
        </w:rPr>
        <w:t>买方根据合同提供的任何文件</w:t>
      </w:r>
      <w:r w:rsidR="00FF037F">
        <w:rPr>
          <w:rFonts w:ascii="微软雅黑" w:eastAsia="微软雅黑" w:hAnsi="微软雅黑" w:hint="eastAsia"/>
          <w:color w:val="000000"/>
          <w:sz w:val="20"/>
          <w:lang w:eastAsia="zh-CN"/>
        </w:rPr>
        <w:t>、</w:t>
      </w:r>
      <w:r w:rsidRPr="00C756CF">
        <w:rPr>
          <w:rFonts w:ascii="微软雅黑" w:eastAsia="微软雅黑" w:hAnsi="微软雅黑"/>
          <w:color w:val="000000"/>
          <w:sz w:val="20"/>
          <w:lang w:val="zh-Hans" w:eastAsia="zh-CN"/>
        </w:rPr>
        <w:t>规格</w:t>
      </w:r>
      <w:r w:rsidR="00B13F51">
        <w:rPr>
          <w:rFonts w:ascii="微软雅黑" w:eastAsia="微软雅黑" w:hAnsi="微软雅黑" w:hint="eastAsia"/>
          <w:color w:val="000000"/>
          <w:sz w:val="20"/>
          <w:lang w:eastAsia="zh-CN"/>
        </w:rPr>
        <w:t>、</w:t>
      </w:r>
      <w:r w:rsidRPr="00C756CF">
        <w:rPr>
          <w:rFonts w:ascii="微软雅黑" w:eastAsia="微软雅黑" w:hAnsi="微软雅黑"/>
          <w:color w:val="000000"/>
          <w:sz w:val="20"/>
          <w:lang w:val="zh-Hans" w:eastAsia="zh-CN"/>
        </w:rPr>
        <w:t>计划</w:t>
      </w:r>
      <w:r w:rsidR="00B13F51">
        <w:rPr>
          <w:rFonts w:ascii="微软雅黑" w:eastAsia="微软雅黑" w:hAnsi="微软雅黑" w:hint="eastAsia"/>
          <w:color w:val="000000"/>
          <w:sz w:val="20"/>
          <w:lang w:eastAsia="zh-CN"/>
        </w:rPr>
        <w:t>、</w:t>
      </w:r>
      <w:r w:rsidRPr="00C756CF">
        <w:rPr>
          <w:rFonts w:ascii="微软雅黑" w:eastAsia="微软雅黑" w:hAnsi="微软雅黑"/>
          <w:color w:val="000000"/>
          <w:sz w:val="20"/>
          <w:lang w:val="zh-Hans" w:eastAsia="zh-CN"/>
        </w:rPr>
        <w:t>图纸</w:t>
      </w:r>
      <w:r w:rsidR="00B13F51">
        <w:rPr>
          <w:rFonts w:ascii="微软雅黑" w:eastAsia="微软雅黑" w:hAnsi="微软雅黑" w:hint="eastAsia"/>
          <w:color w:val="000000"/>
          <w:sz w:val="20"/>
          <w:lang w:eastAsia="zh-CN"/>
        </w:rPr>
        <w:t>、技术说明</w:t>
      </w:r>
      <w:r w:rsidR="00B13F51">
        <w:rPr>
          <w:rFonts w:ascii="微软雅黑" w:eastAsia="微软雅黑" w:hAnsi="微软雅黑"/>
          <w:color w:val="000000"/>
          <w:sz w:val="20"/>
          <w:lang w:eastAsia="zh-CN"/>
        </w:rPr>
        <w:t>、</w:t>
      </w:r>
      <w:r w:rsidRPr="00C756CF">
        <w:rPr>
          <w:rFonts w:ascii="微软雅黑" w:eastAsia="微软雅黑" w:hAnsi="微软雅黑"/>
          <w:color w:val="000000"/>
          <w:sz w:val="20"/>
          <w:lang w:val="zh-Hans" w:eastAsia="zh-CN"/>
        </w:rPr>
        <w:t>样品</w:t>
      </w:r>
      <w:r w:rsidR="00B13F51">
        <w:rPr>
          <w:rFonts w:ascii="微软雅黑" w:eastAsia="微软雅黑" w:hAnsi="微软雅黑" w:hint="eastAsia"/>
          <w:color w:val="000000"/>
          <w:sz w:val="20"/>
          <w:lang w:eastAsia="zh-CN"/>
        </w:rPr>
        <w:t>、</w:t>
      </w:r>
      <w:r w:rsidR="00250CA9" w:rsidRPr="00250CA9">
        <w:rPr>
          <w:rFonts w:ascii="微软雅黑" w:eastAsia="微软雅黑" w:hAnsi="微软雅黑"/>
          <w:color w:val="000000"/>
          <w:sz w:val="20"/>
          <w:lang w:val="zh-Hans" w:eastAsia="zh-CN"/>
        </w:rPr>
        <w:t xml:space="preserve"> </w:t>
      </w:r>
      <w:r w:rsidR="00250CA9">
        <w:rPr>
          <w:rFonts w:ascii="微软雅黑" w:eastAsia="微软雅黑" w:hAnsi="微软雅黑"/>
          <w:color w:val="000000"/>
          <w:sz w:val="20"/>
          <w:lang w:val="zh-Hans" w:eastAsia="zh-CN"/>
        </w:rPr>
        <w:t>物品</w:t>
      </w:r>
      <w:r w:rsidR="00250CA9">
        <w:rPr>
          <w:rFonts w:ascii="微软雅黑" w:eastAsia="微软雅黑" w:hAnsi="微软雅黑" w:hint="eastAsia"/>
          <w:color w:val="000000"/>
          <w:sz w:val="20"/>
          <w:lang w:val="zh-Hans" w:eastAsia="zh-CN"/>
        </w:rPr>
        <w:t>、</w:t>
      </w:r>
      <w:r w:rsidRPr="00C756CF">
        <w:rPr>
          <w:rFonts w:ascii="微软雅黑" w:eastAsia="微软雅黑" w:hAnsi="微软雅黑"/>
          <w:color w:val="000000"/>
          <w:sz w:val="20"/>
          <w:lang w:val="zh-Hans" w:eastAsia="zh-CN"/>
        </w:rPr>
        <w:t>资料</w:t>
      </w:r>
      <w:r w:rsidR="00B13F51">
        <w:rPr>
          <w:rFonts w:ascii="微软雅黑" w:eastAsia="微软雅黑" w:hAnsi="微软雅黑" w:hint="eastAsia"/>
          <w:color w:val="000000"/>
          <w:sz w:val="20"/>
          <w:lang w:val="zh-Hans" w:eastAsia="zh-CN"/>
        </w:rPr>
        <w:t>及</w:t>
      </w:r>
      <w:r w:rsidR="00B13F51">
        <w:rPr>
          <w:rFonts w:ascii="微软雅黑" w:eastAsia="微软雅黑" w:hAnsi="微软雅黑"/>
          <w:color w:val="000000"/>
          <w:sz w:val="20"/>
          <w:lang w:val="zh-Hans" w:eastAsia="zh-CN"/>
        </w:rPr>
        <w:t>其他信息</w:t>
      </w:r>
      <w:r w:rsidR="00B13F51">
        <w:rPr>
          <w:rFonts w:ascii="微软雅黑" w:eastAsia="微软雅黑" w:hAnsi="微软雅黑" w:hint="eastAsia"/>
          <w:color w:val="000000"/>
          <w:sz w:val="20"/>
          <w:lang w:val="zh-Hans" w:eastAsia="zh-CN"/>
        </w:rPr>
        <w:t>（无论</w:t>
      </w:r>
      <w:r w:rsidR="00B13568">
        <w:rPr>
          <w:rFonts w:ascii="微软雅黑" w:eastAsia="微软雅黑" w:hAnsi="微软雅黑" w:hint="eastAsia"/>
          <w:color w:val="000000"/>
          <w:sz w:val="20"/>
          <w:lang w:val="zh-Hans" w:eastAsia="zh-CN"/>
        </w:rPr>
        <w:t>以</w:t>
      </w:r>
      <w:r w:rsidR="00B13F51">
        <w:rPr>
          <w:rFonts w:ascii="微软雅黑" w:eastAsia="微软雅黑" w:hAnsi="微软雅黑"/>
          <w:color w:val="000000"/>
          <w:sz w:val="20"/>
          <w:lang w:val="zh-Hans" w:eastAsia="zh-CN"/>
        </w:rPr>
        <w:t>何种</w:t>
      </w:r>
      <w:r w:rsidR="00B13568">
        <w:rPr>
          <w:rFonts w:ascii="微软雅黑" w:eastAsia="微软雅黑" w:hAnsi="微软雅黑" w:hint="eastAsia"/>
          <w:color w:val="000000"/>
          <w:sz w:val="20"/>
          <w:lang w:val="zh-Hans" w:eastAsia="zh-CN"/>
        </w:rPr>
        <w:t>载体</w:t>
      </w:r>
      <w:r w:rsidR="00B13F51">
        <w:rPr>
          <w:rFonts w:ascii="微软雅黑" w:eastAsia="微软雅黑" w:hAnsi="微软雅黑" w:hint="eastAsia"/>
          <w:color w:val="000000"/>
          <w:sz w:val="20"/>
          <w:lang w:val="zh-Hans" w:eastAsia="zh-CN"/>
        </w:rPr>
        <w:t>）</w:t>
      </w:r>
      <w:r w:rsidR="00B13F51">
        <w:rPr>
          <w:rFonts w:ascii="微软雅黑" w:eastAsia="微软雅黑" w:hAnsi="微软雅黑"/>
          <w:color w:val="000000"/>
          <w:sz w:val="20"/>
          <w:lang w:val="zh-Hans" w:eastAsia="zh-CN"/>
        </w:rPr>
        <w:t>中</w:t>
      </w:r>
      <w:r w:rsidR="00B13F51">
        <w:rPr>
          <w:rFonts w:ascii="微软雅黑" w:eastAsia="微软雅黑" w:hAnsi="微软雅黑" w:hint="eastAsia"/>
          <w:color w:val="000000"/>
          <w:sz w:val="20"/>
          <w:lang w:val="zh-Hans" w:eastAsia="zh-CN"/>
        </w:rPr>
        <w:t>的知识产权</w:t>
      </w:r>
      <w:r w:rsidR="00B13568">
        <w:rPr>
          <w:rFonts w:ascii="微软雅黑" w:eastAsia="微软雅黑" w:hAnsi="微软雅黑" w:hint="eastAsia"/>
          <w:color w:val="000000"/>
          <w:sz w:val="20"/>
          <w:lang w:val="zh-Hans" w:eastAsia="zh-CN"/>
        </w:rPr>
        <w:t>（无论何种</w:t>
      </w:r>
      <w:r w:rsidR="00B13568">
        <w:rPr>
          <w:rFonts w:ascii="微软雅黑" w:eastAsia="微软雅黑" w:hAnsi="微软雅黑"/>
          <w:color w:val="000000"/>
          <w:sz w:val="20"/>
          <w:lang w:val="zh-Hans" w:eastAsia="zh-CN"/>
        </w:rPr>
        <w:t>形式且无论注册与否</w:t>
      </w:r>
      <w:r w:rsidR="00B13568">
        <w:rPr>
          <w:rFonts w:ascii="微软雅黑" w:eastAsia="微软雅黑" w:hAnsi="微软雅黑" w:hint="eastAsia"/>
          <w:color w:val="000000"/>
          <w:sz w:val="20"/>
          <w:lang w:val="zh-Hans" w:eastAsia="zh-CN"/>
        </w:rPr>
        <w:t>）</w:t>
      </w:r>
      <w:r w:rsidR="007658C6">
        <w:rPr>
          <w:rFonts w:ascii="微软雅黑" w:eastAsia="微软雅黑" w:hAnsi="微软雅黑" w:hint="eastAsia"/>
          <w:color w:val="000000"/>
          <w:sz w:val="20"/>
          <w:lang w:val="zh-Hans" w:eastAsia="zh-CN"/>
        </w:rPr>
        <w:t>（以下</w:t>
      </w:r>
      <w:r w:rsidR="007658C6">
        <w:rPr>
          <w:rFonts w:ascii="微软雅黑" w:eastAsia="微软雅黑" w:hAnsi="微软雅黑"/>
          <w:color w:val="000000"/>
          <w:sz w:val="20"/>
          <w:lang w:val="zh-Hans" w:eastAsia="zh-CN"/>
        </w:rPr>
        <w:t>简称“</w:t>
      </w:r>
      <w:r w:rsidR="007658C6">
        <w:rPr>
          <w:rFonts w:ascii="微软雅黑" w:eastAsia="微软雅黑" w:hAnsi="微软雅黑" w:hint="eastAsia"/>
          <w:color w:val="000000"/>
          <w:sz w:val="20"/>
          <w:lang w:val="zh-Hans" w:eastAsia="zh-CN"/>
        </w:rPr>
        <w:t>买方</w:t>
      </w:r>
      <w:r w:rsidR="007658C6">
        <w:rPr>
          <w:rFonts w:ascii="微软雅黑" w:eastAsia="微软雅黑" w:hAnsi="微软雅黑"/>
          <w:color w:val="000000"/>
          <w:sz w:val="20"/>
          <w:lang w:val="zh-Hans" w:eastAsia="zh-CN"/>
        </w:rPr>
        <w:t>知识产权”</w:t>
      </w:r>
      <w:r w:rsidR="007658C6">
        <w:rPr>
          <w:rFonts w:ascii="微软雅黑" w:eastAsia="微软雅黑" w:hAnsi="微软雅黑" w:hint="eastAsia"/>
          <w:color w:val="000000"/>
          <w:sz w:val="20"/>
          <w:lang w:val="zh-Hans" w:eastAsia="zh-CN"/>
        </w:rPr>
        <w:t>）</w:t>
      </w:r>
      <w:r w:rsidR="00B13568">
        <w:rPr>
          <w:rFonts w:ascii="微软雅黑" w:eastAsia="微软雅黑" w:hAnsi="微软雅黑" w:hint="eastAsia"/>
          <w:color w:val="000000"/>
          <w:sz w:val="20"/>
          <w:lang w:val="zh-Hans" w:eastAsia="zh-CN"/>
        </w:rPr>
        <w:t>均</w:t>
      </w:r>
      <w:r w:rsidR="00B13568">
        <w:rPr>
          <w:rFonts w:ascii="微软雅黑" w:eastAsia="微软雅黑" w:hAnsi="微软雅黑"/>
          <w:color w:val="000000"/>
          <w:sz w:val="20"/>
          <w:lang w:val="zh-Hans" w:eastAsia="zh-CN"/>
        </w:rPr>
        <w:t>应</w:t>
      </w:r>
      <w:r w:rsidRPr="00C756CF">
        <w:rPr>
          <w:rFonts w:ascii="微软雅黑" w:eastAsia="微软雅黑" w:hAnsi="微软雅黑"/>
          <w:color w:val="000000"/>
          <w:sz w:val="20"/>
          <w:lang w:val="zh-Hans" w:eastAsia="zh-CN"/>
        </w:rPr>
        <w:t>仍属于买方</w:t>
      </w:r>
      <w:r w:rsidR="00B13568">
        <w:rPr>
          <w:rFonts w:ascii="微软雅黑" w:eastAsia="微软雅黑" w:hAnsi="微软雅黑" w:hint="eastAsia"/>
          <w:color w:val="000000"/>
          <w:sz w:val="20"/>
          <w:lang w:val="zh-Hans" w:eastAsia="zh-CN"/>
        </w:rPr>
        <w:t>所有</w:t>
      </w:r>
      <w:r w:rsidR="007658C6">
        <w:rPr>
          <w:rFonts w:ascii="微软雅黑" w:eastAsia="微软雅黑" w:hAnsi="微软雅黑" w:hint="eastAsia"/>
          <w:color w:val="000000"/>
          <w:sz w:val="20"/>
          <w:lang w:val="zh-Hans" w:eastAsia="zh-CN"/>
        </w:rPr>
        <w:t>，</w:t>
      </w:r>
      <w:r w:rsidR="007658C6">
        <w:rPr>
          <w:rFonts w:ascii="微软雅黑" w:eastAsia="微软雅黑" w:hAnsi="微软雅黑" w:hint="eastAsia"/>
          <w:color w:val="000000"/>
          <w:sz w:val="20"/>
          <w:lang w:eastAsia="zh-CN"/>
        </w:rPr>
        <w:t>合同届满</w:t>
      </w:r>
      <w:r w:rsidR="007658C6">
        <w:rPr>
          <w:rFonts w:ascii="微软雅黑" w:eastAsia="微软雅黑" w:hAnsi="微软雅黑"/>
          <w:color w:val="000000"/>
          <w:sz w:val="20"/>
          <w:lang w:eastAsia="zh-CN"/>
        </w:rPr>
        <w:t>或终止后</w:t>
      </w:r>
      <w:r w:rsidRPr="00C756CF">
        <w:rPr>
          <w:rFonts w:ascii="微软雅黑" w:eastAsia="微软雅黑" w:hAnsi="微软雅黑"/>
          <w:color w:val="000000"/>
          <w:sz w:val="20"/>
          <w:lang w:val="zh-Hans" w:eastAsia="zh-CN"/>
        </w:rPr>
        <w:t>供应商应向买方返回</w:t>
      </w:r>
      <w:r w:rsidR="007658C6">
        <w:rPr>
          <w:rFonts w:ascii="微软雅黑" w:eastAsia="微软雅黑" w:hAnsi="微软雅黑" w:hint="eastAsia"/>
          <w:color w:val="000000"/>
          <w:sz w:val="20"/>
          <w:lang w:val="zh-Hans" w:eastAsia="zh-CN"/>
        </w:rPr>
        <w:t>载有</w:t>
      </w:r>
      <w:r w:rsidR="007658C6">
        <w:rPr>
          <w:rFonts w:ascii="微软雅黑" w:eastAsia="微软雅黑" w:hAnsi="微软雅黑"/>
          <w:color w:val="000000"/>
          <w:sz w:val="20"/>
          <w:lang w:val="zh-Hans" w:eastAsia="zh-CN"/>
        </w:rPr>
        <w:t>买方知识产权的任何</w:t>
      </w:r>
      <w:r w:rsidR="00F96AE8" w:rsidRPr="00C756CF">
        <w:rPr>
          <w:rFonts w:ascii="微软雅黑" w:eastAsia="微软雅黑" w:hAnsi="微软雅黑"/>
          <w:color w:val="000000"/>
          <w:sz w:val="20"/>
          <w:lang w:val="zh-Hans" w:eastAsia="zh-CN"/>
        </w:rPr>
        <w:t>文件</w:t>
      </w:r>
      <w:r w:rsidR="00F96AE8">
        <w:rPr>
          <w:rFonts w:ascii="微软雅黑" w:eastAsia="微软雅黑" w:hAnsi="微软雅黑" w:hint="eastAsia"/>
          <w:color w:val="000000"/>
          <w:sz w:val="20"/>
          <w:lang w:eastAsia="zh-CN"/>
        </w:rPr>
        <w:t>、</w:t>
      </w:r>
      <w:r w:rsidR="00F96AE8" w:rsidRPr="00C756CF">
        <w:rPr>
          <w:rFonts w:ascii="微软雅黑" w:eastAsia="微软雅黑" w:hAnsi="微软雅黑"/>
          <w:color w:val="000000"/>
          <w:sz w:val="20"/>
          <w:lang w:val="zh-Hans" w:eastAsia="zh-CN"/>
        </w:rPr>
        <w:t>规格</w:t>
      </w:r>
      <w:r w:rsidR="00F96AE8">
        <w:rPr>
          <w:rFonts w:ascii="微软雅黑" w:eastAsia="微软雅黑" w:hAnsi="微软雅黑" w:hint="eastAsia"/>
          <w:color w:val="000000"/>
          <w:sz w:val="20"/>
          <w:lang w:eastAsia="zh-CN"/>
        </w:rPr>
        <w:t>、</w:t>
      </w:r>
      <w:r w:rsidR="00F96AE8" w:rsidRPr="00C756CF">
        <w:rPr>
          <w:rFonts w:ascii="微软雅黑" w:eastAsia="微软雅黑" w:hAnsi="微软雅黑"/>
          <w:color w:val="000000"/>
          <w:sz w:val="20"/>
          <w:lang w:val="zh-Hans" w:eastAsia="zh-CN"/>
        </w:rPr>
        <w:t>计划</w:t>
      </w:r>
      <w:r w:rsidR="00F96AE8">
        <w:rPr>
          <w:rFonts w:ascii="微软雅黑" w:eastAsia="微软雅黑" w:hAnsi="微软雅黑" w:hint="eastAsia"/>
          <w:color w:val="000000"/>
          <w:sz w:val="20"/>
          <w:lang w:eastAsia="zh-CN"/>
        </w:rPr>
        <w:t>、</w:t>
      </w:r>
      <w:r w:rsidR="00F96AE8" w:rsidRPr="00C756CF">
        <w:rPr>
          <w:rFonts w:ascii="微软雅黑" w:eastAsia="微软雅黑" w:hAnsi="微软雅黑"/>
          <w:color w:val="000000"/>
          <w:sz w:val="20"/>
          <w:lang w:val="zh-Hans" w:eastAsia="zh-CN"/>
        </w:rPr>
        <w:t>图纸</w:t>
      </w:r>
      <w:r w:rsidR="00F96AE8">
        <w:rPr>
          <w:rFonts w:ascii="微软雅黑" w:eastAsia="微软雅黑" w:hAnsi="微软雅黑" w:hint="eastAsia"/>
          <w:color w:val="000000"/>
          <w:sz w:val="20"/>
          <w:lang w:eastAsia="zh-CN"/>
        </w:rPr>
        <w:t>、技术说明</w:t>
      </w:r>
      <w:r w:rsidR="00F96AE8">
        <w:rPr>
          <w:rFonts w:ascii="微软雅黑" w:eastAsia="微软雅黑" w:hAnsi="微软雅黑"/>
          <w:color w:val="000000"/>
          <w:sz w:val="20"/>
          <w:lang w:eastAsia="zh-CN"/>
        </w:rPr>
        <w:t>、</w:t>
      </w:r>
      <w:r w:rsidR="00F96AE8" w:rsidRPr="00C756CF">
        <w:rPr>
          <w:rFonts w:ascii="微软雅黑" w:eastAsia="微软雅黑" w:hAnsi="微软雅黑"/>
          <w:color w:val="000000"/>
          <w:sz w:val="20"/>
          <w:lang w:val="zh-Hans" w:eastAsia="zh-CN"/>
        </w:rPr>
        <w:t>样品</w:t>
      </w:r>
      <w:r w:rsidR="00F96AE8">
        <w:rPr>
          <w:rFonts w:ascii="微软雅黑" w:eastAsia="微软雅黑" w:hAnsi="微软雅黑" w:hint="eastAsia"/>
          <w:color w:val="000000"/>
          <w:sz w:val="20"/>
          <w:lang w:eastAsia="zh-CN"/>
        </w:rPr>
        <w:t>、</w:t>
      </w:r>
      <w:r w:rsidR="00F96AE8" w:rsidRPr="00C756CF">
        <w:rPr>
          <w:rFonts w:ascii="微软雅黑" w:eastAsia="微软雅黑" w:hAnsi="微软雅黑"/>
          <w:color w:val="000000"/>
          <w:sz w:val="20"/>
          <w:lang w:val="zh-Hans" w:eastAsia="zh-CN"/>
        </w:rPr>
        <w:t>资料</w:t>
      </w:r>
      <w:r w:rsidR="00F96AE8">
        <w:rPr>
          <w:rFonts w:ascii="微软雅黑" w:eastAsia="微软雅黑" w:hAnsi="微软雅黑" w:hint="eastAsia"/>
          <w:color w:val="000000"/>
          <w:sz w:val="20"/>
          <w:lang w:val="zh-Hans" w:eastAsia="zh-CN"/>
        </w:rPr>
        <w:t>及</w:t>
      </w:r>
      <w:r w:rsidR="00F96AE8">
        <w:rPr>
          <w:rFonts w:ascii="微软雅黑" w:eastAsia="微软雅黑" w:hAnsi="微软雅黑"/>
          <w:color w:val="000000"/>
          <w:sz w:val="20"/>
          <w:lang w:val="zh-Hans" w:eastAsia="zh-CN"/>
        </w:rPr>
        <w:t>其他信息</w:t>
      </w:r>
      <w:r w:rsidR="00F96AE8">
        <w:rPr>
          <w:rFonts w:ascii="微软雅黑" w:eastAsia="微软雅黑" w:hAnsi="微软雅黑" w:hint="eastAsia"/>
          <w:color w:val="000000"/>
          <w:sz w:val="20"/>
          <w:lang w:val="zh-Hans" w:eastAsia="zh-CN"/>
        </w:rPr>
        <w:t>（无论以</w:t>
      </w:r>
      <w:r w:rsidR="00F96AE8">
        <w:rPr>
          <w:rFonts w:ascii="微软雅黑" w:eastAsia="微软雅黑" w:hAnsi="微软雅黑"/>
          <w:color w:val="000000"/>
          <w:sz w:val="20"/>
          <w:lang w:val="zh-Hans" w:eastAsia="zh-CN"/>
        </w:rPr>
        <w:t>何种</w:t>
      </w:r>
      <w:r w:rsidR="00F96AE8">
        <w:rPr>
          <w:rFonts w:ascii="微软雅黑" w:eastAsia="微软雅黑" w:hAnsi="微软雅黑" w:hint="eastAsia"/>
          <w:color w:val="000000"/>
          <w:sz w:val="20"/>
          <w:lang w:val="zh-Hans" w:eastAsia="zh-CN"/>
        </w:rPr>
        <w:t>载体）。</w:t>
      </w:r>
    </w:p>
    <w:p w:rsidR="000120D1" w:rsidRPr="00564D75" w:rsidRDefault="000120D1" w:rsidP="000120D1">
      <w:pPr>
        <w:spacing w:afterLines="100" w:after="240"/>
        <w:ind w:right="144"/>
        <w:jc w:val="both"/>
        <w:textAlignment w:val="baseline"/>
        <w:rPr>
          <w:rFonts w:ascii="微软雅黑" w:eastAsia="微软雅黑" w:hAnsi="微软雅黑"/>
          <w:color w:val="000000"/>
          <w:sz w:val="20"/>
          <w:lang w:eastAsia="zh-CN"/>
        </w:rPr>
      </w:pPr>
      <w:r>
        <w:rPr>
          <w:rFonts w:ascii="微软雅黑" w:eastAsia="微软雅黑" w:hAnsi="微软雅黑" w:hint="eastAsia"/>
          <w:color w:val="000000"/>
          <w:sz w:val="20"/>
          <w:lang w:eastAsia="zh-CN"/>
        </w:rPr>
        <w:t>7.3</w:t>
      </w:r>
      <w:r w:rsidR="00E54A80">
        <w:rPr>
          <w:rFonts w:ascii="微软雅黑" w:eastAsia="微软雅黑" w:hAnsi="微软雅黑" w:hint="eastAsia"/>
          <w:color w:val="000000"/>
          <w:sz w:val="20"/>
          <w:lang w:eastAsia="zh-CN"/>
        </w:rPr>
        <w:t>就</w:t>
      </w:r>
      <w:r>
        <w:rPr>
          <w:rFonts w:ascii="微软雅黑" w:eastAsia="微软雅黑" w:hAnsi="微软雅黑"/>
          <w:color w:val="000000"/>
          <w:sz w:val="20"/>
          <w:lang w:eastAsia="zh-CN"/>
        </w:rPr>
        <w:t>供应商向买方</w:t>
      </w:r>
      <w:r>
        <w:rPr>
          <w:rFonts w:ascii="微软雅黑" w:eastAsia="微软雅黑" w:hAnsi="微软雅黑" w:hint="eastAsia"/>
          <w:color w:val="000000"/>
          <w:sz w:val="20"/>
          <w:lang w:eastAsia="zh-CN"/>
        </w:rPr>
        <w:t>提供</w:t>
      </w:r>
      <w:r>
        <w:rPr>
          <w:rFonts w:ascii="微软雅黑" w:eastAsia="微软雅黑" w:hAnsi="微软雅黑"/>
          <w:color w:val="000000"/>
          <w:sz w:val="20"/>
          <w:lang w:eastAsia="zh-CN"/>
        </w:rPr>
        <w:t>的任何</w:t>
      </w:r>
      <w:r w:rsidR="006C10B8" w:rsidRPr="00C756CF">
        <w:rPr>
          <w:rFonts w:ascii="微软雅黑" w:eastAsia="微软雅黑" w:hAnsi="微软雅黑"/>
          <w:color w:val="000000"/>
          <w:sz w:val="20"/>
          <w:lang w:val="zh-Hans" w:eastAsia="zh-CN"/>
        </w:rPr>
        <w:t>文件</w:t>
      </w:r>
      <w:r w:rsidR="006C10B8">
        <w:rPr>
          <w:rFonts w:ascii="微软雅黑" w:eastAsia="微软雅黑" w:hAnsi="微软雅黑" w:hint="eastAsia"/>
          <w:color w:val="000000"/>
          <w:sz w:val="20"/>
          <w:lang w:eastAsia="zh-CN"/>
        </w:rPr>
        <w:t>、</w:t>
      </w:r>
      <w:r w:rsidR="006C10B8" w:rsidRPr="00C756CF">
        <w:rPr>
          <w:rFonts w:ascii="微软雅黑" w:eastAsia="微软雅黑" w:hAnsi="微软雅黑"/>
          <w:color w:val="000000"/>
          <w:sz w:val="20"/>
          <w:lang w:val="zh-Hans" w:eastAsia="zh-CN"/>
        </w:rPr>
        <w:t>规格</w:t>
      </w:r>
      <w:r w:rsidR="006C10B8">
        <w:rPr>
          <w:rFonts w:ascii="微软雅黑" w:eastAsia="微软雅黑" w:hAnsi="微软雅黑" w:hint="eastAsia"/>
          <w:color w:val="000000"/>
          <w:sz w:val="20"/>
          <w:lang w:eastAsia="zh-CN"/>
        </w:rPr>
        <w:t>、</w:t>
      </w:r>
      <w:r w:rsidR="006C10B8" w:rsidRPr="00C756CF">
        <w:rPr>
          <w:rFonts w:ascii="微软雅黑" w:eastAsia="微软雅黑" w:hAnsi="微软雅黑"/>
          <w:color w:val="000000"/>
          <w:sz w:val="20"/>
          <w:lang w:val="zh-Hans" w:eastAsia="zh-CN"/>
        </w:rPr>
        <w:t>计划</w:t>
      </w:r>
      <w:r w:rsidR="006C10B8">
        <w:rPr>
          <w:rFonts w:ascii="微软雅黑" w:eastAsia="微软雅黑" w:hAnsi="微软雅黑" w:hint="eastAsia"/>
          <w:color w:val="000000"/>
          <w:sz w:val="20"/>
          <w:lang w:eastAsia="zh-CN"/>
        </w:rPr>
        <w:t>、</w:t>
      </w:r>
      <w:r w:rsidR="006C10B8" w:rsidRPr="00C756CF">
        <w:rPr>
          <w:rFonts w:ascii="微软雅黑" w:eastAsia="微软雅黑" w:hAnsi="微软雅黑"/>
          <w:color w:val="000000"/>
          <w:sz w:val="20"/>
          <w:lang w:val="zh-Hans" w:eastAsia="zh-CN"/>
        </w:rPr>
        <w:t>图纸</w:t>
      </w:r>
      <w:r w:rsidR="006C10B8">
        <w:rPr>
          <w:rFonts w:ascii="微软雅黑" w:eastAsia="微软雅黑" w:hAnsi="微软雅黑" w:hint="eastAsia"/>
          <w:color w:val="000000"/>
          <w:sz w:val="20"/>
          <w:lang w:eastAsia="zh-CN"/>
        </w:rPr>
        <w:t>、技术说明</w:t>
      </w:r>
      <w:r w:rsidR="006C10B8">
        <w:rPr>
          <w:rFonts w:ascii="微软雅黑" w:eastAsia="微软雅黑" w:hAnsi="微软雅黑"/>
          <w:color w:val="000000"/>
          <w:sz w:val="20"/>
          <w:lang w:eastAsia="zh-CN"/>
        </w:rPr>
        <w:t>、</w:t>
      </w:r>
      <w:r w:rsidR="006C10B8" w:rsidRPr="00C756CF">
        <w:rPr>
          <w:rFonts w:ascii="微软雅黑" w:eastAsia="微软雅黑" w:hAnsi="微软雅黑"/>
          <w:color w:val="000000"/>
          <w:sz w:val="20"/>
          <w:lang w:val="zh-Hans" w:eastAsia="zh-CN"/>
        </w:rPr>
        <w:t>样品</w:t>
      </w:r>
      <w:r w:rsidR="006C10B8">
        <w:rPr>
          <w:rFonts w:ascii="微软雅黑" w:eastAsia="微软雅黑" w:hAnsi="微软雅黑" w:hint="eastAsia"/>
          <w:color w:val="000000"/>
          <w:sz w:val="20"/>
          <w:lang w:eastAsia="zh-CN"/>
        </w:rPr>
        <w:t>、</w:t>
      </w:r>
      <w:r w:rsidR="006C10B8" w:rsidRPr="00250CA9">
        <w:rPr>
          <w:rFonts w:ascii="微软雅黑" w:eastAsia="微软雅黑" w:hAnsi="微软雅黑"/>
          <w:color w:val="000000"/>
          <w:sz w:val="20"/>
          <w:lang w:val="zh-Hans" w:eastAsia="zh-CN"/>
        </w:rPr>
        <w:t xml:space="preserve"> </w:t>
      </w:r>
      <w:r w:rsidR="006C10B8">
        <w:rPr>
          <w:rFonts w:ascii="微软雅黑" w:eastAsia="微软雅黑" w:hAnsi="微软雅黑"/>
          <w:color w:val="000000"/>
          <w:sz w:val="20"/>
          <w:lang w:val="zh-Hans" w:eastAsia="zh-CN"/>
        </w:rPr>
        <w:t>物品</w:t>
      </w:r>
      <w:r w:rsidR="006C10B8">
        <w:rPr>
          <w:rFonts w:ascii="微软雅黑" w:eastAsia="微软雅黑" w:hAnsi="微软雅黑" w:hint="eastAsia"/>
          <w:color w:val="000000"/>
          <w:sz w:val="20"/>
          <w:lang w:val="zh-Hans" w:eastAsia="zh-CN"/>
        </w:rPr>
        <w:t>（包括</w:t>
      </w:r>
      <w:r w:rsidR="006C10B8">
        <w:rPr>
          <w:rFonts w:ascii="微软雅黑" w:eastAsia="微软雅黑" w:hAnsi="微软雅黑"/>
          <w:color w:val="000000"/>
          <w:sz w:val="20"/>
          <w:lang w:val="zh-Hans" w:eastAsia="zh-CN"/>
        </w:rPr>
        <w:t>货物</w:t>
      </w:r>
      <w:r w:rsidR="006C10B8">
        <w:rPr>
          <w:rFonts w:ascii="微软雅黑" w:eastAsia="微软雅黑" w:hAnsi="微软雅黑" w:hint="eastAsia"/>
          <w:color w:val="000000"/>
          <w:sz w:val="20"/>
          <w:lang w:val="zh-Hans" w:eastAsia="zh-CN"/>
        </w:rPr>
        <w:t>）、</w:t>
      </w:r>
      <w:r w:rsidR="006C10B8" w:rsidRPr="00C756CF">
        <w:rPr>
          <w:rFonts w:ascii="微软雅黑" w:eastAsia="微软雅黑" w:hAnsi="微软雅黑"/>
          <w:color w:val="000000"/>
          <w:sz w:val="20"/>
          <w:lang w:val="zh-Hans" w:eastAsia="zh-CN"/>
        </w:rPr>
        <w:t>资料</w:t>
      </w:r>
      <w:r w:rsidR="006C10B8">
        <w:rPr>
          <w:rFonts w:ascii="微软雅黑" w:eastAsia="微软雅黑" w:hAnsi="微软雅黑" w:hint="eastAsia"/>
          <w:color w:val="000000"/>
          <w:sz w:val="20"/>
          <w:lang w:val="zh-Hans" w:eastAsia="zh-CN"/>
        </w:rPr>
        <w:t>及</w:t>
      </w:r>
      <w:r w:rsidR="006C10B8">
        <w:rPr>
          <w:rFonts w:ascii="微软雅黑" w:eastAsia="微软雅黑" w:hAnsi="微软雅黑"/>
          <w:color w:val="000000"/>
          <w:sz w:val="20"/>
          <w:lang w:val="zh-Hans" w:eastAsia="zh-CN"/>
        </w:rPr>
        <w:t>其他信息</w:t>
      </w:r>
      <w:r w:rsidR="006C10B8">
        <w:rPr>
          <w:rFonts w:ascii="微软雅黑" w:eastAsia="微软雅黑" w:hAnsi="微软雅黑" w:hint="eastAsia"/>
          <w:color w:val="000000"/>
          <w:sz w:val="20"/>
          <w:lang w:val="zh-Hans" w:eastAsia="zh-CN"/>
        </w:rPr>
        <w:t>（无论以</w:t>
      </w:r>
      <w:r w:rsidR="006C10B8">
        <w:rPr>
          <w:rFonts w:ascii="微软雅黑" w:eastAsia="微软雅黑" w:hAnsi="微软雅黑"/>
          <w:color w:val="000000"/>
          <w:sz w:val="20"/>
          <w:lang w:val="zh-Hans" w:eastAsia="zh-CN"/>
        </w:rPr>
        <w:t>何种</w:t>
      </w:r>
      <w:r w:rsidR="006C10B8">
        <w:rPr>
          <w:rFonts w:ascii="微软雅黑" w:eastAsia="微软雅黑" w:hAnsi="微软雅黑" w:hint="eastAsia"/>
          <w:color w:val="000000"/>
          <w:sz w:val="20"/>
          <w:lang w:val="zh-Hans" w:eastAsia="zh-CN"/>
        </w:rPr>
        <w:t>载体）</w:t>
      </w:r>
      <w:r w:rsidR="00E54A80">
        <w:rPr>
          <w:rFonts w:ascii="微软雅黑" w:eastAsia="微软雅黑" w:hAnsi="微软雅黑" w:hint="eastAsia"/>
          <w:color w:val="000000"/>
          <w:sz w:val="20"/>
          <w:lang w:eastAsia="zh-CN"/>
        </w:rPr>
        <w:t>所包含</w:t>
      </w:r>
      <w:r w:rsidR="00E54A80">
        <w:rPr>
          <w:rFonts w:ascii="微软雅黑" w:eastAsia="微软雅黑" w:hAnsi="微软雅黑"/>
          <w:color w:val="000000"/>
          <w:sz w:val="20"/>
          <w:lang w:eastAsia="zh-CN"/>
        </w:rPr>
        <w:t>的任何知识产权</w:t>
      </w:r>
      <w:r w:rsidR="00250CA9">
        <w:rPr>
          <w:rFonts w:ascii="微软雅黑" w:eastAsia="微软雅黑" w:hAnsi="微软雅黑" w:hint="eastAsia"/>
          <w:color w:val="000000"/>
          <w:sz w:val="20"/>
          <w:lang w:val="zh-Hans" w:eastAsia="zh-CN"/>
        </w:rPr>
        <w:t>（无论何种</w:t>
      </w:r>
      <w:r w:rsidR="00250CA9">
        <w:rPr>
          <w:rFonts w:ascii="微软雅黑" w:eastAsia="微软雅黑" w:hAnsi="微软雅黑"/>
          <w:color w:val="000000"/>
          <w:sz w:val="20"/>
          <w:lang w:val="zh-Hans" w:eastAsia="zh-CN"/>
        </w:rPr>
        <w:t>形式且无论注册与否</w:t>
      </w:r>
      <w:r w:rsidR="00250CA9">
        <w:rPr>
          <w:rFonts w:ascii="微软雅黑" w:eastAsia="微软雅黑" w:hAnsi="微软雅黑" w:hint="eastAsia"/>
          <w:color w:val="000000"/>
          <w:sz w:val="20"/>
          <w:lang w:val="zh-Hans" w:eastAsia="zh-CN"/>
        </w:rPr>
        <w:t>）</w:t>
      </w:r>
      <w:r w:rsidR="00E54A80">
        <w:rPr>
          <w:rFonts w:ascii="微软雅黑" w:eastAsia="微软雅黑" w:hAnsi="微软雅黑"/>
          <w:color w:val="000000"/>
          <w:sz w:val="20"/>
          <w:lang w:eastAsia="zh-CN"/>
        </w:rPr>
        <w:t>（</w:t>
      </w:r>
      <w:r w:rsidR="00E54A80">
        <w:rPr>
          <w:rFonts w:ascii="微软雅黑" w:eastAsia="微软雅黑" w:hAnsi="微软雅黑" w:hint="eastAsia"/>
          <w:color w:val="000000"/>
          <w:sz w:val="20"/>
          <w:lang w:val="zh-Hans" w:eastAsia="zh-CN"/>
        </w:rPr>
        <w:t>以下</w:t>
      </w:r>
      <w:r w:rsidR="00E54A80">
        <w:rPr>
          <w:rFonts w:ascii="微软雅黑" w:eastAsia="微软雅黑" w:hAnsi="微软雅黑"/>
          <w:color w:val="000000"/>
          <w:sz w:val="20"/>
          <w:lang w:val="zh-Hans" w:eastAsia="zh-CN"/>
        </w:rPr>
        <w:t>简称“</w:t>
      </w:r>
      <w:r w:rsidR="00C906D9">
        <w:rPr>
          <w:rFonts w:ascii="微软雅黑" w:eastAsia="微软雅黑" w:hAnsi="微软雅黑" w:hint="eastAsia"/>
          <w:color w:val="000000"/>
          <w:sz w:val="20"/>
          <w:lang w:val="zh-Hans" w:eastAsia="zh-CN"/>
        </w:rPr>
        <w:t>供应</w:t>
      </w:r>
      <w:r w:rsidR="00C906D9">
        <w:rPr>
          <w:rFonts w:ascii="微软雅黑" w:eastAsia="微软雅黑" w:hAnsi="微软雅黑"/>
          <w:color w:val="000000"/>
          <w:sz w:val="20"/>
          <w:lang w:val="zh-Hans" w:eastAsia="zh-CN"/>
        </w:rPr>
        <w:t>商</w:t>
      </w:r>
      <w:r w:rsidR="00E54A80">
        <w:rPr>
          <w:rFonts w:ascii="微软雅黑" w:eastAsia="微软雅黑" w:hAnsi="微软雅黑"/>
          <w:color w:val="000000"/>
          <w:sz w:val="20"/>
          <w:lang w:val="zh-Hans" w:eastAsia="zh-CN"/>
        </w:rPr>
        <w:t>知识产权”</w:t>
      </w:r>
      <w:r w:rsidR="00E54A80">
        <w:rPr>
          <w:rFonts w:ascii="微软雅黑" w:eastAsia="微软雅黑" w:hAnsi="微软雅黑"/>
          <w:color w:val="000000"/>
          <w:sz w:val="20"/>
          <w:lang w:eastAsia="zh-CN"/>
        </w:rPr>
        <w:t>）</w:t>
      </w:r>
      <w:r w:rsidR="00E54A80">
        <w:rPr>
          <w:rFonts w:ascii="微软雅黑" w:eastAsia="微软雅黑" w:hAnsi="微软雅黑" w:hint="eastAsia"/>
          <w:color w:val="000000"/>
          <w:sz w:val="20"/>
          <w:lang w:eastAsia="zh-CN"/>
        </w:rPr>
        <w:t>，</w:t>
      </w:r>
      <w:r>
        <w:rPr>
          <w:rFonts w:ascii="微软雅黑" w:eastAsia="微软雅黑" w:hAnsi="微软雅黑" w:hint="eastAsia"/>
          <w:color w:val="000000"/>
          <w:sz w:val="20"/>
          <w:lang w:eastAsia="zh-CN"/>
        </w:rPr>
        <w:t>供</w:t>
      </w:r>
      <w:r>
        <w:rPr>
          <w:rFonts w:ascii="微软雅黑" w:eastAsia="微软雅黑" w:hAnsi="微软雅黑"/>
          <w:color w:val="000000"/>
          <w:sz w:val="20"/>
          <w:lang w:eastAsia="zh-CN"/>
        </w:rPr>
        <w:t>应商</w:t>
      </w:r>
      <w:r>
        <w:rPr>
          <w:rFonts w:ascii="微软雅黑" w:eastAsia="微软雅黑" w:hAnsi="微软雅黑" w:hint="eastAsia"/>
          <w:color w:val="000000"/>
          <w:sz w:val="20"/>
          <w:lang w:eastAsia="zh-CN"/>
        </w:rPr>
        <w:t>在</w:t>
      </w:r>
      <w:r>
        <w:rPr>
          <w:rFonts w:ascii="微软雅黑" w:eastAsia="微软雅黑" w:hAnsi="微软雅黑"/>
          <w:color w:val="000000"/>
          <w:sz w:val="20"/>
          <w:lang w:eastAsia="zh-CN"/>
        </w:rPr>
        <w:t>此免费授予</w:t>
      </w:r>
      <w:r>
        <w:rPr>
          <w:rFonts w:ascii="微软雅黑" w:eastAsia="微软雅黑" w:hAnsi="微软雅黑" w:hint="eastAsia"/>
          <w:color w:val="000000"/>
          <w:sz w:val="20"/>
          <w:lang w:eastAsia="zh-CN"/>
        </w:rPr>
        <w:t>买方一项</w:t>
      </w:r>
      <w:r w:rsidRPr="00BD79CB">
        <w:rPr>
          <w:rFonts w:ascii="微软雅黑" w:eastAsia="微软雅黑" w:hAnsi="微软雅黑"/>
          <w:color w:val="000000"/>
          <w:sz w:val="20"/>
          <w:lang w:eastAsia="zh-CN"/>
        </w:rPr>
        <w:t>永久的全球的</w:t>
      </w:r>
      <w:r w:rsidRPr="00BD79CB">
        <w:rPr>
          <w:rFonts w:ascii="微软雅黑" w:eastAsia="微软雅黑" w:hAnsi="微软雅黑" w:hint="eastAsia"/>
          <w:color w:val="000000"/>
          <w:sz w:val="20"/>
          <w:lang w:eastAsia="zh-CN"/>
        </w:rPr>
        <w:t>不可</w:t>
      </w:r>
      <w:r w:rsidRPr="00BD79CB">
        <w:rPr>
          <w:rFonts w:ascii="微软雅黑" w:eastAsia="微软雅黑" w:hAnsi="微软雅黑"/>
          <w:color w:val="000000"/>
          <w:sz w:val="20"/>
          <w:lang w:eastAsia="zh-CN"/>
        </w:rPr>
        <w:t>撤销的</w:t>
      </w:r>
      <w:r w:rsidRPr="00BD79CB">
        <w:rPr>
          <w:rFonts w:ascii="微软雅黑" w:eastAsia="微软雅黑" w:hAnsi="微软雅黑" w:hint="eastAsia"/>
          <w:color w:val="000000"/>
          <w:sz w:val="20"/>
          <w:lang w:eastAsia="zh-CN"/>
        </w:rPr>
        <w:t>许可</w:t>
      </w:r>
      <w:r w:rsidR="00250CA9">
        <w:rPr>
          <w:rFonts w:ascii="微软雅黑" w:eastAsia="微软雅黑" w:hAnsi="微软雅黑" w:hint="eastAsia"/>
          <w:color w:val="000000"/>
          <w:sz w:val="20"/>
          <w:lang w:eastAsia="zh-CN"/>
        </w:rPr>
        <w:t>，</w:t>
      </w:r>
      <w:r w:rsidR="00250CA9">
        <w:rPr>
          <w:rFonts w:ascii="微软雅黑" w:eastAsia="微软雅黑" w:hAnsi="微软雅黑"/>
          <w:color w:val="000000"/>
          <w:sz w:val="20"/>
          <w:lang w:eastAsia="zh-CN"/>
        </w:rPr>
        <w:t>供买方</w:t>
      </w:r>
      <w:r w:rsidR="005C7AA2">
        <w:rPr>
          <w:rFonts w:ascii="微软雅黑" w:eastAsia="微软雅黑" w:hAnsi="微软雅黑" w:hint="eastAsia"/>
          <w:color w:val="000000"/>
          <w:sz w:val="20"/>
          <w:lang w:eastAsia="zh-CN"/>
        </w:rPr>
        <w:t>占有</w:t>
      </w:r>
      <w:r w:rsidR="005C7AA2">
        <w:rPr>
          <w:rFonts w:ascii="微软雅黑" w:eastAsia="微软雅黑" w:hAnsi="微软雅黑"/>
          <w:color w:val="000000"/>
          <w:sz w:val="20"/>
          <w:lang w:eastAsia="zh-CN"/>
        </w:rPr>
        <w:t>、</w:t>
      </w:r>
      <w:r w:rsidR="00250CA9">
        <w:rPr>
          <w:rFonts w:ascii="微软雅黑" w:eastAsia="微软雅黑" w:hAnsi="微软雅黑"/>
          <w:color w:val="000000"/>
          <w:sz w:val="20"/>
          <w:lang w:eastAsia="zh-CN"/>
        </w:rPr>
        <w:t>使用</w:t>
      </w:r>
      <w:r w:rsidR="005C7AA2">
        <w:rPr>
          <w:rFonts w:ascii="微软雅黑" w:eastAsia="微软雅黑" w:hAnsi="微软雅黑" w:hint="eastAsia"/>
          <w:color w:val="000000"/>
          <w:sz w:val="20"/>
          <w:lang w:eastAsia="zh-CN"/>
        </w:rPr>
        <w:t>、收益</w:t>
      </w:r>
      <w:r w:rsidR="005C7AA2">
        <w:rPr>
          <w:rFonts w:ascii="微软雅黑" w:eastAsia="微软雅黑" w:hAnsi="微软雅黑"/>
          <w:color w:val="000000"/>
          <w:sz w:val="20"/>
          <w:lang w:eastAsia="zh-CN"/>
        </w:rPr>
        <w:t>和</w:t>
      </w:r>
      <w:r w:rsidR="005C7AA2">
        <w:rPr>
          <w:rFonts w:ascii="微软雅黑" w:eastAsia="微软雅黑" w:hAnsi="微软雅黑" w:hint="eastAsia"/>
          <w:color w:val="000000"/>
          <w:sz w:val="20"/>
          <w:lang w:eastAsia="zh-CN"/>
        </w:rPr>
        <w:t>处分</w:t>
      </w:r>
      <w:r w:rsidR="00250CA9">
        <w:rPr>
          <w:rFonts w:ascii="微软雅黑" w:eastAsia="微软雅黑" w:hAnsi="微软雅黑"/>
          <w:color w:val="000000"/>
          <w:sz w:val="20"/>
          <w:lang w:eastAsia="zh-CN"/>
        </w:rPr>
        <w:t>相关</w:t>
      </w:r>
      <w:r w:rsidR="006C10B8">
        <w:rPr>
          <w:rFonts w:ascii="微软雅黑" w:eastAsia="微软雅黑" w:hAnsi="微软雅黑" w:hint="eastAsia"/>
          <w:color w:val="000000"/>
          <w:sz w:val="20"/>
          <w:lang w:eastAsia="zh-CN"/>
        </w:rPr>
        <w:t>载体（包括</w:t>
      </w:r>
      <w:r w:rsidR="006C10B8">
        <w:rPr>
          <w:rFonts w:ascii="微软雅黑" w:eastAsia="微软雅黑" w:hAnsi="微软雅黑"/>
          <w:color w:val="000000"/>
          <w:sz w:val="20"/>
          <w:lang w:eastAsia="zh-CN"/>
        </w:rPr>
        <w:t>货物</w:t>
      </w:r>
      <w:r w:rsidR="006C10B8">
        <w:rPr>
          <w:rFonts w:ascii="微软雅黑" w:eastAsia="微软雅黑" w:hAnsi="微软雅黑" w:hint="eastAsia"/>
          <w:color w:val="000000"/>
          <w:sz w:val="20"/>
          <w:lang w:eastAsia="zh-CN"/>
        </w:rPr>
        <w:t>）</w:t>
      </w:r>
      <w:r>
        <w:rPr>
          <w:rFonts w:ascii="微软雅黑" w:eastAsia="微软雅黑" w:hAnsi="微软雅黑" w:hint="eastAsia"/>
          <w:color w:val="000000"/>
          <w:sz w:val="20"/>
          <w:lang w:eastAsia="zh-CN"/>
        </w:rPr>
        <w:t>。供应</w:t>
      </w:r>
      <w:r w:rsidR="00C906D9">
        <w:rPr>
          <w:rFonts w:ascii="微软雅黑" w:eastAsia="微软雅黑" w:hAnsi="微软雅黑"/>
          <w:color w:val="000000"/>
          <w:sz w:val="20"/>
          <w:lang w:eastAsia="zh-CN"/>
        </w:rPr>
        <w:t>商应确保其拥有</w:t>
      </w:r>
      <w:r w:rsidR="00C906D9">
        <w:rPr>
          <w:rFonts w:ascii="微软雅黑" w:eastAsia="微软雅黑" w:hAnsi="微软雅黑" w:hint="eastAsia"/>
          <w:color w:val="000000"/>
          <w:sz w:val="20"/>
          <w:lang w:eastAsia="zh-CN"/>
        </w:rPr>
        <w:t>供应商</w:t>
      </w:r>
      <w:r>
        <w:rPr>
          <w:rFonts w:ascii="微软雅黑" w:eastAsia="微软雅黑" w:hAnsi="微软雅黑"/>
          <w:color w:val="000000"/>
          <w:sz w:val="20"/>
          <w:lang w:eastAsia="zh-CN"/>
        </w:rPr>
        <w:t>知识产权</w:t>
      </w:r>
      <w:r>
        <w:rPr>
          <w:rFonts w:ascii="微软雅黑" w:eastAsia="微软雅黑" w:hAnsi="微软雅黑" w:hint="eastAsia"/>
          <w:color w:val="000000"/>
          <w:sz w:val="20"/>
          <w:lang w:eastAsia="zh-CN"/>
        </w:rPr>
        <w:t>的完整</w:t>
      </w:r>
      <w:r>
        <w:rPr>
          <w:rFonts w:ascii="微软雅黑" w:eastAsia="微软雅黑" w:hAnsi="微软雅黑"/>
          <w:color w:val="000000"/>
          <w:sz w:val="20"/>
          <w:lang w:eastAsia="zh-CN"/>
        </w:rPr>
        <w:t>无瑕疵</w:t>
      </w:r>
      <w:r w:rsidR="00C60EB7">
        <w:rPr>
          <w:rFonts w:ascii="微软雅黑" w:eastAsia="微软雅黑" w:hAnsi="微软雅黑" w:hint="eastAsia"/>
          <w:color w:val="000000"/>
          <w:sz w:val="20"/>
          <w:lang w:eastAsia="zh-CN"/>
        </w:rPr>
        <w:t>无</w:t>
      </w:r>
      <w:r w:rsidR="00C60EB7">
        <w:rPr>
          <w:rFonts w:ascii="微软雅黑" w:eastAsia="微软雅黑" w:hAnsi="微软雅黑"/>
          <w:color w:val="000000"/>
          <w:sz w:val="20"/>
          <w:lang w:eastAsia="zh-CN"/>
        </w:rPr>
        <w:t>权利负担</w:t>
      </w:r>
      <w:r>
        <w:rPr>
          <w:rFonts w:ascii="微软雅黑" w:eastAsia="微软雅黑" w:hAnsi="微软雅黑"/>
          <w:color w:val="000000"/>
          <w:sz w:val="20"/>
          <w:lang w:eastAsia="zh-CN"/>
        </w:rPr>
        <w:t>的所有权</w:t>
      </w:r>
      <w:r>
        <w:rPr>
          <w:rFonts w:ascii="微软雅黑" w:eastAsia="微软雅黑" w:hAnsi="微软雅黑" w:hint="eastAsia"/>
          <w:color w:val="000000"/>
          <w:sz w:val="20"/>
          <w:lang w:eastAsia="zh-CN"/>
        </w:rPr>
        <w:t>，若</w:t>
      </w:r>
      <w:r>
        <w:rPr>
          <w:rFonts w:ascii="微软雅黑" w:eastAsia="微软雅黑" w:hAnsi="微软雅黑"/>
          <w:color w:val="000000"/>
          <w:spacing w:val="6"/>
          <w:sz w:val="20"/>
          <w:lang w:eastAsia="zh-CN"/>
        </w:rPr>
        <w:t>因</w:t>
      </w:r>
      <w:r>
        <w:rPr>
          <w:rFonts w:ascii="微软雅黑" w:eastAsia="微软雅黑" w:hAnsi="微软雅黑" w:hint="eastAsia"/>
          <w:color w:val="000000"/>
          <w:spacing w:val="6"/>
          <w:sz w:val="20"/>
          <w:lang w:eastAsia="zh-CN"/>
        </w:rPr>
        <w:t>任何</w:t>
      </w:r>
      <w:r w:rsidR="00C906D9">
        <w:rPr>
          <w:rFonts w:ascii="微软雅黑" w:eastAsia="微软雅黑" w:hAnsi="微软雅黑" w:hint="eastAsia"/>
          <w:color w:val="000000"/>
          <w:sz w:val="20"/>
          <w:lang w:eastAsia="zh-CN"/>
        </w:rPr>
        <w:t>供应商</w:t>
      </w:r>
      <w:r>
        <w:rPr>
          <w:rFonts w:ascii="微软雅黑" w:eastAsia="微软雅黑" w:hAnsi="微软雅黑"/>
          <w:color w:val="000000"/>
          <w:sz w:val="20"/>
          <w:lang w:eastAsia="zh-CN"/>
        </w:rPr>
        <w:t>知识产权</w:t>
      </w:r>
      <w:r w:rsidR="006C10B8">
        <w:rPr>
          <w:rFonts w:ascii="微软雅黑" w:eastAsia="微软雅黑" w:hAnsi="微软雅黑" w:hint="eastAsia"/>
          <w:color w:val="000000"/>
          <w:spacing w:val="6"/>
          <w:sz w:val="20"/>
          <w:lang w:eastAsia="zh-CN"/>
        </w:rPr>
        <w:t>引起</w:t>
      </w:r>
      <w:r>
        <w:rPr>
          <w:rFonts w:ascii="微软雅黑" w:eastAsia="微软雅黑" w:hAnsi="微软雅黑"/>
          <w:color w:val="000000"/>
          <w:spacing w:val="6"/>
          <w:sz w:val="20"/>
          <w:lang w:eastAsia="zh-CN"/>
        </w:rPr>
        <w:t>买方的任何损失</w:t>
      </w:r>
      <w:r>
        <w:rPr>
          <w:rFonts w:ascii="微软雅黑" w:eastAsia="微软雅黑" w:hAnsi="微软雅黑" w:hint="eastAsia"/>
          <w:color w:val="000000"/>
          <w:spacing w:val="6"/>
          <w:sz w:val="20"/>
          <w:lang w:eastAsia="zh-CN"/>
        </w:rPr>
        <w:t>，</w:t>
      </w:r>
      <w:r>
        <w:rPr>
          <w:rFonts w:ascii="微软雅黑" w:eastAsia="微软雅黑" w:hAnsi="微软雅黑"/>
          <w:color w:val="000000"/>
          <w:spacing w:val="3"/>
          <w:sz w:val="20"/>
          <w:lang w:val="zh-Hans" w:eastAsia="zh-CN"/>
        </w:rPr>
        <w:t>供应商</w:t>
      </w:r>
      <w:r w:rsidRPr="00C756CF">
        <w:rPr>
          <w:rFonts w:ascii="微软雅黑" w:eastAsia="微软雅黑" w:hAnsi="微软雅黑"/>
          <w:color w:val="000000"/>
          <w:spacing w:val="3"/>
          <w:sz w:val="20"/>
          <w:lang w:val="zh-Hans" w:eastAsia="zh-CN"/>
        </w:rPr>
        <w:t>应对买方进行赔偿</w:t>
      </w:r>
      <w:r>
        <w:rPr>
          <w:rFonts w:ascii="微软雅黑" w:eastAsia="微软雅黑" w:hAnsi="微软雅黑"/>
          <w:color w:val="000000"/>
          <w:sz w:val="20"/>
          <w:lang w:eastAsia="zh-CN"/>
        </w:rPr>
        <w:t>。</w:t>
      </w:r>
    </w:p>
    <w:p w:rsidR="00564D75" w:rsidRDefault="000120D1" w:rsidP="00564D75">
      <w:pPr>
        <w:spacing w:afterLines="100" w:after="240"/>
        <w:ind w:right="144"/>
        <w:jc w:val="both"/>
        <w:textAlignment w:val="baseline"/>
        <w:rPr>
          <w:rFonts w:ascii="微软雅黑" w:eastAsia="微软雅黑" w:hAnsi="微软雅黑"/>
          <w:color w:val="000000"/>
          <w:sz w:val="20"/>
          <w:lang w:eastAsia="zh-CN"/>
        </w:rPr>
      </w:pPr>
      <w:r>
        <w:rPr>
          <w:rFonts w:ascii="微软雅黑" w:eastAsia="微软雅黑" w:hAnsi="微软雅黑"/>
          <w:color w:val="000000"/>
          <w:sz w:val="20"/>
          <w:lang w:eastAsia="zh-CN"/>
        </w:rPr>
        <w:t>7.4</w:t>
      </w:r>
      <w:r w:rsidR="00835164">
        <w:rPr>
          <w:rFonts w:ascii="微软雅黑" w:eastAsia="微软雅黑" w:hAnsi="微软雅黑" w:hint="eastAsia"/>
          <w:color w:val="000000"/>
          <w:sz w:val="20"/>
          <w:lang w:eastAsia="zh-CN"/>
        </w:rPr>
        <w:t>在</w:t>
      </w:r>
      <w:proofErr w:type="gramStart"/>
      <w:r w:rsidR="00835164">
        <w:rPr>
          <w:rFonts w:ascii="微软雅黑" w:eastAsia="微软雅黑" w:hAnsi="微软雅黑"/>
          <w:color w:val="000000"/>
          <w:sz w:val="20"/>
          <w:lang w:eastAsia="zh-CN"/>
        </w:rPr>
        <w:t>不</w:t>
      </w:r>
      <w:proofErr w:type="gramEnd"/>
      <w:r w:rsidR="00835164">
        <w:rPr>
          <w:rFonts w:ascii="微软雅黑" w:eastAsia="微软雅黑" w:hAnsi="微软雅黑"/>
          <w:color w:val="000000"/>
          <w:sz w:val="20"/>
          <w:lang w:eastAsia="zh-CN"/>
        </w:rPr>
        <w:t>减损</w:t>
      </w:r>
      <w:r w:rsidR="00835164">
        <w:rPr>
          <w:rFonts w:ascii="微软雅黑" w:eastAsia="微软雅黑" w:hAnsi="微软雅黑" w:hint="eastAsia"/>
          <w:color w:val="000000"/>
          <w:sz w:val="20"/>
          <w:lang w:eastAsia="zh-CN"/>
        </w:rPr>
        <w:t>买方</w:t>
      </w:r>
      <w:r w:rsidR="00835164">
        <w:rPr>
          <w:rFonts w:ascii="微软雅黑" w:eastAsia="微软雅黑" w:hAnsi="微软雅黑"/>
          <w:color w:val="000000"/>
          <w:sz w:val="20"/>
          <w:lang w:eastAsia="zh-CN"/>
        </w:rPr>
        <w:t>上述</w:t>
      </w:r>
      <w:r w:rsidR="00835164">
        <w:rPr>
          <w:rFonts w:ascii="微软雅黑" w:eastAsia="微软雅黑" w:hAnsi="微软雅黑" w:hint="eastAsia"/>
          <w:color w:val="000000"/>
          <w:sz w:val="20"/>
          <w:lang w:eastAsia="zh-CN"/>
        </w:rPr>
        <w:t>权利</w:t>
      </w:r>
      <w:r w:rsidR="00835164">
        <w:rPr>
          <w:rFonts w:ascii="微软雅黑" w:eastAsia="微软雅黑" w:hAnsi="微软雅黑"/>
          <w:color w:val="000000"/>
          <w:sz w:val="20"/>
          <w:lang w:eastAsia="zh-CN"/>
        </w:rPr>
        <w:t>的前提下，</w:t>
      </w:r>
      <w:r w:rsidR="00835164">
        <w:rPr>
          <w:rFonts w:ascii="微软雅黑" w:eastAsia="微软雅黑" w:hAnsi="微软雅黑" w:hint="eastAsia"/>
          <w:color w:val="000000"/>
          <w:sz w:val="20"/>
          <w:lang w:eastAsia="zh-CN"/>
        </w:rPr>
        <w:t>合同</w:t>
      </w:r>
      <w:r w:rsidR="00835164">
        <w:rPr>
          <w:rFonts w:ascii="微软雅黑" w:eastAsia="微软雅黑" w:hAnsi="微软雅黑"/>
          <w:color w:val="000000"/>
          <w:sz w:val="20"/>
          <w:lang w:eastAsia="zh-CN"/>
        </w:rPr>
        <w:t>履行中</w:t>
      </w:r>
      <w:r w:rsidR="00E06528">
        <w:rPr>
          <w:rFonts w:ascii="微软雅黑" w:eastAsia="微软雅黑" w:hAnsi="微软雅黑" w:hint="eastAsia"/>
          <w:color w:val="000000"/>
          <w:sz w:val="20"/>
          <w:lang w:eastAsia="zh-CN"/>
        </w:rPr>
        <w:t>新</w:t>
      </w:r>
      <w:r w:rsidR="00E06528">
        <w:rPr>
          <w:rFonts w:ascii="微软雅黑" w:eastAsia="微软雅黑" w:hAnsi="微软雅黑"/>
          <w:color w:val="000000"/>
          <w:sz w:val="20"/>
          <w:lang w:eastAsia="zh-CN"/>
        </w:rPr>
        <w:t>产生的任何知识产权</w:t>
      </w:r>
      <w:r w:rsidR="00E06528">
        <w:rPr>
          <w:rFonts w:ascii="微软雅黑" w:eastAsia="微软雅黑" w:hAnsi="微软雅黑" w:hint="eastAsia"/>
          <w:color w:val="000000"/>
          <w:sz w:val="20"/>
          <w:lang w:val="zh-Hans" w:eastAsia="zh-CN"/>
        </w:rPr>
        <w:t>（无论何种</w:t>
      </w:r>
      <w:r w:rsidR="00E06528">
        <w:rPr>
          <w:rFonts w:ascii="微软雅黑" w:eastAsia="微软雅黑" w:hAnsi="微软雅黑"/>
          <w:color w:val="000000"/>
          <w:sz w:val="20"/>
          <w:lang w:val="zh-Hans" w:eastAsia="zh-CN"/>
        </w:rPr>
        <w:t>形式且无论注册与否</w:t>
      </w:r>
      <w:r w:rsidR="00E06528">
        <w:rPr>
          <w:rFonts w:ascii="微软雅黑" w:eastAsia="微软雅黑" w:hAnsi="微软雅黑" w:hint="eastAsia"/>
          <w:color w:val="000000"/>
          <w:sz w:val="20"/>
          <w:lang w:val="zh-Hans" w:eastAsia="zh-CN"/>
        </w:rPr>
        <w:t>）（以下</w:t>
      </w:r>
      <w:r w:rsidR="00E06528">
        <w:rPr>
          <w:rFonts w:ascii="微软雅黑" w:eastAsia="微软雅黑" w:hAnsi="微软雅黑"/>
          <w:color w:val="000000"/>
          <w:sz w:val="20"/>
          <w:lang w:val="zh-Hans" w:eastAsia="zh-CN"/>
        </w:rPr>
        <w:t>简称“</w:t>
      </w:r>
      <w:r w:rsidR="00E06528">
        <w:rPr>
          <w:rFonts w:ascii="微软雅黑" w:eastAsia="微软雅黑" w:hAnsi="微软雅黑" w:hint="eastAsia"/>
          <w:color w:val="000000"/>
          <w:sz w:val="20"/>
          <w:lang w:val="zh-Hans" w:eastAsia="zh-CN"/>
        </w:rPr>
        <w:t>新增</w:t>
      </w:r>
      <w:r w:rsidR="00E06528">
        <w:rPr>
          <w:rFonts w:ascii="微软雅黑" w:eastAsia="微软雅黑" w:hAnsi="微软雅黑"/>
          <w:color w:val="000000"/>
          <w:sz w:val="20"/>
          <w:lang w:val="zh-Hans" w:eastAsia="zh-CN"/>
        </w:rPr>
        <w:t>知识产权”</w:t>
      </w:r>
      <w:r w:rsidR="00E06528">
        <w:rPr>
          <w:rFonts w:ascii="微软雅黑" w:eastAsia="微软雅黑" w:hAnsi="微软雅黑" w:hint="eastAsia"/>
          <w:color w:val="000000"/>
          <w:sz w:val="20"/>
          <w:lang w:val="zh-Hans" w:eastAsia="zh-CN"/>
        </w:rPr>
        <w:t>）均</w:t>
      </w:r>
      <w:r w:rsidR="00E06528">
        <w:rPr>
          <w:rFonts w:ascii="微软雅黑" w:eastAsia="微软雅黑" w:hAnsi="微软雅黑"/>
          <w:color w:val="000000"/>
          <w:sz w:val="20"/>
          <w:lang w:val="zh-Hans" w:eastAsia="zh-CN"/>
        </w:rPr>
        <w:t>应</w:t>
      </w:r>
      <w:r w:rsidR="00E06528" w:rsidRPr="00C756CF">
        <w:rPr>
          <w:rFonts w:ascii="微软雅黑" w:eastAsia="微软雅黑" w:hAnsi="微软雅黑"/>
          <w:color w:val="000000"/>
          <w:sz w:val="20"/>
          <w:lang w:val="zh-Hans" w:eastAsia="zh-CN"/>
        </w:rPr>
        <w:t>属于买方</w:t>
      </w:r>
      <w:r w:rsidR="00E06528">
        <w:rPr>
          <w:rFonts w:ascii="微软雅黑" w:eastAsia="微软雅黑" w:hAnsi="微软雅黑" w:hint="eastAsia"/>
          <w:color w:val="000000"/>
          <w:sz w:val="20"/>
          <w:lang w:val="zh-Hans" w:eastAsia="zh-CN"/>
        </w:rPr>
        <w:t>所有，</w:t>
      </w:r>
      <w:r w:rsidR="00835164" w:rsidRPr="00564D75">
        <w:rPr>
          <w:rFonts w:ascii="微软雅黑" w:eastAsia="微软雅黑" w:hAnsi="微软雅黑" w:hint="eastAsia"/>
          <w:color w:val="000000"/>
          <w:sz w:val="20"/>
          <w:lang w:eastAsia="zh-CN"/>
        </w:rPr>
        <w:t>供应商</w:t>
      </w:r>
      <w:r w:rsidR="00835164">
        <w:rPr>
          <w:rFonts w:ascii="微软雅黑" w:eastAsia="微软雅黑" w:hAnsi="微软雅黑" w:hint="eastAsia"/>
          <w:color w:val="000000"/>
          <w:sz w:val="20"/>
          <w:lang w:eastAsia="zh-CN"/>
        </w:rPr>
        <w:t>应</w:t>
      </w:r>
      <w:r w:rsidR="00EF470C">
        <w:rPr>
          <w:rFonts w:ascii="微软雅黑" w:eastAsia="微软雅黑" w:hAnsi="微软雅黑" w:hint="eastAsia"/>
          <w:color w:val="000000"/>
          <w:sz w:val="20"/>
          <w:lang w:eastAsia="zh-CN"/>
        </w:rPr>
        <w:t>全力</w:t>
      </w:r>
      <w:r w:rsidR="00EF470C">
        <w:rPr>
          <w:rFonts w:ascii="微软雅黑" w:eastAsia="微软雅黑" w:hAnsi="微软雅黑"/>
          <w:color w:val="000000"/>
          <w:sz w:val="20"/>
          <w:lang w:eastAsia="zh-CN"/>
        </w:rPr>
        <w:t>配合并</w:t>
      </w:r>
      <w:r w:rsidR="00EF470C">
        <w:rPr>
          <w:rFonts w:ascii="微软雅黑" w:eastAsia="微软雅黑" w:hAnsi="微软雅黑" w:hint="eastAsia"/>
          <w:color w:val="000000"/>
          <w:sz w:val="20"/>
          <w:lang w:eastAsia="zh-CN"/>
        </w:rPr>
        <w:t>确保</w:t>
      </w:r>
      <w:r w:rsidR="00EF470C">
        <w:rPr>
          <w:rFonts w:ascii="微软雅黑" w:eastAsia="微软雅黑" w:hAnsi="微软雅黑"/>
          <w:color w:val="000000"/>
          <w:sz w:val="20"/>
          <w:lang w:eastAsia="zh-CN"/>
        </w:rPr>
        <w:t>买方取得新增知识产权</w:t>
      </w:r>
      <w:r w:rsidR="009434F2">
        <w:rPr>
          <w:rFonts w:ascii="微软雅黑" w:eastAsia="微软雅黑" w:hAnsi="微软雅黑" w:hint="eastAsia"/>
          <w:color w:val="000000"/>
          <w:sz w:val="20"/>
          <w:lang w:eastAsia="zh-CN"/>
        </w:rPr>
        <w:t>的</w:t>
      </w:r>
      <w:r w:rsidR="009434F2">
        <w:rPr>
          <w:rFonts w:ascii="微软雅黑" w:eastAsia="微软雅黑" w:hAnsi="微软雅黑"/>
          <w:color w:val="000000"/>
          <w:sz w:val="20"/>
          <w:lang w:eastAsia="zh-CN"/>
        </w:rPr>
        <w:t>所有权</w:t>
      </w:r>
      <w:r w:rsidR="00EF470C">
        <w:rPr>
          <w:rFonts w:ascii="微软雅黑" w:eastAsia="微软雅黑" w:hAnsi="微软雅黑" w:hint="eastAsia"/>
          <w:color w:val="000000"/>
          <w:sz w:val="20"/>
          <w:lang w:eastAsia="zh-CN"/>
        </w:rPr>
        <w:t>（包括</w:t>
      </w:r>
      <w:r w:rsidR="00EF470C">
        <w:rPr>
          <w:rFonts w:ascii="微软雅黑" w:eastAsia="微软雅黑" w:hAnsi="微软雅黑"/>
          <w:color w:val="000000"/>
          <w:sz w:val="20"/>
          <w:lang w:eastAsia="zh-CN"/>
        </w:rPr>
        <w:t>但不限于</w:t>
      </w:r>
      <w:r w:rsidR="00835164" w:rsidRPr="00564D75">
        <w:rPr>
          <w:rFonts w:ascii="微软雅黑" w:eastAsia="微软雅黑" w:hAnsi="微软雅黑" w:hint="eastAsia"/>
          <w:color w:val="000000"/>
          <w:sz w:val="20"/>
          <w:lang w:eastAsia="zh-CN"/>
        </w:rPr>
        <w:t>根据</w:t>
      </w:r>
      <w:r w:rsidR="00835164">
        <w:rPr>
          <w:rFonts w:ascii="微软雅黑" w:eastAsia="微软雅黑" w:hAnsi="微软雅黑" w:hint="eastAsia"/>
          <w:color w:val="000000"/>
          <w:sz w:val="20"/>
          <w:lang w:eastAsia="zh-CN"/>
        </w:rPr>
        <w:t>买方</w:t>
      </w:r>
      <w:r w:rsidR="00835164" w:rsidRPr="00564D75">
        <w:rPr>
          <w:rFonts w:ascii="微软雅黑" w:eastAsia="微软雅黑" w:hAnsi="微软雅黑" w:hint="eastAsia"/>
          <w:color w:val="000000"/>
          <w:sz w:val="20"/>
          <w:lang w:eastAsia="zh-CN"/>
        </w:rPr>
        <w:t>要求</w:t>
      </w:r>
      <w:r w:rsidR="00EF470C">
        <w:rPr>
          <w:rFonts w:ascii="微软雅黑" w:eastAsia="微软雅黑" w:hAnsi="微软雅黑" w:hint="eastAsia"/>
          <w:color w:val="000000"/>
          <w:sz w:val="20"/>
          <w:lang w:eastAsia="zh-CN"/>
        </w:rPr>
        <w:t>完成向</w:t>
      </w:r>
      <w:r w:rsidR="00EF470C">
        <w:rPr>
          <w:rFonts w:ascii="微软雅黑" w:eastAsia="微软雅黑" w:hAnsi="微软雅黑"/>
          <w:color w:val="000000"/>
          <w:sz w:val="20"/>
          <w:lang w:eastAsia="zh-CN"/>
        </w:rPr>
        <w:t>买方</w:t>
      </w:r>
      <w:r w:rsidR="00835164" w:rsidRPr="00564D75">
        <w:rPr>
          <w:rFonts w:ascii="微软雅黑" w:eastAsia="微软雅黑" w:hAnsi="微软雅黑" w:hint="eastAsia"/>
          <w:color w:val="000000"/>
          <w:sz w:val="20"/>
          <w:lang w:eastAsia="zh-CN"/>
        </w:rPr>
        <w:t>免费转让</w:t>
      </w:r>
      <w:r w:rsidR="00EF470C">
        <w:rPr>
          <w:rFonts w:ascii="微软雅黑" w:eastAsia="微软雅黑" w:hAnsi="微软雅黑" w:hint="eastAsia"/>
          <w:color w:val="000000"/>
          <w:sz w:val="20"/>
          <w:lang w:eastAsia="zh-CN"/>
        </w:rPr>
        <w:t>新</w:t>
      </w:r>
      <w:r w:rsidR="00EF470C">
        <w:rPr>
          <w:rFonts w:ascii="微软雅黑" w:eastAsia="微软雅黑" w:hAnsi="微软雅黑"/>
          <w:color w:val="000000"/>
          <w:sz w:val="20"/>
          <w:lang w:eastAsia="zh-CN"/>
        </w:rPr>
        <w:t>增知识产权</w:t>
      </w:r>
      <w:r w:rsidR="00EF470C">
        <w:rPr>
          <w:rFonts w:ascii="微软雅黑" w:eastAsia="微软雅黑" w:hAnsi="微软雅黑" w:hint="eastAsia"/>
          <w:color w:val="000000"/>
          <w:sz w:val="20"/>
          <w:lang w:eastAsia="zh-CN"/>
        </w:rPr>
        <w:t>的手续）。</w:t>
      </w:r>
    </w:p>
    <w:p w:rsidR="00564D75" w:rsidRDefault="00564D75" w:rsidP="008474B1">
      <w:pPr>
        <w:spacing w:afterLines="100" w:after="240"/>
        <w:jc w:val="both"/>
        <w:textAlignment w:val="baseline"/>
        <w:rPr>
          <w:rFonts w:ascii="微软雅黑" w:eastAsia="微软雅黑" w:hAnsi="微软雅黑"/>
          <w:color w:val="000000"/>
          <w:sz w:val="20"/>
          <w:lang w:eastAsia="zh-CN"/>
        </w:rPr>
      </w:pPr>
      <w:r w:rsidRPr="00564D75">
        <w:rPr>
          <w:rFonts w:ascii="微软雅黑" w:eastAsia="微软雅黑" w:hAnsi="微软雅黑"/>
          <w:color w:val="000000"/>
          <w:sz w:val="20"/>
          <w:lang w:eastAsia="zh-CN"/>
        </w:rPr>
        <w:t>8.</w:t>
      </w:r>
      <w:r w:rsidR="00EC11A8">
        <w:rPr>
          <w:rFonts w:ascii="微软雅黑" w:eastAsia="微软雅黑" w:hAnsi="微软雅黑" w:hint="eastAsia"/>
          <w:color w:val="000000"/>
          <w:sz w:val="20"/>
          <w:lang w:eastAsia="zh-CN"/>
        </w:rPr>
        <w:t>陈述</w:t>
      </w:r>
      <w:r w:rsidR="00EC11A8">
        <w:rPr>
          <w:rFonts w:ascii="微软雅黑" w:eastAsia="微软雅黑" w:hAnsi="微软雅黑"/>
          <w:color w:val="000000"/>
          <w:sz w:val="20"/>
          <w:lang w:eastAsia="zh-CN"/>
        </w:rPr>
        <w:t>和</w:t>
      </w:r>
      <w:r w:rsidRPr="00564D75">
        <w:rPr>
          <w:rFonts w:ascii="微软雅黑" w:eastAsia="微软雅黑" w:hAnsi="微软雅黑" w:hint="eastAsia"/>
          <w:color w:val="000000"/>
          <w:sz w:val="20"/>
          <w:lang w:eastAsia="zh-CN"/>
        </w:rPr>
        <w:t>保证</w:t>
      </w:r>
    </w:p>
    <w:p w:rsidR="00A84270" w:rsidRPr="00C756CF" w:rsidRDefault="00CF3299" w:rsidP="008474B1">
      <w:pPr>
        <w:spacing w:afterLines="100" w:after="240"/>
        <w:jc w:val="both"/>
        <w:textAlignment w:val="baseline"/>
        <w:rPr>
          <w:rFonts w:ascii="微软雅黑" w:eastAsia="微软雅黑" w:hAnsi="微软雅黑"/>
          <w:color w:val="000000"/>
          <w:spacing w:val="2"/>
          <w:sz w:val="20"/>
          <w:lang w:eastAsia="zh-CN"/>
        </w:rPr>
      </w:pPr>
      <w:r w:rsidRPr="00C756CF">
        <w:rPr>
          <w:rFonts w:ascii="微软雅黑" w:eastAsia="微软雅黑" w:hAnsi="微软雅黑"/>
          <w:color w:val="000000"/>
          <w:spacing w:val="2"/>
          <w:sz w:val="20"/>
          <w:lang w:eastAsia="zh-CN"/>
        </w:rPr>
        <w:t>8.1</w:t>
      </w:r>
      <w:r w:rsidR="004A6522">
        <w:rPr>
          <w:rFonts w:ascii="微软雅黑" w:eastAsia="微软雅黑" w:hAnsi="微软雅黑"/>
          <w:color w:val="000000"/>
          <w:spacing w:val="2"/>
          <w:sz w:val="20"/>
          <w:lang w:val="zh-Hans" w:eastAsia="zh-CN"/>
        </w:rPr>
        <w:t>供应商</w:t>
      </w:r>
      <w:r w:rsidR="00EC11A8">
        <w:rPr>
          <w:rFonts w:ascii="微软雅黑" w:eastAsia="微软雅黑" w:hAnsi="微软雅黑" w:hint="eastAsia"/>
          <w:color w:val="000000"/>
          <w:spacing w:val="2"/>
          <w:sz w:val="20"/>
          <w:lang w:val="zh-Hans" w:eastAsia="zh-CN"/>
        </w:rPr>
        <w:t>陈述</w:t>
      </w:r>
      <w:r w:rsidR="00EC11A8">
        <w:rPr>
          <w:rFonts w:ascii="微软雅黑" w:eastAsia="微软雅黑" w:hAnsi="微软雅黑"/>
          <w:color w:val="000000"/>
          <w:spacing w:val="2"/>
          <w:sz w:val="20"/>
          <w:lang w:val="zh-Hans" w:eastAsia="zh-CN"/>
        </w:rPr>
        <w:t>并</w:t>
      </w:r>
      <w:r w:rsidRPr="00C756CF">
        <w:rPr>
          <w:rFonts w:ascii="微软雅黑" w:eastAsia="微软雅黑" w:hAnsi="微软雅黑"/>
          <w:color w:val="000000"/>
          <w:spacing w:val="2"/>
          <w:sz w:val="20"/>
          <w:lang w:val="zh-Hans" w:eastAsia="zh-CN"/>
        </w:rPr>
        <w:t>保证</w:t>
      </w:r>
      <w:r w:rsidR="00B0795D">
        <w:rPr>
          <w:rFonts w:ascii="微软雅黑" w:eastAsia="微软雅黑" w:hAnsi="微软雅黑" w:hint="eastAsia"/>
          <w:color w:val="000000"/>
          <w:spacing w:val="2"/>
          <w:sz w:val="20"/>
          <w:lang w:eastAsia="zh-CN"/>
        </w:rPr>
        <w:t>：</w:t>
      </w:r>
    </w:p>
    <w:p w:rsidR="00A84270" w:rsidRPr="00C756CF" w:rsidRDefault="00CF3299" w:rsidP="008474B1">
      <w:pPr>
        <w:spacing w:afterLines="100" w:after="240"/>
        <w:jc w:val="both"/>
        <w:textAlignment w:val="baseline"/>
        <w:rPr>
          <w:rFonts w:ascii="微软雅黑" w:eastAsia="微软雅黑" w:hAnsi="微软雅黑"/>
          <w:color w:val="000000"/>
          <w:spacing w:val="12"/>
          <w:sz w:val="20"/>
          <w:lang w:eastAsia="zh-CN"/>
        </w:rPr>
      </w:pPr>
      <w:r w:rsidRPr="00C756CF">
        <w:rPr>
          <w:rFonts w:ascii="微软雅黑" w:eastAsia="微软雅黑" w:hAnsi="微软雅黑"/>
          <w:color w:val="000000"/>
          <w:spacing w:val="12"/>
          <w:sz w:val="20"/>
          <w:lang w:eastAsia="zh-CN"/>
        </w:rPr>
        <w:t>a.</w:t>
      </w:r>
      <w:r w:rsidRPr="00C756CF">
        <w:rPr>
          <w:rFonts w:ascii="微软雅黑" w:eastAsia="微软雅黑" w:hAnsi="微软雅黑"/>
          <w:color w:val="000000"/>
          <w:spacing w:val="12"/>
          <w:sz w:val="20"/>
          <w:lang w:val="zh-Hans" w:eastAsia="zh-CN"/>
        </w:rPr>
        <w:t>货物</w:t>
      </w:r>
      <w:r w:rsidR="0004718C">
        <w:rPr>
          <w:rFonts w:ascii="微软雅黑" w:eastAsia="微软雅黑" w:hAnsi="微软雅黑" w:hint="eastAsia"/>
          <w:color w:val="000000"/>
          <w:spacing w:val="12"/>
          <w:sz w:val="20"/>
          <w:lang w:val="zh-Hans" w:eastAsia="zh-CN"/>
        </w:rPr>
        <w:t>：</w:t>
      </w:r>
      <w:r w:rsidRPr="00C756CF">
        <w:rPr>
          <w:rFonts w:ascii="微软雅黑" w:eastAsia="微软雅黑" w:hAnsi="微软雅黑"/>
          <w:color w:val="000000"/>
          <w:spacing w:val="12"/>
          <w:sz w:val="20"/>
          <w:lang w:eastAsia="zh-CN"/>
        </w:rPr>
        <w:t>(</w:t>
      </w:r>
      <w:proofErr w:type="spellStart"/>
      <w:r w:rsidRPr="00C756CF">
        <w:rPr>
          <w:rFonts w:ascii="微软雅黑" w:eastAsia="微软雅黑" w:hAnsi="微软雅黑"/>
          <w:color w:val="000000"/>
          <w:spacing w:val="12"/>
          <w:sz w:val="20"/>
          <w:lang w:eastAsia="zh-CN"/>
        </w:rPr>
        <w:t>i</w:t>
      </w:r>
      <w:proofErr w:type="spellEnd"/>
      <w:r w:rsidRPr="00C756CF">
        <w:rPr>
          <w:rFonts w:ascii="微软雅黑" w:eastAsia="微软雅黑" w:hAnsi="微软雅黑"/>
          <w:color w:val="000000"/>
          <w:spacing w:val="12"/>
          <w:sz w:val="20"/>
          <w:lang w:eastAsia="zh-CN"/>
        </w:rPr>
        <w:t>)</w:t>
      </w:r>
      <w:r w:rsidRPr="00C756CF">
        <w:rPr>
          <w:rFonts w:ascii="微软雅黑" w:eastAsia="微软雅黑" w:hAnsi="微软雅黑"/>
          <w:color w:val="000000"/>
          <w:spacing w:val="12"/>
          <w:sz w:val="20"/>
          <w:lang w:val="zh-Hans" w:eastAsia="zh-CN"/>
        </w:rPr>
        <w:t>是新货物</w:t>
      </w:r>
      <w:r w:rsidR="003025EB">
        <w:rPr>
          <w:rFonts w:ascii="微软雅黑" w:eastAsia="微软雅黑" w:hAnsi="微软雅黑" w:hint="eastAsia"/>
          <w:color w:val="000000"/>
          <w:spacing w:val="12"/>
          <w:sz w:val="20"/>
          <w:lang w:eastAsia="zh-CN"/>
        </w:rPr>
        <w:t>，</w:t>
      </w:r>
      <w:r w:rsidRPr="00C756CF">
        <w:rPr>
          <w:rFonts w:ascii="微软雅黑" w:eastAsia="微软雅黑" w:hAnsi="微软雅黑"/>
          <w:color w:val="000000"/>
          <w:spacing w:val="12"/>
          <w:sz w:val="20"/>
          <w:lang w:val="zh-Hans" w:eastAsia="zh-CN"/>
        </w:rPr>
        <w:t>品质优良并完好无缺</w:t>
      </w:r>
      <w:r w:rsidR="003025EB">
        <w:rPr>
          <w:rFonts w:ascii="微软雅黑" w:eastAsia="微软雅黑" w:hAnsi="微软雅黑" w:hint="eastAsia"/>
          <w:color w:val="000000"/>
          <w:spacing w:val="12"/>
          <w:sz w:val="20"/>
          <w:lang w:eastAsia="zh-CN"/>
        </w:rPr>
        <w:t>；</w:t>
      </w:r>
      <w:r w:rsidRPr="00C756CF">
        <w:rPr>
          <w:rFonts w:ascii="微软雅黑" w:eastAsia="微软雅黑" w:hAnsi="微软雅黑"/>
          <w:color w:val="000000"/>
          <w:spacing w:val="12"/>
          <w:sz w:val="20"/>
          <w:lang w:eastAsia="zh-CN"/>
        </w:rPr>
        <w:t>(ii)</w:t>
      </w:r>
      <w:r w:rsidRPr="00C756CF">
        <w:rPr>
          <w:rFonts w:ascii="微软雅黑" w:eastAsia="微软雅黑" w:hAnsi="微软雅黑"/>
          <w:color w:val="000000"/>
          <w:spacing w:val="12"/>
          <w:sz w:val="20"/>
          <w:lang w:val="zh-Hans" w:eastAsia="zh-CN"/>
        </w:rPr>
        <w:t>完全符合买方</w:t>
      </w:r>
      <w:r w:rsidR="003025EB">
        <w:rPr>
          <w:rFonts w:ascii="微软雅黑" w:eastAsia="微软雅黑" w:hAnsi="微软雅黑" w:hint="eastAsia"/>
          <w:color w:val="000000"/>
          <w:spacing w:val="12"/>
          <w:sz w:val="20"/>
          <w:lang w:val="zh-Hans" w:eastAsia="zh-CN"/>
        </w:rPr>
        <w:t>要求</w:t>
      </w:r>
      <w:r w:rsidR="003025EB">
        <w:rPr>
          <w:rFonts w:ascii="微软雅黑" w:eastAsia="微软雅黑" w:hAnsi="微软雅黑"/>
          <w:color w:val="000000"/>
          <w:spacing w:val="12"/>
          <w:sz w:val="20"/>
          <w:lang w:val="zh-Hans" w:eastAsia="zh-CN"/>
        </w:rPr>
        <w:t>的</w:t>
      </w:r>
      <w:r w:rsidRPr="00C756CF">
        <w:rPr>
          <w:rFonts w:ascii="微软雅黑" w:eastAsia="微软雅黑" w:hAnsi="微软雅黑"/>
          <w:color w:val="000000"/>
          <w:spacing w:val="12"/>
          <w:sz w:val="20"/>
          <w:lang w:val="zh-Hans" w:eastAsia="zh-CN"/>
        </w:rPr>
        <w:t>规格、条件、图纸、样品、业务需求和</w:t>
      </w:r>
      <w:r w:rsidRPr="00C756CF">
        <w:rPr>
          <w:rFonts w:ascii="微软雅黑" w:eastAsia="微软雅黑" w:hAnsi="微软雅黑"/>
          <w:color w:val="000000"/>
          <w:spacing w:val="12"/>
          <w:sz w:val="20"/>
          <w:lang w:eastAsia="zh-CN"/>
        </w:rPr>
        <w:t>/</w:t>
      </w:r>
      <w:r w:rsidRPr="00C756CF">
        <w:rPr>
          <w:rFonts w:ascii="微软雅黑" w:eastAsia="微软雅黑" w:hAnsi="微软雅黑"/>
          <w:color w:val="000000"/>
          <w:spacing w:val="12"/>
          <w:sz w:val="20"/>
          <w:lang w:val="zh-Hans" w:eastAsia="zh-CN"/>
        </w:rPr>
        <w:t>或买的</w:t>
      </w:r>
      <w:r w:rsidR="003025EB">
        <w:rPr>
          <w:rFonts w:ascii="微软雅黑" w:eastAsia="微软雅黑" w:hAnsi="微软雅黑" w:hint="eastAsia"/>
          <w:color w:val="000000"/>
          <w:spacing w:val="12"/>
          <w:sz w:val="20"/>
          <w:lang w:val="zh-Hans" w:eastAsia="zh-CN"/>
        </w:rPr>
        <w:t>其他</w:t>
      </w:r>
      <w:r w:rsidRPr="00C756CF">
        <w:rPr>
          <w:rFonts w:ascii="微软雅黑" w:eastAsia="微软雅黑" w:hAnsi="微软雅黑"/>
          <w:color w:val="000000"/>
          <w:spacing w:val="12"/>
          <w:sz w:val="20"/>
          <w:lang w:val="zh-Hans" w:eastAsia="zh-CN"/>
        </w:rPr>
        <w:t>要求</w:t>
      </w:r>
      <w:r w:rsidR="003025EB">
        <w:rPr>
          <w:rFonts w:ascii="微软雅黑" w:eastAsia="微软雅黑" w:hAnsi="微软雅黑" w:hint="eastAsia"/>
          <w:color w:val="000000"/>
          <w:spacing w:val="12"/>
          <w:sz w:val="20"/>
          <w:lang w:eastAsia="zh-CN"/>
        </w:rPr>
        <w:t>；</w:t>
      </w:r>
      <w:r w:rsidRPr="00C756CF">
        <w:rPr>
          <w:rFonts w:ascii="微软雅黑" w:eastAsia="微软雅黑" w:hAnsi="微软雅黑"/>
          <w:color w:val="000000"/>
          <w:spacing w:val="12"/>
          <w:sz w:val="20"/>
          <w:lang w:eastAsia="zh-CN"/>
        </w:rPr>
        <w:t>(iii)</w:t>
      </w:r>
      <w:r w:rsidRPr="00C756CF">
        <w:rPr>
          <w:rFonts w:ascii="微软雅黑" w:eastAsia="微软雅黑" w:hAnsi="微软雅黑"/>
          <w:color w:val="000000"/>
          <w:spacing w:val="12"/>
          <w:sz w:val="20"/>
          <w:lang w:val="zh-Hans" w:eastAsia="zh-CN"/>
        </w:rPr>
        <w:t>无设计缺陷</w:t>
      </w:r>
      <w:r w:rsidR="009A4ECD">
        <w:rPr>
          <w:rFonts w:ascii="微软雅黑" w:eastAsia="微软雅黑" w:hAnsi="微软雅黑" w:hint="eastAsia"/>
          <w:color w:val="000000"/>
          <w:spacing w:val="12"/>
          <w:sz w:val="20"/>
          <w:lang w:eastAsia="zh-CN"/>
        </w:rPr>
        <w:t>；</w:t>
      </w:r>
      <w:r w:rsidRPr="00C756CF">
        <w:rPr>
          <w:rFonts w:ascii="微软雅黑" w:eastAsia="微软雅黑" w:hAnsi="微软雅黑"/>
          <w:color w:val="000000"/>
          <w:spacing w:val="12"/>
          <w:sz w:val="20"/>
          <w:lang w:eastAsia="zh-CN"/>
        </w:rPr>
        <w:t>(iv)</w:t>
      </w:r>
      <w:r w:rsidRPr="00C756CF">
        <w:rPr>
          <w:rFonts w:ascii="微软雅黑" w:eastAsia="微软雅黑" w:hAnsi="微软雅黑"/>
          <w:color w:val="000000"/>
          <w:spacing w:val="12"/>
          <w:sz w:val="20"/>
          <w:lang w:val="zh-Hans" w:eastAsia="zh-CN"/>
        </w:rPr>
        <w:t>完整并适合买方指明的商业目的和用途</w:t>
      </w:r>
      <w:r w:rsidR="009A4ECD">
        <w:rPr>
          <w:rFonts w:ascii="微软雅黑" w:eastAsia="微软雅黑" w:hAnsi="微软雅黑" w:hint="eastAsia"/>
          <w:color w:val="000000"/>
          <w:spacing w:val="12"/>
          <w:sz w:val="20"/>
          <w:lang w:eastAsia="zh-CN"/>
        </w:rPr>
        <w:t>；</w:t>
      </w:r>
      <w:r w:rsidR="0004718C">
        <w:rPr>
          <w:rFonts w:ascii="微软雅黑" w:eastAsia="微软雅黑" w:hAnsi="微软雅黑" w:hint="eastAsia"/>
          <w:color w:val="000000"/>
          <w:spacing w:val="12"/>
          <w:sz w:val="20"/>
          <w:lang w:eastAsia="zh-CN"/>
        </w:rPr>
        <w:t>及</w:t>
      </w:r>
      <w:r w:rsidRPr="00C756CF">
        <w:rPr>
          <w:rFonts w:ascii="微软雅黑" w:eastAsia="微软雅黑" w:hAnsi="微软雅黑"/>
          <w:color w:val="000000"/>
          <w:spacing w:val="12"/>
          <w:sz w:val="20"/>
          <w:lang w:eastAsia="zh-CN"/>
        </w:rPr>
        <w:t>(v)</w:t>
      </w:r>
      <w:r w:rsidRPr="00C756CF">
        <w:rPr>
          <w:rFonts w:ascii="微软雅黑" w:eastAsia="微软雅黑" w:hAnsi="微软雅黑"/>
          <w:color w:val="000000"/>
          <w:spacing w:val="12"/>
          <w:sz w:val="20"/>
          <w:lang w:val="zh-Hans" w:eastAsia="zh-CN"/>
        </w:rPr>
        <w:t>不侵犯第三方的任何知识产权。</w:t>
      </w:r>
    </w:p>
    <w:p w:rsidR="005B171D" w:rsidRPr="00C756CF" w:rsidRDefault="00CF3299" w:rsidP="008474B1">
      <w:pPr>
        <w:spacing w:afterLines="100" w:after="240"/>
        <w:jc w:val="both"/>
        <w:textAlignment w:val="baseline"/>
        <w:rPr>
          <w:rFonts w:ascii="微软雅黑" w:eastAsia="微软雅黑" w:hAnsi="微软雅黑"/>
          <w:color w:val="000000"/>
          <w:sz w:val="20"/>
          <w:lang w:eastAsia="zh-CN"/>
        </w:rPr>
      </w:pPr>
      <w:r w:rsidRPr="00C756CF">
        <w:rPr>
          <w:rFonts w:ascii="微软雅黑" w:eastAsia="微软雅黑" w:hAnsi="微软雅黑"/>
          <w:color w:val="000000"/>
          <w:sz w:val="20"/>
          <w:lang w:eastAsia="zh-CN"/>
        </w:rPr>
        <w:t>b.</w:t>
      </w:r>
      <w:r w:rsidRPr="00C756CF">
        <w:rPr>
          <w:rFonts w:ascii="微软雅黑" w:eastAsia="微软雅黑" w:hAnsi="微软雅黑"/>
          <w:color w:val="000000"/>
          <w:sz w:val="20"/>
          <w:lang w:val="zh-Hans" w:eastAsia="zh-CN"/>
        </w:rPr>
        <w:t>由供应商提供的任何服务</w:t>
      </w:r>
      <w:r w:rsidR="0004718C">
        <w:rPr>
          <w:rFonts w:ascii="微软雅黑" w:eastAsia="微软雅黑" w:hAnsi="微软雅黑" w:hint="eastAsia"/>
          <w:color w:val="000000"/>
          <w:sz w:val="20"/>
          <w:lang w:eastAsia="zh-CN"/>
        </w:rPr>
        <w:t>：</w:t>
      </w:r>
      <w:r w:rsidRPr="00C756CF">
        <w:rPr>
          <w:rFonts w:ascii="微软雅黑" w:eastAsia="微软雅黑" w:hAnsi="微软雅黑"/>
          <w:color w:val="000000"/>
          <w:sz w:val="20"/>
          <w:lang w:eastAsia="zh-CN"/>
        </w:rPr>
        <w:t>(</w:t>
      </w:r>
      <w:proofErr w:type="spellStart"/>
      <w:r w:rsidRPr="00C756CF">
        <w:rPr>
          <w:rFonts w:ascii="微软雅黑" w:eastAsia="微软雅黑" w:hAnsi="微软雅黑"/>
          <w:color w:val="000000"/>
          <w:sz w:val="20"/>
          <w:lang w:eastAsia="zh-CN"/>
        </w:rPr>
        <w:t>i</w:t>
      </w:r>
      <w:proofErr w:type="spellEnd"/>
      <w:r w:rsidRPr="00C756CF">
        <w:rPr>
          <w:rFonts w:ascii="微软雅黑" w:eastAsia="微软雅黑" w:hAnsi="微软雅黑"/>
          <w:color w:val="000000"/>
          <w:sz w:val="20"/>
          <w:lang w:eastAsia="zh-CN"/>
        </w:rPr>
        <w:t>)</w:t>
      </w:r>
      <w:r w:rsidRPr="00C756CF">
        <w:rPr>
          <w:rFonts w:ascii="微软雅黑" w:eastAsia="微软雅黑" w:hAnsi="微软雅黑"/>
          <w:color w:val="000000"/>
          <w:sz w:val="20"/>
          <w:lang w:val="zh-Hans" w:eastAsia="zh-CN"/>
        </w:rPr>
        <w:t>由具有适当资格和经验的人员根据可适用的行业行为规范高效、安全、完全地执行</w:t>
      </w:r>
      <w:r w:rsidR="0004718C">
        <w:rPr>
          <w:rFonts w:ascii="微软雅黑" w:eastAsia="微软雅黑" w:hAnsi="微软雅黑" w:hint="eastAsia"/>
          <w:color w:val="000000"/>
          <w:sz w:val="20"/>
          <w:lang w:eastAsia="zh-CN"/>
        </w:rPr>
        <w:t>；</w:t>
      </w:r>
      <w:r w:rsidRPr="00C756CF">
        <w:rPr>
          <w:rFonts w:ascii="微软雅黑" w:eastAsia="微软雅黑" w:hAnsi="微软雅黑"/>
          <w:color w:val="000000"/>
          <w:sz w:val="20"/>
          <w:lang w:eastAsia="zh-CN"/>
        </w:rPr>
        <w:t>(ii)</w:t>
      </w:r>
      <w:r w:rsidRPr="00C756CF">
        <w:rPr>
          <w:rFonts w:ascii="微软雅黑" w:eastAsia="微软雅黑" w:hAnsi="微软雅黑"/>
          <w:color w:val="000000"/>
          <w:sz w:val="20"/>
          <w:lang w:val="zh-Hans" w:eastAsia="zh-CN"/>
        </w:rPr>
        <w:t>具备一个在相同环境下提供相同种类服务的熟练而有经验的操作者能合理预期到的质量</w:t>
      </w:r>
      <w:r w:rsidR="0083721C">
        <w:rPr>
          <w:rFonts w:ascii="微软雅黑" w:eastAsia="微软雅黑" w:hAnsi="微软雅黑" w:hint="eastAsia"/>
          <w:color w:val="000000"/>
          <w:sz w:val="20"/>
          <w:lang w:val="zh-Hans" w:eastAsia="zh-CN"/>
        </w:rPr>
        <w:t>；及</w:t>
      </w:r>
      <w:r w:rsidRPr="00C756CF">
        <w:rPr>
          <w:rFonts w:ascii="微软雅黑" w:eastAsia="微软雅黑" w:hAnsi="微软雅黑"/>
          <w:color w:val="000000"/>
          <w:sz w:val="20"/>
          <w:lang w:eastAsia="zh-CN"/>
        </w:rPr>
        <w:t>(iii)</w:t>
      </w:r>
      <w:r w:rsidRPr="00C756CF">
        <w:rPr>
          <w:rFonts w:ascii="微软雅黑" w:eastAsia="微软雅黑" w:hAnsi="微软雅黑"/>
          <w:color w:val="000000"/>
          <w:sz w:val="20"/>
          <w:lang w:val="zh-Hans" w:eastAsia="zh-CN"/>
        </w:rPr>
        <w:t>不侵犯第三方的任何知识产权。</w:t>
      </w:r>
    </w:p>
    <w:p w:rsidR="00386270" w:rsidRPr="008474B1" w:rsidRDefault="00386270" w:rsidP="008474B1">
      <w:pPr>
        <w:spacing w:afterLines="100" w:after="240"/>
        <w:jc w:val="both"/>
        <w:textAlignment w:val="baseline"/>
        <w:rPr>
          <w:rFonts w:ascii="微软雅黑" w:eastAsia="微软雅黑" w:hAnsi="微软雅黑"/>
          <w:color w:val="000000"/>
          <w:sz w:val="20"/>
          <w:lang w:val="zh-Hans" w:eastAsia="zh-CN"/>
        </w:rPr>
      </w:pPr>
      <w:r>
        <w:rPr>
          <w:rFonts w:ascii="微软雅黑" w:eastAsia="微软雅黑" w:hAnsi="微软雅黑"/>
          <w:color w:val="000000"/>
          <w:sz w:val="20"/>
          <w:lang w:eastAsia="zh-CN"/>
        </w:rPr>
        <w:lastRenderedPageBreak/>
        <w:t>8.2</w:t>
      </w:r>
      <w:r>
        <w:rPr>
          <w:rFonts w:ascii="微软雅黑" w:eastAsia="微软雅黑" w:hAnsi="微软雅黑" w:hint="eastAsia"/>
          <w:color w:val="000000"/>
          <w:sz w:val="20"/>
          <w:lang w:val="zh-Hans" w:eastAsia="zh-CN"/>
        </w:rPr>
        <w:t>供应</w:t>
      </w:r>
      <w:r>
        <w:rPr>
          <w:rFonts w:ascii="微软雅黑" w:eastAsia="微软雅黑" w:hAnsi="微软雅黑"/>
          <w:color w:val="000000"/>
          <w:sz w:val="20"/>
          <w:lang w:val="zh-Hans" w:eastAsia="zh-CN"/>
        </w:rPr>
        <w:t>商</w:t>
      </w:r>
      <w:r>
        <w:rPr>
          <w:rFonts w:ascii="微软雅黑" w:eastAsia="微软雅黑" w:hAnsi="微软雅黑" w:hint="eastAsia"/>
          <w:color w:val="000000"/>
          <w:sz w:val="20"/>
          <w:lang w:val="zh-Hans" w:eastAsia="zh-CN"/>
        </w:rPr>
        <w:t>根据</w:t>
      </w:r>
      <w:r>
        <w:rPr>
          <w:rFonts w:ascii="微软雅黑" w:eastAsia="微软雅黑" w:hAnsi="微软雅黑"/>
          <w:color w:val="000000"/>
          <w:sz w:val="20"/>
          <w:lang w:val="zh-Hans" w:eastAsia="zh-CN"/>
        </w:rPr>
        <w:t>适用法律</w:t>
      </w:r>
      <w:r>
        <w:rPr>
          <w:rFonts w:ascii="微软雅黑" w:eastAsia="微软雅黑" w:hAnsi="微软雅黑" w:hint="eastAsia"/>
          <w:color w:val="000000"/>
          <w:sz w:val="20"/>
          <w:lang w:val="zh-Hans" w:eastAsia="zh-CN"/>
        </w:rPr>
        <w:t>法规提供</w:t>
      </w:r>
      <w:r>
        <w:rPr>
          <w:rFonts w:ascii="微软雅黑" w:eastAsia="微软雅黑" w:hAnsi="微软雅黑"/>
          <w:color w:val="000000"/>
          <w:sz w:val="20"/>
          <w:lang w:val="zh-Hans" w:eastAsia="zh-CN"/>
        </w:rPr>
        <w:t>货物的产品质量保证，并</w:t>
      </w:r>
      <w:r w:rsidR="008E30AD">
        <w:rPr>
          <w:rFonts w:ascii="微软雅黑" w:eastAsia="微软雅黑" w:hAnsi="微软雅黑"/>
          <w:color w:val="000000"/>
          <w:sz w:val="20"/>
          <w:lang w:val="zh-Hans" w:eastAsia="zh-CN"/>
        </w:rPr>
        <w:t>对</w:t>
      </w:r>
      <w:r w:rsidRPr="008474B1">
        <w:rPr>
          <w:rFonts w:ascii="微软雅黑" w:eastAsia="微软雅黑" w:hAnsi="微软雅黑" w:hint="eastAsia"/>
          <w:color w:val="000000"/>
          <w:sz w:val="20"/>
          <w:lang w:val="zh-Hans" w:eastAsia="zh-CN"/>
        </w:rPr>
        <w:t>货物提供包括维修在内的妥善的售后服务</w:t>
      </w:r>
      <w:r>
        <w:rPr>
          <w:rFonts w:ascii="微软雅黑" w:eastAsia="微软雅黑" w:hAnsi="微软雅黑" w:hint="eastAsia"/>
          <w:color w:val="000000"/>
          <w:sz w:val="20"/>
          <w:lang w:val="zh-Hans" w:eastAsia="zh-CN"/>
        </w:rPr>
        <w:t>。</w:t>
      </w:r>
    </w:p>
    <w:p w:rsidR="00A84270" w:rsidRPr="008474B1" w:rsidRDefault="00386270" w:rsidP="008474B1">
      <w:pPr>
        <w:spacing w:afterLines="100" w:after="240"/>
        <w:jc w:val="both"/>
        <w:textAlignment w:val="baseline"/>
        <w:rPr>
          <w:rFonts w:ascii="微软雅黑" w:eastAsia="微软雅黑" w:hAnsi="微软雅黑"/>
          <w:color w:val="000000"/>
          <w:sz w:val="20"/>
          <w:lang w:val="zh-Hans" w:eastAsia="zh-CN"/>
        </w:rPr>
      </w:pPr>
      <w:r>
        <w:rPr>
          <w:rFonts w:ascii="微软雅黑" w:eastAsia="微软雅黑" w:hAnsi="微软雅黑"/>
          <w:color w:val="000000"/>
          <w:sz w:val="20"/>
          <w:lang w:eastAsia="zh-CN"/>
        </w:rPr>
        <w:t>8.3</w:t>
      </w:r>
      <w:r w:rsidR="00CE6CD1">
        <w:rPr>
          <w:rFonts w:ascii="微软雅黑" w:eastAsia="微软雅黑" w:hAnsi="微软雅黑" w:hint="eastAsia"/>
          <w:color w:val="000000"/>
          <w:sz w:val="20"/>
          <w:lang w:val="zh-Hans" w:eastAsia="zh-CN"/>
        </w:rPr>
        <w:t>供应商</w:t>
      </w:r>
      <w:r w:rsidR="00CE6CD1" w:rsidRPr="008474B1">
        <w:rPr>
          <w:rFonts w:ascii="微软雅黑" w:eastAsia="微软雅黑" w:hAnsi="微软雅黑" w:hint="eastAsia"/>
          <w:color w:val="000000"/>
          <w:sz w:val="20"/>
          <w:lang w:val="zh-Hans" w:eastAsia="zh-CN"/>
        </w:rPr>
        <w:t>应严格遵守所有</w:t>
      </w:r>
      <w:r w:rsidR="00DC5C81">
        <w:rPr>
          <w:rFonts w:ascii="微软雅黑" w:eastAsia="微软雅黑" w:hAnsi="微软雅黑" w:hint="eastAsia"/>
          <w:color w:val="000000"/>
          <w:sz w:val="20"/>
          <w:lang w:val="zh-Hans" w:eastAsia="zh-CN"/>
        </w:rPr>
        <w:t>适用</w:t>
      </w:r>
      <w:r w:rsidR="00DC5C81">
        <w:rPr>
          <w:rFonts w:ascii="微软雅黑" w:eastAsia="微软雅黑" w:hAnsi="微软雅黑"/>
          <w:color w:val="000000"/>
          <w:sz w:val="20"/>
          <w:lang w:val="zh-Hans" w:eastAsia="zh-CN"/>
        </w:rPr>
        <w:t>的</w:t>
      </w:r>
      <w:r w:rsidR="00CE6CD1" w:rsidRPr="008474B1">
        <w:rPr>
          <w:rFonts w:ascii="微软雅黑" w:eastAsia="微软雅黑" w:hAnsi="微软雅黑" w:hint="eastAsia"/>
          <w:color w:val="000000"/>
          <w:sz w:val="20"/>
          <w:lang w:val="zh-Hans" w:eastAsia="zh-CN"/>
        </w:rPr>
        <w:t>法律法规、行业准则以及双方的内部政策规定。</w:t>
      </w:r>
      <w:r w:rsidR="00DC5C81">
        <w:rPr>
          <w:rFonts w:ascii="微软雅黑" w:eastAsia="微软雅黑" w:hAnsi="微软雅黑" w:hint="eastAsia"/>
          <w:color w:val="000000"/>
          <w:sz w:val="20"/>
          <w:lang w:val="zh-Hans" w:eastAsia="zh-CN"/>
        </w:rPr>
        <w:t>供应商</w:t>
      </w:r>
      <w:r w:rsidR="00CE6CD1" w:rsidRPr="008474B1">
        <w:rPr>
          <w:rFonts w:ascii="微软雅黑" w:eastAsia="微软雅黑" w:hAnsi="微软雅黑" w:hint="eastAsia"/>
          <w:color w:val="000000"/>
          <w:sz w:val="20"/>
          <w:lang w:val="zh-Hans" w:eastAsia="zh-CN"/>
        </w:rPr>
        <w:t>已仔细阅读了本合同附件反腐败之陈述、保证与承诺的所有条款，并在此承诺并确认会严格遵守</w:t>
      </w:r>
      <w:r w:rsidR="00BE2EBD">
        <w:rPr>
          <w:rFonts w:ascii="微软雅黑" w:eastAsia="微软雅黑" w:hAnsi="微软雅黑" w:hint="eastAsia"/>
          <w:color w:val="000000"/>
          <w:sz w:val="20"/>
          <w:lang w:val="zh-Hans" w:eastAsia="zh-CN"/>
        </w:rPr>
        <w:t>该</w:t>
      </w:r>
      <w:r w:rsidR="00CE6CD1" w:rsidRPr="008474B1">
        <w:rPr>
          <w:rFonts w:ascii="微软雅黑" w:eastAsia="微软雅黑" w:hAnsi="微软雅黑" w:hint="eastAsia"/>
          <w:color w:val="000000"/>
          <w:sz w:val="20"/>
          <w:lang w:val="zh-Hans" w:eastAsia="zh-CN"/>
        </w:rPr>
        <w:t>附件的有关规定。本条规定之义务</w:t>
      </w:r>
      <w:r w:rsidR="00BE2EBD">
        <w:rPr>
          <w:rFonts w:ascii="微软雅黑" w:eastAsia="微软雅黑" w:hAnsi="微软雅黑"/>
          <w:color w:val="000000"/>
          <w:sz w:val="20"/>
          <w:lang w:val="zh-Hans" w:eastAsia="zh-CN"/>
        </w:rPr>
        <w:t>在</w:t>
      </w:r>
      <w:r w:rsidR="00CE6CD1" w:rsidRPr="008474B1">
        <w:rPr>
          <w:rFonts w:ascii="微软雅黑" w:eastAsia="微软雅黑" w:hAnsi="微软雅黑" w:hint="eastAsia"/>
          <w:color w:val="000000"/>
          <w:sz w:val="20"/>
          <w:lang w:val="zh-Hans" w:eastAsia="zh-CN"/>
        </w:rPr>
        <w:t>合同届满或终止后继续有效。</w:t>
      </w:r>
    </w:p>
    <w:p w:rsidR="004D559F" w:rsidRDefault="00F358E8" w:rsidP="008474B1">
      <w:pPr>
        <w:spacing w:afterLines="100" w:after="240"/>
        <w:jc w:val="both"/>
        <w:textAlignment w:val="baseline"/>
        <w:rPr>
          <w:rFonts w:ascii="微软雅黑" w:eastAsia="微软雅黑" w:hAnsi="微软雅黑"/>
          <w:color w:val="000000"/>
          <w:spacing w:val="7"/>
          <w:sz w:val="20"/>
          <w:lang w:eastAsia="zh-CN"/>
        </w:rPr>
      </w:pPr>
      <w:r>
        <w:rPr>
          <w:rFonts w:ascii="微软雅黑" w:eastAsia="微软雅黑" w:hAnsi="微软雅黑" w:hint="eastAsia"/>
          <w:color w:val="000000"/>
          <w:spacing w:val="7"/>
          <w:sz w:val="20"/>
          <w:lang w:eastAsia="zh-CN"/>
        </w:rPr>
        <w:t>9.</w:t>
      </w:r>
      <w:r w:rsidR="004D559F">
        <w:rPr>
          <w:rFonts w:ascii="微软雅黑" w:eastAsia="微软雅黑" w:hAnsi="微软雅黑" w:hint="eastAsia"/>
          <w:color w:val="000000"/>
          <w:spacing w:val="7"/>
          <w:sz w:val="20"/>
          <w:lang w:eastAsia="zh-CN"/>
        </w:rPr>
        <w:t>违约</w:t>
      </w:r>
    </w:p>
    <w:p w:rsidR="006D653C" w:rsidRDefault="00F358E8" w:rsidP="008474B1">
      <w:pPr>
        <w:spacing w:afterLines="100" w:after="240"/>
        <w:jc w:val="both"/>
        <w:textAlignment w:val="baseline"/>
        <w:rPr>
          <w:rFonts w:ascii="微软雅黑" w:eastAsia="微软雅黑" w:hAnsi="微软雅黑"/>
          <w:color w:val="000000"/>
          <w:sz w:val="20"/>
          <w:lang w:val="zh-Hans" w:eastAsia="zh-CN"/>
        </w:rPr>
      </w:pPr>
      <w:r>
        <w:rPr>
          <w:rFonts w:ascii="微软雅黑" w:eastAsia="微软雅黑" w:hAnsi="微软雅黑" w:hint="eastAsia"/>
          <w:color w:val="000000"/>
          <w:sz w:val="20"/>
          <w:lang w:val="zh-Hans" w:eastAsia="zh-CN"/>
        </w:rPr>
        <w:t>9.1</w:t>
      </w:r>
      <w:r w:rsidR="006D653C" w:rsidRPr="008474B1">
        <w:rPr>
          <w:rFonts w:ascii="微软雅黑" w:eastAsia="微软雅黑" w:hAnsi="微软雅黑" w:hint="eastAsia"/>
          <w:color w:val="000000"/>
          <w:sz w:val="20"/>
          <w:lang w:val="zh-Hans" w:eastAsia="zh-CN"/>
        </w:rPr>
        <w:t>在不损害合同</w:t>
      </w:r>
      <w:r w:rsidR="00D5589E">
        <w:rPr>
          <w:rFonts w:ascii="微软雅黑" w:eastAsia="微软雅黑" w:hAnsi="微软雅黑" w:hint="eastAsia"/>
          <w:color w:val="000000"/>
          <w:sz w:val="20"/>
          <w:lang w:val="zh-Hans" w:eastAsia="zh-CN"/>
        </w:rPr>
        <w:t>约定或适用法律</w:t>
      </w:r>
      <w:r w:rsidR="00D5589E">
        <w:rPr>
          <w:rFonts w:ascii="微软雅黑" w:eastAsia="微软雅黑" w:hAnsi="微软雅黑"/>
          <w:color w:val="000000"/>
          <w:sz w:val="20"/>
          <w:lang w:val="zh-Hans" w:eastAsia="zh-CN"/>
        </w:rPr>
        <w:t>法规规定</w:t>
      </w:r>
      <w:r w:rsidR="006D653C" w:rsidRPr="008474B1">
        <w:rPr>
          <w:rFonts w:ascii="微软雅黑" w:eastAsia="微软雅黑" w:hAnsi="微软雅黑" w:hint="eastAsia"/>
          <w:color w:val="000000"/>
          <w:sz w:val="20"/>
          <w:lang w:val="zh-Hans" w:eastAsia="zh-CN"/>
        </w:rPr>
        <w:t>的其他救济的前提下，如果</w:t>
      </w:r>
      <w:r w:rsidR="00D5589E">
        <w:rPr>
          <w:rFonts w:ascii="微软雅黑" w:eastAsia="微软雅黑" w:hAnsi="微软雅黑" w:hint="eastAsia"/>
          <w:color w:val="000000"/>
          <w:sz w:val="20"/>
          <w:lang w:val="zh-Hans" w:eastAsia="zh-CN"/>
        </w:rPr>
        <w:t>供应商</w:t>
      </w:r>
      <w:r w:rsidR="006D653C" w:rsidRPr="008474B1">
        <w:rPr>
          <w:rFonts w:ascii="微软雅黑" w:eastAsia="微软雅黑" w:hAnsi="微软雅黑" w:hint="eastAsia"/>
          <w:color w:val="000000"/>
          <w:sz w:val="20"/>
          <w:lang w:val="zh-Hans" w:eastAsia="zh-CN"/>
        </w:rPr>
        <w:t>对本合同的违约造成</w:t>
      </w:r>
      <w:r w:rsidR="00E5657D">
        <w:rPr>
          <w:rFonts w:ascii="微软雅黑" w:eastAsia="微软雅黑" w:hAnsi="微软雅黑" w:hint="eastAsia"/>
          <w:color w:val="000000"/>
          <w:sz w:val="20"/>
          <w:lang w:val="zh-Hans" w:eastAsia="zh-CN"/>
        </w:rPr>
        <w:t>买方</w:t>
      </w:r>
      <w:r w:rsidR="006D653C" w:rsidRPr="008474B1">
        <w:rPr>
          <w:rFonts w:ascii="微软雅黑" w:eastAsia="微软雅黑" w:hAnsi="微软雅黑" w:hint="eastAsia"/>
          <w:color w:val="000000"/>
          <w:sz w:val="20"/>
          <w:lang w:val="zh-Hans" w:eastAsia="zh-CN"/>
        </w:rPr>
        <w:t>遭受任何损失（包括但不限于利润或利益的损失）或产生任何费用（包括但不限于合理的律师费）或责任</w:t>
      </w:r>
      <w:r w:rsidR="00B44DDB">
        <w:rPr>
          <w:rFonts w:ascii="微软雅黑" w:eastAsia="微软雅黑" w:hAnsi="微软雅黑" w:hint="eastAsia"/>
          <w:color w:val="000000"/>
          <w:sz w:val="20"/>
          <w:lang w:eastAsia="zh-CN"/>
        </w:rPr>
        <w:t>（</w:t>
      </w:r>
      <w:r w:rsidR="00B44DDB" w:rsidRPr="00C756CF">
        <w:rPr>
          <w:rFonts w:ascii="微软雅黑" w:eastAsia="微软雅黑" w:hAnsi="微软雅黑"/>
          <w:color w:val="000000"/>
          <w:sz w:val="20"/>
          <w:lang w:val="zh-Hans" w:eastAsia="zh-CN"/>
        </w:rPr>
        <w:t>包括第三方的索赔</w:t>
      </w:r>
      <w:r w:rsidR="00B44DDB">
        <w:rPr>
          <w:rFonts w:ascii="微软雅黑" w:eastAsia="微软雅黑" w:hAnsi="微软雅黑" w:hint="eastAsia"/>
          <w:color w:val="000000"/>
          <w:sz w:val="20"/>
          <w:lang w:eastAsia="zh-CN"/>
        </w:rPr>
        <w:t>）</w:t>
      </w:r>
      <w:r w:rsidR="006D653C" w:rsidRPr="008474B1">
        <w:rPr>
          <w:rFonts w:ascii="微软雅黑" w:eastAsia="微软雅黑" w:hAnsi="微软雅黑" w:hint="eastAsia"/>
          <w:color w:val="000000"/>
          <w:sz w:val="20"/>
          <w:lang w:val="zh-Hans" w:eastAsia="zh-CN"/>
        </w:rPr>
        <w:t>，</w:t>
      </w:r>
      <w:r w:rsidR="00E5657D">
        <w:rPr>
          <w:rFonts w:ascii="微软雅黑" w:eastAsia="微软雅黑" w:hAnsi="微软雅黑" w:hint="eastAsia"/>
          <w:color w:val="000000"/>
          <w:sz w:val="20"/>
          <w:lang w:val="zh-Hans" w:eastAsia="zh-CN"/>
        </w:rPr>
        <w:t>供应</w:t>
      </w:r>
      <w:r w:rsidR="00E5657D">
        <w:rPr>
          <w:rFonts w:ascii="微软雅黑" w:eastAsia="微软雅黑" w:hAnsi="微软雅黑"/>
          <w:color w:val="000000"/>
          <w:sz w:val="20"/>
          <w:lang w:val="zh-Hans" w:eastAsia="zh-CN"/>
        </w:rPr>
        <w:t>商</w:t>
      </w:r>
      <w:r w:rsidR="006D653C" w:rsidRPr="008474B1">
        <w:rPr>
          <w:rFonts w:ascii="微软雅黑" w:eastAsia="微软雅黑" w:hAnsi="微软雅黑" w:hint="eastAsia"/>
          <w:color w:val="000000"/>
          <w:sz w:val="20"/>
          <w:lang w:val="zh-Hans" w:eastAsia="zh-CN"/>
        </w:rPr>
        <w:t>应赔偿</w:t>
      </w:r>
      <w:r w:rsidR="00E5657D">
        <w:rPr>
          <w:rFonts w:ascii="微软雅黑" w:eastAsia="微软雅黑" w:hAnsi="微软雅黑" w:hint="eastAsia"/>
          <w:color w:val="000000"/>
          <w:sz w:val="20"/>
          <w:lang w:val="zh-Hans" w:eastAsia="zh-CN"/>
        </w:rPr>
        <w:t>买方</w:t>
      </w:r>
      <w:r w:rsidR="006D653C" w:rsidRPr="008474B1">
        <w:rPr>
          <w:rFonts w:ascii="微软雅黑" w:eastAsia="微软雅黑" w:hAnsi="微软雅黑" w:hint="eastAsia"/>
          <w:color w:val="000000"/>
          <w:sz w:val="20"/>
          <w:lang w:val="zh-Hans" w:eastAsia="zh-CN"/>
        </w:rPr>
        <w:t>前述全部损失、费用和责任。</w:t>
      </w:r>
    </w:p>
    <w:p w:rsidR="00B3189E" w:rsidRDefault="006D653C" w:rsidP="008474B1">
      <w:pPr>
        <w:spacing w:afterLines="100" w:after="240"/>
        <w:jc w:val="both"/>
        <w:textAlignment w:val="baseline"/>
        <w:rPr>
          <w:rFonts w:ascii="微软雅黑" w:eastAsia="微软雅黑" w:hAnsi="微软雅黑"/>
          <w:color w:val="000000"/>
          <w:sz w:val="20"/>
          <w:lang w:val="zh-Hans" w:eastAsia="zh-CN"/>
        </w:rPr>
      </w:pPr>
      <w:r>
        <w:rPr>
          <w:rFonts w:ascii="微软雅黑" w:eastAsia="微软雅黑" w:hAnsi="微软雅黑"/>
          <w:color w:val="000000"/>
          <w:sz w:val="20"/>
          <w:lang w:val="zh-Hans" w:eastAsia="zh-CN"/>
        </w:rPr>
        <w:t>9.2</w:t>
      </w:r>
      <w:r w:rsidR="00B3189E" w:rsidRPr="00C756CF">
        <w:rPr>
          <w:rFonts w:ascii="微软雅黑" w:eastAsia="微软雅黑" w:hAnsi="微软雅黑"/>
          <w:color w:val="000000"/>
          <w:sz w:val="20"/>
          <w:lang w:val="zh-Hans" w:eastAsia="zh-CN"/>
        </w:rPr>
        <w:t>如果</w:t>
      </w:r>
      <w:r w:rsidR="00B3189E">
        <w:rPr>
          <w:rFonts w:ascii="微软雅黑" w:eastAsia="微软雅黑" w:hAnsi="微软雅黑"/>
          <w:color w:val="000000"/>
          <w:sz w:val="20"/>
          <w:lang w:val="zh-Hans" w:eastAsia="zh-CN"/>
        </w:rPr>
        <w:t>供应商</w:t>
      </w:r>
      <w:r w:rsidR="00227B7B">
        <w:rPr>
          <w:rFonts w:ascii="微软雅黑" w:eastAsia="微软雅黑" w:hAnsi="微软雅黑" w:hint="eastAsia"/>
          <w:color w:val="000000"/>
          <w:sz w:val="20"/>
          <w:lang w:val="zh-Hans" w:eastAsia="zh-CN"/>
        </w:rPr>
        <w:t>延期</w:t>
      </w:r>
      <w:r w:rsidR="00B3189E" w:rsidRPr="00C756CF">
        <w:rPr>
          <w:rFonts w:ascii="微软雅黑" w:eastAsia="微软雅黑" w:hAnsi="微软雅黑"/>
          <w:color w:val="000000"/>
          <w:sz w:val="20"/>
          <w:lang w:val="zh-Hans" w:eastAsia="zh-CN"/>
        </w:rPr>
        <w:t>交付全部或部分货物</w:t>
      </w:r>
      <w:r w:rsidR="00E5657D">
        <w:rPr>
          <w:rFonts w:ascii="微软雅黑" w:eastAsia="微软雅黑" w:hAnsi="微软雅黑" w:hint="eastAsia"/>
          <w:color w:val="000000"/>
          <w:sz w:val="20"/>
          <w:lang w:eastAsia="zh-CN"/>
        </w:rPr>
        <w:t>（</w:t>
      </w:r>
      <w:r w:rsidR="00B3189E" w:rsidRPr="00C756CF">
        <w:rPr>
          <w:rFonts w:ascii="微软雅黑" w:eastAsia="微软雅黑" w:hAnsi="微软雅黑"/>
          <w:color w:val="000000"/>
          <w:sz w:val="20"/>
          <w:lang w:val="zh-Hans" w:eastAsia="zh-CN"/>
        </w:rPr>
        <w:t>包括</w:t>
      </w:r>
      <w:r w:rsidR="00E5657D">
        <w:rPr>
          <w:rFonts w:ascii="微软雅黑" w:eastAsia="微软雅黑" w:hAnsi="微软雅黑" w:hint="eastAsia"/>
          <w:color w:val="000000"/>
          <w:sz w:val="20"/>
          <w:lang w:val="zh-Hans" w:eastAsia="zh-CN"/>
        </w:rPr>
        <w:t>有关</w:t>
      </w:r>
      <w:r w:rsidR="00E5657D">
        <w:rPr>
          <w:rFonts w:ascii="微软雅黑" w:eastAsia="微软雅黑" w:hAnsi="微软雅黑"/>
          <w:color w:val="000000"/>
          <w:sz w:val="20"/>
          <w:lang w:val="zh-Hans" w:eastAsia="zh-CN"/>
        </w:rPr>
        <w:t>文</w:t>
      </w:r>
      <w:r w:rsidR="00227B7B">
        <w:rPr>
          <w:rFonts w:ascii="微软雅黑" w:eastAsia="微软雅黑" w:hAnsi="微软雅黑" w:hint="eastAsia"/>
          <w:color w:val="000000"/>
          <w:sz w:val="20"/>
          <w:lang w:val="zh-Hans" w:eastAsia="zh-CN"/>
        </w:rPr>
        <w:t>件</w:t>
      </w:r>
      <w:r w:rsidR="00E5657D">
        <w:rPr>
          <w:rFonts w:ascii="微软雅黑" w:eastAsia="微软雅黑" w:hAnsi="微软雅黑" w:hint="eastAsia"/>
          <w:color w:val="000000"/>
          <w:sz w:val="20"/>
          <w:lang w:val="zh-Hans" w:eastAsia="zh-CN"/>
        </w:rPr>
        <w:t>），</w:t>
      </w:r>
      <w:r w:rsidR="00B3189E" w:rsidRPr="00C756CF">
        <w:rPr>
          <w:rFonts w:ascii="微软雅黑" w:eastAsia="微软雅黑" w:hAnsi="微软雅黑"/>
          <w:color w:val="000000"/>
          <w:sz w:val="20"/>
          <w:lang w:val="zh-Hans" w:eastAsia="zh-CN"/>
        </w:rPr>
        <w:t>每延迟</w:t>
      </w:r>
      <w:r w:rsidR="00B3189E" w:rsidRPr="00C756CF">
        <w:rPr>
          <w:rFonts w:ascii="微软雅黑" w:eastAsia="微软雅黑" w:hAnsi="微软雅黑"/>
          <w:color w:val="000000"/>
          <w:sz w:val="20"/>
          <w:lang w:eastAsia="zh-CN"/>
        </w:rPr>
        <w:t>7</w:t>
      </w:r>
      <w:r w:rsidR="00B3189E">
        <w:rPr>
          <w:rFonts w:ascii="微软雅黑" w:eastAsia="微软雅黑" w:hAnsi="微软雅黑" w:hint="eastAsia"/>
          <w:color w:val="000000"/>
          <w:sz w:val="20"/>
          <w:lang w:val="zh-Hans" w:eastAsia="zh-CN"/>
        </w:rPr>
        <w:t>日</w:t>
      </w:r>
      <w:r w:rsidR="00B3189E">
        <w:rPr>
          <w:rFonts w:ascii="微软雅黑" w:eastAsia="微软雅黑" w:hAnsi="微软雅黑"/>
          <w:color w:val="000000"/>
          <w:sz w:val="20"/>
          <w:lang w:val="zh-Hans" w:eastAsia="zh-CN"/>
        </w:rPr>
        <w:t>供应商</w:t>
      </w:r>
      <w:r w:rsidR="00B3189E" w:rsidRPr="00C756CF">
        <w:rPr>
          <w:rFonts w:ascii="微软雅黑" w:eastAsia="微软雅黑" w:hAnsi="微软雅黑"/>
          <w:color w:val="000000"/>
          <w:sz w:val="20"/>
          <w:lang w:val="zh-Hans" w:eastAsia="zh-CN"/>
        </w:rPr>
        <w:t>应按延迟交付货物</w:t>
      </w:r>
      <w:r w:rsidR="00F240AA">
        <w:rPr>
          <w:rFonts w:ascii="微软雅黑" w:eastAsia="微软雅黑" w:hAnsi="微软雅黑" w:hint="eastAsia"/>
          <w:color w:val="000000"/>
          <w:sz w:val="20"/>
          <w:lang w:val="zh-Hans" w:eastAsia="zh-CN"/>
        </w:rPr>
        <w:t>价格</w:t>
      </w:r>
      <w:r w:rsidR="000E7D57">
        <w:rPr>
          <w:rFonts w:ascii="微软雅黑" w:eastAsia="微软雅黑" w:hAnsi="微软雅黑" w:hint="eastAsia"/>
          <w:color w:val="000000"/>
          <w:sz w:val="20"/>
          <w:lang w:val="zh-Hans" w:eastAsia="zh-CN"/>
        </w:rPr>
        <w:t>（含税）</w:t>
      </w:r>
      <w:r w:rsidR="00B3189E" w:rsidRPr="00C756CF">
        <w:rPr>
          <w:rFonts w:ascii="微软雅黑" w:eastAsia="微软雅黑" w:hAnsi="微软雅黑"/>
          <w:color w:val="000000"/>
          <w:sz w:val="20"/>
          <w:lang w:val="zh-Hans" w:eastAsia="zh-CN"/>
        </w:rPr>
        <w:t>的</w:t>
      </w:r>
      <w:r w:rsidR="00B3189E" w:rsidRPr="00C756CF">
        <w:rPr>
          <w:rFonts w:ascii="微软雅黑" w:eastAsia="微软雅黑" w:hAnsi="微软雅黑"/>
          <w:color w:val="000000"/>
          <w:sz w:val="20"/>
          <w:lang w:eastAsia="zh-CN"/>
        </w:rPr>
        <w:t>5%</w:t>
      </w:r>
      <w:r w:rsidR="00BC5F8E">
        <w:rPr>
          <w:rFonts w:ascii="微软雅黑" w:eastAsia="微软雅黑" w:hAnsi="微软雅黑" w:hint="eastAsia"/>
          <w:color w:val="000000"/>
          <w:sz w:val="20"/>
          <w:lang w:eastAsia="zh-CN"/>
        </w:rPr>
        <w:t>向</w:t>
      </w:r>
      <w:r w:rsidR="00BC5F8E">
        <w:rPr>
          <w:rFonts w:ascii="微软雅黑" w:eastAsia="微软雅黑" w:hAnsi="微软雅黑"/>
          <w:color w:val="000000"/>
          <w:sz w:val="20"/>
          <w:lang w:eastAsia="zh-CN"/>
        </w:rPr>
        <w:t>买方</w:t>
      </w:r>
      <w:r w:rsidR="00BC5F8E">
        <w:rPr>
          <w:rFonts w:ascii="微软雅黑" w:eastAsia="微软雅黑" w:hAnsi="微软雅黑"/>
          <w:color w:val="000000"/>
          <w:sz w:val="20"/>
          <w:lang w:val="zh-Hans" w:eastAsia="zh-CN"/>
        </w:rPr>
        <w:t>支付</w:t>
      </w:r>
      <w:r w:rsidR="006B0B06">
        <w:rPr>
          <w:rFonts w:ascii="微软雅黑" w:eastAsia="微软雅黑" w:hAnsi="微软雅黑" w:hint="eastAsia"/>
          <w:color w:val="000000"/>
          <w:sz w:val="20"/>
          <w:lang w:val="zh-Hans" w:eastAsia="zh-CN"/>
        </w:rPr>
        <w:t>滞纳金</w:t>
      </w:r>
      <w:r w:rsidR="00BC5F8E">
        <w:rPr>
          <w:rFonts w:ascii="微软雅黑" w:eastAsia="微软雅黑" w:hAnsi="微软雅黑" w:hint="eastAsia"/>
          <w:color w:val="000000"/>
          <w:sz w:val="20"/>
          <w:lang w:val="zh-Hans" w:eastAsia="zh-CN"/>
        </w:rPr>
        <w:t>（</w:t>
      </w:r>
      <w:r w:rsidR="00B3189E" w:rsidRPr="00C756CF">
        <w:rPr>
          <w:rFonts w:ascii="微软雅黑" w:eastAsia="微软雅黑" w:hAnsi="微软雅黑"/>
          <w:color w:val="000000"/>
          <w:sz w:val="20"/>
          <w:lang w:val="zh-Hans" w:eastAsia="zh-CN"/>
        </w:rPr>
        <w:t>不足</w:t>
      </w:r>
      <w:r w:rsidR="00BC5F8E">
        <w:rPr>
          <w:rFonts w:ascii="微软雅黑" w:eastAsia="微软雅黑" w:hAnsi="微软雅黑" w:hint="eastAsia"/>
          <w:color w:val="000000"/>
          <w:sz w:val="20"/>
          <w:lang w:val="zh-Hans" w:eastAsia="zh-CN"/>
        </w:rPr>
        <w:t>7</w:t>
      </w:r>
      <w:r w:rsidR="00B3189E">
        <w:rPr>
          <w:rFonts w:ascii="微软雅黑" w:eastAsia="微软雅黑" w:hAnsi="微软雅黑" w:hint="eastAsia"/>
          <w:color w:val="000000"/>
          <w:sz w:val="20"/>
          <w:lang w:val="zh-Hans" w:eastAsia="zh-CN"/>
        </w:rPr>
        <w:t>日</w:t>
      </w:r>
      <w:r w:rsidR="00BC5F8E">
        <w:rPr>
          <w:rFonts w:ascii="微软雅黑" w:eastAsia="微软雅黑" w:hAnsi="微软雅黑" w:hint="eastAsia"/>
          <w:color w:val="000000"/>
          <w:sz w:val="20"/>
          <w:lang w:val="zh-Hans" w:eastAsia="zh-CN"/>
        </w:rPr>
        <w:t>的</w:t>
      </w:r>
      <w:r w:rsidR="00B3189E" w:rsidRPr="00C756CF">
        <w:rPr>
          <w:rFonts w:ascii="微软雅黑" w:eastAsia="微软雅黑" w:hAnsi="微软雅黑"/>
          <w:color w:val="000000"/>
          <w:sz w:val="20"/>
          <w:lang w:val="zh-Hans" w:eastAsia="zh-CN"/>
        </w:rPr>
        <w:t>按</w:t>
      </w:r>
      <w:r w:rsidR="00BC5F8E">
        <w:rPr>
          <w:rFonts w:ascii="微软雅黑" w:eastAsia="微软雅黑" w:hAnsi="微软雅黑" w:hint="eastAsia"/>
          <w:color w:val="000000"/>
          <w:sz w:val="20"/>
          <w:lang w:val="zh-Hans" w:eastAsia="zh-CN"/>
        </w:rPr>
        <w:t>7</w:t>
      </w:r>
      <w:r w:rsidR="00B3189E">
        <w:rPr>
          <w:rFonts w:ascii="微软雅黑" w:eastAsia="微软雅黑" w:hAnsi="微软雅黑" w:hint="eastAsia"/>
          <w:color w:val="000000"/>
          <w:sz w:val="20"/>
          <w:lang w:val="zh-Hans" w:eastAsia="zh-CN"/>
        </w:rPr>
        <w:t>日</w:t>
      </w:r>
      <w:r w:rsidR="00B3189E" w:rsidRPr="00C756CF">
        <w:rPr>
          <w:rFonts w:ascii="微软雅黑" w:eastAsia="微软雅黑" w:hAnsi="微软雅黑"/>
          <w:color w:val="000000"/>
          <w:sz w:val="20"/>
          <w:lang w:val="zh-Hans" w:eastAsia="zh-CN"/>
        </w:rPr>
        <w:t>计算</w:t>
      </w:r>
      <w:r w:rsidR="00BC5F8E">
        <w:rPr>
          <w:rFonts w:ascii="微软雅黑" w:eastAsia="微软雅黑" w:hAnsi="微软雅黑" w:hint="eastAsia"/>
          <w:color w:val="000000"/>
          <w:sz w:val="20"/>
          <w:lang w:val="zh-Hans" w:eastAsia="zh-CN"/>
        </w:rPr>
        <w:t>）</w:t>
      </w:r>
      <w:r w:rsidR="006A1A0B">
        <w:rPr>
          <w:rFonts w:ascii="微软雅黑" w:eastAsia="微软雅黑" w:hAnsi="微软雅黑" w:hint="eastAsia"/>
          <w:color w:val="000000"/>
          <w:sz w:val="20"/>
          <w:lang w:val="zh-Hans" w:eastAsia="zh-CN"/>
        </w:rPr>
        <w:t>，</w:t>
      </w:r>
      <w:r w:rsidR="006A1A0B">
        <w:rPr>
          <w:rFonts w:ascii="微软雅黑" w:eastAsia="微软雅黑" w:hAnsi="微软雅黑"/>
          <w:color w:val="000000"/>
          <w:sz w:val="20"/>
          <w:lang w:val="zh-Hans" w:eastAsia="zh-CN"/>
        </w:rPr>
        <w:t>并</w:t>
      </w:r>
      <w:r w:rsidR="006A1A0B">
        <w:rPr>
          <w:rFonts w:ascii="微软雅黑" w:eastAsia="微软雅黑" w:hAnsi="微软雅黑" w:hint="eastAsia"/>
          <w:color w:val="000000"/>
          <w:sz w:val="20"/>
          <w:lang w:val="zh-Hans" w:eastAsia="zh-CN"/>
        </w:rPr>
        <w:t>且</w:t>
      </w:r>
      <w:r w:rsidR="006A1A0B" w:rsidRPr="00C756CF">
        <w:rPr>
          <w:rFonts w:ascii="微软雅黑" w:eastAsia="微软雅黑" w:hAnsi="微软雅黑"/>
          <w:color w:val="000000"/>
          <w:sz w:val="20"/>
          <w:lang w:val="zh-Hans" w:eastAsia="zh-CN"/>
        </w:rPr>
        <w:t>买方有权</w:t>
      </w:r>
      <w:r w:rsidR="006A1A0B">
        <w:rPr>
          <w:rFonts w:ascii="微软雅黑" w:eastAsia="微软雅黑" w:hAnsi="微软雅黑" w:hint="eastAsia"/>
          <w:color w:val="000000"/>
          <w:sz w:val="20"/>
          <w:lang w:val="zh-Hans" w:eastAsia="zh-CN"/>
        </w:rPr>
        <w:t>经书面</w:t>
      </w:r>
      <w:r w:rsidR="006A1A0B">
        <w:rPr>
          <w:rFonts w:ascii="微软雅黑" w:eastAsia="微软雅黑" w:hAnsi="微软雅黑"/>
          <w:color w:val="000000"/>
          <w:sz w:val="20"/>
          <w:lang w:val="zh-Hans" w:eastAsia="zh-CN"/>
        </w:rPr>
        <w:t>通知供应商</w:t>
      </w:r>
      <w:r w:rsidR="00B36D4F">
        <w:rPr>
          <w:rFonts w:ascii="微软雅黑" w:eastAsia="微软雅黑" w:hAnsi="微软雅黑" w:hint="eastAsia"/>
          <w:color w:val="000000"/>
          <w:sz w:val="20"/>
          <w:lang w:val="zh-Hans" w:eastAsia="zh-CN"/>
        </w:rPr>
        <w:t>单方面</w:t>
      </w:r>
      <w:r w:rsidR="004D10B8">
        <w:rPr>
          <w:rFonts w:ascii="微软雅黑" w:eastAsia="微软雅黑" w:hAnsi="微软雅黑" w:hint="eastAsia"/>
          <w:color w:val="000000"/>
          <w:sz w:val="20"/>
          <w:lang w:val="zh-Hans" w:eastAsia="zh-CN"/>
        </w:rPr>
        <w:t>提前</w:t>
      </w:r>
      <w:r w:rsidR="006A1A0B">
        <w:rPr>
          <w:rFonts w:ascii="微软雅黑" w:eastAsia="微软雅黑" w:hAnsi="微软雅黑" w:hint="eastAsia"/>
          <w:color w:val="000000"/>
          <w:sz w:val="20"/>
          <w:lang w:val="zh-Hans" w:eastAsia="zh-CN"/>
        </w:rPr>
        <w:t>终止</w:t>
      </w:r>
      <w:r w:rsidR="006A1A0B">
        <w:rPr>
          <w:rFonts w:ascii="微软雅黑" w:eastAsia="微软雅黑" w:hAnsi="微软雅黑"/>
          <w:color w:val="000000"/>
          <w:sz w:val="20"/>
          <w:lang w:val="zh-Hans" w:eastAsia="zh-CN"/>
        </w:rPr>
        <w:t>合同</w:t>
      </w:r>
      <w:r w:rsidR="00B3189E" w:rsidRPr="00C756CF">
        <w:rPr>
          <w:rFonts w:ascii="微软雅黑" w:eastAsia="微软雅黑" w:hAnsi="微软雅黑"/>
          <w:color w:val="000000"/>
          <w:sz w:val="20"/>
          <w:lang w:val="zh-Hans" w:eastAsia="zh-CN"/>
        </w:rPr>
        <w:t>。</w:t>
      </w:r>
      <w:proofErr w:type="gramStart"/>
      <w:r w:rsidR="00CB721C">
        <w:rPr>
          <w:rFonts w:ascii="微软雅黑" w:eastAsia="微软雅黑" w:hAnsi="微软雅黑" w:hint="eastAsia"/>
          <w:color w:val="000000"/>
          <w:sz w:val="20"/>
          <w:lang w:val="zh-Hans" w:eastAsia="zh-CN"/>
        </w:rPr>
        <w:t>若</w:t>
      </w:r>
      <w:r w:rsidR="007627BD">
        <w:rPr>
          <w:rFonts w:ascii="微软雅黑" w:eastAsia="微软雅黑" w:hAnsi="微软雅黑" w:hint="eastAsia"/>
          <w:color w:val="000000"/>
          <w:sz w:val="20"/>
          <w:lang w:val="zh-Hans" w:eastAsia="zh-CN"/>
        </w:rPr>
        <w:t>合同</w:t>
      </w:r>
      <w:proofErr w:type="gramEnd"/>
      <w:r w:rsidR="00CB721C">
        <w:rPr>
          <w:rFonts w:ascii="微软雅黑" w:eastAsia="微软雅黑" w:hAnsi="微软雅黑" w:hint="eastAsia"/>
          <w:color w:val="000000"/>
          <w:sz w:val="20"/>
          <w:lang w:val="zh-Hans" w:eastAsia="zh-CN"/>
        </w:rPr>
        <w:t>在</w:t>
      </w:r>
      <w:r w:rsidR="00CB721C">
        <w:rPr>
          <w:rFonts w:ascii="微软雅黑" w:eastAsia="微软雅黑" w:hAnsi="微软雅黑"/>
          <w:color w:val="000000"/>
          <w:sz w:val="20"/>
          <w:lang w:val="zh-Hans" w:eastAsia="zh-CN"/>
        </w:rPr>
        <w:t>上述情况下被</w:t>
      </w:r>
      <w:r w:rsidR="00CB721C">
        <w:rPr>
          <w:rFonts w:ascii="微软雅黑" w:eastAsia="微软雅黑" w:hAnsi="微软雅黑" w:hint="eastAsia"/>
          <w:color w:val="000000"/>
          <w:sz w:val="20"/>
          <w:lang w:val="zh-Hans" w:eastAsia="zh-CN"/>
        </w:rPr>
        <w:t>买方</w:t>
      </w:r>
      <w:r w:rsidR="007627BD">
        <w:rPr>
          <w:rFonts w:ascii="微软雅黑" w:eastAsia="微软雅黑" w:hAnsi="微软雅黑"/>
          <w:color w:val="000000"/>
          <w:sz w:val="20"/>
          <w:lang w:val="zh-Hans" w:eastAsia="zh-CN"/>
        </w:rPr>
        <w:t>终止，供应商</w:t>
      </w:r>
      <w:r w:rsidR="007627BD" w:rsidRPr="00C756CF">
        <w:rPr>
          <w:rFonts w:ascii="微软雅黑" w:eastAsia="微软雅黑" w:hAnsi="微软雅黑"/>
          <w:color w:val="000000"/>
          <w:sz w:val="20"/>
          <w:lang w:val="zh-Hans" w:eastAsia="zh-CN"/>
        </w:rPr>
        <w:t>仍应向买方支付</w:t>
      </w:r>
      <w:r w:rsidR="007627BD">
        <w:rPr>
          <w:rFonts w:ascii="微软雅黑" w:eastAsia="微软雅黑" w:hAnsi="微软雅黑" w:hint="eastAsia"/>
          <w:color w:val="000000"/>
          <w:sz w:val="20"/>
          <w:lang w:val="zh-Hans" w:eastAsia="zh-CN"/>
        </w:rPr>
        <w:t>在</w:t>
      </w:r>
      <w:r w:rsidR="007627BD">
        <w:rPr>
          <w:rFonts w:ascii="微软雅黑" w:eastAsia="微软雅黑" w:hAnsi="微软雅黑"/>
          <w:color w:val="000000"/>
          <w:sz w:val="20"/>
          <w:lang w:val="zh-Hans" w:eastAsia="zh-CN"/>
        </w:rPr>
        <w:t>合同</w:t>
      </w:r>
      <w:r w:rsidR="007627BD">
        <w:rPr>
          <w:rFonts w:ascii="微软雅黑" w:eastAsia="微软雅黑" w:hAnsi="微软雅黑" w:hint="eastAsia"/>
          <w:color w:val="000000"/>
          <w:sz w:val="20"/>
          <w:lang w:val="zh-Hans" w:eastAsia="zh-CN"/>
        </w:rPr>
        <w:t>终止</w:t>
      </w:r>
      <w:r w:rsidR="007627BD">
        <w:rPr>
          <w:rFonts w:ascii="微软雅黑" w:eastAsia="微软雅黑" w:hAnsi="微软雅黑"/>
          <w:color w:val="000000"/>
          <w:sz w:val="20"/>
          <w:lang w:val="zh-Hans" w:eastAsia="zh-CN"/>
        </w:rPr>
        <w:t>之前产生的</w:t>
      </w:r>
      <w:r w:rsidR="007627BD" w:rsidRPr="00C756CF">
        <w:rPr>
          <w:rFonts w:ascii="微软雅黑" w:eastAsia="微软雅黑" w:hAnsi="微软雅黑"/>
          <w:color w:val="000000"/>
          <w:sz w:val="20"/>
          <w:lang w:val="zh-Hans" w:eastAsia="zh-CN"/>
        </w:rPr>
        <w:t>上述</w:t>
      </w:r>
      <w:r w:rsidR="006B0B06">
        <w:rPr>
          <w:rFonts w:ascii="微软雅黑" w:eastAsia="微软雅黑" w:hAnsi="微软雅黑" w:hint="eastAsia"/>
          <w:color w:val="000000"/>
          <w:sz w:val="20"/>
          <w:lang w:val="zh-Hans" w:eastAsia="zh-CN"/>
        </w:rPr>
        <w:t>滞纳金</w:t>
      </w:r>
      <w:r w:rsidR="007627BD">
        <w:rPr>
          <w:rFonts w:ascii="微软雅黑" w:eastAsia="微软雅黑" w:hAnsi="微软雅黑" w:hint="eastAsia"/>
          <w:color w:val="000000"/>
          <w:sz w:val="20"/>
          <w:lang w:val="zh-Hans" w:eastAsia="zh-CN"/>
        </w:rPr>
        <w:t>。</w:t>
      </w:r>
    </w:p>
    <w:p w:rsidR="00EC11A8" w:rsidRDefault="00EC11A8" w:rsidP="008474B1">
      <w:pPr>
        <w:spacing w:afterLines="100" w:after="240"/>
        <w:jc w:val="both"/>
        <w:textAlignment w:val="baseline"/>
        <w:rPr>
          <w:rFonts w:ascii="微软雅黑" w:eastAsia="微软雅黑" w:hAnsi="微软雅黑"/>
          <w:color w:val="000000"/>
          <w:sz w:val="20"/>
          <w:lang w:val="zh-Hans" w:eastAsia="zh-CN"/>
        </w:rPr>
      </w:pPr>
      <w:r>
        <w:rPr>
          <w:rFonts w:ascii="微软雅黑" w:eastAsia="微软雅黑" w:hAnsi="微软雅黑" w:hint="eastAsia"/>
          <w:color w:val="000000"/>
          <w:sz w:val="20"/>
          <w:lang w:val="zh-Hans" w:eastAsia="zh-CN"/>
        </w:rPr>
        <w:t>9.3</w:t>
      </w:r>
      <w:r>
        <w:rPr>
          <w:rFonts w:ascii="微软雅黑" w:eastAsia="微软雅黑" w:hAnsi="微软雅黑"/>
          <w:color w:val="000000"/>
          <w:sz w:val="20"/>
          <w:lang w:val="zh-Hans" w:eastAsia="zh-CN"/>
        </w:rPr>
        <w:t>供应商</w:t>
      </w:r>
      <w:r>
        <w:rPr>
          <w:rFonts w:ascii="微软雅黑" w:eastAsia="微软雅黑" w:hAnsi="微软雅黑" w:hint="eastAsia"/>
          <w:color w:val="000000"/>
          <w:sz w:val="20"/>
          <w:lang w:val="zh-Hans" w:eastAsia="zh-CN"/>
        </w:rPr>
        <w:t>应</w:t>
      </w:r>
      <w:r w:rsidRPr="00C756CF">
        <w:rPr>
          <w:rFonts w:ascii="微软雅黑" w:eastAsia="微软雅黑" w:hAnsi="微软雅黑"/>
          <w:color w:val="000000"/>
          <w:sz w:val="20"/>
          <w:lang w:val="zh-Hans" w:eastAsia="zh-CN"/>
        </w:rPr>
        <w:t>对由以下原因</w:t>
      </w:r>
      <w:r w:rsidR="002D6F0D" w:rsidRPr="00BD79CB">
        <w:rPr>
          <w:rFonts w:ascii="微软雅黑" w:eastAsia="微软雅黑" w:hAnsi="微软雅黑"/>
          <w:color w:val="000000"/>
          <w:sz w:val="20"/>
          <w:lang w:val="zh-Hans" w:eastAsia="zh-CN"/>
        </w:rPr>
        <w:t>造成</w:t>
      </w:r>
      <w:r w:rsidR="002D6F0D">
        <w:rPr>
          <w:rFonts w:ascii="微软雅黑" w:eastAsia="微软雅黑" w:hAnsi="微软雅黑" w:hint="eastAsia"/>
          <w:color w:val="000000"/>
          <w:sz w:val="20"/>
          <w:lang w:val="zh-Hans" w:eastAsia="zh-CN"/>
        </w:rPr>
        <w:t>买方</w:t>
      </w:r>
      <w:r w:rsidR="002D6F0D" w:rsidRPr="00BD79CB">
        <w:rPr>
          <w:rFonts w:ascii="微软雅黑" w:eastAsia="微软雅黑" w:hAnsi="微软雅黑"/>
          <w:color w:val="000000"/>
          <w:sz w:val="20"/>
          <w:lang w:val="zh-Hans" w:eastAsia="zh-CN"/>
        </w:rPr>
        <w:t>遭受任何损失（包括但不限于利润或利益的损失）或</w:t>
      </w:r>
      <w:r w:rsidR="002D6F0D" w:rsidRPr="00BD79CB">
        <w:rPr>
          <w:rFonts w:ascii="微软雅黑" w:eastAsia="微软雅黑" w:hAnsi="微软雅黑" w:hint="eastAsia"/>
          <w:color w:val="000000"/>
          <w:sz w:val="20"/>
          <w:lang w:val="zh-Hans" w:eastAsia="zh-CN"/>
        </w:rPr>
        <w:t>产</w:t>
      </w:r>
      <w:r w:rsidR="002D6F0D" w:rsidRPr="00BD79CB">
        <w:rPr>
          <w:rFonts w:ascii="微软雅黑" w:eastAsia="微软雅黑" w:hAnsi="微软雅黑"/>
          <w:color w:val="000000"/>
          <w:sz w:val="20"/>
          <w:lang w:val="zh-Hans" w:eastAsia="zh-CN"/>
        </w:rPr>
        <w:t>生任何费用（包括但不限于合理的律师费）或责任</w:t>
      </w:r>
      <w:r w:rsidR="002D6F0D">
        <w:rPr>
          <w:rFonts w:ascii="微软雅黑" w:eastAsia="微软雅黑" w:hAnsi="微软雅黑" w:hint="eastAsia"/>
          <w:color w:val="000000"/>
          <w:sz w:val="20"/>
          <w:lang w:eastAsia="zh-CN"/>
        </w:rPr>
        <w:t>（</w:t>
      </w:r>
      <w:r w:rsidR="002D6F0D" w:rsidRPr="00C756CF">
        <w:rPr>
          <w:rFonts w:ascii="微软雅黑" w:eastAsia="微软雅黑" w:hAnsi="微软雅黑"/>
          <w:color w:val="000000"/>
          <w:sz w:val="20"/>
          <w:lang w:val="zh-Hans" w:eastAsia="zh-CN"/>
        </w:rPr>
        <w:t>包括第三方的索赔</w:t>
      </w:r>
      <w:r w:rsidR="002D6F0D">
        <w:rPr>
          <w:rFonts w:ascii="微软雅黑" w:eastAsia="微软雅黑" w:hAnsi="微软雅黑" w:hint="eastAsia"/>
          <w:color w:val="000000"/>
          <w:sz w:val="20"/>
          <w:lang w:eastAsia="zh-CN"/>
        </w:rPr>
        <w:t>）</w:t>
      </w:r>
      <w:r w:rsidR="002D6F0D">
        <w:rPr>
          <w:rFonts w:ascii="微软雅黑" w:eastAsia="微软雅黑" w:hAnsi="微软雅黑" w:hint="eastAsia"/>
          <w:color w:val="000000"/>
          <w:sz w:val="20"/>
          <w:lang w:val="zh-Hans" w:eastAsia="zh-CN"/>
        </w:rPr>
        <w:t>承担</w:t>
      </w:r>
      <w:r w:rsidR="002D6F0D">
        <w:rPr>
          <w:rFonts w:ascii="微软雅黑" w:eastAsia="微软雅黑" w:hAnsi="微软雅黑"/>
          <w:color w:val="000000"/>
          <w:sz w:val="20"/>
          <w:lang w:val="zh-Hans" w:eastAsia="zh-CN"/>
        </w:rPr>
        <w:t>全部责任</w:t>
      </w:r>
      <w:r w:rsidR="002D6F0D">
        <w:rPr>
          <w:rFonts w:ascii="微软雅黑" w:eastAsia="微软雅黑" w:hAnsi="微软雅黑" w:hint="eastAsia"/>
          <w:color w:val="000000"/>
          <w:sz w:val="20"/>
          <w:lang w:val="zh-Hans" w:eastAsia="zh-CN"/>
        </w:rPr>
        <w:t>：</w:t>
      </w:r>
      <w:r w:rsidRPr="00C756CF">
        <w:rPr>
          <w:rFonts w:ascii="微软雅黑" w:eastAsia="微软雅黑" w:hAnsi="微软雅黑"/>
          <w:color w:val="000000"/>
          <w:sz w:val="20"/>
          <w:lang w:eastAsia="zh-CN"/>
        </w:rPr>
        <w:t>(</w:t>
      </w:r>
      <w:proofErr w:type="spellStart"/>
      <w:r w:rsidRPr="00C756CF">
        <w:rPr>
          <w:rFonts w:ascii="微软雅黑" w:eastAsia="微软雅黑" w:hAnsi="微软雅黑"/>
          <w:color w:val="000000"/>
          <w:sz w:val="20"/>
          <w:lang w:eastAsia="zh-CN"/>
        </w:rPr>
        <w:t>i</w:t>
      </w:r>
      <w:proofErr w:type="spellEnd"/>
      <w:r w:rsidRPr="00C756CF">
        <w:rPr>
          <w:rFonts w:ascii="微软雅黑" w:eastAsia="微软雅黑" w:hAnsi="微软雅黑"/>
          <w:color w:val="000000"/>
          <w:sz w:val="20"/>
          <w:lang w:eastAsia="zh-CN"/>
        </w:rPr>
        <w:t>)</w:t>
      </w:r>
      <w:r w:rsidRPr="00C756CF">
        <w:rPr>
          <w:rFonts w:ascii="微软雅黑" w:eastAsia="微软雅黑" w:hAnsi="微软雅黑"/>
          <w:color w:val="000000"/>
          <w:sz w:val="20"/>
          <w:lang w:val="zh-Hans" w:eastAsia="zh-CN"/>
        </w:rPr>
        <w:t>供应商对合同的违反</w:t>
      </w:r>
      <w:r w:rsidR="00745870">
        <w:rPr>
          <w:rFonts w:ascii="微软雅黑" w:eastAsia="微软雅黑" w:hAnsi="微软雅黑" w:hint="eastAsia"/>
          <w:color w:val="000000"/>
          <w:sz w:val="20"/>
          <w:lang w:eastAsia="zh-CN"/>
        </w:rPr>
        <w:t>；</w:t>
      </w:r>
      <w:r w:rsidRPr="00C756CF">
        <w:rPr>
          <w:rFonts w:ascii="微软雅黑" w:eastAsia="微软雅黑" w:hAnsi="微软雅黑"/>
          <w:color w:val="000000"/>
          <w:sz w:val="20"/>
          <w:lang w:val="zh-Hans" w:eastAsia="zh-CN"/>
        </w:rPr>
        <w:t>及</w:t>
      </w:r>
      <w:r w:rsidRPr="00C756CF">
        <w:rPr>
          <w:rFonts w:ascii="微软雅黑" w:eastAsia="微软雅黑" w:hAnsi="微软雅黑"/>
          <w:color w:val="000000"/>
          <w:sz w:val="20"/>
          <w:lang w:eastAsia="zh-CN"/>
        </w:rPr>
        <w:t>(ii)</w:t>
      </w:r>
      <w:r w:rsidRPr="00C756CF">
        <w:rPr>
          <w:rFonts w:ascii="微软雅黑" w:eastAsia="微软雅黑" w:hAnsi="微软雅黑"/>
          <w:color w:val="000000"/>
          <w:sz w:val="20"/>
          <w:lang w:val="zh-Hans" w:eastAsia="zh-CN"/>
        </w:rPr>
        <w:t>供应商或</w:t>
      </w:r>
      <w:r w:rsidR="00745870">
        <w:rPr>
          <w:rFonts w:ascii="微软雅黑" w:eastAsia="微软雅黑" w:hAnsi="微软雅黑" w:hint="eastAsia"/>
          <w:color w:val="000000"/>
          <w:sz w:val="20"/>
          <w:lang w:val="zh-Hans" w:eastAsia="zh-CN"/>
        </w:rPr>
        <w:t>其</w:t>
      </w:r>
      <w:r w:rsidRPr="00C756CF">
        <w:rPr>
          <w:rFonts w:ascii="微软雅黑" w:eastAsia="微软雅黑" w:hAnsi="微软雅黑"/>
          <w:color w:val="000000"/>
          <w:sz w:val="20"/>
          <w:lang w:val="zh-Hans" w:eastAsia="zh-CN"/>
        </w:rPr>
        <w:t>雇员</w:t>
      </w:r>
      <w:r w:rsidR="00745870">
        <w:rPr>
          <w:rFonts w:ascii="微软雅黑" w:eastAsia="微软雅黑" w:hAnsi="微软雅黑" w:hint="eastAsia"/>
          <w:color w:val="000000"/>
          <w:sz w:val="20"/>
          <w:lang w:eastAsia="zh-CN"/>
        </w:rPr>
        <w:t>、</w:t>
      </w:r>
      <w:r w:rsidRPr="00C756CF">
        <w:rPr>
          <w:rFonts w:ascii="微软雅黑" w:eastAsia="微软雅黑" w:hAnsi="微软雅黑"/>
          <w:color w:val="000000"/>
          <w:sz w:val="20"/>
          <w:lang w:val="zh-Hans" w:eastAsia="zh-CN"/>
        </w:rPr>
        <w:t>代理人或分包商在提供货物时的任何</w:t>
      </w:r>
      <w:r w:rsidR="00FE7864">
        <w:rPr>
          <w:rFonts w:ascii="微软雅黑" w:eastAsia="微软雅黑" w:hAnsi="微软雅黑"/>
          <w:color w:val="000000"/>
          <w:sz w:val="20"/>
          <w:lang w:val="zh-Hans" w:eastAsia="zh-CN"/>
        </w:rPr>
        <w:t>疏忽大意</w:t>
      </w:r>
      <w:r w:rsidR="00FE7864">
        <w:rPr>
          <w:rFonts w:ascii="微软雅黑" w:eastAsia="微软雅黑" w:hAnsi="微软雅黑" w:hint="eastAsia"/>
          <w:color w:val="000000"/>
          <w:sz w:val="20"/>
          <w:lang w:val="zh-Hans" w:eastAsia="zh-CN"/>
        </w:rPr>
        <w:t>、</w:t>
      </w:r>
      <w:r w:rsidRPr="00C756CF">
        <w:rPr>
          <w:rFonts w:ascii="微软雅黑" w:eastAsia="微软雅黑" w:hAnsi="微软雅黑"/>
          <w:color w:val="000000"/>
          <w:sz w:val="20"/>
          <w:lang w:val="zh-Hans" w:eastAsia="zh-CN"/>
        </w:rPr>
        <w:t>遗漏</w:t>
      </w:r>
      <w:r w:rsidR="00FE7864">
        <w:rPr>
          <w:rFonts w:ascii="微软雅黑" w:eastAsia="微软雅黑" w:hAnsi="微软雅黑" w:hint="eastAsia"/>
          <w:color w:val="000000"/>
          <w:sz w:val="20"/>
          <w:lang w:val="zh-Hans" w:eastAsia="zh-CN"/>
        </w:rPr>
        <w:t>或</w:t>
      </w:r>
      <w:r w:rsidR="00FE7864">
        <w:rPr>
          <w:rFonts w:ascii="微软雅黑" w:eastAsia="微软雅黑" w:hAnsi="微软雅黑"/>
          <w:color w:val="000000"/>
          <w:sz w:val="20"/>
          <w:lang w:val="zh-Hans" w:eastAsia="zh-CN"/>
        </w:rPr>
        <w:t>其他行为</w:t>
      </w:r>
      <w:r w:rsidRPr="00C756CF">
        <w:rPr>
          <w:rFonts w:ascii="微软雅黑" w:eastAsia="微软雅黑" w:hAnsi="微软雅黑"/>
          <w:color w:val="000000"/>
          <w:sz w:val="20"/>
          <w:lang w:val="zh-Hans" w:eastAsia="zh-CN"/>
        </w:rPr>
        <w:t>。</w:t>
      </w:r>
      <w:r w:rsidR="00FE7864">
        <w:rPr>
          <w:rFonts w:ascii="微软雅黑" w:eastAsia="微软雅黑" w:hAnsi="微软雅黑" w:hint="eastAsia"/>
          <w:color w:val="000000"/>
          <w:sz w:val="20"/>
          <w:lang w:val="zh-Hans" w:eastAsia="zh-CN"/>
        </w:rPr>
        <w:t>供应</w:t>
      </w:r>
      <w:r w:rsidR="00FE7864">
        <w:rPr>
          <w:rFonts w:ascii="微软雅黑" w:eastAsia="微软雅黑" w:hAnsi="微软雅黑"/>
          <w:color w:val="000000"/>
          <w:sz w:val="20"/>
          <w:lang w:val="zh-Hans" w:eastAsia="zh-CN"/>
        </w:rPr>
        <w:t>商</w:t>
      </w:r>
      <w:r w:rsidR="00FE7864" w:rsidRPr="00BD79CB">
        <w:rPr>
          <w:rFonts w:ascii="微软雅黑" w:eastAsia="微软雅黑" w:hAnsi="微软雅黑"/>
          <w:color w:val="000000"/>
          <w:sz w:val="20"/>
          <w:lang w:val="zh-Hans" w:eastAsia="zh-CN"/>
        </w:rPr>
        <w:t>应</w:t>
      </w:r>
      <w:r w:rsidR="00FE7864" w:rsidRPr="00BD79CB">
        <w:rPr>
          <w:rFonts w:ascii="微软雅黑" w:eastAsia="微软雅黑" w:hAnsi="微软雅黑" w:hint="eastAsia"/>
          <w:color w:val="000000"/>
          <w:sz w:val="20"/>
          <w:lang w:val="zh-Hans" w:eastAsia="zh-CN"/>
        </w:rPr>
        <w:t>赔偿</w:t>
      </w:r>
      <w:r w:rsidR="00FE7864">
        <w:rPr>
          <w:rFonts w:ascii="微软雅黑" w:eastAsia="微软雅黑" w:hAnsi="微软雅黑" w:hint="eastAsia"/>
          <w:color w:val="000000"/>
          <w:sz w:val="20"/>
          <w:lang w:val="zh-Hans" w:eastAsia="zh-CN"/>
        </w:rPr>
        <w:t>买方</w:t>
      </w:r>
      <w:r w:rsidR="00FE7864" w:rsidRPr="00BD79CB">
        <w:rPr>
          <w:rFonts w:ascii="微软雅黑" w:eastAsia="微软雅黑" w:hAnsi="微软雅黑" w:hint="eastAsia"/>
          <w:color w:val="000000"/>
          <w:sz w:val="20"/>
          <w:lang w:val="zh-Hans" w:eastAsia="zh-CN"/>
        </w:rPr>
        <w:t>前述全部</w:t>
      </w:r>
      <w:r w:rsidR="00FE7864" w:rsidRPr="00BD79CB">
        <w:rPr>
          <w:rFonts w:ascii="微软雅黑" w:eastAsia="微软雅黑" w:hAnsi="微软雅黑"/>
          <w:color w:val="000000"/>
          <w:sz w:val="20"/>
          <w:lang w:val="zh-Hans" w:eastAsia="zh-CN"/>
        </w:rPr>
        <w:t>损失、费用和责任</w:t>
      </w:r>
      <w:r w:rsidR="00FE7864">
        <w:rPr>
          <w:rFonts w:ascii="微软雅黑" w:eastAsia="微软雅黑" w:hAnsi="微软雅黑" w:hint="eastAsia"/>
          <w:color w:val="000000"/>
          <w:sz w:val="20"/>
          <w:lang w:val="zh-Hans" w:eastAsia="zh-CN"/>
        </w:rPr>
        <w:t>。</w:t>
      </w:r>
    </w:p>
    <w:p w:rsidR="00B50C88" w:rsidRPr="008474B1" w:rsidRDefault="00752041" w:rsidP="008474B1">
      <w:pPr>
        <w:spacing w:afterLines="100" w:after="240"/>
        <w:jc w:val="both"/>
        <w:textAlignment w:val="baseline"/>
        <w:rPr>
          <w:rFonts w:ascii="微软雅黑" w:eastAsia="微软雅黑" w:hAnsi="微软雅黑"/>
          <w:color w:val="000000"/>
          <w:sz w:val="20"/>
          <w:lang w:val="zh-Hans" w:eastAsia="zh-CN"/>
        </w:rPr>
      </w:pPr>
      <w:r>
        <w:rPr>
          <w:rFonts w:ascii="微软雅黑" w:eastAsia="微软雅黑" w:hAnsi="微软雅黑" w:hint="eastAsia"/>
          <w:color w:val="000000"/>
          <w:spacing w:val="7"/>
          <w:sz w:val="20"/>
          <w:lang w:eastAsia="zh-CN"/>
        </w:rPr>
        <w:t>9.4</w:t>
      </w:r>
      <w:r w:rsidRPr="008474B1">
        <w:rPr>
          <w:rFonts w:ascii="微软雅黑" w:eastAsia="微软雅黑" w:hAnsi="微软雅黑" w:hint="eastAsia"/>
          <w:color w:val="000000"/>
          <w:sz w:val="20"/>
          <w:lang w:val="zh-Hans" w:eastAsia="zh-CN"/>
        </w:rPr>
        <w:t>任何情况下，</w:t>
      </w:r>
      <w:r>
        <w:rPr>
          <w:rFonts w:ascii="微软雅黑" w:eastAsia="微软雅黑" w:hAnsi="微软雅黑" w:hint="eastAsia"/>
          <w:color w:val="000000"/>
          <w:sz w:val="20"/>
          <w:lang w:val="zh-Hans" w:eastAsia="zh-CN"/>
        </w:rPr>
        <w:t>买方</w:t>
      </w:r>
      <w:r>
        <w:rPr>
          <w:rFonts w:ascii="微软雅黑" w:eastAsia="微软雅黑" w:hAnsi="微软雅黑"/>
          <w:color w:val="000000"/>
          <w:sz w:val="20"/>
          <w:lang w:val="zh-Hans" w:eastAsia="zh-CN"/>
        </w:rPr>
        <w:t>根据</w:t>
      </w:r>
      <w:r w:rsidRPr="008474B1">
        <w:rPr>
          <w:rFonts w:ascii="微软雅黑" w:eastAsia="微软雅黑" w:hAnsi="微软雅黑" w:hint="eastAsia"/>
          <w:color w:val="000000"/>
          <w:sz w:val="20"/>
          <w:lang w:val="zh-Hans" w:eastAsia="zh-CN"/>
        </w:rPr>
        <w:t>合同承担的全部赔偿责任总和不得超过</w:t>
      </w:r>
      <w:r w:rsidR="008D4836" w:rsidRPr="008474B1">
        <w:rPr>
          <w:rFonts w:ascii="微软雅黑" w:eastAsia="微软雅黑" w:hAnsi="微软雅黑"/>
          <w:color w:val="000000"/>
          <w:sz w:val="20"/>
          <w:highlight w:val="yellow"/>
          <w:lang w:val="zh-Hans" w:eastAsia="zh-CN"/>
        </w:rPr>
        <w:t>[</w:t>
      </w:r>
      <w:r w:rsidRPr="008474B1">
        <w:rPr>
          <w:rFonts w:ascii="微软雅黑" w:eastAsia="微软雅黑" w:hAnsi="微软雅黑" w:hint="eastAsia"/>
          <w:color w:val="000000"/>
          <w:sz w:val="20"/>
          <w:highlight w:val="yellow"/>
          <w:lang w:val="zh-Hans" w:eastAsia="zh-CN"/>
        </w:rPr>
        <w:t>相应订单</w:t>
      </w:r>
      <w:r w:rsidRPr="008474B1">
        <w:rPr>
          <w:rFonts w:ascii="微软雅黑" w:eastAsia="微软雅黑" w:hAnsi="微软雅黑"/>
          <w:color w:val="000000"/>
          <w:sz w:val="20"/>
          <w:highlight w:val="yellow"/>
          <w:lang w:val="zh-Hans" w:eastAsia="zh-CN"/>
        </w:rPr>
        <w:t>注明的</w:t>
      </w:r>
      <w:r w:rsidR="006E6C5C" w:rsidRPr="008474B1">
        <w:rPr>
          <w:rFonts w:ascii="微软雅黑" w:eastAsia="微软雅黑" w:hAnsi="微软雅黑" w:hint="eastAsia"/>
          <w:color w:val="000000"/>
          <w:sz w:val="20"/>
          <w:highlight w:val="yellow"/>
          <w:lang w:val="zh-Hans" w:eastAsia="zh-CN"/>
        </w:rPr>
        <w:t>价格总额（不</w:t>
      </w:r>
      <w:r w:rsidR="006E6C5C" w:rsidRPr="008474B1">
        <w:rPr>
          <w:rFonts w:ascii="微软雅黑" w:eastAsia="微软雅黑" w:hAnsi="微软雅黑"/>
          <w:color w:val="000000"/>
          <w:sz w:val="20"/>
          <w:highlight w:val="yellow"/>
          <w:lang w:val="zh-Hans" w:eastAsia="zh-CN"/>
        </w:rPr>
        <w:t>含税</w:t>
      </w:r>
      <w:r w:rsidR="006E6C5C" w:rsidRPr="008474B1">
        <w:rPr>
          <w:rFonts w:ascii="微软雅黑" w:eastAsia="微软雅黑" w:hAnsi="微软雅黑" w:hint="eastAsia"/>
          <w:color w:val="000000"/>
          <w:sz w:val="20"/>
          <w:highlight w:val="yellow"/>
          <w:lang w:val="zh-Hans" w:eastAsia="zh-CN"/>
        </w:rPr>
        <w:t>）</w:t>
      </w:r>
      <w:r w:rsidR="008D4836" w:rsidRPr="008474B1">
        <w:rPr>
          <w:rFonts w:ascii="微软雅黑" w:eastAsia="微软雅黑" w:hAnsi="微软雅黑"/>
          <w:color w:val="000000"/>
          <w:sz w:val="20"/>
          <w:highlight w:val="yellow"/>
          <w:lang w:val="zh-Hans" w:eastAsia="zh-CN"/>
        </w:rPr>
        <w:t>]</w:t>
      </w:r>
      <w:r w:rsidR="006E6C5C">
        <w:rPr>
          <w:rFonts w:ascii="微软雅黑" w:eastAsia="微软雅黑" w:hAnsi="微软雅黑" w:hint="eastAsia"/>
          <w:color w:val="000000"/>
          <w:sz w:val="20"/>
          <w:lang w:val="zh-Hans" w:eastAsia="zh-CN"/>
        </w:rPr>
        <w:t>。</w:t>
      </w:r>
    </w:p>
    <w:p w:rsidR="00A84270" w:rsidRPr="00C756CF" w:rsidRDefault="00987F3C" w:rsidP="008474B1">
      <w:pPr>
        <w:spacing w:afterLines="100" w:after="240"/>
        <w:jc w:val="both"/>
        <w:textAlignment w:val="baseline"/>
        <w:rPr>
          <w:rFonts w:ascii="微软雅黑" w:eastAsia="微软雅黑" w:hAnsi="微软雅黑"/>
          <w:color w:val="000000"/>
          <w:spacing w:val="7"/>
          <w:sz w:val="20"/>
          <w:lang w:eastAsia="zh-CN"/>
        </w:rPr>
      </w:pPr>
      <w:r>
        <w:rPr>
          <w:rFonts w:ascii="微软雅黑" w:eastAsia="微软雅黑" w:hAnsi="微软雅黑"/>
          <w:color w:val="000000"/>
          <w:spacing w:val="7"/>
          <w:sz w:val="20"/>
          <w:lang w:eastAsia="zh-CN"/>
        </w:rPr>
        <w:t>10</w:t>
      </w:r>
      <w:r w:rsidR="00CF3299" w:rsidRPr="00C756CF">
        <w:rPr>
          <w:rFonts w:ascii="微软雅黑" w:eastAsia="微软雅黑" w:hAnsi="微软雅黑"/>
          <w:color w:val="000000"/>
          <w:spacing w:val="7"/>
          <w:sz w:val="20"/>
          <w:lang w:eastAsia="zh-CN"/>
        </w:rPr>
        <w:t>.</w:t>
      </w:r>
      <w:r w:rsidR="00CF3299" w:rsidRPr="00C756CF">
        <w:rPr>
          <w:rFonts w:ascii="微软雅黑" w:eastAsia="微软雅黑" w:hAnsi="微软雅黑"/>
          <w:color w:val="000000"/>
          <w:spacing w:val="7"/>
          <w:sz w:val="20"/>
          <w:lang w:val="zh-Hans" w:eastAsia="zh-CN"/>
        </w:rPr>
        <w:t>合同</w:t>
      </w:r>
      <w:r w:rsidR="006E663B">
        <w:rPr>
          <w:rFonts w:ascii="微软雅黑" w:eastAsia="微软雅黑" w:hAnsi="微软雅黑" w:hint="eastAsia"/>
          <w:color w:val="000000"/>
          <w:spacing w:val="7"/>
          <w:sz w:val="20"/>
          <w:lang w:val="zh-Hans" w:eastAsia="zh-CN"/>
        </w:rPr>
        <w:t>期限</w:t>
      </w:r>
      <w:r w:rsidR="006E663B">
        <w:rPr>
          <w:rFonts w:ascii="微软雅黑" w:eastAsia="微软雅黑" w:hAnsi="微软雅黑"/>
          <w:color w:val="000000"/>
          <w:spacing w:val="7"/>
          <w:sz w:val="20"/>
          <w:lang w:val="zh-Hans" w:eastAsia="zh-CN"/>
        </w:rPr>
        <w:t>和</w:t>
      </w:r>
      <w:r w:rsidR="00CF3299" w:rsidRPr="00C756CF">
        <w:rPr>
          <w:rFonts w:ascii="微软雅黑" w:eastAsia="微软雅黑" w:hAnsi="微软雅黑"/>
          <w:color w:val="000000"/>
          <w:spacing w:val="7"/>
          <w:sz w:val="20"/>
          <w:lang w:val="zh-Hans" w:eastAsia="zh-CN"/>
        </w:rPr>
        <w:t>终止</w:t>
      </w:r>
    </w:p>
    <w:p w:rsidR="00B20DBF" w:rsidRDefault="008E30AD" w:rsidP="008474B1">
      <w:pPr>
        <w:spacing w:afterLines="100" w:after="240"/>
        <w:ind w:right="72"/>
        <w:jc w:val="both"/>
        <w:textAlignment w:val="baseline"/>
        <w:rPr>
          <w:rFonts w:ascii="微软雅黑" w:eastAsia="微软雅黑" w:hAnsi="微软雅黑"/>
          <w:color w:val="000000"/>
          <w:spacing w:val="-3"/>
          <w:sz w:val="20"/>
          <w:lang w:val="zh-Hans" w:eastAsia="zh-CN"/>
        </w:rPr>
      </w:pPr>
      <w:r>
        <w:rPr>
          <w:rFonts w:ascii="微软雅黑" w:eastAsia="微软雅黑" w:hAnsi="微软雅黑"/>
          <w:color w:val="000000"/>
          <w:spacing w:val="-3"/>
          <w:sz w:val="20"/>
          <w:lang w:eastAsia="zh-CN"/>
        </w:rPr>
        <w:t>10</w:t>
      </w:r>
      <w:r w:rsidR="00CF3299" w:rsidRPr="00C756CF">
        <w:rPr>
          <w:rFonts w:ascii="微软雅黑" w:eastAsia="微软雅黑" w:hAnsi="微软雅黑"/>
          <w:color w:val="000000"/>
          <w:spacing w:val="-3"/>
          <w:sz w:val="20"/>
          <w:lang w:eastAsia="zh-CN"/>
        </w:rPr>
        <w:t>.1</w:t>
      </w:r>
      <w:r w:rsidR="00375D6F">
        <w:rPr>
          <w:rFonts w:ascii="微软雅黑" w:eastAsia="微软雅黑" w:hAnsi="微软雅黑" w:hint="eastAsia"/>
          <w:color w:val="000000"/>
          <w:spacing w:val="-3"/>
          <w:sz w:val="20"/>
          <w:lang w:eastAsia="zh-CN"/>
        </w:rPr>
        <w:t>合同</w:t>
      </w:r>
      <w:proofErr w:type="gramStart"/>
      <w:r w:rsidR="00375D6F">
        <w:rPr>
          <w:rFonts w:ascii="微软雅黑" w:eastAsia="微软雅黑" w:hAnsi="微软雅黑"/>
          <w:color w:val="000000"/>
          <w:spacing w:val="-3"/>
          <w:sz w:val="20"/>
          <w:lang w:eastAsia="zh-CN"/>
        </w:rPr>
        <w:t>自供应</w:t>
      </w:r>
      <w:proofErr w:type="gramEnd"/>
      <w:r w:rsidR="00375D6F">
        <w:rPr>
          <w:rFonts w:ascii="微软雅黑" w:eastAsia="微软雅黑" w:hAnsi="微软雅黑"/>
          <w:color w:val="000000"/>
          <w:spacing w:val="-3"/>
          <w:sz w:val="20"/>
          <w:lang w:eastAsia="zh-CN"/>
        </w:rPr>
        <w:t>商</w:t>
      </w:r>
      <w:r w:rsidR="00375D6F">
        <w:rPr>
          <w:rFonts w:ascii="微软雅黑" w:eastAsia="微软雅黑" w:hAnsi="微软雅黑" w:hint="eastAsia"/>
          <w:color w:val="000000"/>
          <w:spacing w:val="-3"/>
          <w:sz w:val="20"/>
          <w:lang w:eastAsia="zh-CN"/>
        </w:rPr>
        <w:t>根据</w:t>
      </w:r>
      <w:r w:rsidR="00375D6F">
        <w:rPr>
          <w:rFonts w:ascii="微软雅黑" w:eastAsia="微软雅黑" w:hAnsi="微软雅黑"/>
          <w:color w:val="000000"/>
          <w:spacing w:val="-3"/>
          <w:sz w:val="20"/>
          <w:lang w:eastAsia="zh-CN"/>
        </w:rPr>
        <w:t>订单和本采购通用条款接受</w:t>
      </w:r>
      <w:r w:rsidR="00375D6F" w:rsidRPr="00C756CF">
        <w:rPr>
          <w:rFonts w:ascii="微软雅黑" w:eastAsia="微软雅黑" w:hAnsi="微软雅黑"/>
          <w:color w:val="000000"/>
          <w:spacing w:val="-3"/>
          <w:sz w:val="20"/>
          <w:lang w:val="zh-Hans" w:eastAsia="zh-CN"/>
        </w:rPr>
        <w:t>订单</w:t>
      </w:r>
      <w:r w:rsidR="00375D6F">
        <w:rPr>
          <w:rFonts w:ascii="微软雅黑" w:eastAsia="微软雅黑" w:hAnsi="微软雅黑" w:hint="eastAsia"/>
          <w:color w:val="000000"/>
          <w:spacing w:val="-3"/>
          <w:sz w:val="20"/>
          <w:lang w:val="zh-Hans" w:eastAsia="zh-CN"/>
        </w:rPr>
        <w:t>之日</w:t>
      </w:r>
      <w:r w:rsidR="00375D6F">
        <w:rPr>
          <w:rFonts w:ascii="微软雅黑" w:eastAsia="微软雅黑" w:hAnsi="微软雅黑"/>
          <w:color w:val="000000"/>
          <w:spacing w:val="-3"/>
          <w:sz w:val="20"/>
          <w:lang w:val="zh-Hans" w:eastAsia="zh-CN"/>
        </w:rPr>
        <w:t>起生效</w:t>
      </w:r>
      <w:r w:rsidR="00B20DBF">
        <w:rPr>
          <w:rFonts w:ascii="微软雅黑" w:eastAsia="微软雅黑" w:hAnsi="微软雅黑" w:hint="eastAsia"/>
          <w:color w:val="000000"/>
          <w:spacing w:val="-3"/>
          <w:sz w:val="20"/>
          <w:lang w:val="zh-Hans" w:eastAsia="zh-CN"/>
        </w:rPr>
        <w:t>。除非</w:t>
      </w:r>
      <w:r w:rsidR="00B20DBF">
        <w:rPr>
          <w:rFonts w:ascii="微软雅黑" w:eastAsia="微软雅黑" w:hAnsi="微软雅黑"/>
          <w:color w:val="000000"/>
          <w:spacing w:val="-3"/>
          <w:sz w:val="20"/>
          <w:lang w:val="zh-Hans" w:eastAsia="zh-CN"/>
        </w:rPr>
        <w:t>合同另有规定，</w:t>
      </w:r>
      <w:r w:rsidR="00B20DBF">
        <w:rPr>
          <w:rFonts w:ascii="微软雅黑" w:eastAsia="微软雅黑" w:hAnsi="微软雅黑" w:hint="eastAsia"/>
          <w:color w:val="000000"/>
          <w:spacing w:val="-3"/>
          <w:sz w:val="20"/>
          <w:lang w:val="zh-Hans" w:eastAsia="zh-CN"/>
        </w:rPr>
        <w:t>合同经</w:t>
      </w:r>
      <w:r w:rsidR="00B20DBF">
        <w:rPr>
          <w:rFonts w:ascii="微软雅黑" w:eastAsia="微软雅黑" w:hAnsi="微软雅黑"/>
          <w:color w:val="000000"/>
          <w:spacing w:val="-3"/>
          <w:sz w:val="20"/>
          <w:lang w:val="zh-Hans" w:eastAsia="zh-CN"/>
        </w:rPr>
        <w:t>履行</w:t>
      </w:r>
      <w:r w:rsidR="00B20DBF">
        <w:rPr>
          <w:rFonts w:ascii="微软雅黑" w:eastAsia="微软雅黑" w:hAnsi="微软雅黑" w:hint="eastAsia"/>
          <w:color w:val="000000"/>
          <w:spacing w:val="-3"/>
          <w:sz w:val="20"/>
          <w:lang w:val="zh-Hans" w:eastAsia="zh-CN"/>
        </w:rPr>
        <w:t>完毕</w:t>
      </w:r>
      <w:r w:rsidR="002462BD">
        <w:rPr>
          <w:rFonts w:ascii="微软雅黑" w:eastAsia="微软雅黑" w:hAnsi="微软雅黑" w:hint="eastAsia"/>
          <w:color w:val="000000"/>
          <w:spacing w:val="-3"/>
          <w:sz w:val="20"/>
          <w:lang w:val="zh-Hans" w:eastAsia="zh-CN"/>
        </w:rPr>
        <w:t>即</w:t>
      </w:r>
      <w:r w:rsidR="00B2056A">
        <w:rPr>
          <w:rFonts w:ascii="微软雅黑" w:eastAsia="微软雅黑" w:hAnsi="微软雅黑" w:hint="eastAsia"/>
          <w:color w:val="000000"/>
          <w:spacing w:val="-3"/>
          <w:sz w:val="20"/>
          <w:lang w:val="zh-Hans" w:eastAsia="zh-CN"/>
        </w:rPr>
        <w:t>自动</w:t>
      </w:r>
      <w:r w:rsidR="002462BD">
        <w:rPr>
          <w:rFonts w:ascii="微软雅黑" w:eastAsia="微软雅黑" w:hAnsi="微软雅黑" w:hint="eastAsia"/>
          <w:color w:val="000000"/>
          <w:spacing w:val="-3"/>
          <w:sz w:val="20"/>
          <w:lang w:val="zh-Hans" w:eastAsia="zh-CN"/>
        </w:rPr>
        <w:t>届满</w:t>
      </w:r>
      <w:r w:rsidR="00B20DBF">
        <w:rPr>
          <w:rFonts w:ascii="微软雅黑" w:eastAsia="微软雅黑" w:hAnsi="微软雅黑" w:hint="eastAsia"/>
          <w:color w:val="000000"/>
          <w:spacing w:val="-3"/>
          <w:sz w:val="20"/>
          <w:lang w:val="zh-Hans" w:eastAsia="zh-CN"/>
        </w:rPr>
        <w:t>终止</w:t>
      </w:r>
      <w:r w:rsidR="00B20DBF">
        <w:rPr>
          <w:rFonts w:ascii="微软雅黑" w:eastAsia="微软雅黑" w:hAnsi="微软雅黑"/>
          <w:color w:val="000000"/>
          <w:spacing w:val="-3"/>
          <w:sz w:val="20"/>
          <w:lang w:val="zh-Hans" w:eastAsia="zh-CN"/>
        </w:rPr>
        <w:t>。</w:t>
      </w:r>
    </w:p>
    <w:p w:rsidR="00A84270" w:rsidRPr="00C756CF" w:rsidRDefault="008E30AD" w:rsidP="008474B1">
      <w:pPr>
        <w:spacing w:afterLines="100" w:after="240"/>
        <w:ind w:right="72"/>
        <w:jc w:val="both"/>
        <w:textAlignment w:val="baseline"/>
        <w:rPr>
          <w:rFonts w:ascii="微软雅黑" w:eastAsia="微软雅黑" w:hAnsi="微软雅黑"/>
          <w:color w:val="000000"/>
          <w:spacing w:val="-3"/>
          <w:sz w:val="20"/>
          <w:lang w:eastAsia="zh-CN"/>
        </w:rPr>
      </w:pPr>
      <w:r>
        <w:rPr>
          <w:rFonts w:ascii="微软雅黑" w:eastAsia="微软雅黑" w:hAnsi="微软雅黑" w:hint="eastAsia"/>
          <w:color w:val="000000"/>
          <w:spacing w:val="-3"/>
          <w:sz w:val="20"/>
          <w:lang w:val="zh-Hans" w:eastAsia="zh-CN"/>
        </w:rPr>
        <w:t>10</w:t>
      </w:r>
      <w:r w:rsidR="00B20DBF">
        <w:rPr>
          <w:rFonts w:ascii="微软雅黑" w:eastAsia="微软雅黑" w:hAnsi="微软雅黑" w:hint="eastAsia"/>
          <w:color w:val="000000"/>
          <w:spacing w:val="-3"/>
          <w:sz w:val="20"/>
          <w:lang w:val="zh-Hans" w:eastAsia="zh-CN"/>
        </w:rPr>
        <w:t>.</w:t>
      </w:r>
      <w:r w:rsidR="00B20DBF">
        <w:rPr>
          <w:rFonts w:ascii="微软雅黑" w:eastAsia="微软雅黑" w:hAnsi="微软雅黑"/>
          <w:color w:val="000000"/>
          <w:spacing w:val="-3"/>
          <w:sz w:val="20"/>
          <w:lang w:val="zh-Hans" w:eastAsia="zh-CN"/>
        </w:rPr>
        <w:t>2</w:t>
      </w:r>
      <w:r w:rsidR="00CF3299" w:rsidRPr="00C756CF">
        <w:rPr>
          <w:rFonts w:ascii="微软雅黑" w:eastAsia="微软雅黑" w:hAnsi="微软雅黑"/>
          <w:color w:val="000000"/>
          <w:spacing w:val="-3"/>
          <w:sz w:val="20"/>
          <w:lang w:val="zh-Hans" w:eastAsia="zh-CN"/>
        </w:rPr>
        <w:t>在货物交付前</w:t>
      </w:r>
      <w:r w:rsidR="009E4DCB">
        <w:rPr>
          <w:rFonts w:ascii="微软雅黑" w:eastAsia="微软雅黑" w:hAnsi="微软雅黑" w:hint="eastAsia"/>
          <w:color w:val="000000"/>
          <w:spacing w:val="-3"/>
          <w:sz w:val="20"/>
          <w:lang w:val="zh-Hans" w:eastAsia="zh-CN"/>
        </w:rPr>
        <w:t>的</w:t>
      </w:r>
      <w:r w:rsidR="00CF3299" w:rsidRPr="00C756CF">
        <w:rPr>
          <w:rFonts w:ascii="微软雅黑" w:eastAsia="微软雅黑" w:hAnsi="微软雅黑"/>
          <w:color w:val="000000"/>
          <w:spacing w:val="-3"/>
          <w:sz w:val="20"/>
          <w:lang w:val="zh-Hans" w:eastAsia="zh-CN"/>
        </w:rPr>
        <w:t>任何时间</w:t>
      </w:r>
      <w:r w:rsidR="009E4DCB">
        <w:rPr>
          <w:rFonts w:ascii="微软雅黑" w:eastAsia="微软雅黑" w:hAnsi="微软雅黑" w:hint="eastAsia"/>
          <w:color w:val="000000"/>
          <w:spacing w:val="-3"/>
          <w:sz w:val="20"/>
          <w:lang w:eastAsia="zh-CN"/>
        </w:rPr>
        <w:t>，</w:t>
      </w:r>
      <w:r w:rsidR="00CF3299" w:rsidRPr="00C756CF">
        <w:rPr>
          <w:rFonts w:ascii="微软雅黑" w:eastAsia="微软雅黑" w:hAnsi="微软雅黑"/>
          <w:color w:val="000000"/>
          <w:spacing w:val="-3"/>
          <w:sz w:val="20"/>
          <w:lang w:val="zh-Hans" w:eastAsia="zh-CN"/>
        </w:rPr>
        <w:t>买方</w:t>
      </w:r>
      <w:r w:rsidR="009E4DCB">
        <w:rPr>
          <w:rFonts w:ascii="微软雅黑" w:eastAsia="微软雅黑" w:hAnsi="微软雅黑" w:hint="eastAsia"/>
          <w:color w:val="000000"/>
          <w:spacing w:val="-3"/>
          <w:sz w:val="20"/>
          <w:lang w:val="zh-Hans" w:eastAsia="zh-CN"/>
        </w:rPr>
        <w:t>有权经</w:t>
      </w:r>
      <w:r w:rsidR="00CF3299" w:rsidRPr="00C756CF">
        <w:rPr>
          <w:rFonts w:ascii="微软雅黑" w:eastAsia="微软雅黑" w:hAnsi="微软雅黑"/>
          <w:color w:val="000000"/>
          <w:spacing w:val="-3"/>
          <w:sz w:val="20"/>
          <w:lang w:val="zh-Hans" w:eastAsia="zh-CN"/>
        </w:rPr>
        <w:t>书面通知</w:t>
      </w:r>
      <w:r w:rsidR="009E4DCB">
        <w:rPr>
          <w:rFonts w:ascii="微软雅黑" w:eastAsia="微软雅黑" w:hAnsi="微软雅黑" w:hint="eastAsia"/>
          <w:color w:val="000000"/>
          <w:spacing w:val="-3"/>
          <w:sz w:val="20"/>
          <w:lang w:val="zh-Hans" w:eastAsia="zh-CN"/>
        </w:rPr>
        <w:t>单方面</w:t>
      </w:r>
      <w:r w:rsidR="00CF3299" w:rsidRPr="00C756CF">
        <w:rPr>
          <w:rFonts w:ascii="微软雅黑" w:eastAsia="微软雅黑" w:hAnsi="微软雅黑"/>
          <w:color w:val="000000"/>
          <w:spacing w:val="-3"/>
          <w:sz w:val="20"/>
          <w:lang w:val="zh-Hans" w:eastAsia="zh-CN"/>
        </w:rPr>
        <w:t>取消全部或任何部分货物</w:t>
      </w:r>
      <w:r w:rsidR="009E4DCB">
        <w:rPr>
          <w:rFonts w:ascii="微软雅黑" w:eastAsia="微软雅黑" w:hAnsi="微软雅黑" w:hint="eastAsia"/>
          <w:color w:val="000000"/>
          <w:spacing w:val="-3"/>
          <w:sz w:val="20"/>
          <w:lang w:val="zh-Hans" w:eastAsia="zh-CN"/>
        </w:rPr>
        <w:t>的</w:t>
      </w:r>
      <w:r w:rsidR="009E4DCB">
        <w:rPr>
          <w:rFonts w:ascii="微软雅黑" w:eastAsia="微软雅黑" w:hAnsi="微软雅黑"/>
          <w:color w:val="000000"/>
          <w:spacing w:val="-3"/>
          <w:sz w:val="20"/>
          <w:lang w:val="zh-Hans" w:eastAsia="zh-CN"/>
        </w:rPr>
        <w:t>采购</w:t>
      </w:r>
      <w:r w:rsidR="009E4DCB">
        <w:rPr>
          <w:rFonts w:ascii="微软雅黑" w:eastAsia="微软雅黑" w:hAnsi="微软雅黑" w:hint="eastAsia"/>
          <w:color w:val="000000"/>
          <w:spacing w:val="-3"/>
          <w:sz w:val="20"/>
          <w:lang w:eastAsia="zh-CN"/>
        </w:rPr>
        <w:t>，</w:t>
      </w:r>
      <w:r w:rsidR="00CF3299" w:rsidRPr="00C756CF">
        <w:rPr>
          <w:rFonts w:ascii="微软雅黑" w:eastAsia="微软雅黑" w:hAnsi="微软雅黑"/>
          <w:color w:val="000000"/>
          <w:spacing w:val="-3"/>
          <w:sz w:val="20"/>
          <w:lang w:val="zh-Hans" w:eastAsia="zh-CN"/>
        </w:rPr>
        <w:t>在</w:t>
      </w:r>
      <w:r w:rsidR="009E4DCB">
        <w:rPr>
          <w:rFonts w:ascii="微软雅黑" w:eastAsia="微软雅黑" w:hAnsi="微软雅黑" w:hint="eastAsia"/>
          <w:color w:val="000000"/>
          <w:spacing w:val="-3"/>
          <w:sz w:val="20"/>
          <w:lang w:val="zh-Hans" w:eastAsia="zh-CN"/>
        </w:rPr>
        <w:t>该等终止</w:t>
      </w:r>
      <w:r w:rsidR="009E4DCB">
        <w:rPr>
          <w:rFonts w:ascii="微软雅黑" w:eastAsia="微软雅黑" w:hAnsi="微软雅黑"/>
          <w:color w:val="000000"/>
          <w:spacing w:val="-3"/>
          <w:sz w:val="20"/>
          <w:lang w:val="zh-Hans" w:eastAsia="zh-CN"/>
        </w:rPr>
        <w:t>的</w:t>
      </w:r>
      <w:r w:rsidR="00CF3299" w:rsidRPr="00C756CF">
        <w:rPr>
          <w:rFonts w:ascii="微软雅黑" w:eastAsia="微软雅黑" w:hAnsi="微软雅黑"/>
          <w:color w:val="000000"/>
          <w:spacing w:val="-3"/>
          <w:sz w:val="20"/>
          <w:lang w:val="zh-Hans" w:eastAsia="zh-CN"/>
        </w:rPr>
        <w:t>情况下</w:t>
      </w:r>
      <w:r w:rsidR="009E4DCB">
        <w:rPr>
          <w:rFonts w:ascii="微软雅黑" w:eastAsia="微软雅黑" w:hAnsi="微软雅黑" w:hint="eastAsia"/>
          <w:color w:val="000000"/>
          <w:spacing w:val="-3"/>
          <w:sz w:val="20"/>
          <w:lang w:eastAsia="zh-CN"/>
        </w:rPr>
        <w:t>，</w:t>
      </w:r>
      <w:r w:rsidR="00CF3299" w:rsidRPr="00C756CF">
        <w:rPr>
          <w:rFonts w:ascii="微软雅黑" w:eastAsia="微软雅黑" w:hAnsi="微软雅黑"/>
          <w:color w:val="000000"/>
          <w:spacing w:val="-3"/>
          <w:sz w:val="20"/>
          <w:lang w:val="zh-Hans" w:eastAsia="zh-CN"/>
        </w:rPr>
        <w:t>买方无需支付</w:t>
      </w:r>
      <w:r w:rsidR="00B81ECC">
        <w:rPr>
          <w:rFonts w:ascii="微软雅黑" w:eastAsia="微软雅黑" w:hAnsi="微软雅黑" w:hint="eastAsia"/>
          <w:color w:val="000000"/>
          <w:spacing w:val="-3"/>
          <w:sz w:val="20"/>
          <w:lang w:val="zh-Hans" w:eastAsia="zh-CN"/>
        </w:rPr>
        <w:t>任何</w:t>
      </w:r>
      <w:r w:rsidR="00B81ECC">
        <w:rPr>
          <w:rFonts w:ascii="微软雅黑" w:eastAsia="微软雅黑" w:hAnsi="微软雅黑"/>
          <w:color w:val="000000"/>
          <w:spacing w:val="-3"/>
          <w:sz w:val="20"/>
          <w:lang w:val="zh-Hans" w:eastAsia="zh-CN"/>
        </w:rPr>
        <w:t>相应的价款或承担任何相关</w:t>
      </w:r>
      <w:r w:rsidR="00CF3299" w:rsidRPr="00C756CF">
        <w:rPr>
          <w:rFonts w:ascii="微软雅黑" w:eastAsia="微软雅黑" w:hAnsi="微软雅黑"/>
          <w:color w:val="000000"/>
          <w:spacing w:val="-3"/>
          <w:sz w:val="20"/>
          <w:lang w:val="zh-Hans" w:eastAsia="zh-CN"/>
        </w:rPr>
        <w:t>费用。</w:t>
      </w:r>
    </w:p>
    <w:p w:rsidR="00A84270" w:rsidRPr="00C756CF" w:rsidRDefault="008E30AD" w:rsidP="008474B1">
      <w:pPr>
        <w:spacing w:afterLines="100" w:after="240"/>
        <w:jc w:val="both"/>
        <w:textAlignment w:val="baseline"/>
        <w:rPr>
          <w:rFonts w:ascii="微软雅黑" w:eastAsia="微软雅黑" w:hAnsi="微软雅黑"/>
          <w:color w:val="000000"/>
          <w:spacing w:val="7"/>
          <w:sz w:val="20"/>
          <w:lang w:eastAsia="zh-CN"/>
        </w:rPr>
      </w:pPr>
      <w:r>
        <w:rPr>
          <w:rFonts w:ascii="微软雅黑" w:eastAsia="微软雅黑" w:hAnsi="微软雅黑"/>
          <w:color w:val="000000"/>
          <w:spacing w:val="7"/>
          <w:sz w:val="20"/>
          <w:lang w:eastAsia="zh-CN"/>
        </w:rPr>
        <w:t>10</w:t>
      </w:r>
      <w:r w:rsidR="00CF3299" w:rsidRPr="00C756CF">
        <w:rPr>
          <w:rFonts w:ascii="微软雅黑" w:eastAsia="微软雅黑" w:hAnsi="微软雅黑"/>
          <w:color w:val="000000"/>
          <w:spacing w:val="7"/>
          <w:sz w:val="20"/>
          <w:lang w:eastAsia="zh-CN"/>
        </w:rPr>
        <w:t>.</w:t>
      </w:r>
      <w:r w:rsidR="00B81ECC">
        <w:rPr>
          <w:rFonts w:ascii="微软雅黑" w:eastAsia="微软雅黑" w:hAnsi="微软雅黑"/>
          <w:color w:val="000000"/>
          <w:spacing w:val="7"/>
          <w:sz w:val="20"/>
          <w:lang w:eastAsia="zh-CN"/>
        </w:rPr>
        <w:t>3</w:t>
      </w:r>
      <w:r w:rsidR="00CF3299" w:rsidRPr="00C756CF">
        <w:rPr>
          <w:rFonts w:ascii="微软雅黑" w:eastAsia="微软雅黑" w:hAnsi="微软雅黑"/>
          <w:color w:val="000000"/>
          <w:spacing w:val="7"/>
          <w:sz w:val="20"/>
          <w:lang w:val="zh-Hans" w:eastAsia="zh-CN"/>
        </w:rPr>
        <w:t>买方</w:t>
      </w:r>
      <w:r w:rsidR="002F1975">
        <w:rPr>
          <w:rFonts w:ascii="微软雅黑" w:eastAsia="微软雅黑" w:hAnsi="微软雅黑" w:hint="eastAsia"/>
          <w:color w:val="000000"/>
          <w:spacing w:val="7"/>
          <w:sz w:val="20"/>
          <w:lang w:val="zh-Hans" w:eastAsia="zh-CN"/>
        </w:rPr>
        <w:t>有权</w:t>
      </w:r>
      <w:r w:rsidR="00CF3299" w:rsidRPr="00C756CF">
        <w:rPr>
          <w:rFonts w:ascii="微软雅黑" w:eastAsia="微软雅黑" w:hAnsi="微软雅黑"/>
          <w:color w:val="000000"/>
          <w:spacing w:val="7"/>
          <w:sz w:val="20"/>
          <w:lang w:val="zh-Hans" w:eastAsia="zh-CN"/>
        </w:rPr>
        <w:t>在</w:t>
      </w:r>
      <w:proofErr w:type="gramStart"/>
      <w:r w:rsidR="00CF3299" w:rsidRPr="00C756CF">
        <w:rPr>
          <w:rFonts w:ascii="微软雅黑" w:eastAsia="微软雅黑" w:hAnsi="微软雅黑"/>
          <w:color w:val="000000"/>
          <w:spacing w:val="7"/>
          <w:sz w:val="20"/>
          <w:lang w:val="zh-Hans" w:eastAsia="zh-CN"/>
        </w:rPr>
        <w:t>下述</w:t>
      </w:r>
      <w:r w:rsidR="00654E71">
        <w:rPr>
          <w:rFonts w:ascii="微软雅黑" w:eastAsia="微软雅黑" w:hAnsi="微软雅黑" w:hint="eastAsia"/>
          <w:color w:val="000000"/>
          <w:spacing w:val="7"/>
          <w:sz w:val="20"/>
          <w:lang w:val="zh-Hans" w:eastAsia="zh-CN"/>
        </w:rPr>
        <w:t>任</w:t>
      </w:r>
      <w:proofErr w:type="gramEnd"/>
      <w:r w:rsidR="00654E71">
        <w:rPr>
          <w:rFonts w:ascii="微软雅黑" w:eastAsia="微软雅黑" w:hAnsi="微软雅黑" w:hint="eastAsia"/>
          <w:color w:val="000000"/>
          <w:spacing w:val="7"/>
          <w:sz w:val="20"/>
          <w:lang w:val="zh-Hans" w:eastAsia="zh-CN"/>
        </w:rPr>
        <w:t>一</w:t>
      </w:r>
      <w:r w:rsidR="00CF3299" w:rsidRPr="00C756CF">
        <w:rPr>
          <w:rFonts w:ascii="微软雅黑" w:eastAsia="微软雅黑" w:hAnsi="微软雅黑"/>
          <w:color w:val="000000"/>
          <w:spacing w:val="7"/>
          <w:sz w:val="20"/>
          <w:lang w:val="zh-Hans" w:eastAsia="zh-CN"/>
        </w:rPr>
        <w:t>情况</w:t>
      </w:r>
      <w:r w:rsidR="002462BD">
        <w:rPr>
          <w:rFonts w:ascii="微软雅黑" w:eastAsia="微软雅黑" w:hAnsi="微软雅黑" w:hint="eastAsia"/>
          <w:color w:val="000000"/>
          <w:spacing w:val="7"/>
          <w:sz w:val="20"/>
          <w:lang w:val="zh-Hans" w:eastAsia="zh-CN"/>
        </w:rPr>
        <w:t>下</w:t>
      </w:r>
      <w:r w:rsidR="004D10B8">
        <w:rPr>
          <w:rFonts w:ascii="微软雅黑" w:eastAsia="微软雅黑" w:hAnsi="微软雅黑" w:hint="eastAsia"/>
          <w:color w:val="000000"/>
          <w:spacing w:val="7"/>
          <w:sz w:val="20"/>
          <w:lang w:val="zh-Hans" w:eastAsia="zh-CN"/>
        </w:rPr>
        <w:t>单方面</w:t>
      </w:r>
      <w:r w:rsidR="002462BD">
        <w:rPr>
          <w:rFonts w:ascii="微软雅黑" w:eastAsia="微软雅黑" w:hAnsi="微软雅黑" w:hint="eastAsia"/>
          <w:color w:val="000000"/>
          <w:spacing w:val="7"/>
          <w:sz w:val="20"/>
          <w:lang w:val="zh-Hans" w:eastAsia="zh-CN"/>
        </w:rPr>
        <w:t>提前</w:t>
      </w:r>
      <w:r w:rsidR="00CF3299" w:rsidRPr="00C756CF">
        <w:rPr>
          <w:rFonts w:ascii="微软雅黑" w:eastAsia="微软雅黑" w:hAnsi="微软雅黑"/>
          <w:color w:val="000000"/>
          <w:spacing w:val="7"/>
          <w:sz w:val="20"/>
          <w:lang w:val="zh-Hans" w:eastAsia="zh-CN"/>
        </w:rPr>
        <w:t>终止合同</w:t>
      </w:r>
      <w:r w:rsidR="002462BD">
        <w:rPr>
          <w:rFonts w:ascii="微软雅黑" w:eastAsia="微软雅黑" w:hAnsi="微软雅黑" w:hint="eastAsia"/>
          <w:color w:val="000000"/>
          <w:spacing w:val="7"/>
          <w:sz w:val="20"/>
          <w:lang w:eastAsia="zh-CN"/>
        </w:rPr>
        <w:t>：</w:t>
      </w:r>
      <w:r w:rsidR="00CF3299" w:rsidRPr="00C756CF">
        <w:rPr>
          <w:rFonts w:ascii="微软雅黑" w:eastAsia="微软雅黑" w:hAnsi="微软雅黑"/>
          <w:color w:val="000000"/>
          <w:spacing w:val="7"/>
          <w:sz w:val="20"/>
          <w:lang w:eastAsia="zh-CN"/>
        </w:rPr>
        <w:t>(</w:t>
      </w:r>
      <w:proofErr w:type="spellStart"/>
      <w:r w:rsidR="00CF3299" w:rsidRPr="00C756CF">
        <w:rPr>
          <w:rFonts w:ascii="微软雅黑" w:eastAsia="微软雅黑" w:hAnsi="微软雅黑"/>
          <w:color w:val="000000"/>
          <w:spacing w:val="7"/>
          <w:sz w:val="20"/>
          <w:lang w:eastAsia="zh-CN"/>
        </w:rPr>
        <w:t>i</w:t>
      </w:r>
      <w:proofErr w:type="spellEnd"/>
      <w:r w:rsidR="00CF3299" w:rsidRPr="00C756CF">
        <w:rPr>
          <w:rFonts w:ascii="微软雅黑" w:eastAsia="微软雅黑" w:hAnsi="微软雅黑"/>
          <w:color w:val="000000"/>
          <w:spacing w:val="7"/>
          <w:sz w:val="20"/>
          <w:lang w:eastAsia="zh-CN"/>
        </w:rPr>
        <w:t>)</w:t>
      </w:r>
      <w:r w:rsidR="002F1975">
        <w:rPr>
          <w:rFonts w:ascii="微软雅黑" w:eastAsia="微软雅黑" w:hAnsi="微软雅黑" w:hint="eastAsia"/>
          <w:color w:val="000000"/>
          <w:spacing w:val="7"/>
          <w:sz w:val="20"/>
          <w:lang w:eastAsia="zh-CN"/>
        </w:rPr>
        <w:t>买方</w:t>
      </w:r>
      <w:r w:rsidR="002F1975">
        <w:rPr>
          <w:rFonts w:ascii="微软雅黑" w:eastAsia="微软雅黑" w:hAnsi="微软雅黑"/>
          <w:color w:val="000000"/>
          <w:spacing w:val="7"/>
          <w:sz w:val="20"/>
          <w:lang w:eastAsia="zh-CN"/>
        </w:rPr>
        <w:t>有权</w:t>
      </w:r>
      <w:r w:rsidR="002F1975">
        <w:rPr>
          <w:rFonts w:ascii="微软雅黑" w:eastAsia="微软雅黑" w:hAnsi="微软雅黑" w:hint="eastAsia"/>
          <w:color w:val="000000"/>
          <w:spacing w:val="7"/>
          <w:sz w:val="20"/>
          <w:lang w:eastAsia="zh-CN"/>
        </w:rPr>
        <w:t>经</w:t>
      </w:r>
      <w:r w:rsidR="00CF3299" w:rsidRPr="00C756CF">
        <w:rPr>
          <w:rFonts w:ascii="微软雅黑" w:eastAsia="微软雅黑" w:hAnsi="微软雅黑"/>
          <w:color w:val="000000"/>
          <w:spacing w:val="7"/>
          <w:sz w:val="20"/>
          <w:lang w:val="zh-Hans" w:eastAsia="zh-CN"/>
        </w:rPr>
        <w:t>提前</w:t>
      </w:r>
      <w:r w:rsidR="00CF3299" w:rsidRPr="00C756CF">
        <w:rPr>
          <w:rFonts w:ascii="微软雅黑" w:eastAsia="微软雅黑" w:hAnsi="微软雅黑"/>
          <w:color w:val="000000"/>
          <w:spacing w:val="7"/>
          <w:sz w:val="20"/>
          <w:lang w:eastAsia="zh-CN"/>
        </w:rPr>
        <w:t>90</w:t>
      </w:r>
      <w:r w:rsidR="00F24B63">
        <w:rPr>
          <w:rFonts w:ascii="微软雅黑" w:eastAsia="微软雅黑" w:hAnsi="微软雅黑" w:hint="eastAsia"/>
          <w:color w:val="000000"/>
          <w:spacing w:val="7"/>
          <w:sz w:val="20"/>
          <w:lang w:val="zh-Hans" w:eastAsia="zh-CN"/>
        </w:rPr>
        <w:t>日</w:t>
      </w:r>
      <w:r w:rsidR="00CF3299" w:rsidRPr="00C756CF">
        <w:rPr>
          <w:rFonts w:ascii="微软雅黑" w:eastAsia="微软雅黑" w:hAnsi="微软雅黑"/>
          <w:color w:val="000000"/>
          <w:spacing w:val="7"/>
          <w:sz w:val="20"/>
          <w:lang w:val="zh-Hans" w:eastAsia="zh-CN"/>
        </w:rPr>
        <w:t>向供应商发出</w:t>
      </w:r>
      <w:r w:rsidR="002F1975">
        <w:rPr>
          <w:rFonts w:ascii="微软雅黑" w:eastAsia="微软雅黑" w:hAnsi="微软雅黑" w:hint="eastAsia"/>
          <w:color w:val="000000"/>
          <w:spacing w:val="7"/>
          <w:sz w:val="20"/>
          <w:lang w:val="zh-Hans" w:eastAsia="zh-CN"/>
        </w:rPr>
        <w:t>书面</w:t>
      </w:r>
      <w:r w:rsidR="00CF3299" w:rsidRPr="00C756CF">
        <w:rPr>
          <w:rFonts w:ascii="微软雅黑" w:eastAsia="微软雅黑" w:hAnsi="微软雅黑"/>
          <w:color w:val="000000"/>
          <w:spacing w:val="7"/>
          <w:sz w:val="20"/>
          <w:lang w:val="zh-Hans" w:eastAsia="zh-CN"/>
        </w:rPr>
        <w:t>通知</w:t>
      </w:r>
      <w:r w:rsidR="002F1975">
        <w:rPr>
          <w:rFonts w:ascii="微软雅黑" w:eastAsia="微软雅黑" w:hAnsi="微软雅黑" w:hint="eastAsia"/>
          <w:color w:val="000000"/>
          <w:spacing w:val="7"/>
          <w:sz w:val="20"/>
          <w:lang w:val="zh-Hans" w:eastAsia="zh-CN"/>
        </w:rPr>
        <w:t>单方面提前</w:t>
      </w:r>
      <w:r w:rsidR="002F1975" w:rsidRPr="00C756CF">
        <w:rPr>
          <w:rFonts w:ascii="微软雅黑" w:eastAsia="微软雅黑" w:hAnsi="微软雅黑"/>
          <w:color w:val="000000"/>
          <w:spacing w:val="7"/>
          <w:sz w:val="20"/>
          <w:lang w:val="zh-Hans" w:eastAsia="zh-CN"/>
        </w:rPr>
        <w:t>终止合同</w:t>
      </w:r>
      <w:r w:rsidR="00654E71">
        <w:rPr>
          <w:rFonts w:ascii="微软雅黑" w:eastAsia="微软雅黑" w:hAnsi="微软雅黑" w:hint="eastAsia"/>
          <w:color w:val="000000"/>
          <w:spacing w:val="7"/>
          <w:sz w:val="20"/>
          <w:lang w:eastAsia="zh-CN"/>
        </w:rPr>
        <w:t>；</w:t>
      </w:r>
      <w:r w:rsidR="00CF3299" w:rsidRPr="00C756CF">
        <w:rPr>
          <w:rFonts w:ascii="微软雅黑" w:eastAsia="微软雅黑" w:hAnsi="微软雅黑"/>
          <w:color w:val="000000"/>
          <w:spacing w:val="7"/>
          <w:sz w:val="20"/>
          <w:lang w:eastAsia="zh-CN"/>
        </w:rPr>
        <w:t>(ii)</w:t>
      </w:r>
      <w:r w:rsidR="00DF7642">
        <w:rPr>
          <w:rFonts w:ascii="微软雅黑" w:eastAsia="微软雅黑" w:hAnsi="微软雅黑" w:hint="eastAsia"/>
          <w:color w:val="000000"/>
          <w:spacing w:val="7"/>
          <w:sz w:val="20"/>
          <w:lang w:val="zh-Hans" w:eastAsia="zh-CN"/>
        </w:rPr>
        <w:t>若</w:t>
      </w:r>
      <w:r w:rsidR="00CF3299" w:rsidRPr="00C756CF">
        <w:rPr>
          <w:rFonts w:ascii="微软雅黑" w:eastAsia="微软雅黑" w:hAnsi="微软雅黑"/>
          <w:color w:val="000000"/>
          <w:spacing w:val="7"/>
          <w:sz w:val="20"/>
          <w:lang w:val="zh-Hans" w:eastAsia="zh-CN"/>
        </w:rPr>
        <w:t>供应商破产</w:t>
      </w:r>
      <w:r w:rsidR="002F1975">
        <w:rPr>
          <w:rFonts w:ascii="微软雅黑" w:eastAsia="微软雅黑" w:hAnsi="微软雅黑" w:hint="eastAsia"/>
          <w:color w:val="000000"/>
          <w:spacing w:val="7"/>
          <w:sz w:val="20"/>
          <w:lang w:eastAsia="zh-CN"/>
        </w:rPr>
        <w:t>、</w:t>
      </w:r>
      <w:r w:rsidR="00CF3299" w:rsidRPr="00C756CF">
        <w:rPr>
          <w:rFonts w:ascii="微软雅黑" w:eastAsia="微软雅黑" w:hAnsi="微软雅黑"/>
          <w:color w:val="000000"/>
          <w:spacing w:val="7"/>
          <w:sz w:val="20"/>
          <w:lang w:val="zh-Hans" w:eastAsia="zh-CN"/>
        </w:rPr>
        <w:t>无力偿付债务</w:t>
      </w:r>
      <w:r w:rsidR="002F1975">
        <w:rPr>
          <w:rFonts w:ascii="微软雅黑" w:eastAsia="微软雅黑" w:hAnsi="微软雅黑" w:hint="eastAsia"/>
          <w:color w:val="000000"/>
          <w:spacing w:val="7"/>
          <w:sz w:val="20"/>
          <w:lang w:eastAsia="zh-CN"/>
        </w:rPr>
        <w:t>、</w:t>
      </w:r>
      <w:r w:rsidR="00CF3299" w:rsidRPr="00C756CF">
        <w:rPr>
          <w:rFonts w:ascii="微软雅黑" w:eastAsia="微软雅黑" w:hAnsi="微软雅黑"/>
          <w:color w:val="000000"/>
          <w:spacing w:val="7"/>
          <w:sz w:val="20"/>
          <w:lang w:val="zh-Hans" w:eastAsia="zh-CN"/>
        </w:rPr>
        <w:t>与债权人达成任何和解或安排</w:t>
      </w:r>
      <w:r w:rsidR="002F1975">
        <w:rPr>
          <w:rFonts w:ascii="微软雅黑" w:eastAsia="微软雅黑" w:hAnsi="微软雅黑" w:hint="eastAsia"/>
          <w:color w:val="000000"/>
          <w:spacing w:val="7"/>
          <w:sz w:val="20"/>
          <w:lang w:eastAsia="zh-CN"/>
        </w:rPr>
        <w:t>、</w:t>
      </w:r>
      <w:r w:rsidR="00CF3299" w:rsidRPr="00C756CF">
        <w:rPr>
          <w:rFonts w:ascii="微软雅黑" w:eastAsia="微软雅黑" w:hAnsi="微软雅黑"/>
          <w:color w:val="000000"/>
          <w:spacing w:val="7"/>
          <w:sz w:val="20"/>
          <w:lang w:val="zh-Hans" w:eastAsia="zh-CN"/>
        </w:rPr>
        <w:t>任何关于供应商结业的决议或请求已通过或递交或者供应</w:t>
      </w:r>
      <w:proofErr w:type="gramStart"/>
      <w:r w:rsidR="00CF3299" w:rsidRPr="00C756CF">
        <w:rPr>
          <w:rFonts w:ascii="微软雅黑" w:eastAsia="微软雅黑" w:hAnsi="微软雅黑"/>
          <w:color w:val="000000"/>
          <w:spacing w:val="7"/>
          <w:sz w:val="20"/>
          <w:lang w:val="zh-Hans" w:eastAsia="zh-CN"/>
        </w:rPr>
        <w:t>商财产</w:t>
      </w:r>
      <w:proofErr w:type="gramEnd"/>
      <w:r w:rsidR="00CF3299" w:rsidRPr="00C756CF">
        <w:rPr>
          <w:rFonts w:ascii="微软雅黑" w:eastAsia="微软雅黑" w:hAnsi="微软雅黑"/>
          <w:color w:val="000000"/>
          <w:spacing w:val="7"/>
          <w:sz w:val="20"/>
          <w:lang w:val="zh-Hans" w:eastAsia="zh-CN"/>
        </w:rPr>
        <w:t>或资产的全部或部分的管理者或接收者已经被指定</w:t>
      </w:r>
      <w:r w:rsidR="002F1975">
        <w:rPr>
          <w:rFonts w:ascii="微软雅黑" w:eastAsia="微软雅黑" w:hAnsi="微软雅黑" w:hint="eastAsia"/>
          <w:color w:val="000000"/>
          <w:spacing w:val="7"/>
          <w:sz w:val="20"/>
          <w:lang w:val="zh-Hans" w:eastAsia="zh-CN"/>
        </w:rPr>
        <w:t>，买方</w:t>
      </w:r>
      <w:r w:rsidR="002F1975">
        <w:rPr>
          <w:rFonts w:ascii="微软雅黑" w:eastAsia="微软雅黑" w:hAnsi="微软雅黑"/>
          <w:color w:val="000000"/>
          <w:spacing w:val="7"/>
          <w:sz w:val="20"/>
          <w:lang w:val="zh-Hans" w:eastAsia="zh-CN"/>
        </w:rPr>
        <w:t>有权</w:t>
      </w:r>
      <w:r w:rsidR="002F1975" w:rsidRPr="00C756CF">
        <w:rPr>
          <w:rFonts w:ascii="微软雅黑" w:eastAsia="微软雅黑" w:hAnsi="微软雅黑"/>
          <w:color w:val="000000"/>
          <w:spacing w:val="7"/>
          <w:sz w:val="20"/>
          <w:lang w:val="zh-Hans" w:eastAsia="zh-CN"/>
        </w:rPr>
        <w:t>立即</w:t>
      </w:r>
      <w:r w:rsidR="00957F2C">
        <w:rPr>
          <w:rFonts w:ascii="微软雅黑" w:eastAsia="微软雅黑" w:hAnsi="微软雅黑" w:hint="eastAsia"/>
          <w:color w:val="000000"/>
          <w:spacing w:val="7"/>
          <w:sz w:val="20"/>
          <w:lang w:val="zh-Hans" w:eastAsia="zh-CN"/>
        </w:rPr>
        <w:t>单方面</w:t>
      </w:r>
      <w:r w:rsidR="00957F2C">
        <w:rPr>
          <w:rFonts w:ascii="微软雅黑" w:eastAsia="微软雅黑" w:hAnsi="微软雅黑"/>
          <w:color w:val="000000"/>
          <w:spacing w:val="7"/>
          <w:sz w:val="20"/>
          <w:lang w:val="zh-Hans" w:eastAsia="zh-CN"/>
        </w:rPr>
        <w:t>提前</w:t>
      </w:r>
      <w:r w:rsidR="002F1975" w:rsidRPr="00C756CF">
        <w:rPr>
          <w:rFonts w:ascii="微软雅黑" w:eastAsia="微软雅黑" w:hAnsi="微软雅黑"/>
          <w:color w:val="000000"/>
          <w:spacing w:val="7"/>
          <w:sz w:val="20"/>
          <w:lang w:val="zh-Hans" w:eastAsia="zh-CN"/>
        </w:rPr>
        <w:t>终止合同</w:t>
      </w:r>
      <w:r w:rsidR="002F1975">
        <w:rPr>
          <w:rFonts w:ascii="微软雅黑" w:eastAsia="微软雅黑" w:hAnsi="微软雅黑" w:hint="eastAsia"/>
          <w:color w:val="000000"/>
          <w:spacing w:val="7"/>
          <w:sz w:val="20"/>
          <w:lang w:eastAsia="zh-CN"/>
        </w:rPr>
        <w:t>；</w:t>
      </w:r>
      <w:r w:rsidR="00CF3299" w:rsidRPr="00C756CF">
        <w:rPr>
          <w:rFonts w:ascii="微软雅黑" w:eastAsia="微软雅黑" w:hAnsi="微软雅黑"/>
          <w:color w:val="000000"/>
          <w:spacing w:val="7"/>
          <w:sz w:val="20"/>
          <w:lang w:val="zh-Hans" w:eastAsia="zh-CN"/>
        </w:rPr>
        <w:t>或者</w:t>
      </w:r>
      <w:r w:rsidR="00CF3299" w:rsidRPr="00C756CF">
        <w:rPr>
          <w:rFonts w:ascii="微软雅黑" w:eastAsia="微软雅黑" w:hAnsi="微软雅黑"/>
          <w:color w:val="000000"/>
          <w:spacing w:val="7"/>
          <w:sz w:val="20"/>
          <w:lang w:eastAsia="zh-CN"/>
        </w:rPr>
        <w:t>(iii)</w:t>
      </w:r>
      <w:r w:rsidR="00DF7642">
        <w:rPr>
          <w:rFonts w:ascii="微软雅黑" w:eastAsia="微软雅黑" w:hAnsi="微软雅黑" w:hint="eastAsia"/>
          <w:color w:val="000000"/>
          <w:spacing w:val="7"/>
          <w:sz w:val="20"/>
          <w:lang w:val="zh-Hans" w:eastAsia="zh-CN"/>
        </w:rPr>
        <w:t>若</w:t>
      </w:r>
      <w:r w:rsidR="00CF3299" w:rsidRPr="00C756CF">
        <w:rPr>
          <w:rFonts w:ascii="微软雅黑" w:eastAsia="微软雅黑" w:hAnsi="微软雅黑"/>
          <w:color w:val="000000"/>
          <w:spacing w:val="7"/>
          <w:sz w:val="20"/>
          <w:lang w:val="zh-Hans" w:eastAsia="zh-CN"/>
        </w:rPr>
        <w:t>供应商违反合同</w:t>
      </w:r>
      <w:r w:rsidR="00DF7642">
        <w:rPr>
          <w:rFonts w:ascii="微软雅黑" w:eastAsia="微软雅黑" w:hAnsi="微软雅黑" w:hint="eastAsia"/>
          <w:color w:val="000000"/>
          <w:spacing w:val="7"/>
          <w:sz w:val="20"/>
          <w:lang w:eastAsia="zh-CN"/>
        </w:rPr>
        <w:t>但</w:t>
      </w:r>
      <w:r w:rsidR="00CF3299" w:rsidRPr="00C756CF">
        <w:rPr>
          <w:rFonts w:ascii="微软雅黑" w:eastAsia="微软雅黑" w:hAnsi="微软雅黑"/>
          <w:color w:val="000000"/>
          <w:spacing w:val="7"/>
          <w:sz w:val="20"/>
          <w:lang w:val="zh-Hans" w:eastAsia="zh-CN"/>
        </w:rPr>
        <w:t>未能在</w:t>
      </w:r>
      <w:r w:rsidR="00DF7642">
        <w:rPr>
          <w:rFonts w:ascii="微软雅黑" w:eastAsia="微软雅黑" w:hAnsi="微软雅黑" w:hint="eastAsia"/>
          <w:color w:val="000000"/>
          <w:spacing w:val="7"/>
          <w:sz w:val="20"/>
          <w:lang w:val="zh-Hans" w:eastAsia="zh-CN"/>
        </w:rPr>
        <w:t>收到买方</w:t>
      </w:r>
      <w:r w:rsidR="00CF3299" w:rsidRPr="00C756CF">
        <w:rPr>
          <w:rFonts w:ascii="微软雅黑" w:eastAsia="微软雅黑" w:hAnsi="微软雅黑"/>
          <w:color w:val="000000"/>
          <w:spacing w:val="7"/>
          <w:sz w:val="20"/>
          <w:lang w:val="zh-Hans" w:eastAsia="zh-CN"/>
        </w:rPr>
        <w:t>通知</w:t>
      </w:r>
      <w:r w:rsidR="00DF7642">
        <w:rPr>
          <w:rFonts w:ascii="微软雅黑" w:eastAsia="微软雅黑" w:hAnsi="微软雅黑" w:hint="eastAsia"/>
          <w:color w:val="000000"/>
          <w:spacing w:val="7"/>
          <w:sz w:val="20"/>
          <w:lang w:val="zh-Hans" w:eastAsia="zh-CN"/>
        </w:rPr>
        <w:t>之日</w:t>
      </w:r>
      <w:r w:rsidR="00DF7642">
        <w:rPr>
          <w:rFonts w:ascii="微软雅黑" w:eastAsia="微软雅黑" w:hAnsi="微软雅黑"/>
          <w:color w:val="000000"/>
          <w:spacing w:val="7"/>
          <w:sz w:val="20"/>
          <w:lang w:val="zh-Hans" w:eastAsia="zh-CN"/>
        </w:rPr>
        <w:t>起的</w:t>
      </w:r>
      <w:r w:rsidR="00CF3299" w:rsidRPr="00C756CF">
        <w:rPr>
          <w:rFonts w:ascii="微软雅黑" w:eastAsia="微软雅黑" w:hAnsi="微软雅黑"/>
          <w:color w:val="000000"/>
          <w:spacing w:val="7"/>
          <w:sz w:val="20"/>
          <w:lang w:eastAsia="zh-CN"/>
        </w:rPr>
        <w:t>20</w:t>
      </w:r>
      <w:r w:rsidR="00F24B63">
        <w:rPr>
          <w:rFonts w:ascii="微软雅黑" w:eastAsia="微软雅黑" w:hAnsi="微软雅黑" w:hint="eastAsia"/>
          <w:color w:val="000000"/>
          <w:spacing w:val="7"/>
          <w:sz w:val="20"/>
          <w:lang w:val="zh-Hans" w:eastAsia="zh-CN"/>
        </w:rPr>
        <w:t>日</w:t>
      </w:r>
      <w:r w:rsidR="00DF7642">
        <w:rPr>
          <w:rFonts w:ascii="微软雅黑" w:eastAsia="微软雅黑" w:hAnsi="微软雅黑" w:hint="eastAsia"/>
          <w:color w:val="000000"/>
          <w:spacing w:val="7"/>
          <w:sz w:val="20"/>
          <w:lang w:val="zh-Hans" w:eastAsia="zh-CN"/>
        </w:rPr>
        <w:t>内</w:t>
      </w:r>
      <w:r w:rsidR="00DF7642">
        <w:rPr>
          <w:rFonts w:ascii="微软雅黑" w:eastAsia="微软雅黑" w:hAnsi="微软雅黑"/>
          <w:color w:val="000000"/>
          <w:spacing w:val="7"/>
          <w:sz w:val="20"/>
          <w:lang w:val="zh-Hans" w:eastAsia="zh-CN"/>
        </w:rPr>
        <w:t>予以补救</w:t>
      </w:r>
      <w:r w:rsidR="00DF7642">
        <w:rPr>
          <w:rFonts w:ascii="微软雅黑" w:eastAsia="微软雅黑" w:hAnsi="微软雅黑" w:hint="eastAsia"/>
          <w:color w:val="000000"/>
          <w:spacing w:val="7"/>
          <w:sz w:val="20"/>
          <w:lang w:val="zh-Hans" w:eastAsia="zh-CN"/>
        </w:rPr>
        <w:t>（如</w:t>
      </w:r>
      <w:r w:rsidR="00DF7642" w:rsidRPr="00C756CF">
        <w:rPr>
          <w:rFonts w:ascii="微软雅黑" w:eastAsia="微软雅黑" w:hAnsi="微软雅黑"/>
          <w:color w:val="000000"/>
          <w:spacing w:val="7"/>
          <w:sz w:val="20"/>
          <w:lang w:val="zh-Hans" w:eastAsia="zh-CN"/>
        </w:rPr>
        <w:t>该违约可以补救</w:t>
      </w:r>
      <w:r w:rsidR="00DF7642">
        <w:rPr>
          <w:rFonts w:ascii="微软雅黑" w:eastAsia="微软雅黑" w:hAnsi="微软雅黑" w:hint="eastAsia"/>
          <w:color w:val="000000"/>
          <w:spacing w:val="7"/>
          <w:sz w:val="20"/>
          <w:lang w:val="zh-Hans" w:eastAsia="zh-CN"/>
        </w:rPr>
        <w:t>），买方</w:t>
      </w:r>
      <w:r w:rsidR="00DF7642">
        <w:rPr>
          <w:rFonts w:ascii="微软雅黑" w:eastAsia="微软雅黑" w:hAnsi="微软雅黑"/>
          <w:color w:val="000000"/>
          <w:spacing w:val="7"/>
          <w:sz w:val="20"/>
          <w:lang w:val="zh-Hans" w:eastAsia="zh-CN"/>
        </w:rPr>
        <w:t>有权</w:t>
      </w:r>
      <w:r w:rsidR="00DF7642" w:rsidRPr="00C756CF">
        <w:rPr>
          <w:rFonts w:ascii="微软雅黑" w:eastAsia="微软雅黑" w:hAnsi="微软雅黑"/>
          <w:color w:val="000000"/>
          <w:spacing w:val="7"/>
          <w:sz w:val="20"/>
          <w:lang w:val="zh-Hans" w:eastAsia="zh-CN"/>
        </w:rPr>
        <w:t>立即</w:t>
      </w:r>
      <w:r w:rsidR="00957F2C">
        <w:rPr>
          <w:rFonts w:ascii="微软雅黑" w:eastAsia="微软雅黑" w:hAnsi="微软雅黑" w:hint="eastAsia"/>
          <w:color w:val="000000"/>
          <w:spacing w:val="7"/>
          <w:sz w:val="20"/>
          <w:lang w:val="zh-Hans" w:eastAsia="zh-CN"/>
        </w:rPr>
        <w:t>单方面</w:t>
      </w:r>
      <w:r w:rsidR="00957F2C">
        <w:rPr>
          <w:rFonts w:ascii="微软雅黑" w:eastAsia="微软雅黑" w:hAnsi="微软雅黑"/>
          <w:color w:val="000000"/>
          <w:spacing w:val="7"/>
          <w:sz w:val="20"/>
          <w:lang w:val="zh-Hans" w:eastAsia="zh-CN"/>
        </w:rPr>
        <w:t>提前</w:t>
      </w:r>
      <w:r w:rsidR="00DF7642" w:rsidRPr="00C756CF">
        <w:rPr>
          <w:rFonts w:ascii="微软雅黑" w:eastAsia="微软雅黑" w:hAnsi="微软雅黑"/>
          <w:color w:val="000000"/>
          <w:spacing w:val="7"/>
          <w:sz w:val="20"/>
          <w:lang w:val="zh-Hans" w:eastAsia="zh-CN"/>
        </w:rPr>
        <w:t>终止合同</w:t>
      </w:r>
      <w:r w:rsidR="00CF3299" w:rsidRPr="00C756CF">
        <w:rPr>
          <w:rFonts w:ascii="微软雅黑" w:eastAsia="微软雅黑" w:hAnsi="微软雅黑"/>
          <w:color w:val="000000"/>
          <w:spacing w:val="7"/>
          <w:sz w:val="20"/>
          <w:lang w:val="zh-Hans" w:eastAsia="zh-CN"/>
        </w:rPr>
        <w:t>。</w:t>
      </w:r>
    </w:p>
    <w:p w:rsidR="00A84270" w:rsidRPr="00C756CF" w:rsidRDefault="008E30AD" w:rsidP="008474B1">
      <w:pPr>
        <w:spacing w:afterLines="100" w:after="240"/>
        <w:jc w:val="both"/>
        <w:textAlignment w:val="baseline"/>
        <w:rPr>
          <w:rFonts w:ascii="微软雅黑" w:eastAsia="微软雅黑" w:hAnsi="微软雅黑"/>
          <w:color w:val="000000"/>
          <w:spacing w:val="2"/>
          <w:sz w:val="20"/>
          <w:lang w:eastAsia="zh-CN"/>
        </w:rPr>
      </w:pPr>
      <w:r>
        <w:rPr>
          <w:rFonts w:ascii="微软雅黑" w:eastAsia="微软雅黑" w:hAnsi="微软雅黑"/>
          <w:color w:val="000000"/>
          <w:spacing w:val="2"/>
          <w:sz w:val="20"/>
          <w:lang w:eastAsia="zh-CN"/>
        </w:rPr>
        <w:t>11</w:t>
      </w:r>
      <w:r w:rsidR="00CF3299" w:rsidRPr="00C756CF">
        <w:rPr>
          <w:rFonts w:ascii="微软雅黑" w:eastAsia="微软雅黑" w:hAnsi="微软雅黑"/>
          <w:color w:val="000000"/>
          <w:spacing w:val="2"/>
          <w:sz w:val="20"/>
          <w:lang w:eastAsia="zh-CN"/>
        </w:rPr>
        <w:t>.</w:t>
      </w:r>
      <w:r w:rsidR="00CF3299" w:rsidRPr="00C756CF">
        <w:rPr>
          <w:rFonts w:ascii="微软雅黑" w:eastAsia="微软雅黑" w:hAnsi="微软雅黑"/>
          <w:color w:val="000000"/>
          <w:spacing w:val="2"/>
          <w:sz w:val="20"/>
          <w:lang w:val="zh-Hans" w:eastAsia="zh-CN"/>
        </w:rPr>
        <w:t>适用法律和</w:t>
      </w:r>
      <w:r w:rsidR="008A6C05">
        <w:rPr>
          <w:rFonts w:ascii="微软雅黑" w:eastAsia="微软雅黑" w:hAnsi="微软雅黑" w:hint="eastAsia"/>
          <w:color w:val="000000"/>
          <w:spacing w:val="2"/>
          <w:sz w:val="20"/>
          <w:lang w:val="zh-Hans" w:eastAsia="zh-CN"/>
        </w:rPr>
        <w:t>争议</w:t>
      </w:r>
      <w:r w:rsidR="008A6C05">
        <w:rPr>
          <w:rFonts w:ascii="微软雅黑" w:eastAsia="微软雅黑" w:hAnsi="微软雅黑"/>
          <w:color w:val="000000"/>
          <w:spacing w:val="2"/>
          <w:sz w:val="20"/>
          <w:lang w:val="zh-Hans" w:eastAsia="zh-CN"/>
        </w:rPr>
        <w:t>解决</w:t>
      </w:r>
    </w:p>
    <w:p w:rsidR="008E34FB" w:rsidRDefault="008E30AD" w:rsidP="008474B1">
      <w:pPr>
        <w:spacing w:afterLines="100" w:after="240"/>
        <w:jc w:val="both"/>
        <w:textAlignment w:val="baseline"/>
        <w:rPr>
          <w:rFonts w:ascii="微软雅黑" w:eastAsia="微软雅黑" w:hAnsi="微软雅黑"/>
          <w:color w:val="000000"/>
          <w:sz w:val="20"/>
          <w:lang w:val="zh-Hans" w:eastAsia="zh-CN"/>
        </w:rPr>
      </w:pPr>
      <w:r>
        <w:rPr>
          <w:rFonts w:ascii="微软雅黑" w:eastAsia="微软雅黑" w:hAnsi="微软雅黑" w:hint="eastAsia"/>
          <w:color w:val="000000"/>
          <w:sz w:val="20"/>
          <w:lang w:val="zh-Hans" w:eastAsia="zh-CN"/>
        </w:rPr>
        <w:t>11</w:t>
      </w:r>
      <w:r w:rsidR="008E34FB">
        <w:rPr>
          <w:rFonts w:ascii="微软雅黑" w:eastAsia="微软雅黑" w:hAnsi="微软雅黑" w:hint="eastAsia"/>
          <w:color w:val="000000"/>
          <w:sz w:val="20"/>
          <w:lang w:val="zh-Hans" w:eastAsia="zh-CN"/>
        </w:rPr>
        <w:t>.1</w:t>
      </w:r>
      <w:r w:rsidR="00CF3299" w:rsidRPr="00C756CF">
        <w:rPr>
          <w:rFonts w:ascii="微软雅黑" w:eastAsia="微软雅黑" w:hAnsi="微软雅黑"/>
          <w:color w:val="000000"/>
          <w:sz w:val="20"/>
          <w:lang w:val="zh-Hans" w:eastAsia="zh-CN"/>
        </w:rPr>
        <w:t>本采购通用条款和所有订单均</w:t>
      </w:r>
      <w:r w:rsidR="008A6C05">
        <w:rPr>
          <w:rFonts w:ascii="微软雅黑" w:eastAsia="微软雅黑" w:hAnsi="微软雅黑" w:hint="eastAsia"/>
          <w:color w:val="000000"/>
          <w:sz w:val="20"/>
          <w:lang w:val="zh-Hans" w:eastAsia="zh-CN"/>
        </w:rPr>
        <w:t>适用</w:t>
      </w:r>
      <w:r w:rsidR="00CF3299" w:rsidRPr="00C756CF">
        <w:rPr>
          <w:rFonts w:ascii="微软雅黑" w:eastAsia="微软雅黑" w:hAnsi="微软雅黑"/>
          <w:color w:val="000000"/>
          <w:sz w:val="20"/>
          <w:lang w:val="zh-Hans" w:eastAsia="zh-CN"/>
        </w:rPr>
        <w:t>买方所在国的法律</w:t>
      </w:r>
      <w:r w:rsidR="008A6C05">
        <w:rPr>
          <w:rFonts w:ascii="微软雅黑" w:eastAsia="微软雅黑" w:hAnsi="微软雅黑" w:hint="eastAsia"/>
          <w:color w:val="000000"/>
          <w:sz w:val="20"/>
          <w:lang w:val="zh-Hans" w:eastAsia="zh-CN"/>
        </w:rPr>
        <w:t>并</w:t>
      </w:r>
      <w:r w:rsidR="008A6C05">
        <w:rPr>
          <w:rFonts w:ascii="微软雅黑" w:eastAsia="微软雅黑" w:hAnsi="微软雅黑"/>
          <w:color w:val="000000"/>
          <w:sz w:val="20"/>
          <w:lang w:val="zh-Hans" w:eastAsia="zh-CN"/>
        </w:rPr>
        <w:t>据其</w:t>
      </w:r>
      <w:r w:rsidR="008A6C05">
        <w:rPr>
          <w:rFonts w:ascii="微软雅黑" w:eastAsia="微软雅黑" w:hAnsi="微软雅黑" w:hint="eastAsia"/>
          <w:color w:val="000000"/>
          <w:sz w:val="20"/>
          <w:lang w:val="zh-Hans" w:eastAsia="zh-CN"/>
        </w:rPr>
        <w:t>解释</w:t>
      </w:r>
      <w:r w:rsidR="00CF3299" w:rsidRPr="00C756CF">
        <w:rPr>
          <w:rFonts w:ascii="微软雅黑" w:eastAsia="微软雅黑" w:hAnsi="微软雅黑"/>
          <w:color w:val="000000"/>
          <w:sz w:val="20"/>
          <w:lang w:val="zh-Hans" w:eastAsia="zh-CN"/>
        </w:rPr>
        <w:t>。</w:t>
      </w:r>
    </w:p>
    <w:p w:rsidR="00A84270" w:rsidRPr="00C756CF" w:rsidRDefault="008E30AD" w:rsidP="008474B1">
      <w:pPr>
        <w:spacing w:afterLines="100" w:after="240"/>
        <w:jc w:val="both"/>
        <w:textAlignment w:val="baseline"/>
        <w:rPr>
          <w:rFonts w:ascii="微软雅黑" w:eastAsia="微软雅黑" w:hAnsi="微软雅黑"/>
          <w:color w:val="000000"/>
          <w:sz w:val="20"/>
          <w:lang w:val="zh-Hans" w:eastAsia="zh-CN"/>
        </w:rPr>
      </w:pPr>
      <w:r>
        <w:rPr>
          <w:rFonts w:ascii="微软雅黑" w:eastAsia="微软雅黑" w:hAnsi="微软雅黑" w:hint="eastAsia"/>
          <w:color w:val="000000"/>
          <w:sz w:val="20"/>
          <w:lang w:val="zh-Hans" w:eastAsia="zh-CN"/>
        </w:rPr>
        <w:t>11</w:t>
      </w:r>
      <w:r w:rsidR="008E34FB">
        <w:rPr>
          <w:rFonts w:ascii="微软雅黑" w:eastAsia="微软雅黑" w:hAnsi="微软雅黑" w:hint="eastAsia"/>
          <w:color w:val="000000"/>
          <w:sz w:val="20"/>
          <w:lang w:val="zh-Hans" w:eastAsia="zh-CN"/>
        </w:rPr>
        <w:t>.2</w:t>
      </w:r>
      <w:r w:rsidR="00CF3299" w:rsidRPr="00C756CF">
        <w:rPr>
          <w:rFonts w:ascii="微软雅黑" w:eastAsia="微软雅黑" w:hAnsi="微软雅黑"/>
          <w:color w:val="000000"/>
          <w:sz w:val="20"/>
          <w:lang w:val="zh-Hans" w:eastAsia="zh-CN"/>
        </w:rPr>
        <w:t>因本通用条款、订单或因此订立的其它</w:t>
      </w:r>
      <w:r w:rsidR="00F6532D">
        <w:rPr>
          <w:rFonts w:ascii="微软雅黑" w:eastAsia="微软雅黑" w:hAnsi="微软雅黑" w:hint="eastAsia"/>
          <w:color w:val="000000"/>
          <w:sz w:val="20"/>
          <w:lang w:val="zh-Hans" w:eastAsia="zh-CN"/>
        </w:rPr>
        <w:t>有关</w:t>
      </w:r>
      <w:r w:rsidR="00CF3299" w:rsidRPr="00C756CF">
        <w:rPr>
          <w:rFonts w:ascii="微软雅黑" w:eastAsia="微软雅黑" w:hAnsi="微软雅黑"/>
          <w:color w:val="000000"/>
          <w:sz w:val="20"/>
          <w:lang w:val="zh-Hans" w:eastAsia="zh-CN"/>
        </w:rPr>
        <w:t>协议所引起的</w:t>
      </w:r>
      <w:r w:rsidR="00F6532D">
        <w:rPr>
          <w:rFonts w:ascii="微软雅黑" w:eastAsia="微软雅黑" w:hAnsi="微软雅黑" w:hint="eastAsia"/>
          <w:color w:val="000000"/>
          <w:sz w:val="20"/>
          <w:lang w:val="zh-Hans" w:eastAsia="zh-CN"/>
        </w:rPr>
        <w:t>或</w:t>
      </w:r>
      <w:r w:rsidR="00F6532D">
        <w:rPr>
          <w:rFonts w:ascii="微软雅黑" w:eastAsia="微软雅黑" w:hAnsi="微软雅黑"/>
          <w:color w:val="000000"/>
          <w:sz w:val="20"/>
          <w:lang w:val="zh-Hans" w:eastAsia="zh-CN"/>
        </w:rPr>
        <w:t>与之有关的</w:t>
      </w:r>
      <w:r w:rsidR="00CF3299" w:rsidRPr="00C756CF">
        <w:rPr>
          <w:rFonts w:ascii="微软雅黑" w:eastAsia="微软雅黑" w:hAnsi="微软雅黑"/>
          <w:color w:val="000000"/>
          <w:sz w:val="20"/>
          <w:lang w:val="zh-Hans" w:eastAsia="zh-CN"/>
        </w:rPr>
        <w:t>任何争议</w:t>
      </w:r>
      <w:r w:rsidR="00F6532D">
        <w:rPr>
          <w:rFonts w:ascii="微软雅黑" w:eastAsia="微软雅黑" w:hAnsi="微软雅黑" w:hint="eastAsia"/>
          <w:color w:val="000000"/>
          <w:sz w:val="20"/>
          <w:lang w:eastAsia="zh-CN"/>
        </w:rPr>
        <w:t>，</w:t>
      </w:r>
      <w:r w:rsidR="00CF3299" w:rsidRPr="00C756CF">
        <w:rPr>
          <w:rFonts w:ascii="微软雅黑" w:eastAsia="微软雅黑" w:hAnsi="微软雅黑"/>
          <w:color w:val="000000"/>
          <w:sz w:val="20"/>
          <w:lang w:val="zh-Hans" w:eastAsia="zh-CN"/>
        </w:rPr>
        <w:t>双方同意努力通过</w:t>
      </w:r>
      <w:r w:rsidR="00F6532D">
        <w:rPr>
          <w:rFonts w:ascii="微软雅黑" w:eastAsia="微软雅黑" w:hAnsi="微软雅黑" w:hint="eastAsia"/>
          <w:color w:val="000000"/>
          <w:sz w:val="20"/>
          <w:lang w:val="zh-Hans" w:eastAsia="zh-CN"/>
        </w:rPr>
        <w:t>协商</w:t>
      </w:r>
      <w:r w:rsidR="00CF3299" w:rsidRPr="00C756CF">
        <w:rPr>
          <w:rFonts w:ascii="微软雅黑" w:eastAsia="微软雅黑" w:hAnsi="微软雅黑"/>
          <w:color w:val="000000"/>
          <w:sz w:val="20"/>
          <w:lang w:val="zh-Hans" w:eastAsia="zh-CN"/>
        </w:rPr>
        <w:t>加以解决。如果</w:t>
      </w:r>
      <w:r w:rsidR="00F6532D">
        <w:rPr>
          <w:rFonts w:ascii="微软雅黑" w:eastAsia="微软雅黑" w:hAnsi="微软雅黑" w:hint="eastAsia"/>
          <w:color w:val="000000"/>
          <w:sz w:val="20"/>
          <w:lang w:val="zh-Hans" w:eastAsia="zh-CN"/>
        </w:rPr>
        <w:t>通过</w:t>
      </w:r>
      <w:r w:rsidR="00F6532D">
        <w:rPr>
          <w:rFonts w:ascii="微软雅黑" w:eastAsia="微软雅黑" w:hAnsi="微软雅黑"/>
          <w:color w:val="000000"/>
          <w:sz w:val="20"/>
          <w:lang w:val="zh-Hans" w:eastAsia="zh-CN"/>
        </w:rPr>
        <w:t>协商</w:t>
      </w:r>
      <w:r w:rsidR="00CF3299" w:rsidRPr="00C756CF">
        <w:rPr>
          <w:rFonts w:ascii="微软雅黑" w:eastAsia="微软雅黑" w:hAnsi="微软雅黑"/>
          <w:color w:val="000000"/>
          <w:sz w:val="20"/>
          <w:lang w:val="zh-Hans" w:eastAsia="zh-CN"/>
        </w:rPr>
        <w:t>未能解决</w:t>
      </w:r>
      <w:r w:rsidR="00F6532D">
        <w:rPr>
          <w:rFonts w:ascii="微软雅黑" w:eastAsia="微软雅黑" w:hAnsi="微软雅黑" w:hint="eastAsia"/>
          <w:color w:val="000000"/>
          <w:sz w:val="20"/>
          <w:lang w:eastAsia="zh-CN"/>
        </w:rPr>
        <w:t>，</w:t>
      </w:r>
      <w:r w:rsidR="00CF3299" w:rsidRPr="00C756CF">
        <w:rPr>
          <w:rFonts w:ascii="微软雅黑" w:eastAsia="微软雅黑" w:hAnsi="微软雅黑"/>
          <w:color w:val="000000"/>
          <w:sz w:val="20"/>
          <w:lang w:val="zh-Hans" w:eastAsia="zh-CN"/>
        </w:rPr>
        <w:t>则</w:t>
      </w:r>
      <w:r w:rsidR="009B35C4" w:rsidRPr="008474B1">
        <w:rPr>
          <w:rFonts w:ascii="微软雅黑" w:eastAsia="微软雅黑" w:hAnsi="微软雅黑" w:hint="eastAsia"/>
          <w:color w:val="000000"/>
          <w:sz w:val="20"/>
          <w:lang w:val="zh-Hans" w:eastAsia="zh-CN"/>
        </w:rPr>
        <w:t>任何一方有权向</w:t>
      </w:r>
      <w:r w:rsidR="00AF1031">
        <w:rPr>
          <w:rFonts w:ascii="微软雅黑" w:eastAsia="微软雅黑" w:hAnsi="微软雅黑" w:hint="eastAsia"/>
          <w:color w:val="000000"/>
          <w:sz w:val="20"/>
          <w:lang w:val="zh-Hans" w:eastAsia="zh-CN"/>
        </w:rPr>
        <w:t>买方</w:t>
      </w:r>
      <w:r w:rsidR="009B35C4" w:rsidRPr="008474B1">
        <w:rPr>
          <w:rFonts w:ascii="微软雅黑" w:eastAsia="微软雅黑" w:hAnsi="微软雅黑" w:hint="eastAsia"/>
          <w:color w:val="000000"/>
          <w:sz w:val="20"/>
          <w:lang w:val="zh-Hans" w:eastAsia="zh-CN"/>
        </w:rPr>
        <w:t>所在地人民法院提起诉讼。</w:t>
      </w:r>
    </w:p>
    <w:p w:rsidR="00A84270" w:rsidRPr="00C756CF" w:rsidRDefault="00CF3299" w:rsidP="008474B1">
      <w:pPr>
        <w:spacing w:afterLines="100" w:after="240"/>
        <w:jc w:val="both"/>
        <w:textAlignment w:val="baseline"/>
        <w:rPr>
          <w:rFonts w:ascii="微软雅黑" w:eastAsia="微软雅黑" w:hAnsi="微软雅黑"/>
          <w:color w:val="000000"/>
          <w:spacing w:val="1"/>
          <w:sz w:val="20"/>
          <w:lang w:eastAsia="zh-CN"/>
        </w:rPr>
      </w:pPr>
      <w:r w:rsidRPr="00C756CF">
        <w:rPr>
          <w:rFonts w:ascii="微软雅黑" w:eastAsia="微软雅黑" w:hAnsi="微软雅黑"/>
          <w:color w:val="000000"/>
          <w:spacing w:val="1"/>
          <w:sz w:val="20"/>
          <w:lang w:eastAsia="zh-CN"/>
        </w:rPr>
        <w:t>1</w:t>
      </w:r>
      <w:r w:rsidR="008E30AD">
        <w:rPr>
          <w:rFonts w:ascii="微软雅黑" w:eastAsia="微软雅黑" w:hAnsi="微软雅黑"/>
          <w:color w:val="000000"/>
          <w:spacing w:val="1"/>
          <w:sz w:val="20"/>
          <w:lang w:eastAsia="zh-CN"/>
        </w:rPr>
        <w:t>2</w:t>
      </w:r>
      <w:r w:rsidRPr="00C756CF">
        <w:rPr>
          <w:rFonts w:ascii="微软雅黑" w:eastAsia="微软雅黑" w:hAnsi="微软雅黑"/>
          <w:color w:val="000000"/>
          <w:spacing w:val="1"/>
          <w:sz w:val="20"/>
          <w:lang w:eastAsia="zh-CN"/>
        </w:rPr>
        <w:t>.</w:t>
      </w:r>
      <w:r w:rsidR="00AC1A1F">
        <w:rPr>
          <w:rFonts w:ascii="微软雅黑" w:eastAsia="微软雅黑" w:hAnsi="微软雅黑" w:hint="eastAsia"/>
          <w:color w:val="000000"/>
          <w:spacing w:val="1"/>
          <w:sz w:val="20"/>
          <w:lang w:val="zh-Hans" w:eastAsia="zh-CN"/>
        </w:rPr>
        <w:t>其他</w:t>
      </w:r>
    </w:p>
    <w:p w:rsidR="00A56E41" w:rsidRDefault="00CF3299" w:rsidP="008474B1">
      <w:pPr>
        <w:spacing w:afterLines="100" w:after="240"/>
        <w:jc w:val="both"/>
        <w:textAlignment w:val="baseline"/>
        <w:rPr>
          <w:rFonts w:ascii="微软雅黑" w:eastAsia="微软雅黑" w:hAnsi="微软雅黑"/>
          <w:color w:val="000000"/>
          <w:sz w:val="20"/>
          <w:lang w:val="zh-Hans" w:eastAsia="zh-CN"/>
        </w:rPr>
      </w:pPr>
      <w:r w:rsidRPr="00C756CF">
        <w:rPr>
          <w:rFonts w:ascii="微软雅黑" w:eastAsia="微软雅黑" w:hAnsi="微软雅黑"/>
          <w:color w:val="000000"/>
          <w:sz w:val="20"/>
          <w:lang w:eastAsia="zh-CN"/>
        </w:rPr>
        <w:t>1</w:t>
      </w:r>
      <w:r w:rsidR="008E30AD">
        <w:rPr>
          <w:rFonts w:ascii="微软雅黑" w:eastAsia="微软雅黑" w:hAnsi="微软雅黑"/>
          <w:color w:val="000000"/>
          <w:sz w:val="20"/>
          <w:lang w:eastAsia="zh-CN"/>
        </w:rPr>
        <w:t>2</w:t>
      </w:r>
      <w:r w:rsidRPr="00C756CF">
        <w:rPr>
          <w:rFonts w:ascii="微软雅黑" w:eastAsia="微软雅黑" w:hAnsi="微软雅黑"/>
          <w:color w:val="000000"/>
          <w:sz w:val="20"/>
          <w:lang w:eastAsia="zh-CN"/>
        </w:rPr>
        <w:t>.1</w:t>
      </w:r>
      <w:r w:rsidR="00A56E41" w:rsidRPr="008474B1">
        <w:rPr>
          <w:rFonts w:ascii="微软雅黑" w:eastAsia="微软雅黑" w:hAnsi="微软雅黑" w:hint="eastAsia"/>
          <w:color w:val="000000"/>
          <w:sz w:val="20"/>
          <w:lang w:val="zh-Hans" w:eastAsia="zh-CN"/>
        </w:rPr>
        <w:t>合同构成双方之间的完整合意，并取代双方在合同</w:t>
      </w:r>
      <w:r w:rsidR="00A56E41">
        <w:rPr>
          <w:rFonts w:ascii="微软雅黑" w:eastAsia="微软雅黑" w:hAnsi="微软雅黑" w:hint="eastAsia"/>
          <w:color w:val="000000"/>
          <w:sz w:val="20"/>
          <w:lang w:val="zh-Hans" w:eastAsia="zh-CN"/>
        </w:rPr>
        <w:t>生效</w:t>
      </w:r>
      <w:r w:rsidR="00A56E41" w:rsidRPr="008474B1">
        <w:rPr>
          <w:rFonts w:ascii="微软雅黑" w:eastAsia="微软雅黑" w:hAnsi="微软雅黑" w:hint="eastAsia"/>
          <w:color w:val="000000"/>
          <w:sz w:val="20"/>
          <w:lang w:val="zh-Hans" w:eastAsia="zh-CN"/>
        </w:rPr>
        <w:t>之前就相同的主题事项所达成的全部（书面或口头的）通讯、协商和协议。</w:t>
      </w:r>
    </w:p>
    <w:p w:rsidR="00A56E41" w:rsidRPr="008474B1" w:rsidRDefault="008E30AD" w:rsidP="008474B1">
      <w:pPr>
        <w:spacing w:afterLines="100" w:after="240"/>
        <w:jc w:val="both"/>
        <w:textAlignment w:val="baseline"/>
        <w:rPr>
          <w:rFonts w:ascii="微软雅黑" w:eastAsia="微软雅黑" w:hAnsi="微软雅黑"/>
          <w:color w:val="000000"/>
          <w:sz w:val="20"/>
          <w:lang w:val="zh-Hans" w:eastAsia="zh-CN"/>
        </w:rPr>
      </w:pPr>
      <w:r>
        <w:rPr>
          <w:rFonts w:ascii="微软雅黑" w:eastAsia="微软雅黑" w:hAnsi="微软雅黑" w:hint="eastAsia"/>
          <w:color w:val="000000"/>
          <w:sz w:val="20"/>
          <w:lang w:val="zh-Hans" w:eastAsia="zh-CN"/>
        </w:rPr>
        <w:lastRenderedPageBreak/>
        <w:t>12</w:t>
      </w:r>
      <w:r w:rsidR="00A56E41">
        <w:rPr>
          <w:rFonts w:ascii="微软雅黑" w:eastAsia="微软雅黑" w:hAnsi="微软雅黑" w:hint="eastAsia"/>
          <w:color w:val="000000"/>
          <w:sz w:val="20"/>
          <w:lang w:val="zh-Hans" w:eastAsia="zh-CN"/>
        </w:rPr>
        <w:t>.2订单</w:t>
      </w:r>
      <w:r w:rsidR="00A56E41">
        <w:rPr>
          <w:rFonts w:ascii="微软雅黑" w:eastAsia="微软雅黑" w:hAnsi="微软雅黑"/>
          <w:color w:val="000000"/>
          <w:sz w:val="20"/>
          <w:lang w:val="zh-Hans" w:eastAsia="zh-CN"/>
        </w:rPr>
        <w:t>和本采购通用条款</w:t>
      </w:r>
      <w:r w:rsidR="00DC5C81">
        <w:rPr>
          <w:rFonts w:ascii="微软雅黑" w:eastAsia="微软雅黑" w:hAnsi="微软雅黑" w:hint="eastAsia"/>
          <w:color w:val="000000"/>
          <w:sz w:val="20"/>
          <w:lang w:val="zh-Hans" w:eastAsia="zh-CN"/>
        </w:rPr>
        <w:t>及其</w:t>
      </w:r>
      <w:r w:rsidR="00DC5C81">
        <w:rPr>
          <w:rFonts w:ascii="微软雅黑" w:eastAsia="微软雅黑" w:hAnsi="微软雅黑"/>
          <w:color w:val="000000"/>
          <w:sz w:val="20"/>
          <w:lang w:val="zh-Hans" w:eastAsia="zh-CN"/>
        </w:rPr>
        <w:t>附件</w:t>
      </w:r>
      <w:r w:rsidR="00A56E41">
        <w:rPr>
          <w:rFonts w:ascii="微软雅黑" w:eastAsia="微软雅黑" w:hAnsi="微软雅黑" w:hint="eastAsia"/>
          <w:color w:val="000000"/>
          <w:sz w:val="20"/>
          <w:lang w:val="zh-Hans" w:eastAsia="zh-CN"/>
        </w:rPr>
        <w:t>均为</w:t>
      </w:r>
      <w:r w:rsidR="00A56E41">
        <w:rPr>
          <w:rFonts w:ascii="微软雅黑" w:eastAsia="微软雅黑" w:hAnsi="微软雅黑"/>
          <w:color w:val="000000"/>
          <w:sz w:val="20"/>
          <w:lang w:val="zh-Hans" w:eastAsia="zh-CN"/>
        </w:rPr>
        <w:t>合同不可分割的组成部分。</w:t>
      </w:r>
      <w:r w:rsidR="00A56E41" w:rsidRPr="00C756CF">
        <w:rPr>
          <w:rFonts w:ascii="微软雅黑" w:eastAsia="微软雅黑" w:hAnsi="微软雅黑"/>
          <w:color w:val="000000"/>
          <w:sz w:val="20"/>
          <w:lang w:val="zh-Hans" w:eastAsia="zh-CN"/>
        </w:rPr>
        <w:t>除非买方书面同意</w:t>
      </w:r>
      <w:r w:rsidR="00A56E41">
        <w:rPr>
          <w:rFonts w:ascii="微软雅黑" w:eastAsia="微软雅黑" w:hAnsi="微软雅黑" w:hint="eastAsia"/>
          <w:color w:val="000000"/>
          <w:sz w:val="20"/>
          <w:lang w:eastAsia="zh-CN"/>
        </w:rPr>
        <w:t>，</w:t>
      </w:r>
      <w:r w:rsidR="00A56E41" w:rsidRPr="00C756CF">
        <w:rPr>
          <w:rFonts w:ascii="微软雅黑" w:eastAsia="微软雅黑" w:hAnsi="微软雅黑"/>
          <w:color w:val="000000"/>
          <w:sz w:val="20"/>
          <w:lang w:val="zh-Hans" w:eastAsia="zh-CN"/>
        </w:rPr>
        <w:t>供应商旨在对买方施加的</w:t>
      </w:r>
      <w:r w:rsidR="00A56E41">
        <w:rPr>
          <w:rFonts w:ascii="微软雅黑" w:eastAsia="微软雅黑" w:hAnsi="微软雅黑" w:hint="eastAsia"/>
          <w:color w:val="000000"/>
          <w:sz w:val="20"/>
          <w:lang w:val="zh-Hans" w:eastAsia="zh-CN"/>
        </w:rPr>
        <w:t>任何条款</w:t>
      </w:r>
      <w:r w:rsidR="00A56E41">
        <w:rPr>
          <w:rFonts w:ascii="微软雅黑" w:eastAsia="微软雅黑" w:hAnsi="微软雅黑"/>
          <w:color w:val="000000"/>
          <w:sz w:val="20"/>
          <w:lang w:val="zh-Hans" w:eastAsia="zh-CN"/>
        </w:rPr>
        <w:t>或</w:t>
      </w:r>
      <w:r w:rsidR="00A56E41" w:rsidRPr="00C756CF">
        <w:rPr>
          <w:rFonts w:ascii="微软雅黑" w:eastAsia="微软雅黑" w:hAnsi="微软雅黑"/>
          <w:color w:val="000000"/>
          <w:sz w:val="20"/>
          <w:lang w:val="zh-Hans" w:eastAsia="zh-CN"/>
        </w:rPr>
        <w:t>条件</w:t>
      </w:r>
      <w:r w:rsidR="00A56E41">
        <w:rPr>
          <w:rFonts w:ascii="微软雅黑" w:eastAsia="微软雅黑" w:hAnsi="微软雅黑" w:hint="eastAsia"/>
          <w:color w:val="000000"/>
          <w:sz w:val="20"/>
          <w:lang w:val="zh-Hans" w:eastAsia="zh-CN"/>
        </w:rPr>
        <w:t>（</w:t>
      </w:r>
      <w:proofErr w:type="gramStart"/>
      <w:r w:rsidR="00A56E41">
        <w:rPr>
          <w:rFonts w:ascii="微软雅黑" w:eastAsia="微软雅黑" w:hAnsi="微软雅黑" w:hint="eastAsia"/>
          <w:color w:val="000000"/>
          <w:sz w:val="20"/>
          <w:lang w:val="zh-Hans" w:eastAsia="zh-CN"/>
        </w:rPr>
        <w:t>无论</w:t>
      </w:r>
      <w:r w:rsidR="00A56E41">
        <w:rPr>
          <w:rFonts w:ascii="微软雅黑" w:eastAsia="微软雅黑" w:hAnsi="微软雅黑"/>
          <w:color w:val="000000"/>
          <w:sz w:val="20"/>
          <w:lang w:val="zh-Hans" w:eastAsia="zh-CN"/>
        </w:rPr>
        <w:t>通过</w:t>
      </w:r>
      <w:proofErr w:type="gramEnd"/>
      <w:r w:rsidR="00A56E41">
        <w:rPr>
          <w:rFonts w:ascii="微软雅黑" w:eastAsia="微软雅黑" w:hAnsi="微软雅黑"/>
          <w:color w:val="000000"/>
          <w:sz w:val="20"/>
          <w:lang w:val="zh-Hans" w:eastAsia="zh-CN"/>
        </w:rPr>
        <w:t>何种方式</w:t>
      </w:r>
      <w:r w:rsidR="00A56E41">
        <w:rPr>
          <w:rFonts w:ascii="微软雅黑" w:eastAsia="微软雅黑" w:hAnsi="微软雅黑" w:hint="eastAsia"/>
          <w:color w:val="000000"/>
          <w:sz w:val="20"/>
          <w:lang w:val="zh-Hans" w:eastAsia="zh-CN"/>
        </w:rPr>
        <w:t>）均应</w:t>
      </w:r>
      <w:r w:rsidR="00A56E41">
        <w:rPr>
          <w:rFonts w:ascii="微软雅黑" w:eastAsia="微软雅黑" w:hAnsi="微软雅黑"/>
          <w:color w:val="000000"/>
          <w:sz w:val="20"/>
          <w:lang w:val="zh-Hans" w:eastAsia="zh-CN"/>
        </w:rPr>
        <w:t>被排除</w:t>
      </w:r>
      <w:r w:rsidR="00A56E41" w:rsidRPr="00C756CF">
        <w:rPr>
          <w:rFonts w:ascii="微软雅黑" w:eastAsia="微软雅黑" w:hAnsi="微软雅黑"/>
          <w:color w:val="000000"/>
          <w:sz w:val="20"/>
          <w:lang w:val="zh-Hans" w:eastAsia="zh-CN"/>
        </w:rPr>
        <w:t>。</w:t>
      </w:r>
    </w:p>
    <w:p w:rsidR="00A84270" w:rsidRPr="00C756CF" w:rsidRDefault="008E30AD" w:rsidP="008474B1">
      <w:pPr>
        <w:spacing w:afterLines="100" w:after="240"/>
        <w:jc w:val="both"/>
        <w:textAlignment w:val="baseline"/>
        <w:rPr>
          <w:rFonts w:ascii="微软雅黑" w:eastAsia="微软雅黑" w:hAnsi="微软雅黑"/>
          <w:color w:val="000000"/>
          <w:sz w:val="20"/>
          <w:lang w:eastAsia="zh-CN"/>
        </w:rPr>
      </w:pPr>
      <w:r>
        <w:rPr>
          <w:rFonts w:ascii="微软雅黑" w:eastAsia="微软雅黑" w:hAnsi="微软雅黑" w:hint="eastAsia"/>
          <w:color w:val="000000"/>
          <w:sz w:val="20"/>
          <w:lang w:val="zh-Hans" w:eastAsia="zh-CN"/>
        </w:rPr>
        <w:t>12</w:t>
      </w:r>
      <w:r w:rsidR="00E00559">
        <w:rPr>
          <w:rFonts w:ascii="微软雅黑" w:eastAsia="微软雅黑" w:hAnsi="微软雅黑" w:hint="eastAsia"/>
          <w:color w:val="000000"/>
          <w:sz w:val="20"/>
          <w:lang w:val="zh-Hans" w:eastAsia="zh-CN"/>
        </w:rPr>
        <w:t>.3</w:t>
      </w:r>
      <w:r w:rsidR="00AC1A1F">
        <w:rPr>
          <w:rFonts w:ascii="微软雅黑" w:eastAsia="微软雅黑" w:hAnsi="微软雅黑" w:hint="eastAsia"/>
          <w:color w:val="000000"/>
          <w:sz w:val="20"/>
          <w:lang w:val="zh-Hans" w:eastAsia="zh-CN"/>
        </w:rPr>
        <w:t>合同</w:t>
      </w:r>
      <w:r w:rsidR="00CF3299" w:rsidRPr="00C756CF">
        <w:rPr>
          <w:rFonts w:ascii="微软雅黑" w:eastAsia="微软雅黑" w:hAnsi="微软雅黑"/>
          <w:color w:val="000000"/>
          <w:sz w:val="20"/>
          <w:lang w:val="zh-Hans" w:eastAsia="zh-CN"/>
        </w:rPr>
        <w:t>无论因何种原因终止</w:t>
      </w:r>
      <w:r w:rsidR="00AC1A1F">
        <w:rPr>
          <w:rFonts w:ascii="微软雅黑" w:eastAsia="微软雅黑" w:hAnsi="微软雅黑" w:hint="eastAsia"/>
          <w:color w:val="000000"/>
          <w:sz w:val="20"/>
          <w:lang w:val="zh-Hans" w:eastAsia="zh-CN"/>
        </w:rPr>
        <w:t>，</w:t>
      </w:r>
      <w:r w:rsidR="006B090B">
        <w:rPr>
          <w:rFonts w:ascii="微软雅黑" w:eastAsia="微软雅黑" w:hAnsi="微软雅黑" w:hint="eastAsia"/>
          <w:color w:val="000000"/>
          <w:sz w:val="20"/>
          <w:lang w:val="zh-Hans" w:eastAsia="zh-CN"/>
        </w:rPr>
        <w:t>经</w:t>
      </w:r>
      <w:r w:rsidR="006B090B">
        <w:rPr>
          <w:rFonts w:ascii="微软雅黑" w:eastAsia="微软雅黑" w:hAnsi="微软雅黑"/>
          <w:color w:val="000000"/>
          <w:sz w:val="20"/>
          <w:lang w:val="zh-Hans" w:eastAsia="zh-CN"/>
        </w:rPr>
        <w:t>明确</w:t>
      </w:r>
      <w:r w:rsidR="006B090B">
        <w:rPr>
          <w:rFonts w:ascii="微软雅黑" w:eastAsia="微软雅黑" w:hAnsi="微软雅黑" w:hint="eastAsia"/>
          <w:color w:val="000000"/>
          <w:sz w:val="20"/>
          <w:lang w:val="zh-Hans" w:eastAsia="zh-CN"/>
        </w:rPr>
        <w:t>规定或</w:t>
      </w:r>
      <w:r w:rsidR="00CF3299" w:rsidRPr="00C756CF">
        <w:rPr>
          <w:rFonts w:ascii="微软雅黑" w:eastAsia="微软雅黑" w:hAnsi="微软雅黑"/>
          <w:color w:val="000000"/>
          <w:sz w:val="20"/>
          <w:lang w:val="zh-Hans" w:eastAsia="zh-CN"/>
        </w:rPr>
        <w:t>就其性质而言在终止后应继续有效的</w:t>
      </w:r>
      <w:r w:rsidR="00AC1A1F">
        <w:rPr>
          <w:rFonts w:ascii="微软雅黑" w:eastAsia="微软雅黑" w:hAnsi="微软雅黑" w:hint="eastAsia"/>
          <w:color w:val="000000"/>
          <w:sz w:val="20"/>
          <w:lang w:val="zh-Hans" w:eastAsia="zh-CN"/>
        </w:rPr>
        <w:t>合同</w:t>
      </w:r>
      <w:r w:rsidR="00CF3299" w:rsidRPr="00C756CF">
        <w:rPr>
          <w:rFonts w:ascii="微软雅黑" w:eastAsia="微软雅黑" w:hAnsi="微软雅黑"/>
          <w:color w:val="000000"/>
          <w:sz w:val="20"/>
          <w:lang w:val="zh-Hans" w:eastAsia="zh-CN"/>
        </w:rPr>
        <w:t>条款应在双方之间继续有效。</w:t>
      </w:r>
    </w:p>
    <w:p w:rsidR="00A84270" w:rsidRDefault="00CF3299" w:rsidP="008474B1">
      <w:pPr>
        <w:spacing w:afterLines="100" w:after="240"/>
        <w:jc w:val="both"/>
        <w:textAlignment w:val="baseline"/>
        <w:rPr>
          <w:rFonts w:ascii="微软雅黑" w:eastAsia="微软雅黑" w:hAnsi="微软雅黑"/>
          <w:color w:val="000000"/>
          <w:sz w:val="20"/>
          <w:lang w:val="zh-Hans" w:eastAsia="zh-CN"/>
        </w:rPr>
      </w:pPr>
      <w:r w:rsidRPr="00C756CF">
        <w:rPr>
          <w:rFonts w:ascii="微软雅黑" w:eastAsia="微软雅黑" w:hAnsi="微软雅黑"/>
          <w:color w:val="000000"/>
          <w:sz w:val="20"/>
          <w:lang w:eastAsia="zh-CN"/>
        </w:rPr>
        <w:t>1</w:t>
      </w:r>
      <w:r w:rsidR="008E30AD">
        <w:rPr>
          <w:rFonts w:ascii="微软雅黑" w:eastAsia="微软雅黑" w:hAnsi="微软雅黑"/>
          <w:color w:val="000000"/>
          <w:sz w:val="20"/>
          <w:lang w:eastAsia="zh-CN"/>
        </w:rPr>
        <w:t>2</w:t>
      </w:r>
      <w:r w:rsidRPr="00C756CF">
        <w:rPr>
          <w:rFonts w:ascii="微软雅黑" w:eastAsia="微软雅黑" w:hAnsi="微软雅黑"/>
          <w:color w:val="000000"/>
          <w:sz w:val="20"/>
          <w:lang w:eastAsia="zh-CN"/>
        </w:rPr>
        <w:t>.</w:t>
      </w:r>
      <w:r w:rsidR="00E00559">
        <w:rPr>
          <w:rFonts w:ascii="微软雅黑" w:eastAsia="微软雅黑" w:hAnsi="微软雅黑"/>
          <w:color w:val="000000"/>
          <w:sz w:val="20"/>
          <w:lang w:eastAsia="zh-CN"/>
        </w:rPr>
        <w:t>4</w:t>
      </w:r>
      <w:r w:rsidRPr="00C756CF">
        <w:rPr>
          <w:rFonts w:ascii="微软雅黑" w:eastAsia="微软雅黑" w:hAnsi="微软雅黑"/>
          <w:color w:val="000000"/>
          <w:sz w:val="20"/>
          <w:lang w:val="zh-Hans" w:eastAsia="zh-CN"/>
        </w:rPr>
        <w:t>如</w:t>
      </w:r>
      <w:r w:rsidR="00AC1A1F">
        <w:rPr>
          <w:rFonts w:ascii="微软雅黑" w:eastAsia="微软雅黑" w:hAnsi="微软雅黑" w:hint="eastAsia"/>
          <w:color w:val="000000"/>
          <w:sz w:val="20"/>
          <w:lang w:val="zh-Hans" w:eastAsia="zh-CN"/>
        </w:rPr>
        <w:t>任何合同</w:t>
      </w:r>
      <w:r w:rsidRPr="00C756CF">
        <w:rPr>
          <w:rFonts w:ascii="微软雅黑" w:eastAsia="微软雅黑" w:hAnsi="微软雅黑"/>
          <w:color w:val="000000"/>
          <w:sz w:val="20"/>
          <w:lang w:val="zh-Hans" w:eastAsia="zh-CN"/>
        </w:rPr>
        <w:t>条款是或成为</w:t>
      </w:r>
      <w:r w:rsidR="00951F6C">
        <w:rPr>
          <w:rFonts w:ascii="微软雅黑" w:eastAsia="微软雅黑" w:hAnsi="微软雅黑" w:hint="eastAsia"/>
          <w:color w:val="000000"/>
          <w:sz w:val="20"/>
          <w:lang w:val="zh-Hans" w:eastAsia="zh-CN"/>
        </w:rPr>
        <w:t>完全</w:t>
      </w:r>
      <w:r w:rsidR="00951F6C">
        <w:rPr>
          <w:rFonts w:ascii="微软雅黑" w:eastAsia="微软雅黑" w:hAnsi="微软雅黑"/>
          <w:color w:val="000000"/>
          <w:sz w:val="20"/>
          <w:lang w:val="zh-Hans" w:eastAsia="zh-CN"/>
        </w:rPr>
        <w:t>或部分</w:t>
      </w:r>
      <w:r w:rsidRPr="00C756CF">
        <w:rPr>
          <w:rFonts w:ascii="微软雅黑" w:eastAsia="微软雅黑" w:hAnsi="微软雅黑"/>
          <w:color w:val="000000"/>
          <w:sz w:val="20"/>
          <w:lang w:val="zh-Hans" w:eastAsia="zh-CN"/>
        </w:rPr>
        <w:t>无效</w:t>
      </w:r>
      <w:r w:rsidR="00951F6C">
        <w:rPr>
          <w:rFonts w:ascii="微软雅黑" w:eastAsia="微软雅黑" w:hAnsi="微软雅黑" w:hint="eastAsia"/>
          <w:color w:val="000000"/>
          <w:sz w:val="20"/>
          <w:lang w:val="zh-Hans" w:eastAsia="zh-CN"/>
        </w:rPr>
        <w:t>、</w:t>
      </w:r>
      <w:r w:rsidR="00951F6C">
        <w:rPr>
          <w:rFonts w:ascii="微软雅黑" w:eastAsia="微软雅黑" w:hAnsi="微软雅黑"/>
          <w:color w:val="000000"/>
          <w:sz w:val="20"/>
          <w:lang w:val="zh-Hans" w:eastAsia="zh-CN"/>
        </w:rPr>
        <w:t>失效</w:t>
      </w:r>
      <w:r w:rsidRPr="00C756CF">
        <w:rPr>
          <w:rFonts w:ascii="微软雅黑" w:eastAsia="微软雅黑" w:hAnsi="微软雅黑"/>
          <w:color w:val="000000"/>
          <w:sz w:val="20"/>
          <w:lang w:val="zh-Hans" w:eastAsia="zh-CN"/>
        </w:rPr>
        <w:t>或</w:t>
      </w:r>
      <w:r w:rsidR="00951F6C">
        <w:rPr>
          <w:rFonts w:ascii="微软雅黑" w:eastAsia="微软雅黑" w:hAnsi="微软雅黑" w:hint="eastAsia"/>
          <w:color w:val="000000"/>
          <w:sz w:val="20"/>
          <w:lang w:val="zh-Hans" w:eastAsia="zh-CN"/>
        </w:rPr>
        <w:t>不可执行</w:t>
      </w:r>
      <w:r w:rsidR="00856209">
        <w:rPr>
          <w:rFonts w:ascii="微软雅黑" w:eastAsia="微软雅黑" w:hAnsi="微软雅黑" w:hint="eastAsia"/>
          <w:color w:val="000000"/>
          <w:sz w:val="20"/>
          <w:lang w:eastAsia="zh-CN"/>
        </w:rPr>
        <w:t>，合同</w:t>
      </w:r>
      <w:r w:rsidR="00951F6C">
        <w:rPr>
          <w:rFonts w:ascii="微软雅黑" w:eastAsia="微软雅黑" w:hAnsi="微软雅黑" w:hint="eastAsia"/>
          <w:color w:val="000000"/>
          <w:sz w:val="20"/>
          <w:lang w:eastAsia="zh-CN"/>
        </w:rPr>
        <w:t>的剩余</w:t>
      </w:r>
      <w:r w:rsidR="00951F6C">
        <w:rPr>
          <w:rFonts w:ascii="微软雅黑" w:eastAsia="微软雅黑" w:hAnsi="微软雅黑"/>
          <w:color w:val="000000"/>
          <w:sz w:val="20"/>
          <w:lang w:eastAsia="zh-CN"/>
        </w:rPr>
        <w:t>规定</w:t>
      </w:r>
      <w:r w:rsidR="00856209">
        <w:rPr>
          <w:rFonts w:ascii="微软雅黑" w:eastAsia="微软雅黑" w:hAnsi="微软雅黑" w:hint="eastAsia"/>
          <w:color w:val="000000"/>
          <w:sz w:val="20"/>
          <w:lang w:eastAsia="zh-CN"/>
        </w:rPr>
        <w:t>不应</w:t>
      </w:r>
      <w:r w:rsidR="00856209">
        <w:rPr>
          <w:rFonts w:ascii="微软雅黑" w:eastAsia="微软雅黑" w:hAnsi="微软雅黑"/>
          <w:color w:val="000000"/>
          <w:sz w:val="20"/>
          <w:lang w:eastAsia="zh-CN"/>
        </w:rPr>
        <w:t>受到影响或</w:t>
      </w:r>
      <w:r w:rsidR="00856209">
        <w:rPr>
          <w:rFonts w:ascii="微软雅黑" w:eastAsia="微软雅黑" w:hAnsi="微软雅黑" w:hint="eastAsia"/>
          <w:color w:val="000000"/>
          <w:sz w:val="20"/>
          <w:lang w:eastAsia="zh-CN"/>
        </w:rPr>
        <w:t>变为</w:t>
      </w:r>
      <w:r w:rsidR="00951F6C" w:rsidRPr="00C756CF">
        <w:rPr>
          <w:rFonts w:ascii="微软雅黑" w:eastAsia="微软雅黑" w:hAnsi="微软雅黑"/>
          <w:color w:val="000000"/>
          <w:sz w:val="20"/>
          <w:lang w:val="zh-Hans" w:eastAsia="zh-CN"/>
        </w:rPr>
        <w:t>无效</w:t>
      </w:r>
      <w:r w:rsidR="00951F6C">
        <w:rPr>
          <w:rFonts w:ascii="微软雅黑" w:eastAsia="微软雅黑" w:hAnsi="微软雅黑" w:hint="eastAsia"/>
          <w:color w:val="000000"/>
          <w:sz w:val="20"/>
          <w:lang w:val="zh-Hans" w:eastAsia="zh-CN"/>
        </w:rPr>
        <w:t>、</w:t>
      </w:r>
      <w:r w:rsidR="00951F6C">
        <w:rPr>
          <w:rFonts w:ascii="微软雅黑" w:eastAsia="微软雅黑" w:hAnsi="微软雅黑"/>
          <w:color w:val="000000"/>
          <w:sz w:val="20"/>
          <w:lang w:val="zh-Hans" w:eastAsia="zh-CN"/>
        </w:rPr>
        <w:t>失效</w:t>
      </w:r>
      <w:r w:rsidR="00951F6C" w:rsidRPr="00C756CF">
        <w:rPr>
          <w:rFonts w:ascii="微软雅黑" w:eastAsia="微软雅黑" w:hAnsi="微软雅黑"/>
          <w:color w:val="000000"/>
          <w:sz w:val="20"/>
          <w:lang w:val="zh-Hans" w:eastAsia="zh-CN"/>
        </w:rPr>
        <w:t>或</w:t>
      </w:r>
      <w:r w:rsidR="00951F6C">
        <w:rPr>
          <w:rFonts w:ascii="微软雅黑" w:eastAsia="微软雅黑" w:hAnsi="微软雅黑" w:hint="eastAsia"/>
          <w:color w:val="000000"/>
          <w:sz w:val="20"/>
          <w:lang w:val="zh-Hans" w:eastAsia="zh-CN"/>
        </w:rPr>
        <w:t>不可执行，</w:t>
      </w:r>
      <w:r w:rsidRPr="00C756CF">
        <w:rPr>
          <w:rFonts w:ascii="微软雅黑" w:eastAsia="微软雅黑" w:hAnsi="微软雅黑"/>
          <w:color w:val="000000"/>
          <w:sz w:val="20"/>
          <w:lang w:val="zh-Hans" w:eastAsia="zh-CN"/>
        </w:rPr>
        <w:t>双方仍应受</w:t>
      </w:r>
      <w:r w:rsidR="00856209">
        <w:rPr>
          <w:rFonts w:ascii="微软雅黑" w:eastAsia="微软雅黑" w:hAnsi="微软雅黑" w:hint="eastAsia"/>
          <w:color w:val="000000"/>
          <w:sz w:val="20"/>
          <w:lang w:val="zh-Hans" w:eastAsia="zh-CN"/>
        </w:rPr>
        <w:t>合同</w:t>
      </w:r>
      <w:r w:rsidR="00951F6C">
        <w:rPr>
          <w:rFonts w:ascii="微软雅黑" w:eastAsia="微软雅黑" w:hAnsi="微软雅黑" w:hint="eastAsia"/>
          <w:color w:val="000000"/>
          <w:sz w:val="20"/>
          <w:lang w:val="zh-Hans" w:eastAsia="zh-CN"/>
        </w:rPr>
        <w:t>的剩余规定</w:t>
      </w:r>
      <w:r w:rsidRPr="00C756CF">
        <w:rPr>
          <w:rFonts w:ascii="微软雅黑" w:eastAsia="微软雅黑" w:hAnsi="微软雅黑"/>
          <w:color w:val="000000"/>
          <w:sz w:val="20"/>
          <w:lang w:val="zh-Hans" w:eastAsia="zh-CN"/>
        </w:rPr>
        <w:t>的约束。</w:t>
      </w:r>
      <w:r w:rsidR="00951F6C">
        <w:rPr>
          <w:rFonts w:ascii="微软雅黑" w:eastAsia="微软雅黑" w:hAnsi="微软雅黑" w:hint="eastAsia"/>
          <w:color w:val="000000"/>
          <w:sz w:val="20"/>
          <w:lang w:val="zh-Hans" w:eastAsia="zh-CN"/>
        </w:rPr>
        <w:t>在</w:t>
      </w:r>
      <w:r w:rsidR="00951F6C">
        <w:rPr>
          <w:rFonts w:ascii="微软雅黑" w:eastAsia="微软雅黑" w:hAnsi="微软雅黑"/>
          <w:color w:val="000000"/>
          <w:sz w:val="20"/>
          <w:lang w:val="zh-Hans" w:eastAsia="zh-CN"/>
        </w:rPr>
        <w:t>该等情形下，</w:t>
      </w:r>
      <w:r w:rsidRPr="00C756CF">
        <w:rPr>
          <w:rFonts w:ascii="微软雅黑" w:eastAsia="微软雅黑" w:hAnsi="微软雅黑"/>
          <w:color w:val="000000"/>
          <w:sz w:val="20"/>
          <w:lang w:val="zh-Hans" w:eastAsia="zh-CN"/>
        </w:rPr>
        <w:t>双方应</w:t>
      </w:r>
      <w:r w:rsidR="00070BF5" w:rsidRPr="008474B1">
        <w:rPr>
          <w:rFonts w:ascii="微软雅黑" w:eastAsia="微软雅黑" w:hAnsi="微软雅黑" w:hint="eastAsia"/>
          <w:color w:val="000000"/>
          <w:sz w:val="20"/>
          <w:lang w:val="zh-Hans" w:eastAsia="zh-CN"/>
        </w:rPr>
        <w:t>尽量使用能使双方本意变为可执行的新规定替换上述规定</w:t>
      </w:r>
      <w:r w:rsidRPr="00C756CF">
        <w:rPr>
          <w:rFonts w:ascii="微软雅黑" w:eastAsia="微软雅黑" w:hAnsi="微软雅黑"/>
          <w:color w:val="000000"/>
          <w:sz w:val="20"/>
          <w:lang w:val="zh-Hans" w:eastAsia="zh-CN"/>
        </w:rPr>
        <w:t>。</w:t>
      </w:r>
    </w:p>
    <w:p w:rsidR="00E00559" w:rsidRDefault="008E30AD" w:rsidP="008474B1">
      <w:pPr>
        <w:spacing w:afterLines="100" w:after="240"/>
        <w:jc w:val="both"/>
        <w:textAlignment w:val="baseline"/>
        <w:rPr>
          <w:rFonts w:ascii="微软雅黑" w:eastAsia="微软雅黑" w:hAnsi="微软雅黑"/>
          <w:color w:val="000000"/>
          <w:sz w:val="20"/>
          <w:lang w:val="zh-Hans" w:eastAsia="zh-CN"/>
        </w:rPr>
      </w:pPr>
      <w:r>
        <w:rPr>
          <w:rFonts w:ascii="微软雅黑" w:eastAsia="微软雅黑" w:hAnsi="微软雅黑" w:hint="eastAsia"/>
          <w:color w:val="000000"/>
          <w:sz w:val="20"/>
          <w:lang w:val="zh-Hans" w:eastAsia="zh-CN"/>
        </w:rPr>
        <w:t>12</w:t>
      </w:r>
      <w:r w:rsidR="00E00559">
        <w:rPr>
          <w:rFonts w:ascii="微软雅黑" w:eastAsia="微软雅黑" w:hAnsi="微软雅黑" w:hint="eastAsia"/>
          <w:color w:val="000000"/>
          <w:sz w:val="20"/>
          <w:lang w:val="zh-Hans" w:eastAsia="zh-CN"/>
        </w:rPr>
        <w:t>.5</w:t>
      </w:r>
      <w:r w:rsidR="00E00559" w:rsidRPr="008474B1">
        <w:rPr>
          <w:rFonts w:ascii="微软雅黑" w:eastAsia="微软雅黑" w:hAnsi="微软雅黑" w:hint="eastAsia"/>
          <w:color w:val="000000"/>
          <w:sz w:val="20"/>
          <w:lang w:val="zh-Hans" w:eastAsia="zh-CN"/>
        </w:rPr>
        <w:t>任何一方未能行使及延迟行使合同项下的任何权利或救济不应视作对该等权利或救济的放弃，单独或部分行使任何权利或救济不应排除对该等权利或救济的其他或进一步的行使或者对任何其他权利或救济的行使。</w:t>
      </w:r>
    </w:p>
    <w:p w:rsidR="00D0099B" w:rsidRDefault="00B2056A" w:rsidP="00B03A06">
      <w:pPr>
        <w:spacing w:afterLines="100" w:after="240"/>
        <w:jc w:val="both"/>
        <w:textAlignment w:val="baseline"/>
        <w:rPr>
          <w:rFonts w:ascii="微软雅黑" w:eastAsia="微软雅黑" w:hAnsi="微软雅黑"/>
          <w:color w:val="000000"/>
          <w:sz w:val="20"/>
          <w:lang w:val="zh-Hans" w:eastAsia="zh-CN"/>
        </w:rPr>
      </w:pPr>
      <w:r>
        <w:rPr>
          <w:rFonts w:ascii="微软雅黑" w:eastAsia="微软雅黑" w:hAnsi="微软雅黑"/>
          <w:color w:val="000000"/>
          <w:sz w:val="20"/>
          <w:lang w:val="zh-Hans" w:eastAsia="zh-CN"/>
        </w:rPr>
        <w:t>12.6</w:t>
      </w:r>
      <w:r w:rsidR="00E00559">
        <w:rPr>
          <w:rFonts w:ascii="微软雅黑" w:eastAsia="微软雅黑" w:hAnsi="微软雅黑" w:hint="eastAsia"/>
          <w:color w:val="000000"/>
          <w:sz w:val="20"/>
          <w:lang w:val="zh-Hans" w:eastAsia="zh-CN"/>
        </w:rPr>
        <w:t>.</w:t>
      </w:r>
      <w:r w:rsidR="00E756DA">
        <w:rPr>
          <w:rFonts w:ascii="微软雅黑" w:eastAsia="微软雅黑" w:hAnsi="微软雅黑" w:hint="eastAsia"/>
          <w:color w:val="000000"/>
          <w:sz w:val="20"/>
          <w:lang w:val="zh-Hans" w:eastAsia="zh-CN"/>
        </w:rPr>
        <w:t>买</w:t>
      </w:r>
      <w:r w:rsidR="00E756DA">
        <w:rPr>
          <w:rFonts w:ascii="微软雅黑" w:eastAsia="微软雅黑" w:hAnsi="微软雅黑"/>
          <w:color w:val="000000"/>
          <w:sz w:val="20"/>
          <w:lang w:val="zh-Hans" w:eastAsia="zh-CN"/>
        </w:rPr>
        <w:t>方</w:t>
      </w:r>
      <w:r w:rsidR="00E756DA" w:rsidRPr="008474B1">
        <w:rPr>
          <w:rFonts w:ascii="微软雅黑" w:eastAsia="微软雅黑" w:hAnsi="微软雅黑" w:hint="eastAsia"/>
          <w:color w:val="000000"/>
          <w:sz w:val="20"/>
          <w:lang w:val="zh-Hans" w:eastAsia="zh-CN"/>
        </w:rPr>
        <w:t>有权随时通过向</w:t>
      </w:r>
      <w:r w:rsidR="00E756DA">
        <w:rPr>
          <w:rFonts w:ascii="微软雅黑" w:eastAsia="微软雅黑" w:hAnsi="微软雅黑" w:hint="eastAsia"/>
          <w:color w:val="000000"/>
          <w:sz w:val="20"/>
          <w:lang w:val="zh-Hans" w:eastAsia="zh-CN"/>
        </w:rPr>
        <w:t>供应商</w:t>
      </w:r>
      <w:r w:rsidR="00E756DA" w:rsidRPr="008474B1">
        <w:rPr>
          <w:rFonts w:ascii="微软雅黑" w:eastAsia="微软雅黑" w:hAnsi="微软雅黑" w:hint="eastAsia"/>
          <w:color w:val="000000"/>
          <w:sz w:val="20"/>
          <w:lang w:val="zh-Hans" w:eastAsia="zh-CN"/>
        </w:rPr>
        <w:t>发出事先通知，将合同全部或部分地转让给</w:t>
      </w:r>
      <w:r w:rsidR="00E756DA">
        <w:rPr>
          <w:rFonts w:ascii="微软雅黑" w:eastAsia="微软雅黑" w:hAnsi="微软雅黑" w:hint="eastAsia"/>
          <w:color w:val="000000"/>
          <w:sz w:val="20"/>
          <w:lang w:val="zh-Hans" w:eastAsia="zh-CN"/>
        </w:rPr>
        <w:t>买方</w:t>
      </w:r>
      <w:r w:rsidR="00E756DA" w:rsidRPr="008474B1">
        <w:rPr>
          <w:rFonts w:ascii="微软雅黑" w:eastAsia="微软雅黑" w:hAnsi="微软雅黑" w:hint="eastAsia"/>
          <w:color w:val="000000"/>
          <w:sz w:val="20"/>
          <w:lang w:val="zh-Hans" w:eastAsia="zh-CN"/>
        </w:rPr>
        <w:t>的任何关联方。</w:t>
      </w:r>
    </w:p>
    <w:p w:rsidR="00E0567B" w:rsidRDefault="00B2056A" w:rsidP="00B03A06">
      <w:pPr>
        <w:spacing w:afterLines="100" w:after="240"/>
        <w:jc w:val="both"/>
        <w:textAlignment w:val="baseline"/>
        <w:rPr>
          <w:rFonts w:ascii="微软雅黑" w:eastAsia="微软雅黑" w:hAnsi="微软雅黑"/>
          <w:color w:val="000000"/>
          <w:sz w:val="20"/>
          <w:lang w:val="zh-Hans" w:eastAsia="zh-CN"/>
        </w:rPr>
      </w:pPr>
      <w:r>
        <w:rPr>
          <w:rFonts w:ascii="微软雅黑" w:eastAsia="微软雅黑" w:hAnsi="微软雅黑"/>
          <w:color w:val="000000"/>
          <w:sz w:val="20"/>
          <w:lang w:val="zh-Hans" w:eastAsia="zh-CN"/>
        </w:rPr>
        <w:t>12</w:t>
      </w:r>
      <w:r w:rsidR="00D0099B">
        <w:rPr>
          <w:rFonts w:ascii="微软雅黑" w:eastAsia="微软雅黑" w:hAnsi="微软雅黑"/>
          <w:color w:val="000000"/>
          <w:sz w:val="20"/>
          <w:lang w:val="zh-Hans" w:eastAsia="zh-CN"/>
        </w:rPr>
        <w:t>.7</w:t>
      </w:r>
      <w:r w:rsidR="00E00559" w:rsidRPr="008474B1">
        <w:rPr>
          <w:rFonts w:ascii="微软雅黑" w:eastAsia="微软雅黑" w:hAnsi="微软雅黑" w:hint="eastAsia"/>
          <w:color w:val="000000"/>
          <w:sz w:val="20"/>
          <w:lang w:val="zh-Hans" w:eastAsia="zh-CN"/>
        </w:rPr>
        <w:t>在本合同项下，买方为采购方，</w:t>
      </w:r>
      <w:r w:rsidR="00E00559">
        <w:rPr>
          <w:rFonts w:ascii="微软雅黑" w:eastAsia="微软雅黑" w:hAnsi="微软雅黑" w:hint="eastAsia"/>
          <w:color w:val="000000"/>
          <w:sz w:val="20"/>
          <w:lang w:val="zh-Hans" w:eastAsia="zh-CN"/>
        </w:rPr>
        <w:t>供应商</w:t>
      </w:r>
      <w:r w:rsidR="00685FA2">
        <w:rPr>
          <w:rFonts w:ascii="微软雅黑" w:eastAsia="微软雅黑" w:hAnsi="微软雅黑"/>
          <w:color w:val="000000"/>
          <w:sz w:val="20"/>
          <w:lang w:val="zh-Hans" w:eastAsia="zh-CN"/>
        </w:rPr>
        <w:t>为供货方，</w:t>
      </w:r>
      <w:r w:rsidR="00685FA2">
        <w:rPr>
          <w:rFonts w:ascii="微软雅黑" w:eastAsia="微软雅黑" w:hAnsi="微软雅黑" w:hint="eastAsia"/>
          <w:color w:val="000000"/>
          <w:sz w:val="20"/>
          <w:lang w:val="zh-Hans" w:eastAsia="zh-CN"/>
        </w:rPr>
        <w:t>双方</w:t>
      </w:r>
      <w:r w:rsidR="00E00559" w:rsidRPr="008474B1">
        <w:rPr>
          <w:rFonts w:ascii="微软雅黑" w:eastAsia="微软雅黑" w:hAnsi="微软雅黑" w:hint="eastAsia"/>
          <w:color w:val="000000"/>
          <w:sz w:val="20"/>
          <w:lang w:val="zh-Hans" w:eastAsia="zh-CN"/>
        </w:rPr>
        <w:t>彼此独立。合同不构成任一方为了任何目的而成为另一方的代理或法定代表，也不形成双方之间的任何合资、合伙、关联或合作关系。任一方未被授予任何明示或暗示的权利或权限，以代表另一方或以另一方的名义承担或设置任何义务或责任，或以任何方式约束另一方。</w:t>
      </w:r>
    </w:p>
    <w:p w:rsidR="00CC0DE1" w:rsidRDefault="00CC0DE1" w:rsidP="00B03A06">
      <w:pPr>
        <w:spacing w:afterLines="100" w:after="240"/>
        <w:jc w:val="both"/>
        <w:textAlignment w:val="baseline"/>
        <w:rPr>
          <w:rFonts w:ascii="微软雅黑" w:eastAsia="微软雅黑" w:hAnsi="微软雅黑"/>
          <w:color w:val="000000"/>
          <w:sz w:val="20"/>
          <w:lang w:val="zh-Hans" w:eastAsia="zh-CN"/>
        </w:rPr>
      </w:pPr>
      <w:r>
        <w:rPr>
          <w:rFonts w:ascii="微软雅黑" w:eastAsia="微软雅黑" w:hAnsi="微软雅黑" w:hint="eastAsia"/>
          <w:color w:val="000000"/>
          <w:sz w:val="20"/>
          <w:lang w:val="zh-Hans" w:eastAsia="zh-CN"/>
        </w:rPr>
        <w:t>12.8</w:t>
      </w:r>
      <w:r w:rsidRPr="008474B1">
        <w:rPr>
          <w:rFonts w:ascii="微软雅黑" w:eastAsia="微软雅黑" w:hAnsi="微软雅黑" w:hint="eastAsia"/>
          <w:color w:val="000000"/>
          <w:sz w:val="20"/>
          <w:lang w:val="zh-Hans" w:eastAsia="zh-CN"/>
        </w:rPr>
        <w:t>除非合同另行明确规定，通知、证明及其他通讯（统称</w:t>
      </w:r>
      <w:r w:rsidRPr="008474B1">
        <w:rPr>
          <w:rFonts w:ascii="微软雅黑" w:eastAsia="微软雅黑" w:hAnsi="微软雅黑"/>
          <w:color w:val="000000"/>
          <w:sz w:val="20"/>
          <w:lang w:val="zh-Hans" w:eastAsia="zh-CN"/>
        </w:rPr>
        <w:t>“通知”）</w:t>
      </w:r>
      <w:r w:rsidRPr="008474B1">
        <w:rPr>
          <w:rFonts w:ascii="微软雅黑" w:eastAsia="微软雅黑" w:hAnsi="微软雅黑" w:hint="eastAsia"/>
          <w:color w:val="000000"/>
          <w:sz w:val="20"/>
          <w:lang w:val="zh-Hans" w:eastAsia="zh-CN"/>
        </w:rPr>
        <w:t>应以中文写就，并通过下列任何方式地送至</w:t>
      </w:r>
      <w:r w:rsidR="007E78A9">
        <w:rPr>
          <w:rFonts w:ascii="微软雅黑" w:eastAsia="微软雅黑" w:hAnsi="微软雅黑" w:hint="eastAsia"/>
          <w:color w:val="000000"/>
          <w:sz w:val="20"/>
          <w:lang w:val="zh-Hans" w:eastAsia="zh-CN"/>
        </w:rPr>
        <w:t>订单注明</w:t>
      </w:r>
      <w:r w:rsidRPr="008474B1">
        <w:rPr>
          <w:rFonts w:ascii="微软雅黑" w:eastAsia="微软雅黑" w:hAnsi="微软雅黑" w:hint="eastAsia"/>
          <w:color w:val="000000"/>
          <w:sz w:val="20"/>
          <w:lang w:val="zh-Hans" w:eastAsia="zh-CN"/>
        </w:rPr>
        <w:t>的</w:t>
      </w:r>
      <w:r w:rsidR="007E78A9">
        <w:rPr>
          <w:rFonts w:ascii="微软雅黑" w:eastAsia="微软雅黑" w:hAnsi="微软雅黑" w:hint="eastAsia"/>
          <w:color w:val="000000"/>
          <w:sz w:val="20"/>
          <w:lang w:val="zh-Hans" w:eastAsia="zh-CN"/>
        </w:rPr>
        <w:t>供应</w:t>
      </w:r>
      <w:r w:rsidR="007E78A9">
        <w:rPr>
          <w:rFonts w:ascii="微软雅黑" w:eastAsia="微软雅黑" w:hAnsi="微软雅黑"/>
          <w:color w:val="000000"/>
          <w:sz w:val="20"/>
          <w:lang w:val="zh-Hans" w:eastAsia="zh-CN"/>
        </w:rPr>
        <w:t>商地址/买方</w:t>
      </w:r>
      <w:r w:rsidRPr="008474B1">
        <w:rPr>
          <w:rFonts w:ascii="微软雅黑" w:eastAsia="微软雅黑" w:hAnsi="微软雅黑" w:hint="eastAsia"/>
          <w:color w:val="000000"/>
          <w:sz w:val="20"/>
          <w:lang w:val="zh-Hans" w:eastAsia="zh-CN"/>
        </w:rPr>
        <w:t>地址或</w:t>
      </w:r>
      <w:r w:rsidR="007E78A9">
        <w:rPr>
          <w:rFonts w:ascii="微软雅黑" w:eastAsia="微软雅黑" w:hAnsi="微软雅黑" w:hint="eastAsia"/>
          <w:color w:val="000000"/>
          <w:sz w:val="20"/>
          <w:lang w:val="zh-Hans" w:eastAsia="zh-CN"/>
        </w:rPr>
        <w:t>一</w:t>
      </w:r>
      <w:r w:rsidR="007E78A9">
        <w:rPr>
          <w:rFonts w:ascii="微软雅黑" w:eastAsia="微软雅黑" w:hAnsi="微软雅黑"/>
          <w:color w:val="000000"/>
          <w:sz w:val="20"/>
          <w:lang w:val="zh-Hans" w:eastAsia="zh-CN"/>
        </w:rPr>
        <w:t>方</w:t>
      </w:r>
      <w:r w:rsidRPr="008474B1">
        <w:rPr>
          <w:rFonts w:ascii="微软雅黑" w:eastAsia="微软雅黑" w:hAnsi="微软雅黑" w:hint="eastAsia"/>
          <w:color w:val="000000"/>
          <w:sz w:val="20"/>
          <w:lang w:val="zh-Hans" w:eastAsia="zh-CN"/>
        </w:rPr>
        <w:t>另行提前通知另一方的其他地址：如果通知由专人递送，其应在被收到时视作送达；如果通知以挂号信寄送，其应在被寄出之日后3个工作日视作送达；如果通知由快递递送，其应在被发出之日后</w:t>
      </w:r>
      <w:r w:rsidRPr="008474B1">
        <w:rPr>
          <w:rFonts w:ascii="微软雅黑" w:eastAsia="微软雅黑" w:hAnsi="微软雅黑"/>
          <w:color w:val="000000"/>
          <w:sz w:val="20"/>
          <w:lang w:val="zh-Hans" w:eastAsia="zh-CN"/>
        </w:rPr>
        <w:t>1</w:t>
      </w:r>
      <w:r w:rsidRPr="008474B1">
        <w:rPr>
          <w:rFonts w:ascii="微软雅黑" w:eastAsia="微软雅黑" w:hAnsi="微软雅黑" w:hint="eastAsia"/>
          <w:color w:val="000000"/>
          <w:sz w:val="20"/>
          <w:lang w:val="zh-Hans" w:eastAsia="zh-CN"/>
        </w:rPr>
        <w:t>个工作日视作送达；如果通知以传真传送，其应在传送被确认之时视作送达。如果任一方变更</w:t>
      </w:r>
      <w:r w:rsidR="004A3275">
        <w:rPr>
          <w:rFonts w:ascii="微软雅黑" w:eastAsia="微软雅黑" w:hAnsi="微软雅黑" w:hint="eastAsia"/>
          <w:color w:val="000000"/>
          <w:sz w:val="20"/>
          <w:lang w:val="zh-Hans" w:eastAsia="zh-CN"/>
        </w:rPr>
        <w:t>订单</w:t>
      </w:r>
      <w:r w:rsidR="004A3275">
        <w:rPr>
          <w:rFonts w:ascii="微软雅黑" w:eastAsia="微软雅黑" w:hAnsi="微软雅黑"/>
          <w:color w:val="000000"/>
          <w:sz w:val="20"/>
          <w:lang w:val="zh-Hans" w:eastAsia="zh-CN"/>
        </w:rPr>
        <w:t>注明</w:t>
      </w:r>
      <w:r w:rsidRPr="008474B1">
        <w:rPr>
          <w:rFonts w:ascii="微软雅黑" w:eastAsia="微软雅黑" w:hAnsi="微软雅黑" w:hint="eastAsia"/>
          <w:color w:val="000000"/>
          <w:sz w:val="20"/>
          <w:lang w:val="zh-Hans" w:eastAsia="zh-CN"/>
        </w:rPr>
        <w:t>的地址或后续地址，其应至少提前</w:t>
      </w:r>
      <w:r w:rsidRPr="008474B1">
        <w:rPr>
          <w:rFonts w:ascii="微软雅黑" w:eastAsia="微软雅黑" w:hAnsi="微软雅黑"/>
          <w:color w:val="000000"/>
          <w:sz w:val="20"/>
          <w:lang w:val="zh-Hans" w:eastAsia="zh-CN"/>
        </w:rPr>
        <w:t>30</w:t>
      </w:r>
      <w:r w:rsidRPr="008474B1">
        <w:rPr>
          <w:rFonts w:ascii="微软雅黑" w:eastAsia="微软雅黑" w:hAnsi="微软雅黑" w:hint="eastAsia"/>
          <w:color w:val="000000"/>
          <w:sz w:val="20"/>
          <w:lang w:val="zh-Hans" w:eastAsia="zh-CN"/>
        </w:rPr>
        <w:t>个工作日通知另一方该等变更。</w:t>
      </w:r>
    </w:p>
    <w:p w:rsidR="00E0567B" w:rsidRDefault="00E0567B">
      <w:pPr>
        <w:rPr>
          <w:rFonts w:ascii="微软雅黑" w:eastAsia="微软雅黑" w:hAnsi="微软雅黑"/>
          <w:color w:val="000000"/>
          <w:sz w:val="20"/>
          <w:lang w:val="zh-Hans" w:eastAsia="zh-CN"/>
        </w:rPr>
      </w:pPr>
      <w:r>
        <w:rPr>
          <w:rFonts w:ascii="微软雅黑" w:eastAsia="微软雅黑" w:hAnsi="微软雅黑"/>
          <w:color w:val="000000"/>
          <w:sz w:val="20"/>
          <w:lang w:val="zh-Hans" w:eastAsia="zh-CN"/>
        </w:rPr>
        <w:br w:type="page"/>
      </w:r>
    </w:p>
    <w:p w:rsidR="00E0567B" w:rsidRDefault="00E0567B" w:rsidP="008474B1">
      <w:pPr>
        <w:spacing w:afterLines="100" w:after="240"/>
        <w:jc w:val="both"/>
        <w:textAlignment w:val="baseline"/>
        <w:rPr>
          <w:rFonts w:ascii="微软雅黑" w:eastAsia="微软雅黑" w:hAnsi="微软雅黑"/>
          <w:color w:val="000000"/>
          <w:sz w:val="20"/>
          <w:lang w:val="zh-Hans" w:eastAsia="zh-CN"/>
        </w:rPr>
      </w:pPr>
      <w:r>
        <w:rPr>
          <w:rFonts w:ascii="微软雅黑" w:eastAsia="微软雅黑" w:hAnsi="微软雅黑" w:hint="eastAsia"/>
          <w:color w:val="000000"/>
          <w:sz w:val="20"/>
          <w:lang w:val="zh-Hans" w:eastAsia="zh-CN"/>
        </w:rPr>
        <w:lastRenderedPageBreak/>
        <w:t>附件</w:t>
      </w:r>
      <w:r>
        <w:rPr>
          <w:rFonts w:ascii="微软雅黑" w:eastAsia="微软雅黑" w:hAnsi="微软雅黑"/>
          <w:color w:val="000000"/>
          <w:sz w:val="20"/>
          <w:lang w:val="zh-Hans" w:eastAsia="zh-CN"/>
        </w:rPr>
        <w:t>：</w:t>
      </w:r>
    </w:p>
    <w:p w:rsidR="0036461B" w:rsidRPr="008474B1" w:rsidRDefault="0036461B" w:rsidP="008474B1">
      <w:pPr>
        <w:pStyle w:val="a6"/>
        <w:overflowPunct w:val="0"/>
        <w:autoSpaceDE w:val="0"/>
        <w:autoSpaceDN w:val="0"/>
        <w:adjustRightInd w:val="0"/>
        <w:spacing w:after="100"/>
        <w:ind w:left="426" w:firstLineChars="0" w:firstLine="0"/>
        <w:jc w:val="center"/>
        <w:textAlignment w:val="baseline"/>
        <w:outlineLvl w:val="1"/>
        <w:rPr>
          <w:rFonts w:ascii="微软雅黑" w:eastAsia="微软雅黑" w:hAnsi="微软雅黑" w:cs="Times New Roman"/>
          <w:b/>
          <w:sz w:val="20"/>
          <w:szCs w:val="20"/>
        </w:rPr>
      </w:pPr>
      <w:r w:rsidRPr="008474B1">
        <w:rPr>
          <w:rFonts w:ascii="微软雅黑" w:eastAsia="微软雅黑" w:hAnsi="微软雅黑" w:cs="Times New Roman" w:hint="eastAsia"/>
          <w:b/>
          <w:sz w:val="20"/>
          <w:szCs w:val="20"/>
        </w:rPr>
        <w:t>反腐败之陈述、保证与承诺</w:t>
      </w:r>
    </w:p>
    <w:p w:rsidR="0036461B" w:rsidRPr="008474B1" w:rsidRDefault="0036461B" w:rsidP="008474B1">
      <w:pPr>
        <w:widowControl w:val="0"/>
        <w:numPr>
          <w:ilvl w:val="1"/>
          <w:numId w:val="2"/>
        </w:numPr>
        <w:overflowPunct w:val="0"/>
        <w:autoSpaceDE w:val="0"/>
        <w:autoSpaceDN w:val="0"/>
        <w:adjustRightInd w:val="0"/>
        <w:spacing w:after="100"/>
        <w:jc w:val="both"/>
        <w:textAlignment w:val="baseline"/>
        <w:outlineLvl w:val="1"/>
        <w:rPr>
          <w:rFonts w:ascii="微软雅黑" w:eastAsia="微软雅黑" w:hAnsi="微软雅黑" w:cs="Arial"/>
          <w:bCs/>
          <w:sz w:val="20"/>
          <w:szCs w:val="20"/>
          <w:u w:val="single"/>
        </w:rPr>
      </w:pPr>
      <w:proofErr w:type="spellStart"/>
      <w:r w:rsidRPr="008474B1">
        <w:rPr>
          <w:rFonts w:ascii="微软雅黑" w:eastAsia="微软雅黑" w:hAnsi="微软雅黑" w:cs="Arial"/>
          <w:bCs/>
          <w:sz w:val="20"/>
          <w:szCs w:val="20"/>
          <w:u w:val="single"/>
        </w:rPr>
        <w:t>声明、保证及承诺</w:t>
      </w:r>
      <w:proofErr w:type="spellEnd"/>
    </w:p>
    <w:p w:rsidR="0036461B" w:rsidRPr="008474B1" w:rsidRDefault="00F272BD" w:rsidP="008474B1">
      <w:pPr>
        <w:snapToGrid w:val="0"/>
        <w:spacing w:after="100"/>
        <w:ind w:leftChars="257" w:left="565"/>
        <w:jc w:val="both"/>
        <w:rPr>
          <w:rFonts w:ascii="微软雅黑" w:eastAsia="微软雅黑" w:hAnsi="微软雅黑" w:cs="Arial"/>
          <w:sz w:val="20"/>
          <w:szCs w:val="20"/>
          <w:lang w:eastAsia="zh-CN"/>
        </w:rPr>
      </w:pPr>
      <w:r w:rsidRPr="00B2056A">
        <w:rPr>
          <w:rFonts w:ascii="微软雅黑" w:eastAsia="微软雅黑" w:hAnsi="微软雅黑" w:cs="Arial" w:hint="eastAsia"/>
          <w:sz w:val="20"/>
          <w:szCs w:val="20"/>
          <w:lang w:eastAsia="zh-CN"/>
        </w:rPr>
        <w:t>供应商</w:t>
      </w:r>
      <w:r w:rsidR="0036461B" w:rsidRPr="008474B1">
        <w:rPr>
          <w:rFonts w:ascii="微软雅黑" w:eastAsia="微软雅黑" w:hAnsi="微软雅黑" w:cs="Arial"/>
          <w:sz w:val="20"/>
          <w:szCs w:val="20"/>
          <w:lang w:eastAsia="zh-CN"/>
        </w:rPr>
        <w:t>特此声明、保证并承诺在履行本协议项下的义务时</w:t>
      </w:r>
      <w:r w:rsidR="0036461B" w:rsidRPr="008474B1">
        <w:rPr>
          <w:rFonts w:ascii="微软雅黑" w:eastAsia="微软雅黑" w:hAnsi="微软雅黑" w:cs="Arial" w:hint="eastAsia"/>
          <w:sz w:val="20"/>
          <w:szCs w:val="20"/>
          <w:lang w:eastAsia="zh-CN"/>
        </w:rPr>
        <w:t>：</w:t>
      </w:r>
    </w:p>
    <w:p w:rsidR="0036461B" w:rsidRPr="008474B1" w:rsidRDefault="0036461B" w:rsidP="008474B1">
      <w:pPr>
        <w:widowControl w:val="0"/>
        <w:numPr>
          <w:ilvl w:val="2"/>
          <w:numId w:val="1"/>
        </w:numPr>
        <w:overflowPunct w:val="0"/>
        <w:autoSpaceDE w:val="0"/>
        <w:autoSpaceDN w:val="0"/>
        <w:adjustRightInd w:val="0"/>
        <w:spacing w:after="100"/>
        <w:ind w:hanging="390"/>
        <w:jc w:val="both"/>
        <w:textAlignment w:val="baseline"/>
        <w:outlineLvl w:val="1"/>
        <w:rPr>
          <w:rFonts w:ascii="微软雅黑" w:eastAsia="微软雅黑" w:hAnsi="微软雅黑" w:cs="Arial"/>
          <w:bCs/>
          <w:sz w:val="20"/>
          <w:szCs w:val="20"/>
          <w:lang w:eastAsia="zh-CN"/>
        </w:rPr>
      </w:pPr>
      <w:r w:rsidRPr="008474B1">
        <w:rPr>
          <w:rFonts w:ascii="微软雅黑" w:eastAsia="微软雅黑" w:hAnsi="微软雅黑" w:cs="Arial" w:hint="eastAsia"/>
          <w:bCs/>
          <w:sz w:val="20"/>
          <w:szCs w:val="20"/>
          <w:lang w:eastAsia="zh-CN"/>
        </w:rPr>
        <w:t>（就</w:t>
      </w:r>
      <w:r w:rsidR="00F272BD" w:rsidRPr="00B2056A">
        <w:rPr>
          <w:rFonts w:ascii="微软雅黑" w:eastAsia="微软雅黑" w:hAnsi="微软雅黑" w:cs="Arial" w:hint="eastAsia"/>
          <w:bCs/>
          <w:sz w:val="20"/>
          <w:szCs w:val="20"/>
          <w:lang w:eastAsia="zh-CN"/>
        </w:rPr>
        <w:t>供应商</w:t>
      </w:r>
      <w:r w:rsidRPr="008474B1">
        <w:rPr>
          <w:rFonts w:ascii="微软雅黑" w:eastAsia="微软雅黑" w:hAnsi="微软雅黑" w:cs="Arial"/>
          <w:bCs/>
          <w:sz w:val="20"/>
          <w:szCs w:val="20"/>
          <w:lang w:eastAsia="zh-CN"/>
        </w:rPr>
        <w:t>进行合理调查后所知）</w:t>
      </w:r>
      <w:r w:rsidR="00F272BD" w:rsidRPr="00B2056A">
        <w:rPr>
          <w:rFonts w:ascii="微软雅黑" w:eastAsia="微软雅黑" w:hAnsi="微软雅黑" w:cs="Arial" w:hint="eastAsia"/>
          <w:bCs/>
          <w:sz w:val="20"/>
          <w:szCs w:val="20"/>
          <w:lang w:eastAsia="zh-CN"/>
        </w:rPr>
        <w:t>供应商</w:t>
      </w:r>
      <w:r w:rsidRPr="008474B1">
        <w:rPr>
          <w:rFonts w:ascii="微软雅黑" w:eastAsia="微软雅黑" w:hAnsi="微软雅黑" w:cs="Arial"/>
          <w:bCs/>
          <w:sz w:val="20"/>
          <w:szCs w:val="20"/>
          <w:lang w:eastAsia="zh-CN"/>
        </w:rPr>
        <w:t>遵守并将持续遵守所有适用法律和行业惯例规范，包括但不限于所有与反腐败相关的适用法律</w:t>
      </w:r>
      <w:r w:rsidRPr="008474B1">
        <w:rPr>
          <w:rFonts w:ascii="微软雅黑" w:eastAsia="微软雅黑" w:hAnsi="微软雅黑" w:cs="Arial" w:hint="eastAsia"/>
          <w:bCs/>
          <w:sz w:val="20"/>
          <w:szCs w:val="20"/>
          <w:lang w:eastAsia="zh-CN"/>
        </w:rPr>
        <w:t>。</w:t>
      </w:r>
    </w:p>
    <w:p w:rsidR="0036461B" w:rsidRPr="008474B1" w:rsidRDefault="0036461B" w:rsidP="008474B1">
      <w:pPr>
        <w:widowControl w:val="0"/>
        <w:numPr>
          <w:ilvl w:val="2"/>
          <w:numId w:val="1"/>
        </w:numPr>
        <w:overflowPunct w:val="0"/>
        <w:autoSpaceDE w:val="0"/>
        <w:autoSpaceDN w:val="0"/>
        <w:adjustRightInd w:val="0"/>
        <w:spacing w:after="100"/>
        <w:ind w:hanging="390"/>
        <w:jc w:val="both"/>
        <w:textAlignment w:val="baseline"/>
        <w:outlineLvl w:val="1"/>
        <w:rPr>
          <w:rFonts w:ascii="微软雅黑" w:eastAsia="微软雅黑" w:hAnsi="微软雅黑" w:cs="Arial"/>
          <w:bCs/>
          <w:sz w:val="20"/>
          <w:szCs w:val="20"/>
          <w:lang w:eastAsia="zh-CN"/>
        </w:rPr>
      </w:pPr>
      <w:r w:rsidRPr="008474B1">
        <w:rPr>
          <w:rFonts w:ascii="微软雅黑" w:eastAsia="微软雅黑" w:hAnsi="微软雅黑" w:cs="Arial" w:hint="eastAsia"/>
          <w:bCs/>
          <w:sz w:val="20"/>
          <w:szCs w:val="20"/>
          <w:lang w:eastAsia="zh-CN"/>
        </w:rPr>
        <w:t>（就</w:t>
      </w:r>
      <w:r w:rsidR="00F272BD" w:rsidRPr="00B2056A">
        <w:rPr>
          <w:rFonts w:ascii="微软雅黑" w:eastAsia="微软雅黑" w:hAnsi="微软雅黑" w:cs="Arial" w:hint="eastAsia"/>
          <w:bCs/>
          <w:sz w:val="20"/>
          <w:szCs w:val="20"/>
          <w:lang w:eastAsia="zh-CN"/>
        </w:rPr>
        <w:t>供应商</w:t>
      </w:r>
      <w:r w:rsidRPr="008474B1">
        <w:rPr>
          <w:rFonts w:ascii="微软雅黑" w:eastAsia="微软雅黑" w:hAnsi="微软雅黑" w:cs="Arial"/>
          <w:bCs/>
          <w:sz w:val="20"/>
          <w:szCs w:val="20"/>
          <w:lang w:eastAsia="zh-CN"/>
        </w:rPr>
        <w:t>进行合理调查后所知）</w:t>
      </w:r>
      <w:r w:rsidR="00F272BD" w:rsidRPr="00B2056A">
        <w:rPr>
          <w:rFonts w:ascii="微软雅黑" w:eastAsia="微软雅黑" w:hAnsi="微软雅黑" w:cs="Arial" w:hint="eastAsia"/>
          <w:bCs/>
          <w:sz w:val="20"/>
          <w:szCs w:val="20"/>
          <w:lang w:eastAsia="zh-CN"/>
        </w:rPr>
        <w:t>供应商</w:t>
      </w:r>
      <w:r w:rsidRPr="008474B1">
        <w:rPr>
          <w:rFonts w:ascii="微软雅黑" w:eastAsia="微软雅黑" w:hAnsi="微软雅黑" w:cs="Arial"/>
          <w:bCs/>
          <w:sz w:val="20"/>
          <w:szCs w:val="20"/>
          <w:lang w:eastAsia="zh-CN"/>
        </w:rPr>
        <w:t>未出于为</w:t>
      </w:r>
      <w:r w:rsidR="00F272BD" w:rsidRPr="00B2056A">
        <w:rPr>
          <w:rFonts w:ascii="微软雅黑" w:eastAsia="微软雅黑" w:hAnsi="微软雅黑" w:cs="Arial" w:hint="eastAsia"/>
          <w:bCs/>
          <w:sz w:val="20"/>
          <w:szCs w:val="20"/>
          <w:lang w:eastAsia="zh-CN"/>
        </w:rPr>
        <w:t>供应商</w:t>
      </w:r>
      <w:r w:rsidRPr="008474B1">
        <w:rPr>
          <w:rFonts w:ascii="微软雅黑" w:eastAsia="微软雅黑" w:hAnsi="微软雅黑" w:cs="Arial" w:hint="eastAsia"/>
          <w:bCs/>
          <w:sz w:val="20"/>
          <w:szCs w:val="20"/>
          <w:lang w:eastAsia="zh-CN"/>
        </w:rPr>
        <w:t>或</w:t>
      </w:r>
      <w:r w:rsidRPr="008474B1">
        <w:rPr>
          <w:rFonts w:ascii="微软雅黑" w:eastAsia="微软雅黑" w:hAnsi="微软雅黑" w:cs="Arial"/>
          <w:bCs/>
          <w:sz w:val="20"/>
          <w:szCs w:val="20"/>
          <w:lang w:eastAsia="zh-CN"/>
        </w:rPr>
        <w:t>费森尤斯医药用品(上海)有限公司、其母公司、子公司或关联方（以下根据文意单独或合称为“费森尤斯”）取得在获取、保留或主导业务方面的优待或获取任何特权之目的直接或间接通过任何第三方向任何个人提供、提议或承诺提供任何款项、金钱礼品、商品、服务或任何有价物，且在将来亦不会进行此等行为。此项规定包括但不限于禁止向任何政府官员给付疏通费以便加速政府例行行为。“政府官员”一词（“政府官员”）应作广义理解，不仅包括(</w:t>
      </w:r>
      <w:proofErr w:type="spellStart"/>
      <w:r w:rsidRPr="008474B1">
        <w:rPr>
          <w:rFonts w:ascii="微软雅黑" w:eastAsia="微软雅黑" w:hAnsi="微软雅黑" w:cs="Arial"/>
          <w:bCs/>
          <w:sz w:val="20"/>
          <w:szCs w:val="20"/>
          <w:lang w:eastAsia="zh-CN"/>
        </w:rPr>
        <w:t>i</w:t>
      </w:r>
      <w:proofErr w:type="spellEnd"/>
      <w:r w:rsidRPr="008474B1">
        <w:rPr>
          <w:rFonts w:ascii="微软雅黑" w:eastAsia="微软雅黑" w:hAnsi="微软雅黑" w:cs="Arial"/>
          <w:bCs/>
          <w:sz w:val="20"/>
          <w:szCs w:val="20"/>
          <w:lang w:eastAsia="zh-CN"/>
        </w:rPr>
        <w:t>)代表国家和地方政府行事的个人（例如，选任的官员、海关官员、税务官员等），也包括：(ii)代表政府拥有或政府控制的企业行事的个人（例如，公立医院、大学的医生和工作人员等），(iii)为政党行事或者作为或代表公共职位候选人行事的个人，以及(iv)代表国际公共组织（例如，世界银行、经济合作与发展组织等）行事的个人。</w:t>
      </w:r>
    </w:p>
    <w:p w:rsidR="0036461B" w:rsidRPr="008474B1" w:rsidRDefault="0036461B" w:rsidP="008474B1">
      <w:pPr>
        <w:widowControl w:val="0"/>
        <w:numPr>
          <w:ilvl w:val="2"/>
          <w:numId w:val="1"/>
        </w:numPr>
        <w:overflowPunct w:val="0"/>
        <w:autoSpaceDE w:val="0"/>
        <w:autoSpaceDN w:val="0"/>
        <w:adjustRightInd w:val="0"/>
        <w:spacing w:after="100"/>
        <w:ind w:hanging="390"/>
        <w:jc w:val="both"/>
        <w:textAlignment w:val="baseline"/>
        <w:outlineLvl w:val="1"/>
        <w:rPr>
          <w:rFonts w:ascii="微软雅黑" w:eastAsia="微软雅黑" w:hAnsi="微软雅黑" w:cs="Arial"/>
          <w:bCs/>
          <w:sz w:val="20"/>
          <w:szCs w:val="20"/>
          <w:lang w:eastAsia="zh-CN"/>
        </w:rPr>
      </w:pPr>
      <w:r w:rsidRPr="008474B1">
        <w:rPr>
          <w:rFonts w:ascii="微软雅黑" w:eastAsia="微软雅黑" w:hAnsi="微软雅黑" w:cs="Arial" w:hint="eastAsia"/>
          <w:bCs/>
          <w:sz w:val="20"/>
          <w:szCs w:val="20"/>
          <w:lang w:eastAsia="zh-CN"/>
        </w:rPr>
        <w:t>（就</w:t>
      </w:r>
      <w:r w:rsidR="00F272BD" w:rsidRPr="00B2056A">
        <w:rPr>
          <w:rFonts w:ascii="微软雅黑" w:eastAsia="微软雅黑" w:hAnsi="微软雅黑" w:cs="Arial" w:hint="eastAsia"/>
          <w:bCs/>
          <w:sz w:val="20"/>
          <w:szCs w:val="20"/>
          <w:lang w:eastAsia="zh-CN"/>
        </w:rPr>
        <w:t>供应商</w:t>
      </w:r>
      <w:r w:rsidRPr="008474B1">
        <w:rPr>
          <w:rFonts w:ascii="微软雅黑" w:eastAsia="微软雅黑" w:hAnsi="微软雅黑" w:cs="Arial"/>
          <w:bCs/>
          <w:sz w:val="20"/>
          <w:szCs w:val="20"/>
          <w:lang w:eastAsia="zh-CN"/>
        </w:rPr>
        <w:t>进行合理调查后所知）</w:t>
      </w:r>
      <w:r w:rsidR="00F272BD" w:rsidRPr="00B2056A">
        <w:rPr>
          <w:rFonts w:ascii="微软雅黑" w:eastAsia="微软雅黑" w:hAnsi="微软雅黑" w:cs="Arial" w:hint="eastAsia"/>
          <w:bCs/>
          <w:sz w:val="20"/>
          <w:szCs w:val="20"/>
          <w:lang w:eastAsia="zh-CN"/>
        </w:rPr>
        <w:t>供应商</w:t>
      </w:r>
      <w:r w:rsidRPr="008474B1">
        <w:rPr>
          <w:rFonts w:ascii="微软雅黑" w:eastAsia="微软雅黑" w:hAnsi="微软雅黑" w:cs="Arial"/>
          <w:bCs/>
          <w:sz w:val="20"/>
          <w:szCs w:val="20"/>
          <w:lang w:eastAsia="zh-CN"/>
        </w:rPr>
        <w:t>或</w:t>
      </w:r>
      <w:proofErr w:type="gramStart"/>
      <w:r w:rsidRPr="008474B1">
        <w:rPr>
          <w:rFonts w:ascii="微软雅黑" w:eastAsia="微软雅黑" w:hAnsi="微软雅黑" w:cs="Arial"/>
          <w:bCs/>
          <w:sz w:val="20"/>
          <w:szCs w:val="20"/>
          <w:lang w:eastAsia="zh-CN"/>
        </w:rPr>
        <w:t>任何代表</w:t>
      </w:r>
      <w:proofErr w:type="gramEnd"/>
      <w:r w:rsidRPr="008474B1">
        <w:rPr>
          <w:rFonts w:ascii="微软雅黑" w:eastAsia="微软雅黑" w:hAnsi="微软雅黑" w:cs="Arial"/>
          <w:bCs/>
          <w:sz w:val="20"/>
          <w:szCs w:val="20"/>
          <w:lang w:eastAsia="zh-CN"/>
        </w:rPr>
        <w:t>其行事的个人或实体未出于为</w:t>
      </w:r>
      <w:r w:rsidR="00F272BD" w:rsidRPr="00B2056A">
        <w:rPr>
          <w:rFonts w:ascii="微软雅黑" w:eastAsia="微软雅黑" w:hAnsi="微软雅黑" w:cs="Arial" w:hint="eastAsia"/>
          <w:bCs/>
          <w:sz w:val="20"/>
          <w:szCs w:val="20"/>
          <w:lang w:eastAsia="zh-CN"/>
        </w:rPr>
        <w:t>供应商</w:t>
      </w:r>
      <w:r w:rsidRPr="008474B1">
        <w:rPr>
          <w:rFonts w:ascii="微软雅黑" w:eastAsia="微软雅黑" w:hAnsi="微软雅黑" w:cs="Arial"/>
          <w:bCs/>
          <w:sz w:val="20"/>
          <w:szCs w:val="20"/>
          <w:lang w:eastAsia="zh-CN"/>
        </w:rPr>
        <w:t>或费森尤斯取得在获取、保留或主导业务方面的优待或获取任何特权之目的从任何个人直接或间接接受、接收或同意接受或接收任何款项、金钱礼品、商品、服务或任何有价物，且在将来亦不会进行此等行为。</w:t>
      </w:r>
    </w:p>
    <w:p w:rsidR="0036461B" w:rsidRPr="008474B1" w:rsidRDefault="0036461B" w:rsidP="008474B1">
      <w:pPr>
        <w:widowControl w:val="0"/>
        <w:numPr>
          <w:ilvl w:val="2"/>
          <w:numId w:val="1"/>
        </w:numPr>
        <w:overflowPunct w:val="0"/>
        <w:autoSpaceDE w:val="0"/>
        <w:autoSpaceDN w:val="0"/>
        <w:adjustRightInd w:val="0"/>
        <w:spacing w:after="100"/>
        <w:ind w:hanging="390"/>
        <w:jc w:val="both"/>
        <w:textAlignment w:val="baseline"/>
        <w:outlineLvl w:val="1"/>
        <w:rPr>
          <w:rFonts w:ascii="微软雅黑" w:eastAsia="微软雅黑" w:hAnsi="微软雅黑" w:cs="Arial"/>
          <w:bCs/>
          <w:sz w:val="20"/>
          <w:szCs w:val="20"/>
        </w:rPr>
      </w:pPr>
      <w:r w:rsidRPr="008474B1">
        <w:rPr>
          <w:rFonts w:ascii="微软雅黑" w:eastAsia="微软雅黑" w:hAnsi="微软雅黑" w:cs="Arial" w:hint="eastAsia"/>
          <w:bCs/>
          <w:sz w:val="20"/>
          <w:szCs w:val="20"/>
          <w:lang w:eastAsia="zh-CN"/>
        </w:rPr>
        <w:t>（就</w:t>
      </w:r>
      <w:r w:rsidR="00F272BD" w:rsidRPr="00B2056A">
        <w:rPr>
          <w:rFonts w:ascii="微软雅黑" w:eastAsia="微软雅黑" w:hAnsi="微软雅黑" w:cs="Arial" w:hint="eastAsia"/>
          <w:bCs/>
          <w:sz w:val="20"/>
          <w:szCs w:val="20"/>
          <w:lang w:eastAsia="zh-CN"/>
        </w:rPr>
        <w:t>供应商</w:t>
      </w:r>
      <w:r w:rsidRPr="008474B1">
        <w:rPr>
          <w:rFonts w:ascii="微软雅黑" w:eastAsia="微软雅黑" w:hAnsi="微软雅黑" w:cs="Arial"/>
          <w:bCs/>
          <w:sz w:val="20"/>
          <w:szCs w:val="20"/>
          <w:lang w:eastAsia="zh-CN"/>
        </w:rPr>
        <w:t>进行合理调查后所知）同时符合以下两项条件的人士未使用且不会使用其作为政府官员之便影响商业批准或监管批准以迎合</w:t>
      </w:r>
      <w:r w:rsidR="00F272BD" w:rsidRPr="00B2056A">
        <w:rPr>
          <w:rFonts w:ascii="微软雅黑" w:eastAsia="微软雅黑" w:hAnsi="微软雅黑" w:cs="Arial" w:hint="eastAsia"/>
          <w:bCs/>
          <w:sz w:val="20"/>
          <w:szCs w:val="20"/>
          <w:lang w:eastAsia="zh-CN"/>
        </w:rPr>
        <w:t>供应商</w:t>
      </w:r>
      <w:r w:rsidRPr="008474B1">
        <w:rPr>
          <w:rFonts w:ascii="微软雅黑" w:eastAsia="微软雅黑" w:hAnsi="微软雅黑" w:cs="Arial"/>
          <w:bCs/>
          <w:sz w:val="20"/>
          <w:szCs w:val="20"/>
          <w:lang w:eastAsia="zh-CN"/>
        </w:rPr>
        <w:t>或费森尤斯的利益</w:t>
      </w:r>
      <w:r w:rsidRPr="008474B1">
        <w:rPr>
          <w:rFonts w:ascii="微软雅黑" w:eastAsia="微软雅黑" w:hAnsi="微软雅黑" w:cs="Arial" w:hint="eastAsia"/>
          <w:bCs/>
          <w:sz w:val="20"/>
          <w:szCs w:val="20"/>
          <w:lang w:eastAsia="zh-CN"/>
        </w:rPr>
        <w:t>：</w:t>
      </w:r>
      <w:r w:rsidRPr="008474B1">
        <w:rPr>
          <w:rFonts w:ascii="微软雅黑" w:eastAsia="微软雅黑" w:hAnsi="微软雅黑" w:cs="Arial"/>
          <w:bCs/>
          <w:sz w:val="20"/>
          <w:szCs w:val="20"/>
          <w:lang w:eastAsia="zh-CN"/>
        </w:rPr>
        <w:t>(</w:t>
      </w:r>
      <w:proofErr w:type="spellStart"/>
      <w:r w:rsidRPr="008474B1">
        <w:rPr>
          <w:rFonts w:ascii="微软雅黑" w:eastAsia="微软雅黑" w:hAnsi="微软雅黑" w:cs="Arial"/>
          <w:bCs/>
          <w:sz w:val="20"/>
          <w:szCs w:val="20"/>
          <w:lang w:eastAsia="zh-CN"/>
        </w:rPr>
        <w:t>i</w:t>
      </w:r>
      <w:proofErr w:type="spellEnd"/>
      <w:r w:rsidRPr="008474B1">
        <w:rPr>
          <w:rFonts w:ascii="微软雅黑" w:eastAsia="微软雅黑" w:hAnsi="微软雅黑" w:cs="Arial"/>
          <w:bCs/>
          <w:sz w:val="20"/>
          <w:szCs w:val="20"/>
          <w:lang w:eastAsia="zh-CN"/>
        </w:rPr>
        <w:t>)拥有</w:t>
      </w:r>
      <w:r w:rsidR="00F272BD" w:rsidRPr="00B2056A">
        <w:rPr>
          <w:rFonts w:ascii="微软雅黑" w:eastAsia="微软雅黑" w:hAnsi="微软雅黑" w:cs="Arial" w:hint="eastAsia"/>
          <w:bCs/>
          <w:sz w:val="20"/>
          <w:szCs w:val="20"/>
          <w:lang w:eastAsia="zh-CN"/>
        </w:rPr>
        <w:t>供应商</w:t>
      </w:r>
      <w:r w:rsidRPr="008474B1">
        <w:rPr>
          <w:rFonts w:ascii="微软雅黑" w:eastAsia="微软雅黑" w:hAnsi="微软雅黑" w:cs="Arial"/>
          <w:bCs/>
          <w:sz w:val="20"/>
          <w:szCs w:val="20"/>
          <w:lang w:eastAsia="zh-CN"/>
        </w:rPr>
        <w:t>或其代理机构或关联公司的所有权权益、职位或职务；(ii)身为政府官员。任何此等人士将回避任何涉及费森尤斯或费森尤斯的业务的政府决策。</w:t>
      </w:r>
      <w:r w:rsidR="00112E21" w:rsidRPr="008474B1">
        <w:rPr>
          <w:rFonts w:ascii="微软雅黑" w:eastAsia="微软雅黑" w:hAnsi="微软雅黑" w:cs="Arial"/>
          <w:bCs/>
          <w:sz w:val="20"/>
          <w:szCs w:val="20"/>
          <w:highlight w:val="yellow"/>
          <w:lang w:eastAsia="zh-CN"/>
        </w:rPr>
        <w:t>[</w:t>
      </w:r>
      <w:r w:rsidR="00112E21" w:rsidRPr="008474B1">
        <w:rPr>
          <w:rFonts w:ascii="微软雅黑" w:eastAsia="微软雅黑" w:hAnsi="微软雅黑" w:cs="Arial" w:hint="eastAsia"/>
          <w:bCs/>
          <w:i/>
          <w:sz w:val="20"/>
          <w:szCs w:val="20"/>
          <w:highlight w:val="yellow"/>
          <w:lang w:eastAsia="zh-CN"/>
        </w:rPr>
        <w:t>注</w:t>
      </w:r>
      <w:r w:rsidR="00112E21" w:rsidRPr="008474B1">
        <w:rPr>
          <w:rFonts w:ascii="微软雅黑" w:eastAsia="微软雅黑" w:hAnsi="微软雅黑" w:cs="Arial"/>
          <w:bCs/>
          <w:i/>
          <w:sz w:val="20"/>
          <w:szCs w:val="20"/>
          <w:highlight w:val="yellow"/>
          <w:lang w:eastAsia="zh-CN"/>
        </w:rPr>
        <w:t>：当</w:t>
      </w:r>
      <w:r w:rsidR="00112E21" w:rsidRPr="008474B1">
        <w:rPr>
          <w:rFonts w:ascii="微软雅黑" w:eastAsia="微软雅黑" w:hAnsi="微软雅黑" w:cs="Arial" w:hint="eastAsia"/>
          <w:bCs/>
          <w:i/>
          <w:sz w:val="20"/>
          <w:szCs w:val="20"/>
          <w:highlight w:val="yellow"/>
          <w:lang w:eastAsia="zh-CN"/>
        </w:rPr>
        <w:t>供应</w:t>
      </w:r>
      <w:r w:rsidR="00112E21" w:rsidRPr="008474B1">
        <w:rPr>
          <w:rFonts w:ascii="微软雅黑" w:eastAsia="微软雅黑" w:hAnsi="微软雅黑" w:cs="Arial"/>
          <w:bCs/>
          <w:i/>
          <w:sz w:val="20"/>
          <w:szCs w:val="20"/>
          <w:highlight w:val="yellow"/>
          <w:lang w:eastAsia="zh-CN"/>
        </w:rPr>
        <w:t>商</w:t>
      </w:r>
      <w:r w:rsidR="00112E21" w:rsidRPr="008474B1">
        <w:rPr>
          <w:rFonts w:ascii="微软雅黑" w:eastAsia="微软雅黑" w:hAnsi="微软雅黑" w:cs="Arial" w:hint="eastAsia"/>
          <w:bCs/>
          <w:i/>
          <w:sz w:val="20"/>
          <w:szCs w:val="20"/>
          <w:highlight w:val="yellow"/>
          <w:lang w:eastAsia="zh-CN"/>
        </w:rPr>
        <w:t>为一个自然人/一位</w:t>
      </w:r>
      <w:proofErr w:type="gramStart"/>
      <w:r w:rsidR="00112E21" w:rsidRPr="008474B1">
        <w:rPr>
          <w:rFonts w:ascii="微软雅黑" w:eastAsia="微软雅黑" w:hAnsi="微软雅黑" w:cs="Arial" w:hint="eastAsia"/>
          <w:bCs/>
          <w:i/>
          <w:sz w:val="20"/>
          <w:szCs w:val="20"/>
          <w:highlight w:val="yellow"/>
          <w:lang w:eastAsia="zh-CN"/>
        </w:rPr>
        <w:t>个</w:t>
      </w:r>
      <w:proofErr w:type="gramEnd"/>
      <w:r w:rsidR="00112E21" w:rsidRPr="008474B1">
        <w:rPr>
          <w:rFonts w:ascii="微软雅黑" w:eastAsia="微软雅黑" w:hAnsi="微软雅黑" w:cs="Arial" w:hint="eastAsia"/>
          <w:bCs/>
          <w:i/>
          <w:sz w:val="20"/>
          <w:szCs w:val="20"/>
          <w:highlight w:val="yellow"/>
          <w:lang w:eastAsia="zh-CN"/>
        </w:rPr>
        <w:t>人时</w:t>
      </w:r>
      <w:r w:rsidR="00E0223D" w:rsidRPr="008474B1">
        <w:rPr>
          <w:rFonts w:ascii="微软雅黑" w:eastAsia="微软雅黑" w:hAnsi="微软雅黑" w:cs="Arial" w:hint="eastAsia"/>
          <w:bCs/>
          <w:i/>
          <w:sz w:val="20"/>
          <w:szCs w:val="20"/>
          <w:highlight w:val="yellow"/>
          <w:lang w:eastAsia="zh-CN"/>
        </w:rPr>
        <w:t>，</w:t>
      </w:r>
      <w:r w:rsidR="00E0223D" w:rsidRPr="008474B1">
        <w:rPr>
          <w:rFonts w:ascii="微软雅黑" w:eastAsia="微软雅黑" w:hAnsi="微软雅黑" w:cs="Arial"/>
          <w:bCs/>
          <w:i/>
          <w:sz w:val="20"/>
          <w:szCs w:val="20"/>
          <w:highlight w:val="yellow"/>
          <w:lang w:eastAsia="zh-CN"/>
        </w:rPr>
        <w:t>本段措辞应</w:t>
      </w:r>
      <w:r w:rsidR="00E0223D" w:rsidRPr="008474B1">
        <w:rPr>
          <w:rFonts w:ascii="微软雅黑" w:eastAsia="微软雅黑" w:hAnsi="微软雅黑" w:cs="Arial" w:hint="eastAsia"/>
          <w:bCs/>
          <w:i/>
          <w:sz w:val="20"/>
          <w:szCs w:val="20"/>
          <w:highlight w:val="yellow"/>
          <w:lang w:eastAsia="zh-CN"/>
        </w:rPr>
        <w:t>根据</w:t>
      </w:r>
      <w:r w:rsidR="00E0223D" w:rsidRPr="008474B1">
        <w:rPr>
          <w:rFonts w:ascii="微软雅黑" w:eastAsia="微软雅黑" w:hAnsi="微软雅黑" w:cs="Arial"/>
          <w:bCs/>
          <w:i/>
          <w:sz w:val="20"/>
          <w:szCs w:val="20"/>
          <w:highlight w:val="yellow"/>
          <w:lang w:eastAsia="zh-CN"/>
        </w:rPr>
        <w:t>模板相应调整。</w:t>
      </w:r>
      <w:r w:rsidR="00112E21" w:rsidRPr="008474B1">
        <w:rPr>
          <w:rFonts w:ascii="微软雅黑" w:eastAsia="微软雅黑" w:hAnsi="微软雅黑" w:cs="Arial"/>
          <w:bCs/>
          <w:sz w:val="20"/>
          <w:szCs w:val="20"/>
          <w:highlight w:val="yellow"/>
        </w:rPr>
        <w:t>]</w:t>
      </w:r>
    </w:p>
    <w:p w:rsidR="0036461B" w:rsidRPr="008474B1" w:rsidRDefault="0036461B" w:rsidP="008474B1">
      <w:pPr>
        <w:widowControl w:val="0"/>
        <w:numPr>
          <w:ilvl w:val="1"/>
          <w:numId w:val="2"/>
        </w:numPr>
        <w:overflowPunct w:val="0"/>
        <w:autoSpaceDE w:val="0"/>
        <w:autoSpaceDN w:val="0"/>
        <w:adjustRightInd w:val="0"/>
        <w:spacing w:after="100"/>
        <w:jc w:val="both"/>
        <w:textAlignment w:val="baseline"/>
        <w:outlineLvl w:val="1"/>
        <w:rPr>
          <w:rFonts w:ascii="微软雅黑" w:eastAsia="微软雅黑" w:hAnsi="微软雅黑" w:cs="Arial"/>
          <w:bCs/>
          <w:sz w:val="20"/>
          <w:szCs w:val="20"/>
          <w:u w:val="single"/>
        </w:rPr>
      </w:pPr>
      <w:proofErr w:type="spellStart"/>
      <w:r w:rsidRPr="008474B1">
        <w:rPr>
          <w:rFonts w:ascii="微软雅黑" w:eastAsia="微软雅黑" w:hAnsi="微软雅黑" w:cs="Arial"/>
          <w:bCs/>
          <w:sz w:val="20"/>
          <w:szCs w:val="20"/>
          <w:u w:val="single"/>
        </w:rPr>
        <w:t>遵守反腐败原则</w:t>
      </w:r>
      <w:proofErr w:type="spellEnd"/>
    </w:p>
    <w:p w:rsidR="0036461B" w:rsidRPr="008474B1" w:rsidRDefault="00F272BD" w:rsidP="008474B1">
      <w:pPr>
        <w:snapToGrid w:val="0"/>
        <w:spacing w:after="100"/>
        <w:ind w:leftChars="257" w:left="565"/>
        <w:jc w:val="both"/>
        <w:rPr>
          <w:rFonts w:ascii="微软雅黑" w:eastAsia="微软雅黑" w:hAnsi="微软雅黑" w:cs="Arial"/>
          <w:sz w:val="20"/>
          <w:szCs w:val="20"/>
          <w:lang w:eastAsia="zh-CN"/>
        </w:rPr>
      </w:pPr>
      <w:proofErr w:type="spellStart"/>
      <w:r w:rsidRPr="00B2056A">
        <w:rPr>
          <w:rFonts w:ascii="微软雅黑" w:eastAsia="微软雅黑" w:hAnsi="微软雅黑" w:cs="Arial"/>
          <w:sz w:val="20"/>
          <w:szCs w:val="20"/>
        </w:rPr>
        <w:t>供应商</w:t>
      </w:r>
      <w:r w:rsidR="0036461B" w:rsidRPr="008474B1">
        <w:rPr>
          <w:rFonts w:ascii="微软雅黑" w:eastAsia="微软雅黑" w:hAnsi="微软雅黑" w:cs="Arial"/>
          <w:sz w:val="20"/>
          <w:szCs w:val="20"/>
        </w:rPr>
        <w:t>表示已经收到如下指向《费森尤斯业务合作伙伴商业道德与原则</w:t>
      </w:r>
      <w:proofErr w:type="spellEnd"/>
      <w:r w:rsidR="0036461B" w:rsidRPr="008474B1">
        <w:rPr>
          <w:rFonts w:ascii="微软雅黑" w:eastAsia="微软雅黑" w:hAnsi="微软雅黑" w:cs="Arial" w:hint="eastAsia"/>
          <w:sz w:val="20"/>
          <w:szCs w:val="20"/>
        </w:rPr>
        <w:t>》（</w:t>
      </w:r>
      <w:r w:rsidR="0036461B" w:rsidRPr="008474B1">
        <w:rPr>
          <w:rFonts w:ascii="微软雅黑" w:eastAsia="微软雅黑" w:hAnsi="微软雅黑" w:cs="Arial"/>
          <w:sz w:val="20"/>
          <w:szCs w:val="20"/>
        </w:rPr>
        <w:t>Fresenius Medical Care Business Ethics &amp; Principles For Business Partners</w:t>
      </w:r>
      <w:proofErr w:type="gramStart"/>
      <w:r w:rsidR="0036461B" w:rsidRPr="008474B1">
        <w:rPr>
          <w:rFonts w:ascii="微软雅黑" w:eastAsia="微软雅黑" w:hAnsi="微软雅黑" w:cs="Arial"/>
          <w:sz w:val="20"/>
          <w:szCs w:val="20"/>
        </w:rPr>
        <w:t>,“</w:t>
      </w:r>
      <w:proofErr w:type="spellStart"/>
      <w:proofErr w:type="gramEnd"/>
      <w:r w:rsidR="0036461B" w:rsidRPr="008474B1">
        <w:rPr>
          <w:rFonts w:ascii="微软雅黑" w:eastAsia="微软雅黑" w:hAnsi="微软雅黑" w:cs="Arial"/>
          <w:sz w:val="20"/>
          <w:szCs w:val="20"/>
        </w:rPr>
        <w:t>反腐败原则</w:t>
      </w:r>
      <w:proofErr w:type="spellEnd"/>
      <w:r w:rsidR="0036461B" w:rsidRPr="008474B1">
        <w:rPr>
          <w:rFonts w:ascii="微软雅黑" w:eastAsia="微软雅黑" w:hAnsi="微软雅黑" w:cs="Arial" w:hint="eastAsia"/>
          <w:sz w:val="20"/>
          <w:szCs w:val="20"/>
        </w:rPr>
        <w:t>”）</w:t>
      </w:r>
      <w:proofErr w:type="spellStart"/>
      <w:r w:rsidR="0036461B" w:rsidRPr="008474B1">
        <w:rPr>
          <w:rFonts w:ascii="微软雅黑" w:eastAsia="微软雅黑" w:hAnsi="微软雅黑" w:cs="Arial"/>
          <w:sz w:val="20"/>
          <w:szCs w:val="20"/>
        </w:rPr>
        <w:t>的网络链接</w:t>
      </w:r>
      <w:proofErr w:type="spellEnd"/>
      <w:r w:rsidR="0036461B" w:rsidRPr="008474B1">
        <w:rPr>
          <w:rFonts w:ascii="微软雅黑" w:eastAsia="微软雅黑" w:hAnsi="微软雅黑" w:cs="Arial"/>
          <w:sz w:val="20"/>
          <w:szCs w:val="20"/>
        </w:rPr>
        <w:t xml:space="preserve"> </w:t>
      </w:r>
      <w:hyperlink r:id="rId10" w:history="1">
        <w:r w:rsidR="0036461B" w:rsidRPr="008474B1">
          <w:rPr>
            <w:rFonts w:ascii="微软雅黑" w:eastAsia="微软雅黑" w:hAnsi="微软雅黑" w:cs="Arial"/>
            <w:sz w:val="20"/>
            <w:szCs w:val="20"/>
          </w:rPr>
          <w:t>http://www.fmc-ag.com/5292.htm</w:t>
        </w:r>
      </w:hyperlink>
      <w:r w:rsidR="0036461B" w:rsidRPr="008474B1">
        <w:rPr>
          <w:rFonts w:ascii="微软雅黑" w:eastAsia="微软雅黑" w:hAnsi="微软雅黑" w:cs="Arial"/>
          <w:sz w:val="20"/>
          <w:szCs w:val="20"/>
        </w:rPr>
        <w:t>，理解并同意遵守此等反腐败原则。</w:t>
      </w:r>
      <w:r w:rsidR="0036461B" w:rsidRPr="008474B1">
        <w:rPr>
          <w:rFonts w:ascii="微软雅黑" w:eastAsia="微软雅黑" w:hAnsi="微软雅黑" w:cs="Arial"/>
          <w:sz w:val="20"/>
          <w:szCs w:val="20"/>
          <w:lang w:eastAsia="zh-CN"/>
        </w:rPr>
        <w:t>费森尤斯可自行决定不定</w:t>
      </w:r>
      <w:proofErr w:type="gramStart"/>
      <w:r w:rsidR="0036461B" w:rsidRPr="008474B1">
        <w:rPr>
          <w:rFonts w:ascii="微软雅黑" w:eastAsia="微软雅黑" w:hAnsi="微软雅黑" w:cs="Arial"/>
          <w:sz w:val="20"/>
          <w:szCs w:val="20"/>
          <w:lang w:eastAsia="zh-CN"/>
        </w:rPr>
        <w:t>期修改</w:t>
      </w:r>
      <w:proofErr w:type="gramEnd"/>
      <w:r w:rsidR="0036461B" w:rsidRPr="008474B1">
        <w:rPr>
          <w:rFonts w:ascii="微软雅黑" w:eastAsia="微软雅黑" w:hAnsi="微软雅黑" w:cs="Arial"/>
          <w:sz w:val="20"/>
          <w:szCs w:val="20"/>
          <w:lang w:eastAsia="zh-CN"/>
        </w:rPr>
        <w:t>此等反腐败原则，并将修改后的内容在网站上予以公布。本款中，</w:t>
      </w:r>
      <w:r w:rsidRPr="00B2056A">
        <w:rPr>
          <w:rFonts w:ascii="微软雅黑" w:eastAsia="微软雅黑" w:hAnsi="微软雅黑" w:cs="Arial"/>
          <w:sz w:val="20"/>
          <w:szCs w:val="20"/>
          <w:lang w:eastAsia="zh-CN"/>
        </w:rPr>
        <w:t>供应商</w:t>
      </w:r>
      <w:r w:rsidR="0036461B" w:rsidRPr="008474B1">
        <w:rPr>
          <w:rFonts w:ascii="微软雅黑" w:eastAsia="微软雅黑" w:hAnsi="微软雅黑" w:cs="Arial" w:hint="eastAsia"/>
          <w:sz w:val="20"/>
          <w:szCs w:val="20"/>
          <w:lang w:eastAsia="zh-CN"/>
        </w:rPr>
        <w:t>与</w:t>
      </w:r>
      <w:r w:rsidR="0036461B" w:rsidRPr="008474B1">
        <w:rPr>
          <w:rFonts w:ascii="微软雅黑" w:eastAsia="微软雅黑" w:hAnsi="微软雅黑"/>
          <w:sz w:val="20"/>
          <w:szCs w:val="20"/>
          <w:lang w:eastAsia="zh-CN"/>
        </w:rPr>
        <w:t>费森尤斯医药用品(上海)有限公司</w:t>
      </w:r>
      <w:r w:rsidR="0036461B" w:rsidRPr="008474B1">
        <w:rPr>
          <w:rFonts w:ascii="微软雅黑" w:eastAsia="微软雅黑" w:hAnsi="微软雅黑" w:cs="Arial"/>
          <w:sz w:val="20"/>
          <w:szCs w:val="20"/>
          <w:lang w:eastAsia="zh-CN"/>
        </w:rPr>
        <w:t>同意，通过网络链接向</w:t>
      </w:r>
      <w:r w:rsidRPr="00B2056A">
        <w:rPr>
          <w:rFonts w:ascii="微软雅黑" w:eastAsia="微软雅黑" w:hAnsi="微软雅黑" w:cs="Arial"/>
          <w:sz w:val="20"/>
          <w:szCs w:val="20"/>
          <w:lang w:eastAsia="zh-CN"/>
        </w:rPr>
        <w:t>供应商</w:t>
      </w:r>
      <w:r w:rsidR="0036461B" w:rsidRPr="008474B1">
        <w:rPr>
          <w:rFonts w:ascii="微软雅黑" w:eastAsia="微软雅黑" w:hAnsi="微软雅黑" w:cs="Arial"/>
          <w:sz w:val="20"/>
          <w:szCs w:val="20"/>
          <w:lang w:eastAsia="zh-CN"/>
        </w:rPr>
        <w:t>传送的反腐败原则构成已向</w:t>
      </w:r>
      <w:r w:rsidRPr="00B2056A">
        <w:rPr>
          <w:rFonts w:ascii="微软雅黑" w:eastAsia="微软雅黑" w:hAnsi="微软雅黑" w:cs="Arial"/>
          <w:sz w:val="20"/>
          <w:szCs w:val="20"/>
          <w:lang w:eastAsia="zh-CN"/>
        </w:rPr>
        <w:t>供应商</w:t>
      </w:r>
      <w:r w:rsidR="0036461B" w:rsidRPr="008474B1">
        <w:rPr>
          <w:rFonts w:ascii="微软雅黑" w:eastAsia="微软雅黑" w:hAnsi="微软雅黑" w:cs="Arial"/>
          <w:sz w:val="20"/>
          <w:szCs w:val="20"/>
          <w:lang w:eastAsia="zh-CN"/>
        </w:rPr>
        <w:t>传送并送达此等原则的有效法律证据。</w:t>
      </w:r>
    </w:p>
    <w:p w:rsidR="0036461B" w:rsidRPr="008474B1" w:rsidRDefault="0036461B" w:rsidP="008474B1">
      <w:pPr>
        <w:widowControl w:val="0"/>
        <w:numPr>
          <w:ilvl w:val="1"/>
          <w:numId w:val="2"/>
        </w:numPr>
        <w:overflowPunct w:val="0"/>
        <w:autoSpaceDE w:val="0"/>
        <w:autoSpaceDN w:val="0"/>
        <w:adjustRightInd w:val="0"/>
        <w:spacing w:after="100"/>
        <w:jc w:val="both"/>
        <w:textAlignment w:val="baseline"/>
        <w:outlineLvl w:val="1"/>
        <w:rPr>
          <w:rFonts w:ascii="微软雅黑" w:eastAsia="微软雅黑" w:hAnsi="微软雅黑" w:cs="Arial"/>
          <w:bCs/>
          <w:sz w:val="20"/>
          <w:szCs w:val="20"/>
          <w:u w:val="single"/>
        </w:rPr>
      </w:pPr>
      <w:proofErr w:type="spellStart"/>
      <w:r w:rsidRPr="008474B1">
        <w:rPr>
          <w:rFonts w:ascii="微软雅黑" w:eastAsia="微软雅黑" w:hAnsi="微软雅黑" w:cs="Arial"/>
          <w:bCs/>
          <w:sz w:val="20"/>
          <w:szCs w:val="20"/>
          <w:u w:val="single"/>
        </w:rPr>
        <w:t>账簿和记录</w:t>
      </w:r>
      <w:proofErr w:type="spellEnd"/>
    </w:p>
    <w:p w:rsidR="0036461B" w:rsidRPr="008474B1" w:rsidRDefault="00F272BD" w:rsidP="008474B1">
      <w:pPr>
        <w:snapToGrid w:val="0"/>
        <w:spacing w:after="100"/>
        <w:ind w:leftChars="257" w:left="565"/>
        <w:jc w:val="both"/>
        <w:rPr>
          <w:rFonts w:ascii="微软雅黑" w:eastAsia="微软雅黑" w:hAnsi="微软雅黑" w:cs="Arial"/>
          <w:sz w:val="20"/>
          <w:szCs w:val="20"/>
          <w:lang w:eastAsia="zh-CN"/>
        </w:rPr>
      </w:pPr>
      <w:r w:rsidRPr="00B2056A">
        <w:rPr>
          <w:rFonts w:ascii="微软雅黑" w:eastAsia="微软雅黑" w:hAnsi="微软雅黑" w:cs="Arial" w:hint="eastAsia"/>
          <w:sz w:val="20"/>
          <w:szCs w:val="20"/>
          <w:lang w:eastAsia="zh-CN"/>
        </w:rPr>
        <w:t>供应商</w:t>
      </w:r>
      <w:r w:rsidR="0036461B" w:rsidRPr="008474B1">
        <w:rPr>
          <w:rFonts w:ascii="微软雅黑" w:eastAsia="微软雅黑" w:hAnsi="微软雅黑" w:cs="Arial"/>
          <w:sz w:val="20"/>
          <w:szCs w:val="20"/>
          <w:lang w:eastAsia="zh-CN"/>
        </w:rPr>
        <w:t>同意在本协议有效期内及届满后五（5）年内保存能够完整、准确地详细说明</w:t>
      </w:r>
      <w:r w:rsidRPr="00B2056A">
        <w:rPr>
          <w:rFonts w:ascii="微软雅黑" w:eastAsia="微软雅黑" w:hAnsi="微软雅黑" w:cs="Arial" w:hint="eastAsia"/>
          <w:sz w:val="20"/>
          <w:szCs w:val="20"/>
          <w:lang w:eastAsia="zh-CN"/>
        </w:rPr>
        <w:t>供应商</w:t>
      </w:r>
      <w:r w:rsidR="0036461B" w:rsidRPr="008474B1">
        <w:rPr>
          <w:rFonts w:ascii="微软雅黑" w:eastAsia="微软雅黑" w:hAnsi="微软雅黑" w:cs="Arial"/>
          <w:sz w:val="20"/>
          <w:szCs w:val="20"/>
          <w:lang w:eastAsia="zh-CN"/>
        </w:rPr>
        <w:t>就协议所提供的服务、所支付的款项以及所产生的成本和支出的账簿和记录，并维护内部会计控制体系，以便确保所有与协议相关的交易均得到</w:t>
      </w:r>
      <w:r w:rsidR="0036461B" w:rsidRPr="008474B1">
        <w:rPr>
          <w:rFonts w:ascii="微软雅黑" w:eastAsia="微软雅黑" w:hAnsi="微软雅黑"/>
          <w:sz w:val="20"/>
          <w:szCs w:val="20"/>
          <w:lang w:eastAsia="zh-CN"/>
        </w:rPr>
        <w:t>费森尤斯医药用品(上海)有限公司</w:t>
      </w:r>
      <w:r w:rsidR="0036461B" w:rsidRPr="008474B1">
        <w:rPr>
          <w:rFonts w:ascii="微软雅黑" w:eastAsia="微软雅黑" w:hAnsi="微软雅黑" w:cs="Arial"/>
          <w:sz w:val="20"/>
          <w:szCs w:val="20"/>
          <w:lang w:eastAsia="zh-CN"/>
        </w:rPr>
        <w:t>的适当授权。禁止使用虚假文件，禁止录入不充分、不确定或有欺骗性的簿记项目，禁止利用任何其他可以隐藏或掩盖所描述交易的性质的会计程序、技术或设备。</w:t>
      </w:r>
    </w:p>
    <w:p w:rsidR="0036461B" w:rsidRPr="008474B1" w:rsidRDefault="0036461B" w:rsidP="008474B1">
      <w:pPr>
        <w:widowControl w:val="0"/>
        <w:numPr>
          <w:ilvl w:val="1"/>
          <w:numId w:val="2"/>
        </w:numPr>
        <w:overflowPunct w:val="0"/>
        <w:autoSpaceDE w:val="0"/>
        <w:autoSpaceDN w:val="0"/>
        <w:adjustRightInd w:val="0"/>
        <w:spacing w:after="100"/>
        <w:jc w:val="both"/>
        <w:textAlignment w:val="baseline"/>
        <w:outlineLvl w:val="1"/>
        <w:rPr>
          <w:rFonts w:ascii="微软雅黑" w:eastAsia="微软雅黑" w:hAnsi="微软雅黑" w:cs="Arial"/>
          <w:bCs/>
          <w:sz w:val="20"/>
          <w:szCs w:val="20"/>
          <w:u w:val="single"/>
        </w:rPr>
      </w:pPr>
      <w:proofErr w:type="spellStart"/>
      <w:r w:rsidRPr="008474B1">
        <w:rPr>
          <w:rFonts w:ascii="微软雅黑" w:eastAsia="微软雅黑" w:hAnsi="微软雅黑" w:cs="Arial"/>
          <w:bCs/>
          <w:sz w:val="20"/>
          <w:szCs w:val="20"/>
          <w:u w:val="single"/>
        </w:rPr>
        <w:t>认证</w:t>
      </w:r>
      <w:proofErr w:type="spellEnd"/>
    </w:p>
    <w:p w:rsidR="0036461B" w:rsidRPr="008474B1" w:rsidRDefault="00F272BD" w:rsidP="008474B1">
      <w:pPr>
        <w:snapToGrid w:val="0"/>
        <w:spacing w:after="100"/>
        <w:ind w:leftChars="257" w:left="565"/>
        <w:jc w:val="both"/>
        <w:rPr>
          <w:rFonts w:ascii="微软雅黑" w:eastAsia="微软雅黑" w:hAnsi="微软雅黑" w:cs="Arial"/>
          <w:sz w:val="20"/>
          <w:szCs w:val="20"/>
          <w:lang w:eastAsia="zh-CN"/>
        </w:rPr>
      </w:pPr>
      <w:r w:rsidRPr="00B2056A">
        <w:rPr>
          <w:rFonts w:ascii="微软雅黑" w:eastAsia="微软雅黑" w:hAnsi="微软雅黑" w:cs="Arial" w:hint="eastAsia"/>
          <w:sz w:val="20"/>
          <w:szCs w:val="20"/>
          <w:lang w:eastAsia="zh-CN"/>
        </w:rPr>
        <w:t>供应商</w:t>
      </w:r>
      <w:r w:rsidR="0036461B" w:rsidRPr="008474B1">
        <w:rPr>
          <w:rFonts w:ascii="微软雅黑" w:eastAsia="微软雅黑" w:hAnsi="微软雅黑" w:cs="Arial"/>
          <w:sz w:val="20"/>
          <w:szCs w:val="20"/>
          <w:lang w:eastAsia="zh-CN"/>
        </w:rPr>
        <w:t>将应</w:t>
      </w:r>
      <w:r w:rsidR="0036461B" w:rsidRPr="008474B1">
        <w:rPr>
          <w:rFonts w:ascii="微软雅黑" w:eastAsia="微软雅黑" w:hAnsi="微软雅黑"/>
          <w:sz w:val="20"/>
          <w:szCs w:val="20"/>
          <w:lang w:eastAsia="zh-CN"/>
        </w:rPr>
        <w:t>费森尤斯医药用品(上海)有限公司</w:t>
      </w:r>
      <w:r w:rsidR="0036461B" w:rsidRPr="008474B1">
        <w:rPr>
          <w:rFonts w:ascii="微软雅黑" w:eastAsia="微软雅黑" w:hAnsi="微软雅黑" w:cs="Arial"/>
          <w:sz w:val="20"/>
          <w:szCs w:val="20"/>
          <w:lang w:eastAsia="zh-CN"/>
        </w:rPr>
        <w:t>要求不定期证明己方遵守本协议条款的要求，包括本反腐败条款</w:t>
      </w:r>
      <w:r w:rsidR="0036461B" w:rsidRPr="008474B1">
        <w:rPr>
          <w:rFonts w:ascii="微软雅黑" w:eastAsia="微软雅黑" w:hAnsi="微软雅黑" w:cs="Arial" w:hint="eastAsia"/>
          <w:sz w:val="20"/>
          <w:szCs w:val="20"/>
          <w:lang w:eastAsia="zh-CN"/>
        </w:rPr>
        <w:t>。</w:t>
      </w:r>
    </w:p>
    <w:p w:rsidR="0036461B" w:rsidRPr="008474B1" w:rsidRDefault="0036461B" w:rsidP="008474B1">
      <w:pPr>
        <w:widowControl w:val="0"/>
        <w:numPr>
          <w:ilvl w:val="1"/>
          <w:numId w:val="2"/>
        </w:numPr>
        <w:overflowPunct w:val="0"/>
        <w:autoSpaceDE w:val="0"/>
        <w:autoSpaceDN w:val="0"/>
        <w:adjustRightInd w:val="0"/>
        <w:spacing w:after="100"/>
        <w:jc w:val="both"/>
        <w:textAlignment w:val="baseline"/>
        <w:outlineLvl w:val="1"/>
        <w:rPr>
          <w:rFonts w:ascii="微软雅黑" w:eastAsia="微软雅黑" w:hAnsi="微软雅黑" w:cs="Arial"/>
          <w:bCs/>
          <w:sz w:val="20"/>
          <w:szCs w:val="20"/>
          <w:u w:val="single"/>
        </w:rPr>
      </w:pPr>
      <w:proofErr w:type="spellStart"/>
      <w:r w:rsidRPr="008474B1">
        <w:rPr>
          <w:rFonts w:ascii="微软雅黑" w:eastAsia="微软雅黑" w:hAnsi="微软雅黑" w:cs="Arial"/>
          <w:bCs/>
          <w:sz w:val="20"/>
          <w:szCs w:val="20"/>
          <w:u w:val="single"/>
        </w:rPr>
        <w:t>告知和监控义务</w:t>
      </w:r>
      <w:proofErr w:type="spellEnd"/>
    </w:p>
    <w:p w:rsidR="0036461B" w:rsidRPr="008474B1" w:rsidRDefault="00F272BD" w:rsidP="008474B1">
      <w:pPr>
        <w:snapToGrid w:val="0"/>
        <w:spacing w:after="100"/>
        <w:ind w:leftChars="257" w:left="565"/>
        <w:jc w:val="both"/>
        <w:rPr>
          <w:rFonts w:ascii="微软雅黑" w:eastAsia="微软雅黑" w:hAnsi="微软雅黑" w:cs="Arial"/>
          <w:sz w:val="20"/>
          <w:szCs w:val="20"/>
          <w:lang w:eastAsia="zh-CN"/>
        </w:rPr>
      </w:pPr>
      <w:r w:rsidRPr="00B2056A">
        <w:rPr>
          <w:rFonts w:ascii="微软雅黑" w:eastAsia="微软雅黑" w:hAnsi="微软雅黑" w:cs="Arial" w:hint="eastAsia"/>
          <w:sz w:val="20"/>
          <w:szCs w:val="20"/>
          <w:lang w:eastAsia="zh-CN"/>
        </w:rPr>
        <w:t>供应商</w:t>
      </w:r>
      <w:r w:rsidR="0036461B" w:rsidRPr="008474B1">
        <w:rPr>
          <w:rFonts w:ascii="微软雅黑" w:eastAsia="微软雅黑" w:hAnsi="微软雅黑" w:cs="Arial"/>
          <w:sz w:val="20"/>
          <w:szCs w:val="20"/>
          <w:lang w:eastAsia="zh-CN"/>
        </w:rPr>
        <w:t>同意在本协议有效期内(</w:t>
      </w:r>
      <w:proofErr w:type="spellStart"/>
      <w:r w:rsidR="0036461B" w:rsidRPr="008474B1">
        <w:rPr>
          <w:rFonts w:ascii="微软雅黑" w:eastAsia="微软雅黑" w:hAnsi="微软雅黑" w:cs="Arial"/>
          <w:sz w:val="20"/>
          <w:szCs w:val="20"/>
          <w:lang w:eastAsia="zh-CN"/>
        </w:rPr>
        <w:t>i</w:t>
      </w:r>
      <w:proofErr w:type="spellEnd"/>
      <w:r w:rsidR="0036461B" w:rsidRPr="008474B1">
        <w:rPr>
          <w:rFonts w:ascii="微软雅黑" w:eastAsia="微软雅黑" w:hAnsi="微软雅黑" w:cs="Arial"/>
          <w:sz w:val="20"/>
          <w:szCs w:val="20"/>
          <w:lang w:eastAsia="zh-CN"/>
        </w:rPr>
        <w:t>)将包括反腐败原则在内的本反腐败条款所述之义务告知所有代表己方履行本协议项</w:t>
      </w:r>
      <w:proofErr w:type="gramStart"/>
      <w:r w:rsidR="0036461B" w:rsidRPr="008474B1">
        <w:rPr>
          <w:rFonts w:ascii="微软雅黑" w:eastAsia="微软雅黑" w:hAnsi="微软雅黑" w:cs="Arial"/>
          <w:sz w:val="20"/>
          <w:szCs w:val="20"/>
          <w:lang w:eastAsia="zh-CN"/>
        </w:rPr>
        <w:t>下义务</w:t>
      </w:r>
      <w:proofErr w:type="gramEnd"/>
      <w:r w:rsidR="0036461B" w:rsidRPr="008474B1">
        <w:rPr>
          <w:rFonts w:ascii="微软雅黑" w:eastAsia="微软雅黑" w:hAnsi="微软雅黑" w:cs="Arial"/>
          <w:sz w:val="20"/>
          <w:szCs w:val="20"/>
          <w:lang w:eastAsia="zh-CN"/>
        </w:rPr>
        <w:t>之个人和实体；并(ii)监控此等个人及实体的合</w:t>
      </w:r>
      <w:proofErr w:type="gramStart"/>
      <w:r w:rsidR="0036461B" w:rsidRPr="008474B1">
        <w:rPr>
          <w:rFonts w:ascii="微软雅黑" w:eastAsia="微软雅黑" w:hAnsi="微软雅黑" w:cs="Arial"/>
          <w:sz w:val="20"/>
          <w:szCs w:val="20"/>
          <w:lang w:eastAsia="zh-CN"/>
        </w:rPr>
        <w:t>规</w:t>
      </w:r>
      <w:proofErr w:type="gramEnd"/>
      <w:r w:rsidR="0036461B" w:rsidRPr="008474B1">
        <w:rPr>
          <w:rFonts w:ascii="微软雅黑" w:eastAsia="微软雅黑" w:hAnsi="微软雅黑" w:cs="Arial"/>
          <w:sz w:val="20"/>
          <w:szCs w:val="20"/>
          <w:lang w:eastAsia="zh-CN"/>
        </w:rPr>
        <w:t>性。</w:t>
      </w:r>
    </w:p>
    <w:p w:rsidR="0036461B" w:rsidRPr="008474B1" w:rsidRDefault="0036461B" w:rsidP="008474B1">
      <w:pPr>
        <w:widowControl w:val="0"/>
        <w:numPr>
          <w:ilvl w:val="1"/>
          <w:numId w:val="2"/>
        </w:numPr>
        <w:overflowPunct w:val="0"/>
        <w:autoSpaceDE w:val="0"/>
        <w:autoSpaceDN w:val="0"/>
        <w:adjustRightInd w:val="0"/>
        <w:spacing w:after="100"/>
        <w:jc w:val="both"/>
        <w:textAlignment w:val="baseline"/>
        <w:outlineLvl w:val="1"/>
        <w:rPr>
          <w:rFonts w:ascii="微软雅黑" w:eastAsia="微软雅黑" w:hAnsi="微软雅黑" w:cs="Arial"/>
          <w:bCs/>
          <w:sz w:val="20"/>
          <w:szCs w:val="20"/>
          <w:u w:val="single"/>
        </w:rPr>
      </w:pPr>
      <w:proofErr w:type="spellStart"/>
      <w:r w:rsidRPr="008474B1">
        <w:rPr>
          <w:rFonts w:ascii="微软雅黑" w:eastAsia="微软雅黑" w:hAnsi="微软雅黑" w:cs="Arial"/>
          <w:bCs/>
          <w:sz w:val="20"/>
          <w:szCs w:val="20"/>
          <w:u w:val="single"/>
        </w:rPr>
        <w:t>报告义务</w:t>
      </w:r>
      <w:proofErr w:type="spellEnd"/>
    </w:p>
    <w:p w:rsidR="0036461B" w:rsidRPr="008474B1" w:rsidRDefault="00F272BD" w:rsidP="008474B1">
      <w:pPr>
        <w:snapToGrid w:val="0"/>
        <w:spacing w:after="100"/>
        <w:ind w:leftChars="257" w:left="565"/>
        <w:jc w:val="both"/>
        <w:rPr>
          <w:rFonts w:ascii="微软雅黑" w:eastAsia="微软雅黑" w:hAnsi="微软雅黑" w:cs="Arial"/>
          <w:sz w:val="20"/>
          <w:szCs w:val="20"/>
        </w:rPr>
      </w:pPr>
      <w:r w:rsidRPr="00B2056A">
        <w:rPr>
          <w:rFonts w:ascii="微软雅黑" w:eastAsia="微软雅黑" w:hAnsi="微软雅黑" w:cs="Arial"/>
          <w:sz w:val="20"/>
          <w:szCs w:val="20"/>
        </w:rPr>
        <w:lastRenderedPageBreak/>
        <w:t>供应商</w:t>
      </w:r>
      <w:r w:rsidR="0036461B" w:rsidRPr="008474B1">
        <w:rPr>
          <w:rFonts w:ascii="微软雅黑" w:eastAsia="微软雅黑" w:hAnsi="微软雅黑" w:cs="Arial" w:hint="eastAsia"/>
          <w:sz w:val="20"/>
          <w:szCs w:val="20"/>
        </w:rPr>
        <w:t>同意，若其知悉或有理由怀疑任何代表其和</w:t>
      </w:r>
      <w:r w:rsidR="0036461B" w:rsidRPr="008474B1">
        <w:rPr>
          <w:rFonts w:ascii="微软雅黑" w:eastAsia="微软雅黑" w:hAnsi="微软雅黑" w:cs="Arial"/>
          <w:sz w:val="20"/>
          <w:szCs w:val="20"/>
        </w:rPr>
        <w:t>/或费森尤斯行事之个人或实体，因希望或期待为费森尤斯取得在获取、保留或主导业务方面的优待或获取任何特权，</w:t>
      </w:r>
      <w:proofErr w:type="gramStart"/>
      <w:r w:rsidR="0036461B" w:rsidRPr="008474B1">
        <w:rPr>
          <w:rFonts w:ascii="微软雅黑" w:eastAsia="微软雅黑" w:hAnsi="微软雅黑" w:cs="Arial"/>
          <w:sz w:val="20"/>
          <w:szCs w:val="20"/>
        </w:rPr>
        <w:t>直接或间接(</w:t>
      </w:r>
      <w:proofErr w:type="gramEnd"/>
      <w:r w:rsidR="0036461B" w:rsidRPr="008474B1">
        <w:rPr>
          <w:rFonts w:ascii="微软雅黑" w:eastAsia="微软雅黑" w:hAnsi="微软雅黑" w:cs="Arial"/>
          <w:sz w:val="20"/>
          <w:szCs w:val="20"/>
        </w:rPr>
        <w:t>i)向任何个人提供或提议提供任何有价物，或(ii)接受、接收或同意接受或接收任何个人给予的有价物，</w:t>
      </w:r>
      <w:r w:rsidRPr="00B2056A">
        <w:rPr>
          <w:rFonts w:ascii="微软雅黑" w:eastAsia="微软雅黑" w:hAnsi="微软雅黑" w:cs="Arial"/>
          <w:sz w:val="20"/>
          <w:szCs w:val="20"/>
        </w:rPr>
        <w:t>供应商</w:t>
      </w:r>
      <w:r w:rsidR="0036461B" w:rsidRPr="008474B1">
        <w:rPr>
          <w:rFonts w:ascii="微软雅黑" w:eastAsia="微软雅黑" w:hAnsi="微软雅黑" w:cs="Arial"/>
          <w:sz w:val="20"/>
          <w:szCs w:val="20"/>
        </w:rPr>
        <w:t>将立即通过邮件地址(</w:t>
      </w:r>
      <w:r w:rsidR="0036461B" w:rsidRPr="008474B1">
        <w:rPr>
          <w:rFonts w:ascii="微软雅黑" w:eastAsia="微软雅黑" w:hAnsi="微软雅黑" w:cs="Arial"/>
          <w:bCs/>
          <w:color w:val="000000"/>
          <w:sz w:val="20"/>
          <w:szCs w:val="20"/>
          <w:lang w:val="en-GB"/>
        </w:rPr>
        <w:t>complianceactionline@fmc-ag.com</w:t>
      </w:r>
      <w:r w:rsidR="0036461B" w:rsidRPr="008474B1">
        <w:rPr>
          <w:rFonts w:ascii="微软雅黑" w:eastAsia="微软雅黑" w:hAnsi="微软雅黑" w:cs="Arial"/>
          <w:sz w:val="20"/>
          <w:szCs w:val="20"/>
        </w:rPr>
        <w:t>)</w:t>
      </w:r>
      <w:proofErr w:type="spellStart"/>
      <w:r w:rsidR="0036461B" w:rsidRPr="008474B1">
        <w:rPr>
          <w:rFonts w:ascii="微软雅黑" w:eastAsia="微软雅黑" w:hAnsi="微软雅黑" w:cs="Arial"/>
          <w:sz w:val="20"/>
          <w:szCs w:val="20"/>
        </w:rPr>
        <w:t>向费森尤斯合规部报告此等知悉或怀疑</w:t>
      </w:r>
      <w:proofErr w:type="spellEnd"/>
      <w:r w:rsidR="0036461B" w:rsidRPr="008474B1">
        <w:rPr>
          <w:rFonts w:ascii="微软雅黑" w:eastAsia="微软雅黑" w:hAnsi="微软雅黑" w:cs="Arial" w:hint="eastAsia"/>
          <w:sz w:val="20"/>
          <w:szCs w:val="20"/>
        </w:rPr>
        <w:t>。</w:t>
      </w:r>
    </w:p>
    <w:p w:rsidR="0036461B" w:rsidRPr="008474B1" w:rsidRDefault="0036461B" w:rsidP="008474B1">
      <w:pPr>
        <w:widowControl w:val="0"/>
        <w:numPr>
          <w:ilvl w:val="1"/>
          <w:numId w:val="2"/>
        </w:numPr>
        <w:overflowPunct w:val="0"/>
        <w:autoSpaceDE w:val="0"/>
        <w:autoSpaceDN w:val="0"/>
        <w:adjustRightInd w:val="0"/>
        <w:spacing w:after="100"/>
        <w:jc w:val="both"/>
        <w:textAlignment w:val="baseline"/>
        <w:outlineLvl w:val="1"/>
        <w:rPr>
          <w:rFonts w:ascii="微软雅黑" w:eastAsia="微软雅黑" w:hAnsi="微软雅黑" w:cs="Arial"/>
          <w:bCs/>
          <w:sz w:val="20"/>
          <w:szCs w:val="20"/>
          <w:u w:val="single"/>
        </w:rPr>
      </w:pPr>
      <w:proofErr w:type="spellStart"/>
      <w:r w:rsidRPr="008474B1">
        <w:rPr>
          <w:rFonts w:ascii="微软雅黑" w:eastAsia="微软雅黑" w:hAnsi="微软雅黑" w:cs="Arial"/>
          <w:bCs/>
          <w:sz w:val="20"/>
          <w:szCs w:val="20"/>
          <w:u w:val="single"/>
        </w:rPr>
        <w:t>核查权利</w:t>
      </w:r>
      <w:proofErr w:type="spellEnd"/>
    </w:p>
    <w:p w:rsidR="0036461B" w:rsidRPr="008474B1" w:rsidRDefault="00F272BD" w:rsidP="008474B1">
      <w:pPr>
        <w:snapToGrid w:val="0"/>
        <w:spacing w:after="100"/>
        <w:ind w:leftChars="257" w:left="565"/>
        <w:jc w:val="both"/>
        <w:rPr>
          <w:rFonts w:ascii="微软雅黑" w:eastAsia="微软雅黑" w:hAnsi="微软雅黑" w:cs="Arial"/>
          <w:sz w:val="20"/>
          <w:szCs w:val="20"/>
          <w:lang w:eastAsia="zh-CN"/>
        </w:rPr>
      </w:pPr>
      <w:r w:rsidRPr="00B2056A">
        <w:rPr>
          <w:rFonts w:ascii="微软雅黑" w:eastAsia="微软雅黑" w:hAnsi="微软雅黑" w:cs="Arial" w:hint="eastAsia"/>
          <w:sz w:val="20"/>
          <w:szCs w:val="20"/>
          <w:lang w:eastAsia="zh-CN"/>
        </w:rPr>
        <w:t>供应商</w:t>
      </w:r>
      <w:r w:rsidR="0036461B" w:rsidRPr="008474B1">
        <w:rPr>
          <w:rFonts w:ascii="微软雅黑" w:eastAsia="微软雅黑" w:hAnsi="微软雅黑" w:cs="Arial"/>
          <w:sz w:val="20"/>
          <w:szCs w:val="20"/>
          <w:lang w:eastAsia="zh-CN"/>
        </w:rPr>
        <w:t>同意配合费森尤斯或费森尤斯的法律顾问、或费森尤斯的内部审计师或外部审计师就本协议进行的任何合</w:t>
      </w:r>
      <w:proofErr w:type="gramStart"/>
      <w:r w:rsidR="0036461B" w:rsidRPr="008474B1">
        <w:rPr>
          <w:rFonts w:ascii="微软雅黑" w:eastAsia="微软雅黑" w:hAnsi="微软雅黑" w:cs="Arial"/>
          <w:sz w:val="20"/>
          <w:szCs w:val="20"/>
          <w:lang w:eastAsia="zh-CN"/>
        </w:rPr>
        <w:t>规</w:t>
      </w:r>
      <w:proofErr w:type="gramEnd"/>
      <w:r w:rsidR="0036461B" w:rsidRPr="008474B1">
        <w:rPr>
          <w:rFonts w:ascii="微软雅黑" w:eastAsia="微软雅黑" w:hAnsi="微软雅黑" w:cs="Arial"/>
          <w:sz w:val="20"/>
          <w:szCs w:val="20"/>
          <w:lang w:eastAsia="zh-CN"/>
        </w:rPr>
        <w:t>调查或审计。在收到拟进行的合</w:t>
      </w:r>
      <w:proofErr w:type="gramStart"/>
      <w:r w:rsidR="0036461B" w:rsidRPr="008474B1">
        <w:rPr>
          <w:rFonts w:ascii="微软雅黑" w:eastAsia="微软雅黑" w:hAnsi="微软雅黑" w:cs="Arial"/>
          <w:sz w:val="20"/>
          <w:szCs w:val="20"/>
          <w:lang w:eastAsia="zh-CN"/>
        </w:rPr>
        <w:t>规</w:t>
      </w:r>
      <w:proofErr w:type="gramEnd"/>
      <w:r w:rsidR="0036461B" w:rsidRPr="008474B1">
        <w:rPr>
          <w:rFonts w:ascii="微软雅黑" w:eastAsia="微软雅黑" w:hAnsi="微软雅黑" w:cs="Arial"/>
          <w:sz w:val="20"/>
          <w:szCs w:val="20"/>
          <w:lang w:eastAsia="zh-CN"/>
        </w:rPr>
        <w:t>调查或审计通知后，</w:t>
      </w:r>
      <w:r w:rsidRPr="00B2056A">
        <w:rPr>
          <w:rFonts w:ascii="微软雅黑" w:eastAsia="微软雅黑" w:hAnsi="微软雅黑" w:cs="Arial" w:hint="eastAsia"/>
          <w:sz w:val="20"/>
          <w:szCs w:val="20"/>
          <w:lang w:eastAsia="zh-CN"/>
        </w:rPr>
        <w:t>供应商</w:t>
      </w:r>
      <w:r w:rsidR="0036461B" w:rsidRPr="008474B1">
        <w:rPr>
          <w:rFonts w:ascii="微软雅黑" w:eastAsia="微软雅黑" w:hAnsi="微软雅黑" w:cs="Arial"/>
          <w:sz w:val="20"/>
          <w:szCs w:val="20"/>
          <w:lang w:eastAsia="zh-CN"/>
        </w:rPr>
        <w:t>将在合理时间内，</w:t>
      </w:r>
      <w:proofErr w:type="gramStart"/>
      <w:r w:rsidR="0036461B" w:rsidRPr="008474B1">
        <w:rPr>
          <w:rFonts w:ascii="微软雅黑" w:eastAsia="微软雅黑" w:hAnsi="微软雅黑" w:cs="Arial"/>
          <w:sz w:val="20"/>
          <w:szCs w:val="20"/>
          <w:lang w:eastAsia="zh-CN"/>
        </w:rPr>
        <w:t>除非为</w:t>
      </w:r>
      <w:proofErr w:type="gramEnd"/>
      <w:r w:rsidR="0036461B" w:rsidRPr="008474B1">
        <w:rPr>
          <w:rFonts w:ascii="微软雅黑" w:eastAsia="微软雅黑" w:hAnsi="微软雅黑" w:cs="Arial"/>
          <w:sz w:val="20"/>
          <w:szCs w:val="20"/>
          <w:lang w:eastAsia="zh-CN"/>
        </w:rPr>
        <w:t>法律所禁止，向费森尤斯或由费森尤斯聘请的第三方提供：(</w:t>
      </w:r>
      <w:proofErr w:type="spellStart"/>
      <w:r w:rsidR="0036461B" w:rsidRPr="008474B1">
        <w:rPr>
          <w:rFonts w:ascii="微软雅黑" w:eastAsia="微软雅黑" w:hAnsi="微软雅黑" w:cs="Arial"/>
          <w:sz w:val="20"/>
          <w:szCs w:val="20"/>
          <w:lang w:eastAsia="zh-CN"/>
        </w:rPr>
        <w:t>i</w:t>
      </w:r>
      <w:proofErr w:type="spellEnd"/>
      <w:r w:rsidR="0036461B" w:rsidRPr="008474B1">
        <w:rPr>
          <w:rFonts w:ascii="微软雅黑" w:eastAsia="微软雅黑" w:hAnsi="微软雅黑" w:cs="Arial"/>
          <w:sz w:val="20"/>
          <w:szCs w:val="20"/>
          <w:lang w:eastAsia="zh-CN"/>
        </w:rPr>
        <w:t>)费森尤斯或第三方希望访谈的在</w:t>
      </w:r>
      <w:r w:rsidRPr="00B2056A">
        <w:rPr>
          <w:rFonts w:ascii="微软雅黑" w:eastAsia="微软雅黑" w:hAnsi="微软雅黑" w:cs="Arial" w:hint="eastAsia"/>
          <w:sz w:val="20"/>
          <w:szCs w:val="20"/>
          <w:lang w:eastAsia="zh-CN"/>
        </w:rPr>
        <w:t>供应商</w:t>
      </w:r>
      <w:r w:rsidR="0036461B" w:rsidRPr="008474B1">
        <w:rPr>
          <w:rFonts w:ascii="微软雅黑" w:eastAsia="微软雅黑" w:hAnsi="微软雅黑" w:cs="Arial"/>
          <w:sz w:val="20"/>
          <w:szCs w:val="20"/>
          <w:lang w:eastAsia="zh-CN"/>
        </w:rPr>
        <w:t>控制范围内的人员；以及(ii)与被审查问题相关的文件和数据，包括但不限于发票及费用报销申请、证明单据及具体凭据、向费森尤斯或第三方开立的与服务相关的原始收费项目记录，以及在</w:t>
      </w:r>
      <w:r w:rsidRPr="00B2056A">
        <w:rPr>
          <w:rFonts w:ascii="微软雅黑" w:eastAsia="微软雅黑" w:hAnsi="微软雅黑" w:cs="Arial" w:hint="eastAsia"/>
          <w:sz w:val="20"/>
          <w:szCs w:val="20"/>
          <w:lang w:eastAsia="zh-CN"/>
        </w:rPr>
        <w:t>供应商</w:t>
      </w:r>
      <w:r w:rsidR="0036461B" w:rsidRPr="008474B1">
        <w:rPr>
          <w:rFonts w:ascii="微软雅黑" w:eastAsia="微软雅黑" w:hAnsi="微软雅黑" w:cs="Arial"/>
          <w:sz w:val="20"/>
          <w:szCs w:val="20"/>
          <w:lang w:eastAsia="zh-CN"/>
        </w:rPr>
        <w:t>履行本协议或任何相关协议时</w:t>
      </w:r>
      <w:r w:rsidRPr="00B2056A">
        <w:rPr>
          <w:rFonts w:ascii="微软雅黑" w:eastAsia="微软雅黑" w:hAnsi="微软雅黑" w:cs="Arial" w:hint="eastAsia"/>
          <w:sz w:val="20"/>
          <w:szCs w:val="20"/>
          <w:lang w:eastAsia="zh-CN"/>
        </w:rPr>
        <w:t>供应商</w:t>
      </w:r>
      <w:r w:rsidR="0036461B" w:rsidRPr="008474B1">
        <w:rPr>
          <w:rFonts w:ascii="微软雅黑" w:eastAsia="微软雅黑" w:hAnsi="微软雅黑" w:cs="Arial"/>
          <w:sz w:val="20"/>
          <w:szCs w:val="20"/>
          <w:lang w:eastAsia="zh-CN"/>
        </w:rPr>
        <w:t>收到的所有款项或授予第三方的利益。</w:t>
      </w:r>
      <w:r w:rsidR="0036461B" w:rsidRPr="008474B1">
        <w:rPr>
          <w:rFonts w:ascii="微软雅黑" w:eastAsia="微软雅黑" w:hAnsi="微软雅黑"/>
          <w:sz w:val="20"/>
          <w:szCs w:val="20"/>
          <w:lang w:eastAsia="zh-CN"/>
        </w:rPr>
        <w:t>费森尤斯医药用品(上海)有限公司</w:t>
      </w:r>
      <w:r w:rsidR="0036461B" w:rsidRPr="008474B1">
        <w:rPr>
          <w:rFonts w:ascii="微软雅黑" w:eastAsia="微软雅黑" w:hAnsi="微软雅黑" w:cs="Arial" w:hint="eastAsia"/>
          <w:sz w:val="20"/>
          <w:szCs w:val="20"/>
          <w:lang w:eastAsia="zh-CN"/>
        </w:rPr>
        <w:t>同意在任何由</w:t>
      </w:r>
      <w:r w:rsidRPr="00B2056A">
        <w:rPr>
          <w:rFonts w:ascii="微软雅黑" w:eastAsia="微软雅黑" w:hAnsi="微软雅黑" w:cs="Arial" w:hint="eastAsia"/>
          <w:sz w:val="20"/>
          <w:szCs w:val="20"/>
          <w:lang w:eastAsia="zh-CN"/>
        </w:rPr>
        <w:t>供应商</w:t>
      </w:r>
      <w:r w:rsidR="0036461B" w:rsidRPr="008474B1">
        <w:rPr>
          <w:rFonts w:ascii="微软雅黑" w:eastAsia="微软雅黑" w:hAnsi="微软雅黑" w:cs="Arial"/>
          <w:sz w:val="20"/>
          <w:szCs w:val="20"/>
          <w:lang w:eastAsia="zh-CN"/>
        </w:rPr>
        <w:t>、其法律顾问、或其内部审计师或外部审计师进行的合</w:t>
      </w:r>
      <w:proofErr w:type="gramStart"/>
      <w:r w:rsidR="0036461B" w:rsidRPr="008474B1">
        <w:rPr>
          <w:rFonts w:ascii="微软雅黑" w:eastAsia="微软雅黑" w:hAnsi="微软雅黑" w:cs="Arial"/>
          <w:sz w:val="20"/>
          <w:szCs w:val="20"/>
          <w:lang w:eastAsia="zh-CN"/>
        </w:rPr>
        <w:t>规</w:t>
      </w:r>
      <w:proofErr w:type="gramEnd"/>
      <w:r w:rsidR="0036461B" w:rsidRPr="008474B1">
        <w:rPr>
          <w:rFonts w:ascii="微软雅黑" w:eastAsia="微软雅黑" w:hAnsi="微软雅黑" w:cs="Arial"/>
          <w:sz w:val="20"/>
          <w:szCs w:val="20"/>
          <w:lang w:eastAsia="zh-CN"/>
        </w:rPr>
        <w:t>调查或审计中以同等程度并根据相同条款要求予以配合。</w:t>
      </w:r>
    </w:p>
    <w:p w:rsidR="0036461B" w:rsidRPr="008474B1" w:rsidRDefault="0036461B" w:rsidP="008474B1">
      <w:pPr>
        <w:widowControl w:val="0"/>
        <w:numPr>
          <w:ilvl w:val="1"/>
          <w:numId w:val="2"/>
        </w:numPr>
        <w:overflowPunct w:val="0"/>
        <w:autoSpaceDE w:val="0"/>
        <w:autoSpaceDN w:val="0"/>
        <w:adjustRightInd w:val="0"/>
        <w:spacing w:after="100"/>
        <w:jc w:val="both"/>
        <w:textAlignment w:val="baseline"/>
        <w:outlineLvl w:val="1"/>
        <w:rPr>
          <w:rFonts w:ascii="微软雅黑" w:eastAsia="微软雅黑" w:hAnsi="微软雅黑" w:cs="Arial"/>
          <w:bCs/>
          <w:sz w:val="20"/>
          <w:szCs w:val="20"/>
          <w:u w:val="single"/>
        </w:rPr>
      </w:pPr>
      <w:proofErr w:type="spellStart"/>
      <w:r w:rsidRPr="008474B1">
        <w:rPr>
          <w:rFonts w:ascii="微软雅黑" w:eastAsia="微软雅黑" w:hAnsi="微软雅黑" w:cs="Arial"/>
          <w:bCs/>
          <w:sz w:val="20"/>
          <w:szCs w:val="20"/>
          <w:u w:val="single"/>
        </w:rPr>
        <w:t>禁止转让</w:t>
      </w:r>
      <w:proofErr w:type="spellEnd"/>
    </w:p>
    <w:p w:rsidR="0036461B" w:rsidRPr="008474B1" w:rsidRDefault="00F272BD" w:rsidP="008474B1">
      <w:pPr>
        <w:snapToGrid w:val="0"/>
        <w:spacing w:after="100"/>
        <w:ind w:leftChars="257" w:left="565"/>
        <w:jc w:val="both"/>
        <w:rPr>
          <w:rFonts w:ascii="微软雅黑" w:eastAsia="微软雅黑" w:hAnsi="微软雅黑" w:cs="Arial"/>
          <w:sz w:val="20"/>
          <w:szCs w:val="20"/>
          <w:lang w:eastAsia="zh-CN"/>
        </w:rPr>
      </w:pPr>
      <w:r w:rsidRPr="00B2056A">
        <w:rPr>
          <w:rFonts w:ascii="微软雅黑" w:eastAsia="微软雅黑" w:hAnsi="微软雅黑" w:cs="Arial"/>
          <w:sz w:val="20"/>
          <w:szCs w:val="20"/>
          <w:lang w:eastAsia="zh-CN"/>
        </w:rPr>
        <w:t>供应商</w:t>
      </w:r>
      <w:r w:rsidR="0036461B" w:rsidRPr="008474B1">
        <w:rPr>
          <w:rFonts w:ascii="微软雅黑" w:eastAsia="微软雅黑" w:hAnsi="微软雅黑" w:cs="Arial" w:hint="eastAsia"/>
          <w:sz w:val="20"/>
          <w:szCs w:val="20"/>
          <w:lang w:eastAsia="zh-CN"/>
        </w:rPr>
        <w:t>同意，</w:t>
      </w:r>
      <w:proofErr w:type="gramStart"/>
      <w:r w:rsidR="0036461B" w:rsidRPr="008474B1">
        <w:rPr>
          <w:rFonts w:ascii="微软雅黑" w:eastAsia="微软雅黑" w:hAnsi="微软雅黑" w:cs="Arial"/>
          <w:sz w:val="20"/>
          <w:szCs w:val="20"/>
          <w:lang w:eastAsia="zh-CN"/>
        </w:rPr>
        <w:t>未经</w:t>
      </w:r>
      <w:r w:rsidR="0036461B" w:rsidRPr="008474B1">
        <w:rPr>
          <w:rFonts w:ascii="微软雅黑" w:eastAsia="微软雅黑" w:hAnsi="微软雅黑"/>
          <w:sz w:val="20"/>
          <w:szCs w:val="20"/>
          <w:lang w:eastAsia="zh-CN"/>
        </w:rPr>
        <w:t>费</w:t>
      </w:r>
      <w:proofErr w:type="gramEnd"/>
      <w:r w:rsidR="0036461B" w:rsidRPr="008474B1">
        <w:rPr>
          <w:rFonts w:ascii="微软雅黑" w:eastAsia="微软雅黑" w:hAnsi="微软雅黑"/>
          <w:sz w:val="20"/>
          <w:szCs w:val="20"/>
          <w:lang w:eastAsia="zh-CN"/>
        </w:rPr>
        <w:t>森尤斯医药用品(上海)有限公司</w:t>
      </w:r>
      <w:r w:rsidR="0036461B" w:rsidRPr="008474B1">
        <w:rPr>
          <w:rFonts w:ascii="微软雅黑" w:eastAsia="微软雅黑" w:hAnsi="微软雅黑" w:cs="Arial"/>
          <w:sz w:val="20"/>
          <w:szCs w:val="20"/>
          <w:lang w:eastAsia="zh-CN"/>
        </w:rPr>
        <w:t>事先书面批准，不会向任何第三方转让或试图转让(</w:t>
      </w:r>
      <w:proofErr w:type="spellStart"/>
      <w:r w:rsidR="0036461B" w:rsidRPr="008474B1">
        <w:rPr>
          <w:rFonts w:ascii="微软雅黑" w:eastAsia="微软雅黑" w:hAnsi="微软雅黑" w:cs="Arial"/>
          <w:sz w:val="20"/>
          <w:szCs w:val="20"/>
          <w:lang w:eastAsia="zh-CN"/>
        </w:rPr>
        <w:t>i</w:t>
      </w:r>
      <w:proofErr w:type="spellEnd"/>
      <w:r w:rsidR="0036461B" w:rsidRPr="008474B1">
        <w:rPr>
          <w:rFonts w:ascii="微软雅黑" w:eastAsia="微软雅黑" w:hAnsi="微软雅黑" w:cs="Arial"/>
          <w:sz w:val="20"/>
          <w:szCs w:val="20"/>
          <w:lang w:eastAsia="zh-CN"/>
        </w:rPr>
        <w:t xml:space="preserve">) 本协议, </w:t>
      </w:r>
      <w:r w:rsidR="0036461B" w:rsidRPr="008474B1">
        <w:rPr>
          <w:rFonts w:ascii="微软雅黑" w:eastAsia="微软雅黑" w:hAnsi="微软雅黑" w:cs="Arial" w:hint="eastAsia"/>
          <w:sz w:val="20"/>
          <w:szCs w:val="20"/>
          <w:lang w:eastAsia="zh-CN"/>
        </w:rPr>
        <w:t>或者</w:t>
      </w:r>
      <w:r w:rsidR="0036461B" w:rsidRPr="008474B1">
        <w:rPr>
          <w:rFonts w:ascii="微软雅黑" w:eastAsia="微软雅黑" w:hAnsi="微软雅黑" w:cs="Arial"/>
          <w:sz w:val="20"/>
          <w:szCs w:val="20"/>
          <w:lang w:eastAsia="zh-CN"/>
        </w:rPr>
        <w:t>(ii) 本协议项下的</w:t>
      </w:r>
      <w:proofErr w:type="gramStart"/>
      <w:r w:rsidR="0036461B" w:rsidRPr="008474B1">
        <w:rPr>
          <w:rFonts w:ascii="微软雅黑" w:eastAsia="微软雅黑" w:hAnsi="微软雅黑" w:cs="Arial"/>
          <w:sz w:val="20"/>
          <w:szCs w:val="20"/>
          <w:lang w:eastAsia="zh-CN"/>
        </w:rPr>
        <w:t>任何或</w:t>
      </w:r>
      <w:proofErr w:type="gramEnd"/>
      <w:r w:rsidR="0036461B" w:rsidRPr="008474B1">
        <w:rPr>
          <w:rFonts w:ascii="微软雅黑" w:eastAsia="微软雅黑" w:hAnsi="微软雅黑" w:cs="Arial"/>
          <w:sz w:val="20"/>
          <w:szCs w:val="20"/>
          <w:lang w:eastAsia="zh-CN"/>
        </w:rPr>
        <w:t>所有权利。此外，</w:t>
      </w:r>
      <w:proofErr w:type="gramStart"/>
      <w:r w:rsidR="0036461B" w:rsidRPr="008474B1">
        <w:rPr>
          <w:rFonts w:ascii="微软雅黑" w:eastAsia="微软雅黑" w:hAnsi="微软雅黑" w:cs="Arial"/>
          <w:sz w:val="20"/>
          <w:szCs w:val="20"/>
          <w:lang w:eastAsia="zh-CN"/>
        </w:rPr>
        <w:t>未经</w:t>
      </w:r>
      <w:r w:rsidR="0036461B" w:rsidRPr="008474B1">
        <w:rPr>
          <w:rFonts w:ascii="微软雅黑" w:eastAsia="微软雅黑" w:hAnsi="微软雅黑"/>
          <w:sz w:val="20"/>
          <w:szCs w:val="20"/>
          <w:lang w:eastAsia="zh-CN"/>
        </w:rPr>
        <w:t>费</w:t>
      </w:r>
      <w:proofErr w:type="gramEnd"/>
      <w:r w:rsidR="0036461B" w:rsidRPr="008474B1">
        <w:rPr>
          <w:rFonts w:ascii="微软雅黑" w:eastAsia="微软雅黑" w:hAnsi="微软雅黑"/>
          <w:sz w:val="20"/>
          <w:szCs w:val="20"/>
          <w:lang w:eastAsia="zh-CN"/>
        </w:rPr>
        <w:t>森尤斯医药用品(上海)有限公司</w:t>
      </w:r>
      <w:r w:rsidR="0036461B" w:rsidRPr="008474B1">
        <w:rPr>
          <w:rFonts w:ascii="微软雅黑" w:eastAsia="微软雅黑" w:hAnsi="微软雅黑" w:cs="Arial"/>
          <w:sz w:val="20"/>
          <w:szCs w:val="20"/>
          <w:lang w:eastAsia="zh-CN"/>
        </w:rPr>
        <w:t>事先书面批准，</w:t>
      </w:r>
      <w:r w:rsidRPr="00B2056A">
        <w:rPr>
          <w:rFonts w:ascii="微软雅黑" w:eastAsia="微软雅黑" w:hAnsi="微软雅黑" w:cs="Arial"/>
          <w:sz w:val="20"/>
          <w:szCs w:val="20"/>
          <w:lang w:eastAsia="zh-CN"/>
        </w:rPr>
        <w:t>供应商</w:t>
      </w:r>
      <w:r w:rsidR="0036461B" w:rsidRPr="008474B1">
        <w:rPr>
          <w:rFonts w:ascii="微软雅黑" w:eastAsia="微软雅黑" w:hAnsi="微软雅黑" w:cs="Arial"/>
          <w:sz w:val="20"/>
          <w:szCs w:val="20"/>
          <w:lang w:eastAsia="zh-CN"/>
        </w:rPr>
        <w:t>不得使用或聘请任何第三方或实体履行其在本协议项下的义务。</w:t>
      </w:r>
    </w:p>
    <w:p w:rsidR="0036461B" w:rsidRPr="008474B1" w:rsidRDefault="0036461B" w:rsidP="008474B1">
      <w:pPr>
        <w:widowControl w:val="0"/>
        <w:numPr>
          <w:ilvl w:val="1"/>
          <w:numId w:val="2"/>
        </w:numPr>
        <w:overflowPunct w:val="0"/>
        <w:autoSpaceDE w:val="0"/>
        <w:autoSpaceDN w:val="0"/>
        <w:adjustRightInd w:val="0"/>
        <w:spacing w:after="100"/>
        <w:jc w:val="both"/>
        <w:textAlignment w:val="baseline"/>
        <w:outlineLvl w:val="1"/>
        <w:rPr>
          <w:rFonts w:ascii="微软雅黑" w:eastAsia="微软雅黑" w:hAnsi="微软雅黑" w:cs="Arial"/>
          <w:bCs/>
          <w:sz w:val="20"/>
          <w:szCs w:val="20"/>
          <w:u w:val="single"/>
        </w:rPr>
      </w:pPr>
      <w:proofErr w:type="spellStart"/>
      <w:r w:rsidRPr="008474B1">
        <w:rPr>
          <w:rFonts w:ascii="微软雅黑" w:eastAsia="微软雅黑" w:hAnsi="微软雅黑" w:cs="Arial" w:hint="eastAsia"/>
          <w:bCs/>
          <w:sz w:val="20"/>
          <w:szCs w:val="20"/>
          <w:u w:val="single"/>
        </w:rPr>
        <w:t>付款</w:t>
      </w:r>
      <w:proofErr w:type="spellEnd"/>
    </w:p>
    <w:p w:rsidR="0036461B" w:rsidRPr="008474B1" w:rsidRDefault="0036461B" w:rsidP="008474B1">
      <w:pPr>
        <w:snapToGrid w:val="0"/>
        <w:spacing w:after="100"/>
        <w:ind w:leftChars="257" w:left="565"/>
        <w:jc w:val="both"/>
        <w:rPr>
          <w:rFonts w:ascii="微软雅黑" w:eastAsia="微软雅黑" w:hAnsi="微软雅黑" w:cs="Arial"/>
          <w:sz w:val="20"/>
          <w:szCs w:val="20"/>
          <w:lang w:eastAsia="zh-CN"/>
        </w:rPr>
      </w:pPr>
      <w:r w:rsidRPr="008474B1">
        <w:rPr>
          <w:rFonts w:ascii="微软雅黑" w:eastAsia="微软雅黑" w:hAnsi="微软雅黑"/>
          <w:sz w:val="20"/>
          <w:szCs w:val="20"/>
          <w:lang w:eastAsia="zh-CN"/>
        </w:rPr>
        <w:t>费森尤斯医药用品(上海)有限公司</w:t>
      </w:r>
      <w:r w:rsidRPr="008474B1">
        <w:rPr>
          <w:rFonts w:ascii="微软雅黑" w:eastAsia="微软雅黑" w:hAnsi="微软雅黑" w:cs="Arial" w:hint="eastAsia"/>
          <w:sz w:val="20"/>
          <w:szCs w:val="20"/>
          <w:lang w:eastAsia="zh-CN"/>
        </w:rPr>
        <w:t>向</w:t>
      </w:r>
      <w:r w:rsidR="00F272BD" w:rsidRPr="00B2056A">
        <w:rPr>
          <w:rFonts w:ascii="微软雅黑" w:eastAsia="微软雅黑" w:hAnsi="微软雅黑" w:cs="Arial"/>
          <w:sz w:val="20"/>
          <w:szCs w:val="20"/>
          <w:lang w:eastAsia="zh-CN"/>
        </w:rPr>
        <w:t>供应商</w:t>
      </w:r>
      <w:r w:rsidRPr="008474B1">
        <w:rPr>
          <w:rFonts w:ascii="微软雅黑" w:eastAsia="微软雅黑" w:hAnsi="微软雅黑" w:cs="Arial"/>
          <w:sz w:val="20"/>
          <w:szCs w:val="20"/>
          <w:lang w:eastAsia="zh-CN"/>
        </w:rPr>
        <w:t>的付款仅以支票或电汇方式进行。不会使用现金对产品或服务付款。所有款项均应直接支付给</w:t>
      </w:r>
      <w:r w:rsidR="00F272BD" w:rsidRPr="00B2056A">
        <w:rPr>
          <w:rFonts w:ascii="微软雅黑" w:eastAsia="微软雅黑" w:hAnsi="微软雅黑" w:cs="Arial"/>
          <w:sz w:val="20"/>
          <w:szCs w:val="20"/>
          <w:lang w:eastAsia="zh-CN"/>
        </w:rPr>
        <w:t>供应商</w:t>
      </w:r>
      <w:r w:rsidRPr="008474B1">
        <w:rPr>
          <w:rFonts w:ascii="微软雅黑" w:eastAsia="微软雅黑" w:hAnsi="微软雅黑" w:cs="Arial"/>
          <w:sz w:val="20"/>
          <w:szCs w:val="20"/>
          <w:lang w:eastAsia="zh-CN"/>
        </w:rPr>
        <w:t>，付款地点为</w:t>
      </w:r>
      <w:r w:rsidR="00F272BD" w:rsidRPr="00B2056A">
        <w:rPr>
          <w:rFonts w:ascii="微软雅黑" w:eastAsia="微软雅黑" w:hAnsi="微软雅黑" w:cs="Arial"/>
          <w:sz w:val="20"/>
          <w:szCs w:val="20"/>
          <w:lang w:eastAsia="zh-CN"/>
        </w:rPr>
        <w:t>供应商</w:t>
      </w:r>
      <w:r w:rsidRPr="008474B1">
        <w:rPr>
          <w:rFonts w:ascii="微软雅黑" w:eastAsia="微软雅黑" w:hAnsi="微软雅黑" w:cs="Arial"/>
          <w:sz w:val="20"/>
          <w:szCs w:val="20"/>
          <w:lang w:eastAsia="zh-CN"/>
        </w:rPr>
        <w:t>进行应付款工作时所在的国家，或</w:t>
      </w:r>
      <w:r w:rsidR="00F272BD" w:rsidRPr="00B2056A">
        <w:rPr>
          <w:rFonts w:ascii="微软雅黑" w:eastAsia="微软雅黑" w:hAnsi="微软雅黑" w:cs="Arial"/>
          <w:sz w:val="20"/>
          <w:szCs w:val="20"/>
          <w:lang w:eastAsia="zh-CN"/>
        </w:rPr>
        <w:t>供应商</w:t>
      </w:r>
      <w:r w:rsidRPr="008474B1">
        <w:rPr>
          <w:rFonts w:ascii="微软雅黑" w:eastAsia="微软雅黑" w:hAnsi="微软雅黑" w:cs="Arial"/>
          <w:sz w:val="20"/>
          <w:szCs w:val="20"/>
          <w:lang w:eastAsia="zh-CN"/>
        </w:rPr>
        <w:t xml:space="preserve">的住所国。 </w:t>
      </w:r>
    </w:p>
    <w:p w:rsidR="0036461B" w:rsidRPr="008474B1" w:rsidRDefault="0036461B" w:rsidP="008474B1">
      <w:pPr>
        <w:widowControl w:val="0"/>
        <w:numPr>
          <w:ilvl w:val="1"/>
          <w:numId w:val="2"/>
        </w:numPr>
        <w:overflowPunct w:val="0"/>
        <w:autoSpaceDE w:val="0"/>
        <w:autoSpaceDN w:val="0"/>
        <w:adjustRightInd w:val="0"/>
        <w:spacing w:after="100"/>
        <w:jc w:val="both"/>
        <w:textAlignment w:val="baseline"/>
        <w:outlineLvl w:val="1"/>
        <w:rPr>
          <w:rFonts w:ascii="微软雅黑" w:eastAsia="微软雅黑" w:hAnsi="微软雅黑" w:cs="Arial"/>
          <w:bCs/>
          <w:sz w:val="20"/>
          <w:szCs w:val="20"/>
          <w:u w:val="single"/>
        </w:rPr>
      </w:pPr>
      <w:proofErr w:type="spellStart"/>
      <w:r w:rsidRPr="008474B1">
        <w:rPr>
          <w:rFonts w:ascii="微软雅黑" w:eastAsia="微软雅黑" w:hAnsi="微软雅黑" w:cs="Arial"/>
          <w:bCs/>
          <w:sz w:val="20"/>
          <w:szCs w:val="20"/>
          <w:u w:val="single"/>
        </w:rPr>
        <w:t>终止</w:t>
      </w:r>
      <w:proofErr w:type="spellEnd"/>
    </w:p>
    <w:p w:rsidR="0036461B" w:rsidRPr="008474B1" w:rsidRDefault="0036461B" w:rsidP="008474B1">
      <w:pPr>
        <w:snapToGrid w:val="0"/>
        <w:spacing w:after="100"/>
        <w:ind w:leftChars="257" w:left="565"/>
        <w:jc w:val="both"/>
        <w:rPr>
          <w:rFonts w:ascii="微软雅黑" w:eastAsia="微软雅黑" w:hAnsi="微软雅黑" w:cs="Arial"/>
          <w:sz w:val="20"/>
          <w:szCs w:val="20"/>
          <w:lang w:eastAsia="zh-CN"/>
        </w:rPr>
      </w:pPr>
      <w:r w:rsidRPr="008474B1">
        <w:rPr>
          <w:rFonts w:ascii="微软雅黑" w:eastAsia="微软雅黑" w:hAnsi="微软雅黑" w:cs="Arial"/>
          <w:sz w:val="20"/>
          <w:szCs w:val="20"/>
          <w:lang w:eastAsia="zh-CN"/>
        </w:rPr>
        <w:t>不论本协议包含的其他内容或费森尤斯享有的其他权利，若</w:t>
      </w:r>
      <w:r w:rsidR="00F272BD" w:rsidRPr="00B2056A">
        <w:rPr>
          <w:rFonts w:ascii="微软雅黑" w:eastAsia="微软雅黑" w:hAnsi="微软雅黑" w:cs="Arial"/>
          <w:sz w:val="20"/>
          <w:szCs w:val="20"/>
          <w:lang w:eastAsia="zh-CN"/>
        </w:rPr>
        <w:t>供应商</w:t>
      </w:r>
      <w:r w:rsidRPr="008474B1">
        <w:rPr>
          <w:rFonts w:ascii="微软雅黑" w:eastAsia="微软雅黑" w:hAnsi="微软雅黑" w:cs="Arial"/>
          <w:sz w:val="20"/>
          <w:szCs w:val="20"/>
          <w:lang w:eastAsia="zh-CN"/>
        </w:rPr>
        <w:t>违反任何本反腐败条款的规定，则</w:t>
      </w:r>
      <w:r w:rsidRPr="008474B1">
        <w:rPr>
          <w:rFonts w:ascii="微软雅黑" w:eastAsia="微软雅黑" w:hAnsi="微软雅黑"/>
          <w:sz w:val="20"/>
          <w:szCs w:val="20"/>
          <w:lang w:eastAsia="zh-CN"/>
        </w:rPr>
        <w:t>费森尤斯医药用品(上海)有限公司</w:t>
      </w:r>
      <w:r w:rsidRPr="008474B1">
        <w:rPr>
          <w:rFonts w:ascii="微软雅黑" w:eastAsia="微软雅黑" w:hAnsi="微软雅黑" w:cs="Arial"/>
          <w:sz w:val="20"/>
          <w:szCs w:val="20"/>
          <w:lang w:eastAsia="zh-CN"/>
        </w:rPr>
        <w:t>有权立即终止本协议。</w:t>
      </w:r>
      <w:r w:rsidRPr="008474B1">
        <w:rPr>
          <w:rFonts w:ascii="微软雅黑" w:eastAsia="微软雅黑" w:hAnsi="微软雅黑"/>
          <w:sz w:val="20"/>
          <w:szCs w:val="20"/>
          <w:lang w:eastAsia="zh-CN"/>
        </w:rPr>
        <w:t>费森尤斯医药用品(上海)有限公司</w:t>
      </w:r>
      <w:r w:rsidRPr="008474B1">
        <w:rPr>
          <w:rFonts w:ascii="微软雅黑" w:eastAsia="微软雅黑" w:hAnsi="微软雅黑" w:cs="Arial"/>
          <w:sz w:val="20"/>
          <w:szCs w:val="20"/>
          <w:lang w:eastAsia="zh-CN"/>
        </w:rPr>
        <w:t>有权代表费森尤斯发起并维持其在本协议项下的权利主张。</w:t>
      </w:r>
    </w:p>
    <w:p w:rsidR="0036461B" w:rsidRDefault="0036461B" w:rsidP="008474B1">
      <w:pPr>
        <w:spacing w:afterLines="50" w:after="120"/>
        <w:jc w:val="both"/>
        <w:rPr>
          <w:b/>
          <w:sz w:val="24"/>
          <w:szCs w:val="24"/>
          <w:lang w:eastAsia="zh-CN"/>
        </w:rPr>
      </w:pPr>
    </w:p>
    <w:p w:rsidR="00A84270" w:rsidRPr="00C756CF" w:rsidRDefault="00A84270" w:rsidP="008474B1">
      <w:pPr>
        <w:spacing w:afterLines="100" w:after="240"/>
        <w:jc w:val="both"/>
        <w:textAlignment w:val="baseline"/>
        <w:rPr>
          <w:rFonts w:ascii="微软雅黑" w:eastAsia="微软雅黑" w:hAnsi="微软雅黑"/>
          <w:color w:val="000000"/>
          <w:sz w:val="20"/>
          <w:lang w:val="zh-Hans" w:eastAsia="zh-CN"/>
        </w:rPr>
      </w:pPr>
    </w:p>
    <w:sectPr w:rsidR="00A84270" w:rsidRPr="00C756CF" w:rsidSect="008474B1">
      <w:pgSz w:w="11904" w:h="16843"/>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63D1" w:rsidRDefault="00DB63D1" w:rsidP="00C74DC4">
      <w:r>
        <w:separator/>
      </w:r>
    </w:p>
  </w:endnote>
  <w:endnote w:type="continuationSeparator" w:id="0">
    <w:p w:rsidR="00DB63D1" w:rsidRDefault="00DB63D1" w:rsidP="00C74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苹方 常规">
    <w:altName w:val="Microsoft YaHei UI"/>
    <w:panose1 w:val="020B0300000000000000"/>
    <w:charset w:val="86"/>
    <w:family w:val="swiss"/>
    <w:pitch w:val="variable"/>
    <w:sig w:usb0="A00002FF" w:usb1="7ACFFCFB"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Times New Roman">
    <w:charset w:val="00"/>
    <w:pitch w:val="variable"/>
    <w:family w:val="auto"/>
    <w:panose1 w:val="02020603050405020304"/>
  </w:font>
  <w:font w:name="STSong">
    <w:charset w:val="00"/>
    <w:pitch w:val="variable"/>
    <w:family w:val="roman"/>
    <w:panose1 w:val="02020603050405020304"/>
  </w:font>
  <w:font w:name="Bookman Old Style">
    <w:charset w:val="86"/>
    <w:pitch w:val="variable"/>
    <w:family w:val="roman"/>
    <w:panose1 w:val="02020603050405020304"/>
  </w:font>
  <w:font w:name="SimSun">
    <w:charset w:val="86"/>
    <w:pitch w:val="variable"/>
    <w:family w:val="roman"/>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28902"/>
      <w:docPartObj>
        <w:docPartGallery w:val="Page Numbers (Bottom of Page)"/>
        <w:docPartUnique/>
      </w:docPartObj>
    </w:sdtPr>
    <w:sdtEndPr/>
    <w:sdtContent>
      <w:sdt>
        <w:sdtPr>
          <w:id w:val="1728636285"/>
          <w:docPartObj>
            <w:docPartGallery w:val="Page Numbers (Top of Page)"/>
            <w:docPartUnique/>
          </w:docPartObj>
        </w:sdtPr>
        <w:sdtEndPr/>
        <w:sdtContent>
          <w:p w:rsidR="00856209" w:rsidRDefault="00856209">
            <w:pPr>
              <w:pStyle w:val="a5"/>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sidR="00F21DA9">
              <w:rPr>
                <w:b/>
                <w:bCs/>
                <w:noProof/>
              </w:rPr>
              <w:t>8</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sidR="00F21DA9">
              <w:rPr>
                <w:b/>
                <w:bCs/>
                <w:noProof/>
              </w:rPr>
              <w:t>8</w:t>
            </w:r>
            <w:r>
              <w:rPr>
                <w:b/>
                <w:bCs/>
                <w:sz w:val="24"/>
                <w:szCs w:val="24"/>
              </w:rPr>
              <w:fldChar w:fldCharType="end"/>
            </w:r>
          </w:p>
        </w:sdtContent>
      </w:sdt>
    </w:sdtContent>
  </w:sdt>
  <w:p w:rsidR="00856209" w:rsidRDefault="0085620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63D1" w:rsidRDefault="00DB63D1" w:rsidP="00C74DC4">
      <w:r>
        <w:separator/>
      </w:r>
    </w:p>
  </w:footnote>
  <w:footnote w:type="continuationSeparator" w:id="0">
    <w:p w:rsidR="00DB63D1" w:rsidRDefault="00DB63D1" w:rsidP="00C74D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B7835"/>
    <w:multiLevelType w:val="multilevel"/>
    <w:tmpl w:val="2D3842F6"/>
    <w:lvl w:ilvl="0">
      <w:start w:val="6"/>
      <w:numFmt w:val="decimal"/>
      <w:lvlText w:val="%1"/>
      <w:lvlJc w:val="left"/>
      <w:pPr>
        <w:tabs>
          <w:tab w:val="num" w:pos="480"/>
        </w:tabs>
        <w:ind w:left="480" w:hanging="480"/>
      </w:pPr>
      <w:rPr>
        <w:rFonts w:hAnsi="Cambria" w:hint="default"/>
      </w:rPr>
    </w:lvl>
    <w:lvl w:ilvl="1">
      <w:start w:val="1"/>
      <w:numFmt w:val="decimal"/>
      <w:lvlText w:val="%1.%2"/>
      <w:lvlJc w:val="left"/>
      <w:pPr>
        <w:tabs>
          <w:tab w:val="num" w:pos="585"/>
        </w:tabs>
        <w:ind w:left="585" w:hanging="480"/>
      </w:pPr>
      <w:rPr>
        <w:rFonts w:hAnsi="Cambria" w:hint="default"/>
      </w:rPr>
    </w:lvl>
    <w:lvl w:ilvl="2">
      <w:start w:val="1"/>
      <w:numFmt w:val="decimal"/>
      <w:lvlText w:val="%3."/>
      <w:lvlJc w:val="left"/>
      <w:pPr>
        <w:tabs>
          <w:tab w:val="num" w:pos="930"/>
        </w:tabs>
        <w:ind w:left="930" w:hanging="720"/>
      </w:pPr>
      <w:rPr>
        <w:rFonts w:hint="eastAsia"/>
      </w:rPr>
    </w:lvl>
    <w:lvl w:ilvl="3">
      <w:start w:val="1"/>
      <w:numFmt w:val="decimal"/>
      <w:lvlText w:val="%1.%2.%3.%4"/>
      <w:lvlJc w:val="left"/>
      <w:pPr>
        <w:tabs>
          <w:tab w:val="num" w:pos="1035"/>
        </w:tabs>
        <w:ind w:left="1035" w:hanging="720"/>
      </w:pPr>
      <w:rPr>
        <w:rFonts w:hAnsi="Cambria" w:hint="default"/>
      </w:rPr>
    </w:lvl>
    <w:lvl w:ilvl="4">
      <w:start w:val="1"/>
      <w:numFmt w:val="decimal"/>
      <w:lvlText w:val="%1.%2.%3.%4.%5"/>
      <w:lvlJc w:val="left"/>
      <w:pPr>
        <w:tabs>
          <w:tab w:val="num" w:pos="1500"/>
        </w:tabs>
        <w:ind w:left="1500" w:hanging="1080"/>
      </w:pPr>
      <w:rPr>
        <w:rFonts w:hAnsi="Cambria" w:hint="default"/>
      </w:rPr>
    </w:lvl>
    <w:lvl w:ilvl="5">
      <w:start w:val="1"/>
      <w:numFmt w:val="decimal"/>
      <w:lvlText w:val="%1.%2.%3.%4.%5.%6"/>
      <w:lvlJc w:val="left"/>
      <w:pPr>
        <w:tabs>
          <w:tab w:val="num" w:pos="1605"/>
        </w:tabs>
        <w:ind w:left="1605" w:hanging="1080"/>
      </w:pPr>
      <w:rPr>
        <w:rFonts w:hAnsi="Cambria" w:hint="default"/>
      </w:rPr>
    </w:lvl>
    <w:lvl w:ilvl="6">
      <w:start w:val="1"/>
      <w:numFmt w:val="decimal"/>
      <w:lvlText w:val="%1.%2.%3.%4.%5.%6.%7"/>
      <w:lvlJc w:val="left"/>
      <w:pPr>
        <w:tabs>
          <w:tab w:val="num" w:pos="2070"/>
        </w:tabs>
        <w:ind w:left="2070" w:hanging="1440"/>
      </w:pPr>
      <w:rPr>
        <w:rFonts w:hAnsi="Cambria" w:hint="default"/>
      </w:rPr>
    </w:lvl>
    <w:lvl w:ilvl="7">
      <w:start w:val="1"/>
      <w:numFmt w:val="decimal"/>
      <w:lvlText w:val="%1.%2.%3.%4.%5.%6.%7.%8"/>
      <w:lvlJc w:val="left"/>
      <w:pPr>
        <w:tabs>
          <w:tab w:val="num" w:pos="2175"/>
        </w:tabs>
        <w:ind w:left="2175" w:hanging="1440"/>
      </w:pPr>
      <w:rPr>
        <w:rFonts w:hAnsi="Cambria" w:hint="default"/>
      </w:rPr>
    </w:lvl>
    <w:lvl w:ilvl="8">
      <w:start w:val="1"/>
      <w:numFmt w:val="decimal"/>
      <w:lvlText w:val="%1.%2.%3.%4.%5.%6.%7.%8.%9"/>
      <w:lvlJc w:val="left"/>
      <w:pPr>
        <w:tabs>
          <w:tab w:val="num" w:pos="2640"/>
        </w:tabs>
        <w:ind w:left="2640" w:hanging="1800"/>
      </w:pPr>
      <w:rPr>
        <w:rFonts w:hAnsi="Cambria" w:hint="default"/>
      </w:rPr>
    </w:lvl>
  </w:abstractNum>
  <w:abstractNum w:abstractNumId="1" w15:restartNumberingAfterBreak="0">
    <w:nsid w:val="4D3770D1"/>
    <w:multiLevelType w:val="multilevel"/>
    <w:tmpl w:val="EC60B9BC"/>
    <w:lvl w:ilvl="0">
      <w:start w:val="1"/>
      <w:numFmt w:val="decimal"/>
      <w:lvlText w:val="%1"/>
      <w:lvlJc w:val="left"/>
      <w:pPr>
        <w:tabs>
          <w:tab w:val="num" w:pos="0"/>
        </w:tabs>
        <w:ind w:left="425" w:hanging="425"/>
      </w:pPr>
      <w:rPr>
        <w:rFonts w:cs="Times New Roman" w:hint="eastAsia"/>
      </w:rPr>
    </w:lvl>
    <w:lvl w:ilvl="1">
      <w:start w:val="1"/>
      <w:numFmt w:val="upperLetter"/>
      <w:lvlText w:val="%2."/>
      <w:lvlJc w:val="left"/>
      <w:pPr>
        <w:tabs>
          <w:tab w:val="num" w:pos="0"/>
        </w:tabs>
        <w:ind w:left="567" w:hanging="567"/>
      </w:pPr>
      <w:rPr>
        <w:rFonts w:hint="default"/>
        <w:b w:val="0"/>
        <w:i w:val="0"/>
      </w:rPr>
    </w:lvl>
    <w:lvl w:ilvl="2">
      <w:start w:val="1"/>
      <w:numFmt w:val="none"/>
      <w:lvlText w:val="%1"/>
      <w:lvlJc w:val="left"/>
      <w:pPr>
        <w:tabs>
          <w:tab w:val="num" w:pos="0"/>
        </w:tabs>
        <w:ind w:left="1418" w:hanging="567"/>
      </w:pPr>
      <w:rPr>
        <w:rFonts w:cs="Times New Roman" w:hint="eastAsia"/>
      </w:rPr>
    </w:lvl>
    <w:lvl w:ilvl="3">
      <w:start w:val="1"/>
      <w:numFmt w:val="decimal"/>
      <w:lvlText w:val="%1.%2.%3.%4"/>
      <w:lvlJc w:val="left"/>
      <w:pPr>
        <w:tabs>
          <w:tab w:val="num" w:pos="0"/>
        </w:tabs>
        <w:ind w:left="1984" w:hanging="708"/>
      </w:pPr>
      <w:rPr>
        <w:rFonts w:cs="Times New Roman" w:hint="eastAsia"/>
      </w:rPr>
    </w:lvl>
    <w:lvl w:ilvl="4">
      <w:start w:val="1"/>
      <w:numFmt w:val="decimal"/>
      <w:lvlText w:val="%1.%2.%3.%4.%5"/>
      <w:lvlJc w:val="left"/>
      <w:pPr>
        <w:tabs>
          <w:tab w:val="num" w:pos="0"/>
        </w:tabs>
        <w:ind w:left="2551" w:hanging="850"/>
      </w:pPr>
      <w:rPr>
        <w:rFonts w:cs="Times New Roman" w:hint="eastAsia"/>
      </w:rPr>
    </w:lvl>
    <w:lvl w:ilvl="5">
      <w:start w:val="1"/>
      <w:numFmt w:val="decimal"/>
      <w:lvlText w:val="%1.%2.%3.%4.%5.%6"/>
      <w:lvlJc w:val="left"/>
      <w:pPr>
        <w:tabs>
          <w:tab w:val="num" w:pos="0"/>
        </w:tabs>
        <w:ind w:left="3260" w:hanging="1134"/>
      </w:pPr>
      <w:rPr>
        <w:rFonts w:cs="Times New Roman" w:hint="eastAsia"/>
      </w:rPr>
    </w:lvl>
    <w:lvl w:ilvl="6">
      <w:start w:val="1"/>
      <w:numFmt w:val="decimal"/>
      <w:lvlText w:val="%1.%2.%3.%4.%5.%6.%7"/>
      <w:lvlJc w:val="left"/>
      <w:pPr>
        <w:tabs>
          <w:tab w:val="num" w:pos="0"/>
        </w:tabs>
        <w:ind w:left="3827" w:hanging="1276"/>
      </w:pPr>
      <w:rPr>
        <w:rFonts w:cs="Times New Roman" w:hint="eastAsia"/>
      </w:rPr>
    </w:lvl>
    <w:lvl w:ilvl="7">
      <w:start w:val="1"/>
      <w:numFmt w:val="decimal"/>
      <w:lvlText w:val="%1.%2.%3.%4.%5.%6.%7.%8"/>
      <w:lvlJc w:val="left"/>
      <w:pPr>
        <w:tabs>
          <w:tab w:val="num" w:pos="0"/>
        </w:tabs>
        <w:ind w:left="4394" w:hanging="1418"/>
      </w:pPr>
      <w:rPr>
        <w:rFonts w:cs="Times New Roman" w:hint="eastAsia"/>
      </w:rPr>
    </w:lvl>
    <w:lvl w:ilvl="8">
      <w:start w:val="1"/>
      <w:numFmt w:val="decimal"/>
      <w:lvlText w:val="%1.%2.%3.%4.%5.%6.%7.%8.%9"/>
      <w:lvlJc w:val="left"/>
      <w:pPr>
        <w:tabs>
          <w:tab w:val="num" w:pos="0"/>
        </w:tabs>
        <w:ind w:left="5102" w:hanging="1700"/>
      </w:pPr>
      <w:rPr>
        <w:rFonts w:cs="Times New Roman" w:hint="eastAsia"/>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ylan Wang">
    <w15:presenceInfo w15:providerId="AD" w15:userId="S-1-5-21-308615016-851133502-2132754499-44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trackRevisions/>
  <w:defaultTabStop w:val="720"/>
  <w:characterSpacingControl w:val="doNotCompress"/>
  <w:hdrShapeDefaults>
    <o:shapedefaults v:ext="edit" spidmax="2049" style="mso-position-horizontal-relative:page;mso-position-vertical-relative:page" fillcolor="#9f9f9f" stroke="f">
      <v:fill color="#9f9f9f"/>
      <v:stroke on="f"/>
      <v:textbox inset="0,0,0,0"/>
    </o:shapedefaults>
  </w:hdrShapeDefaults>
  <w:footnotePr>
    <w:footnote w:id="-1"/>
    <w:footnote w:id="0"/>
  </w:footnotePr>
  <w:endnotePr>
    <w:endnote w:id="-1"/>
    <w:endnote w:id="0"/>
  </w:endnotePr>
  <w:compat>
    <w:shapeLayoutLikeWW8/>
    <w:doNotUseHTMLParagraphAutoSpacing/>
    <w:applyBreakingRules/>
    <w:useFELayout/>
    <w:doNotUseIndentAsNumberingTabStop/>
    <w:compatSetting w:name="compatibilityMode" w:uri="http://schemas.microsoft.com/office/word" w:val="14"/>
  </w:compat>
  <w:rsids>
    <w:rsidRoot w:val="00A84270"/>
    <w:rsid w:val="000104E1"/>
    <w:rsid w:val="000120D1"/>
    <w:rsid w:val="00014B5C"/>
    <w:rsid w:val="0002556F"/>
    <w:rsid w:val="00040F7F"/>
    <w:rsid w:val="00045079"/>
    <w:rsid w:val="00046002"/>
    <w:rsid w:val="00046F49"/>
    <w:rsid w:val="0004718C"/>
    <w:rsid w:val="00061BB0"/>
    <w:rsid w:val="0006277C"/>
    <w:rsid w:val="00070BF5"/>
    <w:rsid w:val="0007590C"/>
    <w:rsid w:val="00075D3C"/>
    <w:rsid w:val="000775C5"/>
    <w:rsid w:val="000950C2"/>
    <w:rsid w:val="000B4C74"/>
    <w:rsid w:val="000C639E"/>
    <w:rsid w:val="000D5668"/>
    <w:rsid w:val="000D5F7B"/>
    <w:rsid w:val="000E1834"/>
    <w:rsid w:val="000E7D57"/>
    <w:rsid w:val="000F48EA"/>
    <w:rsid w:val="000F5220"/>
    <w:rsid w:val="00101935"/>
    <w:rsid w:val="00112E21"/>
    <w:rsid w:val="00115471"/>
    <w:rsid w:val="00121B0A"/>
    <w:rsid w:val="001337B9"/>
    <w:rsid w:val="001338E8"/>
    <w:rsid w:val="00142477"/>
    <w:rsid w:val="001508DB"/>
    <w:rsid w:val="00184B26"/>
    <w:rsid w:val="00187131"/>
    <w:rsid w:val="0019609D"/>
    <w:rsid w:val="001B19B1"/>
    <w:rsid w:val="001C219A"/>
    <w:rsid w:val="001D4FA8"/>
    <w:rsid w:val="001F71C3"/>
    <w:rsid w:val="00204F8A"/>
    <w:rsid w:val="002050CE"/>
    <w:rsid w:val="00222062"/>
    <w:rsid w:val="00227B7B"/>
    <w:rsid w:val="00235D28"/>
    <w:rsid w:val="00243A1F"/>
    <w:rsid w:val="002462BD"/>
    <w:rsid w:val="00250CA9"/>
    <w:rsid w:val="0026149D"/>
    <w:rsid w:val="002630C7"/>
    <w:rsid w:val="00287ED1"/>
    <w:rsid w:val="002946BB"/>
    <w:rsid w:val="002A315D"/>
    <w:rsid w:val="002A4184"/>
    <w:rsid w:val="002A72C0"/>
    <w:rsid w:val="002B3803"/>
    <w:rsid w:val="002D331A"/>
    <w:rsid w:val="002D5101"/>
    <w:rsid w:val="002D6F0D"/>
    <w:rsid w:val="002E3836"/>
    <w:rsid w:val="002E5FDF"/>
    <w:rsid w:val="002E740C"/>
    <w:rsid w:val="002F1975"/>
    <w:rsid w:val="002F6026"/>
    <w:rsid w:val="002F74A5"/>
    <w:rsid w:val="002F7809"/>
    <w:rsid w:val="003025EB"/>
    <w:rsid w:val="00305237"/>
    <w:rsid w:val="0031665E"/>
    <w:rsid w:val="0032115E"/>
    <w:rsid w:val="00323D15"/>
    <w:rsid w:val="00336CCF"/>
    <w:rsid w:val="0036461B"/>
    <w:rsid w:val="00375D6F"/>
    <w:rsid w:val="003827C9"/>
    <w:rsid w:val="00386270"/>
    <w:rsid w:val="003953BC"/>
    <w:rsid w:val="00397095"/>
    <w:rsid w:val="003A206F"/>
    <w:rsid w:val="003B0A03"/>
    <w:rsid w:val="003D46DF"/>
    <w:rsid w:val="003E3D2F"/>
    <w:rsid w:val="003E5882"/>
    <w:rsid w:val="003E62B4"/>
    <w:rsid w:val="00407968"/>
    <w:rsid w:val="00411EF4"/>
    <w:rsid w:val="0041721C"/>
    <w:rsid w:val="00421839"/>
    <w:rsid w:val="0042227D"/>
    <w:rsid w:val="004249CD"/>
    <w:rsid w:val="004350A4"/>
    <w:rsid w:val="004364D3"/>
    <w:rsid w:val="00441210"/>
    <w:rsid w:val="004471D0"/>
    <w:rsid w:val="0045251D"/>
    <w:rsid w:val="0046646E"/>
    <w:rsid w:val="00475616"/>
    <w:rsid w:val="004838D3"/>
    <w:rsid w:val="0048559C"/>
    <w:rsid w:val="0049064A"/>
    <w:rsid w:val="00492B0A"/>
    <w:rsid w:val="004A3275"/>
    <w:rsid w:val="004A3539"/>
    <w:rsid w:val="004A6522"/>
    <w:rsid w:val="004A7305"/>
    <w:rsid w:val="004B22B0"/>
    <w:rsid w:val="004C1BA5"/>
    <w:rsid w:val="004C2845"/>
    <w:rsid w:val="004C40F2"/>
    <w:rsid w:val="004C70AB"/>
    <w:rsid w:val="004D10B8"/>
    <w:rsid w:val="004D16A2"/>
    <w:rsid w:val="004D559F"/>
    <w:rsid w:val="004F21B7"/>
    <w:rsid w:val="004F56BC"/>
    <w:rsid w:val="00504C89"/>
    <w:rsid w:val="00524CC9"/>
    <w:rsid w:val="005266D6"/>
    <w:rsid w:val="00527F17"/>
    <w:rsid w:val="00531633"/>
    <w:rsid w:val="005363E1"/>
    <w:rsid w:val="005379E6"/>
    <w:rsid w:val="00542E19"/>
    <w:rsid w:val="00547F36"/>
    <w:rsid w:val="00550E06"/>
    <w:rsid w:val="00556C40"/>
    <w:rsid w:val="00564D75"/>
    <w:rsid w:val="005934A1"/>
    <w:rsid w:val="005B171D"/>
    <w:rsid w:val="005C5FB2"/>
    <w:rsid w:val="005C7AA2"/>
    <w:rsid w:val="005D3D97"/>
    <w:rsid w:val="005E7DFA"/>
    <w:rsid w:val="005F08E5"/>
    <w:rsid w:val="005F30CE"/>
    <w:rsid w:val="005F7617"/>
    <w:rsid w:val="006042AA"/>
    <w:rsid w:val="00620433"/>
    <w:rsid w:val="00623E05"/>
    <w:rsid w:val="006259B3"/>
    <w:rsid w:val="00631EFB"/>
    <w:rsid w:val="0063754D"/>
    <w:rsid w:val="00654E71"/>
    <w:rsid w:val="006603D2"/>
    <w:rsid w:val="00663243"/>
    <w:rsid w:val="00663280"/>
    <w:rsid w:val="00681C59"/>
    <w:rsid w:val="00685FA2"/>
    <w:rsid w:val="006958A7"/>
    <w:rsid w:val="006A1A0B"/>
    <w:rsid w:val="006B090B"/>
    <w:rsid w:val="006B0B06"/>
    <w:rsid w:val="006B6B05"/>
    <w:rsid w:val="006C10B8"/>
    <w:rsid w:val="006D4648"/>
    <w:rsid w:val="006D653C"/>
    <w:rsid w:val="006E663B"/>
    <w:rsid w:val="006E6C5C"/>
    <w:rsid w:val="00712E40"/>
    <w:rsid w:val="00725054"/>
    <w:rsid w:val="00735CA0"/>
    <w:rsid w:val="0073696E"/>
    <w:rsid w:val="00745870"/>
    <w:rsid w:val="00746010"/>
    <w:rsid w:val="00752041"/>
    <w:rsid w:val="00756C05"/>
    <w:rsid w:val="007627BD"/>
    <w:rsid w:val="007658C6"/>
    <w:rsid w:val="00766EBD"/>
    <w:rsid w:val="00767B94"/>
    <w:rsid w:val="007921D3"/>
    <w:rsid w:val="007927DF"/>
    <w:rsid w:val="007A3594"/>
    <w:rsid w:val="007B417F"/>
    <w:rsid w:val="007C0DA1"/>
    <w:rsid w:val="007C7A08"/>
    <w:rsid w:val="007D1848"/>
    <w:rsid w:val="007E78A9"/>
    <w:rsid w:val="008003A7"/>
    <w:rsid w:val="008239B8"/>
    <w:rsid w:val="0082794E"/>
    <w:rsid w:val="00827C55"/>
    <w:rsid w:val="00831DA3"/>
    <w:rsid w:val="00834CF0"/>
    <w:rsid w:val="00835164"/>
    <w:rsid w:val="0083721C"/>
    <w:rsid w:val="008474B1"/>
    <w:rsid w:val="00853383"/>
    <w:rsid w:val="00855D78"/>
    <w:rsid w:val="00856209"/>
    <w:rsid w:val="00867DE8"/>
    <w:rsid w:val="00890D89"/>
    <w:rsid w:val="00895247"/>
    <w:rsid w:val="008A6C05"/>
    <w:rsid w:val="008B0330"/>
    <w:rsid w:val="008B158F"/>
    <w:rsid w:val="008D4836"/>
    <w:rsid w:val="008D73A0"/>
    <w:rsid w:val="008D7C71"/>
    <w:rsid w:val="008E30AD"/>
    <w:rsid w:val="008E34FB"/>
    <w:rsid w:val="008E39FE"/>
    <w:rsid w:val="008F7212"/>
    <w:rsid w:val="009003A8"/>
    <w:rsid w:val="009367E5"/>
    <w:rsid w:val="0094129D"/>
    <w:rsid w:val="009434F2"/>
    <w:rsid w:val="00945BA9"/>
    <w:rsid w:val="00946B3B"/>
    <w:rsid w:val="00951F6C"/>
    <w:rsid w:val="00952DED"/>
    <w:rsid w:val="00957F2C"/>
    <w:rsid w:val="00960F6F"/>
    <w:rsid w:val="009651A2"/>
    <w:rsid w:val="009776DC"/>
    <w:rsid w:val="00987F3C"/>
    <w:rsid w:val="00996B00"/>
    <w:rsid w:val="009A04AB"/>
    <w:rsid w:val="009A4D57"/>
    <w:rsid w:val="009A4ECD"/>
    <w:rsid w:val="009B35C4"/>
    <w:rsid w:val="009D27D7"/>
    <w:rsid w:val="009D52C0"/>
    <w:rsid w:val="009E4DCB"/>
    <w:rsid w:val="009F0987"/>
    <w:rsid w:val="009F524D"/>
    <w:rsid w:val="00A045B9"/>
    <w:rsid w:val="00A124B6"/>
    <w:rsid w:val="00A22E51"/>
    <w:rsid w:val="00A404F0"/>
    <w:rsid w:val="00A405F4"/>
    <w:rsid w:val="00A40687"/>
    <w:rsid w:val="00A50524"/>
    <w:rsid w:val="00A55817"/>
    <w:rsid w:val="00A56E41"/>
    <w:rsid w:val="00A5722E"/>
    <w:rsid w:val="00A606A5"/>
    <w:rsid w:val="00A84270"/>
    <w:rsid w:val="00A84403"/>
    <w:rsid w:val="00A9554F"/>
    <w:rsid w:val="00AA00A4"/>
    <w:rsid w:val="00AA0342"/>
    <w:rsid w:val="00AB010D"/>
    <w:rsid w:val="00AB073B"/>
    <w:rsid w:val="00AB63E0"/>
    <w:rsid w:val="00AC1A1F"/>
    <w:rsid w:val="00AD1F5E"/>
    <w:rsid w:val="00AE1B5A"/>
    <w:rsid w:val="00AF1031"/>
    <w:rsid w:val="00B03A06"/>
    <w:rsid w:val="00B066F5"/>
    <w:rsid w:val="00B0795D"/>
    <w:rsid w:val="00B11840"/>
    <w:rsid w:val="00B13568"/>
    <w:rsid w:val="00B13F3E"/>
    <w:rsid w:val="00B13F51"/>
    <w:rsid w:val="00B2056A"/>
    <w:rsid w:val="00B20DBF"/>
    <w:rsid w:val="00B3189E"/>
    <w:rsid w:val="00B36D4F"/>
    <w:rsid w:val="00B44DDB"/>
    <w:rsid w:val="00B50C88"/>
    <w:rsid w:val="00B61EA5"/>
    <w:rsid w:val="00B76EF1"/>
    <w:rsid w:val="00B80405"/>
    <w:rsid w:val="00B81ECC"/>
    <w:rsid w:val="00B84C56"/>
    <w:rsid w:val="00B878EA"/>
    <w:rsid w:val="00B91BC6"/>
    <w:rsid w:val="00B94501"/>
    <w:rsid w:val="00BA1F92"/>
    <w:rsid w:val="00BB3C9F"/>
    <w:rsid w:val="00BC0D09"/>
    <w:rsid w:val="00BC5F8E"/>
    <w:rsid w:val="00BE2EBD"/>
    <w:rsid w:val="00BF5468"/>
    <w:rsid w:val="00C0049B"/>
    <w:rsid w:val="00C33D42"/>
    <w:rsid w:val="00C34A9F"/>
    <w:rsid w:val="00C60EB7"/>
    <w:rsid w:val="00C74DC4"/>
    <w:rsid w:val="00C756CF"/>
    <w:rsid w:val="00C906D9"/>
    <w:rsid w:val="00CA2410"/>
    <w:rsid w:val="00CB0CBA"/>
    <w:rsid w:val="00CB721C"/>
    <w:rsid w:val="00CC0DE1"/>
    <w:rsid w:val="00CC13EE"/>
    <w:rsid w:val="00CC7F4E"/>
    <w:rsid w:val="00CD1419"/>
    <w:rsid w:val="00CE453A"/>
    <w:rsid w:val="00CE6CD1"/>
    <w:rsid w:val="00CE6EA6"/>
    <w:rsid w:val="00CE7010"/>
    <w:rsid w:val="00CF1DAA"/>
    <w:rsid w:val="00CF3299"/>
    <w:rsid w:val="00CF656A"/>
    <w:rsid w:val="00D0099B"/>
    <w:rsid w:val="00D037FE"/>
    <w:rsid w:val="00D11950"/>
    <w:rsid w:val="00D11C46"/>
    <w:rsid w:val="00D1404D"/>
    <w:rsid w:val="00D21DE5"/>
    <w:rsid w:val="00D23F1F"/>
    <w:rsid w:val="00D25B27"/>
    <w:rsid w:val="00D3699F"/>
    <w:rsid w:val="00D52CA5"/>
    <w:rsid w:val="00D55476"/>
    <w:rsid w:val="00D5589E"/>
    <w:rsid w:val="00D5783C"/>
    <w:rsid w:val="00D60F9E"/>
    <w:rsid w:val="00D674DB"/>
    <w:rsid w:val="00D7025D"/>
    <w:rsid w:val="00DB63D1"/>
    <w:rsid w:val="00DC5C81"/>
    <w:rsid w:val="00DD765F"/>
    <w:rsid w:val="00DF6A25"/>
    <w:rsid w:val="00DF7642"/>
    <w:rsid w:val="00E00559"/>
    <w:rsid w:val="00E02120"/>
    <w:rsid w:val="00E0223D"/>
    <w:rsid w:val="00E0567B"/>
    <w:rsid w:val="00E06528"/>
    <w:rsid w:val="00E14527"/>
    <w:rsid w:val="00E1588C"/>
    <w:rsid w:val="00E277E0"/>
    <w:rsid w:val="00E27AB3"/>
    <w:rsid w:val="00E54A80"/>
    <w:rsid w:val="00E5657D"/>
    <w:rsid w:val="00E624CB"/>
    <w:rsid w:val="00E66FA1"/>
    <w:rsid w:val="00E756DA"/>
    <w:rsid w:val="00E77D70"/>
    <w:rsid w:val="00E821AD"/>
    <w:rsid w:val="00E91394"/>
    <w:rsid w:val="00E97210"/>
    <w:rsid w:val="00EA5126"/>
    <w:rsid w:val="00EA6CA6"/>
    <w:rsid w:val="00EB16C8"/>
    <w:rsid w:val="00EC11A8"/>
    <w:rsid w:val="00EE07A8"/>
    <w:rsid w:val="00EF470C"/>
    <w:rsid w:val="00EF74AE"/>
    <w:rsid w:val="00F03F3D"/>
    <w:rsid w:val="00F0721A"/>
    <w:rsid w:val="00F124D5"/>
    <w:rsid w:val="00F21DA9"/>
    <w:rsid w:val="00F240AA"/>
    <w:rsid w:val="00F24B63"/>
    <w:rsid w:val="00F272BD"/>
    <w:rsid w:val="00F3260E"/>
    <w:rsid w:val="00F358E8"/>
    <w:rsid w:val="00F37141"/>
    <w:rsid w:val="00F60C80"/>
    <w:rsid w:val="00F6532D"/>
    <w:rsid w:val="00F80311"/>
    <w:rsid w:val="00F96AE8"/>
    <w:rsid w:val="00FC0CD4"/>
    <w:rsid w:val="00FC16BF"/>
    <w:rsid w:val="00FC1C01"/>
    <w:rsid w:val="00FD7782"/>
    <w:rsid w:val="00FE088B"/>
    <w:rsid w:val="00FE0D9C"/>
    <w:rsid w:val="00FE7864"/>
    <w:rsid w:val="00FF037F"/>
    <w:rsid w:val="00FF0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page" fillcolor="#9f9f9f" stroke="f">
      <v:fill color="#9f9f9f"/>
      <v:stroke on="f"/>
      <v:textbox inset="0,0,0,0"/>
    </o:shapedefaults>
    <o:shapelayout v:ext="edit">
      <o:idmap v:ext="edit" data="1"/>
    </o:shapelayout>
  </w:shapeDefaults>
  <w:decimalSymbol w:val="."/>
  <w:listSeparator w:val=","/>
  <w15:docId w15:val="{07106390-F56D-4AC2-A273-9C62577F0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F3299"/>
    <w:rPr>
      <w:rFonts w:ascii="Tahoma" w:hAnsi="Tahoma" w:cs="Tahoma"/>
      <w:sz w:val="16"/>
      <w:szCs w:val="16"/>
    </w:rPr>
  </w:style>
  <w:style w:type="character" w:customStyle="1" w:styleId="Char">
    <w:name w:val="批注框文本 Char"/>
    <w:basedOn w:val="a0"/>
    <w:link w:val="a3"/>
    <w:uiPriority w:val="99"/>
    <w:semiHidden/>
    <w:rsid w:val="00CF3299"/>
    <w:rPr>
      <w:rFonts w:ascii="Tahoma" w:hAnsi="Tahoma" w:cs="Tahoma"/>
      <w:sz w:val="16"/>
      <w:szCs w:val="16"/>
    </w:rPr>
  </w:style>
  <w:style w:type="paragraph" w:styleId="a4">
    <w:name w:val="header"/>
    <w:basedOn w:val="a"/>
    <w:link w:val="Char0"/>
    <w:uiPriority w:val="99"/>
    <w:unhideWhenUsed/>
    <w:rsid w:val="00C74DC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C74DC4"/>
    <w:rPr>
      <w:sz w:val="18"/>
      <w:szCs w:val="18"/>
    </w:rPr>
  </w:style>
  <w:style w:type="paragraph" w:styleId="a5">
    <w:name w:val="footer"/>
    <w:basedOn w:val="a"/>
    <w:link w:val="Char1"/>
    <w:uiPriority w:val="99"/>
    <w:unhideWhenUsed/>
    <w:rsid w:val="00C74DC4"/>
    <w:pPr>
      <w:tabs>
        <w:tab w:val="center" w:pos="4153"/>
        <w:tab w:val="right" w:pos="8306"/>
      </w:tabs>
      <w:snapToGrid w:val="0"/>
    </w:pPr>
    <w:rPr>
      <w:sz w:val="18"/>
      <w:szCs w:val="18"/>
    </w:rPr>
  </w:style>
  <w:style w:type="character" w:customStyle="1" w:styleId="Char1">
    <w:name w:val="页脚 Char"/>
    <w:basedOn w:val="a0"/>
    <w:link w:val="a5"/>
    <w:uiPriority w:val="99"/>
    <w:rsid w:val="00C74DC4"/>
    <w:rPr>
      <w:sz w:val="18"/>
      <w:szCs w:val="18"/>
    </w:rPr>
  </w:style>
  <w:style w:type="paragraph" w:styleId="a6">
    <w:name w:val="List Paragraph"/>
    <w:basedOn w:val="a"/>
    <w:uiPriority w:val="34"/>
    <w:qFormat/>
    <w:rsid w:val="0036461B"/>
    <w:pPr>
      <w:widowControl w:val="0"/>
      <w:ind w:firstLineChars="200" w:firstLine="420"/>
      <w:jc w:val="both"/>
    </w:pPr>
    <w:rPr>
      <w:rFonts w:asciiTheme="minorHAnsi" w:eastAsiaTheme="minorEastAsia" w:hAnsiTheme="minorHAnsi" w:cstheme="minorBidi"/>
      <w:kern w:val="2"/>
      <w:sz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drId2" Type="http://schemas.openxmlformats.org/wordprocessingml/2006/fontTable" Target="fontTable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fmc-ag.com/5292.htm"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C0898-F0B0-453F-BE8E-828FF28F5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8</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Nuance Communications, Inc.</Company>
  <LinksUpToDate>false</LinksUpToDate>
  <CharactersWithSpaces>6926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 Alex</dc:creator>
  <cp:lastModifiedBy>Dylan Wang</cp:lastModifiedBy>
  <cp:revision>418</cp:revision>
  <cp:lastPrinted>2016-09-19T01:21:00Z</cp:lastPrinted>
  <dcterms:created xsi:type="dcterms:W3CDTF">2016-09-18T09:59:00Z</dcterms:created>
  <dcterms:modified xsi:type="dcterms:W3CDTF">2016-12-16T01:49:00Z</dcterms:modified>
</cp:coreProperties>
</file>