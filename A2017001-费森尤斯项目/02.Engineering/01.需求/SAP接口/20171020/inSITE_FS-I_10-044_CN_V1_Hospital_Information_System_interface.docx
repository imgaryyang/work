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7659A" w14:textId="77777777" w:rsidR="009A3120" w:rsidRPr="00C2409C" w:rsidRDefault="009A3120" w:rsidP="009A3120">
      <w:pPr>
        <w:tabs>
          <w:tab w:val="left" w:pos="851"/>
          <w:tab w:val="left" w:pos="4536"/>
        </w:tabs>
        <w:rPr>
          <w:rFonts w:cs="Calibri"/>
          <w:lang w:val="en-GB"/>
        </w:rPr>
      </w:pPr>
    </w:p>
    <w:p w14:paraId="1DC19100" w14:textId="77777777" w:rsidR="009A3120" w:rsidRPr="00C2409C" w:rsidRDefault="009A3120" w:rsidP="009A3120">
      <w:pPr>
        <w:pStyle w:val="Formatvorlage2"/>
        <w:rPr>
          <w:lang w:val="en-GB"/>
        </w:rPr>
      </w:pPr>
      <w:r w:rsidRPr="00C2409C">
        <w:rPr>
          <w:lang w:val="en-GB"/>
        </w:rPr>
        <w:t>Created:</w:t>
      </w:r>
    </w:p>
    <w:p w14:paraId="25E46E7D" w14:textId="77777777" w:rsidR="009A3120" w:rsidRPr="00C2409C" w:rsidRDefault="009A3120" w:rsidP="009A3120">
      <w:pPr>
        <w:pStyle w:val="Formatvorlage2"/>
        <w:rPr>
          <w:lang w:val="en-GB"/>
        </w:rPr>
      </w:pPr>
    </w:p>
    <w:p w14:paraId="476F81CF" w14:textId="77777777" w:rsidR="009A3120" w:rsidRPr="00C2409C" w:rsidRDefault="009A3120" w:rsidP="009A3120">
      <w:pPr>
        <w:pStyle w:val="Formatvorlage2"/>
        <w:rPr>
          <w:lang w:val="en-GB"/>
        </w:rPr>
      </w:pPr>
      <w:r w:rsidRPr="00C2409C">
        <w:rPr>
          <w:lang w:val="en-GB"/>
        </w:rPr>
        <w:t>Date:</w:t>
      </w:r>
      <w:r w:rsidRPr="00C2409C">
        <w:rPr>
          <w:lang w:val="en-GB"/>
        </w:rPr>
        <w:tab/>
      </w:r>
      <w:r w:rsidRPr="00C2409C">
        <w:rPr>
          <w:lang w:val="en-GB"/>
        </w:rPr>
        <w:tab/>
        <w:t>Signature:</w:t>
      </w:r>
    </w:p>
    <w:p w14:paraId="1BD3B838" w14:textId="77777777" w:rsidR="009A3120" w:rsidRPr="00C2409C" w:rsidRDefault="009A3120" w:rsidP="009A3120">
      <w:pPr>
        <w:pStyle w:val="Formatvorlage2"/>
        <w:rPr>
          <w:lang w:val="en-GB"/>
        </w:rPr>
      </w:pPr>
    </w:p>
    <w:p w14:paraId="244F03E7" w14:textId="77777777" w:rsidR="009A3120" w:rsidRPr="00C2409C" w:rsidRDefault="009A3120" w:rsidP="009A3120">
      <w:pPr>
        <w:pStyle w:val="Formatvorlage2"/>
        <w:rPr>
          <w:lang w:val="en-GB"/>
        </w:rPr>
      </w:pPr>
      <w:r w:rsidRPr="00C2409C">
        <w:rPr>
          <w:lang w:val="en-GB"/>
        </w:rPr>
        <w:t>__________________</w:t>
      </w:r>
      <w:r w:rsidRPr="00C2409C">
        <w:rPr>
          <w:lang w:val="en-GB"/>
        </w:rPr>
        <w:tab/>
        <w:t>____________________________________________</w:t>
      </w:r>
    </w:p>
    <w:p w14:paraId="06557A4E" w14:textId="5BF1CA93" w:rsidR="009A3120" w:rsidRPr="00C2409C" w:rsidRDefault="009A3120" w:rsidP="009A3120">
      <w:pPr>
        <w:pStyle w:val="Formatvorlage2"/>
        <w:jc w:val="left"/>
        <w:rPr>
          <w:lang w:val="en-GB"/>
        </w:rPr>
      </w:pPr>
      <w:r w:rsidRPr="00C2409C">
        <w:rPr>
          <w:lang w:val="en-GB"/>
        </w:rPr>
        <w:tab/>
      </w:r>
      <w:r w:rsidRPr="00C2409C">
        <w:rPr>
          <w:lang w:val="en-GB"/>
        </w:rPr>
        <w:tab/>
      </w:r>
      <w:r w:rsidR="008540CB" w:rsidRPr="00C2409C">
        <w:rPr>
          <w:lang w:val="en-GB"/>
        </w:rPr>
        <w:t>Frank Pillukeit</w:t>
      </w:r>
      <w:r w:rsidRPr="00C2409C">
        <w:rPr>
          <w:lang w:val="en-GB"/>
        </w:rPr>
        <w:t xml:space="preserve">, inSITE Design and Build Lead </w:t>
      </w:r>
      <w:r w:rsidR="008540CB" w:rsidRPr="00C2409C">
        <w:rPr>
          <w:lang w:val="en-GB"/>
        </w:rPr>
        <w:t>Finance</w:t>
      </w:r>
      <w:r w:rsidRPr="00C2409C">
        <w:rPr>
          <w:lang w:val="en-GB"/>
        </w:rPr>
        <w:t>,</w:t>
      </w:r>
    </w:p>
    <w:p w14:paraId="1841BD75" w14:textId="77777777" w:rsidR="009A3120" w:rsidRPr="00C2409C" w:rsidRDefault="009A3120" w:rsidP="009A3120">
      <w:pPr>
        <w:pStyle w:val="Formatvorlage2"/>
        <w:jc w:val="left"/>
        <w:rPr>
          <w:lang w:val="en-GB"/>
        </w:rPr>
      </w:pPr>
      <w:r w:rsidRPr="00C2409C">
        <w:rPr>
          <w:lang w:val="en-GB"/>
        </w:rPr>
        <w:tab/>
      </w:r>
      <w:r w:rsidRPr="00C2409C">
        <w:rPr>
          <w:lang w:val="en-GB"/>
        </w:rPr>
        <w:tab/>
        <w:t>Fresenius Netcare</w:t>
      </w:r>
    </w:p>
    <w:p w14:paraId="2D0DF10B" w14:textId="77777777" w:rsidR="009A3120" w:rsidRPr="00C2409C" w:rsidRDefault="009A3120" w:rsidP="009A3120">
      <w:pPr>
        <w:pStyle w:val="Formatvorlage2"/>
        <w:rPr>
          <w:lang w:val="en-GB"/>
        </w:rPr>
      </w:pPr>
    </w:p>
    <w:p w14:paraId="0AE50E0A" w14:textId="77777777" w:rsidR="009A3120" w:rsidRPr="00C2409C" w:rsidRDefault="009A3120" w:rsidP="009A3120">
      <w:pPr>
        <w:pStyle w:val="Formatvorlage2"/>
        <w:rPr>
          <w:lang w:val="en-GB"/>
        </w:rPr>
      </w:pPr>
    </w:p>
    <w:p w14:paraId="10583D59" w14:textId="77777777" w:rsidR="009A3120" w:rsidRPr="00C2409C" w:rsidRDefault="009A3120" w:rsidP="009A3120">
      <w:pPr>
        <w:pStyle w:val="Formatvorlage2"/>
        <w:rPr>
          <w:lang w:val="en-GB"/>
        </w:rPr>
      </w:pPr>
      <w:r w:rsidRPr="00C2409C">
        <w:rPr>
          <w:lang w:val="en-GB"/>
        </w:rPr>
        <w:t>Reviewed:</w:t>
      </w:r>
    </w:p>
    <w:p w14:paraId="24363D26" w14:textId="77777777" w:rsidR="009A3120" w:rsidRPr="00C2409C" w:rsidRDefault="009A3120" w:rsidP="009A3120">
      <w:pPr>
        <w:pStyle w:val="Formatvorlage2"/>
        <w:rPr>
          <w:lang w:val="en-GB"/>
        </w:rPr>
      </w:pPr>
    </w:p>
    <w:p w14:paraId="4FD4AF06" w14:textId="77777777" w:rsidR="009A3120" w:rsidRPr="00C2409C" w:rsidRDefault="009A3120" w:rsidP="009A3120">
      <w:pPr>
        <w:pStyle w:val="Formatvorlage2"/>
        <w:rPr>
          <w:lang w:val="en-GB"/>
        </w:rPr>
      </w:pPr>
      <w:r w:rsidRPr="00C2409C">
        <w:rPr>
          <w:lang w:val="en-GB"/>
        </w:rPr>
        <w:t>Date:</w:t>
      </w:r>
      <w:r w:rsidRPr="00C2409C">
        <w:rPr>
          <w:lang w:val="en-GB"/>
        </w:rPr>
        <w:tab/>
      </w:r>
      <w:r w:rsidRPr="00C2409C">
        <w:rPr>
          <w:lang w:val="en-GB"/>
        </w:rPr>
        <w:tab/>
        <w:t>Signature:</w:t>
      </w:r>
    </w:p>
    <w:p w14:paraId="2D4B5950" w14:textId="77777777" w:rsidR="009A3120" w:rsidRPr="00C2409C" w:rsidRDefault="009A3120" w:rsidP="009A3120">
      <w:pPr>
        <w:pStyle w:val="Formatvorlage2"/>
        <w:rPr>
          <w:lang w:val="en-GB"/>
        </w:rPr>
      </w:pPr>
    </w:p>
    <w:p w14:paraId="3EAE2DA0" w14:textId="77777777" w:rsidR="009A3120" w:rsidRPr="00C2409C" w:rsidRDefault="009A3120" w:rsidP="009A3120">
      <w:pPr>
        <w:pStyle w:val="Formatvorlage2"/>
        <w:rPr>
          <w:lang w:val="en-GB"/>
        </w:rPr>
      </w:pPr>
      <w:r w:rsidRPr="00C2409C">
        <w:rPr>
          <w:lang w:val="en-GB"/>
        </w:rPr>
        <w:t>__________________</w:t>
      </w:r>
      <w:r w:rsidRPr="00C2409C">
        <w:rPr>
          <w:lang w:val="en-GB"/>
        </w:rPr>
        <w:tab/>
        <w:t>____________________________________________</w:t>
      </w:r>
    </w:p>
    <w:p w14:paraId="3B192B9E" w14:textId="77777777" w:rsidR="009A3120" w:rsidRPr="00C2409C" w:rsidRDefault="009A3120" w:rsidP="009A3120">
      <w:pPr>
        <w:pStyle w:val="Formatvorlage2"/>
        <w:jc w:val="left"/>
        <w:rPr>
          <w:lang w:val="en-GB"/>
        </w:rPr>
      </w:pPr>
      <w:r w:rsidRPr="00C2409C">
        <w:rPr>
          <w:lang w:val="en-GB"/>
        </w:rPr>
        <w:tab/>
      </w:r>
      <w:r w:rsidRPr="00C2409C">
        <w:rPr>
          <w:lang w:val="en-GB"/>
        </w:rPr>
        <w:tab/>
        <w:t>Marc Kötter, inSITE Stream Lead Validation, Fresenius Medical Care</w:t>
      </w:r>
    </w:p>
    <w:p w14:paraId="4FAB13BB" w14:textId="77777777" w:rsidR="009A3120" w:rsidRPr="00C2409C" w:rsidRDefault="009A3120" w:rsidP="009A3120">
      <w:pPr>
        <w:pStyle w:val="Formatvorlage2"/>
        <w:rPr>
          <w:lang w:val="en-GB"/>
        </w:rPr>
      </w:pPr>
    </w:p>
    <w:p w14:paraId="7120C3C6" w14:textId="77777777" w:rsidR="009A3120" w:rsidRPr="00C2409C" w:rsidRDefault="009A3120" w:rsidP="009A3120">
      <w:pPr>
        <w:pStyle w:val="Formatvorlage2"/>
        <w:rPr>
          <w:lang w:val="en-GB"/>
        </w:rPr>
      </w:pPr>
    </w:p>
    <w:p w14:paraId="110370C7" w14:textId="77777777" w:rsidR="009A3120" w:rsidRPr="00C2409C" w:rsidRDefault="009A3120" w:rsidP="009A3120">
      <w:pPr>
        <w:pStyle w:val="Formatvorlage2"/>
        <w:rPr>
          <w:lang w:val="en-GB"/>
        </w:rPr>
      </w:pPr>
      <w:r w:rsidRPr="00C2409C">
        <w:rPr>
          <w:lang w:val="en-GB"/>
        </w:rPr>
        <w:t>Approved:</w:t>
      </w:r>
    </w:p>
    <w:p w14:paraId="4C0A40DC" w14:textId="77777777" w:rsidR="009A3120" w:rsidRPr="00C2409C" w:rsidRDefault="009A3120" w:rsidP="009A3120">
      <w:pPr>
        <w:pStyle w:val="Formatvorlage2"/>
        <w:rPr>
          <w:lang w:val="en-GB"/>
        </w:rPr>
      </w:pPr>
    </w:p>
    <w:p w14:paraId="40670519" w14:textId="77777777" w:rsidR="009A3120" w:rsidRPr="00C2409C" w:rsidRDefault="009A3120" w:rsidP="009A3120">
      <w:pPr>
        <w:pStyle w:val="Formatvorlage2"/>
        <w:rPr>
          <w:lang w:val="en-GB"/>
        </w:rPr>
      </w:pPr>
      <w:r w:rsidRPr="00C2409C">
        <w:rPr>
          <w:lang w:val="en-GB"/>
        </w:rPr>
        <w:t>Date:</w:t>
      </w:r>
      <w:r w:rsidRPr="00C2409C">
        <w:rPr>
          <w:lang w:val="en-GB"/>
        </w:rPr>
        <w:tab/>
      </w:r>
      <w:r w:rsidRPr="00C2409C">
        <w:rPr>
          <w:lang w:val="en-GB"/>
        </w:rPr>
        <w:tab/>
        <w:t>Signature:</w:t>
      </w:r>
    </w:p>
    <w:p w14:paraId="4B3B6D5E" w14:textId="77777777" w:rsidR="009A3120" w:rsidRPr="00C2409C" w:rsidRDefault="009A3120" w:rsidP="009A3120">
      <w:pPr>
        <w:pStyle w:val="Formatvorlage2"/>
        <w:rPr>
          <w:lang w:val="en-GB"/>
        </w:rPr>
      </w:pPr>
    </w:p>
    <w:p w14:paraId="41DF8E75" w14:textId="77777777" w:rsidR="009A3120" w:rsidRPr="00C2409C" w:rsidRDefault="009A3120" w:rsidP="009A3120">
      <w:pPr>
        <w:pStyle w:val="Formatvorlage2"/>
        <w:rPr>
          <w:lang w:val="en-GB"/>
        </w:rPr>
      </w:pPr>
      <w:r w:rsidRPr="00C2409C">
        <w:rPr>
          <w:lang w:val="en-GB"/>
        </w:rPr>
        <w:t>__________________</w:t>
      </w:r>
      <w:r w:rsidRPr="00C2409C">
        <w:rPr>
          <w:lang w:val="en-GB"/>
        </w:rPr>
        <w:tab/>
        <w:t>____________________________________________</w:t>
      </w:r>
    </w:p>
    <w:p w14:paraId="3868FA24" w14:textId="77777777" w:rsidR="009A3120" w:rsidRPr="00C2409C" w:rsidRDefault="009A3120" w:rsidP="009A3120">
      <w:pPr>
        <w:pStyle w:val="Formatvorlage2"/>
        <w:jc w:val="left"/>
        <w:rPr>
          <w:lang w:val="en-GB"/>
        </w:rPr>
      </w:pPr>
      <w:r w:rsidRPr="00C2409C">
        <w:rPr>
          <w:lang w:val="en-GB"/>
        </w:rPr>
        <w:tab/>
      </w:r>
      <w:r w:rsidRPr="00C2409C">
        <w:rPr>
          <w:lang w:val="en-GB"/>
        </w:rPr>
        <w:tab/>
      </w:r>
      <w:r w:rsidRPr="00C2409C">
        <w:rPr>
          <w:color w:val="0070C0"/>
          <w:lang w:val="en-GB"/>
        </w:rPr>
        <w:t>Forename Surname</w:t>
      </w:r>
      <w:r w:rsidRPr="00C2409C">
        <w:rPr>
          <w:lang w:val="en-GB"/>
        </w:rPr>
        <w:t xml:space="preserve">, inSITE Domain Lead </w:t>
      </w:r>
      <w:r w:rsidRPr="00C2409C">
        <w:rPr>
          <w:i/>
          <w:color w:val="0070C0"/>
          <w:lang w:val="en-GB"/>
        </w:rPr>
        <w:t>DomainName</w:t>
      </w:r>
      <w:r w:rsidRPr="00C2409C">
        <w:rPr>
          <w:lang w:val="en-GB"/>
        </w:rPr>
        <w:t xml:space="preserve">, </w:t>
      </w:r>
    </w:p>
    <w:p w14:paraId="2E51168A" w14:textId="77777777" w:rsidR="009A3120" w:rsidRPr="00C2409C" w:rsidRDefault="009A3120" w:rsidP="009A3120">
      <w:pPr>
        <w:pStyle w:val="Formatvorlage2"/>
        <w:jc w:val="left"/>
        <w:rPr>
          <w:i/>
          <w:iCs/>
          <w:lang w:val="en-GB"/>
        </w:rPr>
      </w:pPr>
      <w:r w:rsidRPr="00C2409C">
        <w:rPr>
          <w:lang w:val="en-GB"/>
        </w:rPr>
        <w:tab/>
      </w:r>
      <w:r w:rsidRPr="00C2409C">
        <w:rPr>
          <w:lang w:val="en-GB"/>
        </w:rPr>
        <w:tab/>
        <w:t xml:space="preserve">Fresenius Medical </w:t>
      </w:r>
      <w:r w:rsidRPr="00C2409C">
        <w:rPr>
          <w:lang w:val="en-GB"/>
        </w:rPr>
        <w:tab/>
        <w:t>Care</w:t>
      </w:r>
    </w:p>
    <w:p w14:paraId="77DA6F57" w14:textId="77777777" w:rsidR="009A3120" w:rsidRPr="00C2409C" w:rsidRDefault="009A3120" w:rsidP="009A3120">
      <w:pPr>
        <w:pStyle w:val="Formatvorlage2"/>
        <w:rPr>
          <w:lang w:val="en-GB"/>
        </w:rPr>
      </w:pPr>
    </w:p>
    <w:p w14:paraId="11EE5A30" w14:textId="77777777" w:rsidR="009A3120" w:rsidRPr="00C2409C" w:rsidRDefault="009A3120" w:rsidP="009A3120">
      <w:pPr>
        <w:pStyle w:val="Formatvorlage2"/>
        <w:rPr>
          <w:lang w:val="en-GB"/>
        </w:rPr>
      </w:pPr>
    </w:p>
    <w:p w14:paraId="0006A767" w14:textId="77777777" w:rsidR="009A3120" w:rsidRPr="00C2409C" w:rsidRDefault="009A3120" w:rsidP="009A3120">
      <w:pPr>
        <w:pStyle w:val="Formatvorlage2"/>
        <w:rPr>
          <w:lang w:val="en-GB"/>
        </w:rPr>
      </w:pPr>
      <w:r w:rsidRPr="00C2409C">
        <w:rPr>
          <w:lang w:val="en-GB"/>
        </w:rPr>
        <w:t>__________________</w:t>
      </w:r>
      <w:r w:rsidRPr="00C2409C">
        <w:rPr>
          <w:lang w:val="en-GB"/>
        </w:rPr>
        <w:tab/>
        <w:t>____________________________________________</w:t>
      </w:r>
    </w:p>
    <w:p w14:paraId="1A50C43B" w14:textId="77777777" w:rsidR="009A3120" w:rsidRPr="00C2409C" w:rsidRDefault="009A3120" w:rsidP="009A3120">
      <w:pPr>
        <w:pStyle w:val="Formatvorlage2"/>
        <w:jc w:val="left"/>
        <w:rPr>
          <w:lang w:val="en-GB"/>
        </w:rPr>
      </w:pPr>
      <w:r w:rsidRPr="00C2409C">
        <w:rPr>
          <w:lang w:val="en-GB"/>
        </w:rPr>
        <w:tab/>
      </w:r>
      <w:r w:rsidRPr="00C2409C">
        <w:rPr>
          <w:lang w:val="en-GB"/>
        </w:rPr>
        <w:tab/>
        <w:t>Lars Weisbrich, inSITE Stream Lead Validation, Fresenius Netcare</w:t>
      </w:r>
    </w:p>
    <w:p w14:paraId="2784CC8D" w14:textId="77777777" w:rsidR="009A3120" w:rsidRPr="00C2409C" w:rsidRDefault="009A3120" w:rsidP="009A3120">
      <w:pPr>
        <w:pStyle w:val="Formatvorlage2"/>
        <w:rPr>
          <w:lang w:val="en-GB"/>
        </w:rPr>
      </w:pPr>
    </w:p>
    <w:p w14:paraId="2CA7F870" w14:textId="77777777" w:rsidR="009A3120" w:rsidRPr="00C2409C" w:rsidRDefault="009A3120" w:rsidP="009A3120">
      <w:pPr>
        <w:spacing w:after="0" w:line="240" w:lineRule="auto"/>
        <w:rPr>
          <w:rFonts w:cstheme="minorHAnsi"/>
          <w:b/>
          <w:lang w:val="en-GB"/>
        </w:rPr>
      </w:pPr>
    </w:p>
    <w:p w14:paraId="42F29F54" w14:textId="77777777" w:rsidR="009A3120" w:rsidRPr="00C2409C" w:rsidRDefault="009A3120" w:rsidP="009A3120">
      <w:pPr>
        <w:spacing w:after="0" w:line="240" w:lineRule="auto"/>
        <w:rPr>
          <w:rFonts w:cstheme="minorHAnsi"/>
          <w:lang w:val="en-GB"/>
        </w:rPr>
      </w:pPr>
      <w:r w:rsidRPr="00C2409C">
        <w:rPr>
          <w:rFonts w:cstheme="minorHAnsi"/>
          <w:b/>
          <w:lang w:val="en-GB"/>
        </w:rPr>
        <w:br w:type="page"/>
      </w:r>
    </w:p>
    <w:p w14:paraId="70D72DA8" w14:textId="77777777" w:rsidR="009A3120" w:rsidRPr="00C2409C" w:rsidRDefault="009A3120" w:rsidP="005E2EAE">
      <w:pPr>
        <w:pStyle w:val="Prfpunkt"/>
        <w:spacing w:before="120" w:after="360"/>
        <w:rPr>
          <w:rFonts w:cstheme="minorHAnsi"/>
          <w:sz w:val="24"/>
          <w:lang w:val="en-GB"/>
        </w:rPr>
      </w:pPr>
      <w:r w:rsidRPr="00C2409C">
        <w:rPr>
          <w:rFonts w:cstheme="minorHAnsi"/>
          <w:sz w:val="24"/>
          <w:lang w:val="en-GB"/>
        </w:rPr>
        <w:lastRenderedPageBreak/>
        <w:t>Table of contents</w:t>
      </w:r>
    </w:p>
    <w:p w14:paraId="59B93740" w14:textId="2F3F53AC" w:rsidR="007674C3" w:rsidRDefault="00987487">
      <w:pPr>
        <w:pStyle w:val="11"/>
        <w:tabs>
          <w:tab w:val="left" w:pos="440"/>
          <w:tab w:val="right" w:leader="dot" w:pos="10195"/>
        </w:tabs>
        <w:rPr>
          <w:b w:val="0"/>
          <w:bCs w:val="0"/>
          <w:caps w:val="0"/>
          <w:noProof/>
          <w:sz w:val="22"/>
          <w:szCs w:val="22"/>
          <w:lang w:val="en-GB" w:eastAsia="en-GB"/>
        </w:rPr>
      </w:pPr>
      <w:r w:rsidRPr="00C2409C">
        <w:rPr>
          <w:lang w:val="en-GB"/>
        </w:rPr>
        <w:fldChar w:fldCharType="begin"/>
      </w:r>
      <w:r w:rsidRPr="00C2409C">
        <w:rPr>
          <w:lang w:val="en-GB"/>
        </w:rPr>
        <w:instrText xml:space="preserve"> TOC \o "1-3" \h \z \u </w:instrText>
      </w:r>
      <w:r w:rsidRPr="00C2409C">
        <w:rPr>
          <w:lang w:val="en-GB"/>
        </w:rPr>
        <w:fldChar w:fldCharType="separate"/>
      </w:r>
      <w:hyperlink w:anchor="_Toc493272980" w:history="1">
        <w:r w:rsidR="007674C3" w:rsidRPr="00EC178F">
          <w:rPr>
            <w:rStyle w:val="aa"/>
            <w:noProof/>
            <w:lang w:val="en-GB"/>
          </w:rPr>
          <w:t>1</w:t>
        </w:r>
        <w:r w:rsidR="007674C3">
          <w:rPr>
            <w:b w:val="0"/>
            <w:bCs w:val="0"/>
            <w:caps w:val="0"/>
            <w:noProof/>
            <w:sz w:val="22"/>
            <w:szCs w:val="22"/>
            <w:lang w:val="en-GB" w:eastAsia="en-GB"/>
          </w:rPr>
          <w:tab/>
        </w:r>
        <w:r w:rsidR="007674C3" w:rsidRPr="00EC178F">
          <w:rPr>
            <w:rStyle w:val="aa"/>
            <w:noProof/>
            <w:lang w:val="en-GB"/>
          </w:rPr>
          <w:t>Change History</w:t>
        </w:r>
        <w:r w:rsidR="007674C3">
          <w:rPr>
            <w:noProof/>
            <w:webHidden/>
          </w:rPr>
          <w:tab/>
        </w:r>
        <w:r w:rsidR="007674C3">
          <w:rPr>
            <w:noProof/>
            <w:webHidden/>
          </w:rPr>
          <w:fldChar w:fldCharType="begin"/>
        </w:r>
        <w:r w:rsidR="007674C3">
          <w:rPr>
            <w:noProof/>
            <w:webHidden/>
          </w:rPr>
          <w:instrText xml:space="preserve"> PAGEREF _Toc493272980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31896725" w14:textId="4B724A9E" w:rsidR="007674C3" w:rsidRDefault="001F6296">
      <w:pPr>
        <w:pStyle w:val="11"/>
        <w:tabs>
          <w:tab w:val="left" w:pos="440"/>
          <w:tab w:val="right" w:leader="dot" w:pos="10195"/>
        </w:tabs>
        <w:rPr>
          <w:b w:val="0"/>
          <w:bCs w:val="0"/>
          <w:caps w:val="0"/>
          <w:noProof/>
          <w:sz w:val="22"/>
          <w:szCs w:val="22"/>
          <w:lang w:val="en-GB" w:eastAsia="en-GB"/>
        </w:rPr>
      </w:pPr>
      <w:hyperlink w:anchor="_Toc493272981" w:history="1">
        <w:r w:rsidR="007674C3" w:rsidRPr="00EC178F">
          <w:rPr>
            <w:rStyle w:val="aa"/>
            <w:noProof/>
            <w:lang w:val="en-GB"/>
          </w:rPr>
          <w:t>2</w:t>
        </w:r>
        <w:r w:rsidR="007674C3">
          <w:rPr>
            <w:b w:val="0"/>
            <w:bCs w:val="0"/>
            <w:caps w:val="0"/>
            <w:noProof/>
            <w:sz w:val="22"/>
            <w:szCs w:val="22"/>
            <w:lang w:val="en-GB" w:eastAsia="en-GB"/>
          </w:rPr>
          <w:tab/>
        </w:r>
        <w:r w:rsidR="007674C3" w:rsidRPr="00EC178F">
          <w:rPr>
            <w:rStyle w:val="aa"/>
            <w:noProof/>
            <w:lang w:val="en-GB"/>
          </w:rPr>
          <w:t>Attachments</w:t>
        </w:r>
        <w:r w:rsidR="007674C3">
          <w:rPr>
            <w:noProof/>
            <w:webHidden/>
          </w:rPr>
          <w:tab/>
        </w:r>
        <w:r w:rsidR="007674C3">
          <w:rPr>
            <w:noProof/>
            <w:webHidden/>
          </w:rPr>
          <w:fldChar w:fldCharType="begin"/>
        </w:r>
        <w:r w:rsidR="007674C3">
          <w:rPr>
            <w:noProof/>
            <w:webHidden/>
          </w:rPr>
          <w:instrText xml:space="preserve"> PAGEREF _Toc493272981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7F46C88F" w14:textId="3BE5D956" w:rsidR="007674C3" w:rsidRDefault="001F6296">
      <w:pPr>
        <w:pStyle w:val="11"/>
        <w:tabs>
          <w:tab w:val="left" w:pos="440"/>
          <w:tab w:val="right" w:leader="dot" w:pos="10195"/>
        </w:tabs>
        <w:rPr>
          <w:b w:val="0"/>
          <w:bCs w:val="0"/>
          <w:caps w:val="0"/>
          <w:noProof/>
          <w:sz w:val="22"/>
          <w:szCs w:val="22"/>
          <w:lang w:val="en-GB" w:eastAsia="en-GB"/>
        </w:rPr>
      </w:pPr>
      <w:hyperlink w:anchor="_Toc493272982" w:history="1">
        <w:r w:rsidR="007674C3" w:rsidRPr="00EC178F">
          <w:rPr>
            <w:rStyle w:val="aa"/>
            <w:noProof/>
            <w:lang w:val="en-GB"/>
          </w:rPr>
          <w:t>3</w:t>
        </w:r>
        <w:r w:rsidR="007674C3">
          <w:rPr>
            <w:b w:val="0"/>
            <w:bCs w:val="0"/>
            <w:caps w:val="0"/>
            <w:noProof/>
            <w:sz w:val="22"/>
            <w:szCs w:val="22"/>
            <w:lang w:val="en-GB" w:eastAsia="en-GB"/>
          </w:rPr>
          <w:tab/>
        </w:r>
        <w:r w:rsidR="007674C3" w:rsidRPr="00EC178F">
          <w:rPr>
            <w:rStyle w:val="aa"/>
            <w:noProof/>
            <w:lang w:val="en-GB"/>
          </w:rPr>
          <w:t>Terms, Definitions, Abbreviations</w:t>
        </w:r>
        <w:r w:rsidR="007674C3">
          <w:rPr>
            <w:noProof/>
            <w:webHidden/>
          </w:rPr>
          <w:tab/>
        </w:r>
        <w:r w:rsidR="007674C3">
          <w:rPr>
            <w:noProof/>
            <w:webHidden/>
          </w:rPr>
          <w:fldChar w:fldCharType="begin"/>
        </w:r>
        <w:r w:rsidR="007674C3">
          <w:rPr>
            <w:noProof/>
            <w:webHidden/>
          </w:rPr>
          <w:instrText xml:space="preserve"> PAGEREF _Toc493272982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59891926" w14:textId="7985F3DA" w:rsidR="007674C3" w:rsidRDefault="001F6296">
      <w:pPr>
        <w:pStyle w:val="11"/>
        <w:tabs>
          <w:tab w:val="left" w:pos="440"/>
          <w:tab w:val="right" w:leader="dot" w:pos="10195"/>
        </w:tabs>
        <w:rPr>
          <w:b w:val="0"/>
          <w:bCs w:val="0"/>
          <w:caps w:val="0"/>
          <w:noProof/>
          <w:sz w:val="22"/>
          <w:szCs w:val="22"/>
          <w:lang w:val="en-GB" w:eastAsia="en-GB"/>
        </w:rPr>
      </w:pPr>
      <w:hyperlink w:anchor="_Toc493272983" w:history="1">
        <w:r w:rsidR="007674C3" w:rsidRPr="00EC178F">
          <w:rPr>
            <w:rStyle w:val="aa"/>
            <w:noProof/>
            <w:lang w:val="en-GB"/>
          </w:rPr>
          <w:t>4</w:t>
        </w:r>
        <w:r w:rsidR="007674C3">
          <w:rPr>
            <w:b w:val="0"/>
            <w:bCs w:val="0"/>
            <w:caps w:val="0"/>
            <w:noProof/>
            <w:sz w:val="22"/>
            <w:szCs w:val="22"/>
            <w:lang w:val="en-GB" w:eastAsia="en-GB"/>
          </w:rPr>
          <w:tab/>
        </w:r>
        <w:r w:rsidR="007674C3" w:rsidRPr="00EC178F">
          <w:rPr>
            <w:rStyle w:val="aa"/>
            <w:noProof/>
            <w:lang w:val="en-GB"/>
          </w:rPr>
          <w:t>Reference Documents</w:t>
        </w:r>
        <w:r w:rsidR="007674C3">
          <w:rPr>
            <w:noProof/>
            <w:webHidden/>
          </w:rPr>
          <w:tab/>
        </w:r>
        <w:r w:rsidR="007674C3">
          <w:rPr>
            <w:noProof/>
            <w:webHidden/>
          </w:rPr>
          <w:fldChar w:fldCharType="begin"/>
        </w:r>
        <w:r w:rsidR="007674C3">
          <w:rPr>
            <w:noProof/>
            <w:webHidden/>
          </w:rPr>
          <w:instrText xml:space="preserve"> PAGEREF _Toc493272983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7B96A2BD" w14:textId="55BA8BE1" w:rsidR="007674C3" w:rsidRDefault="001F6296">
      <w:pPr>
        <w:pStyle w:val="11"/>
        <w:tabs>
          <w:tab w:val="left" w:pos="440"/>
          <w:tab w:val="right" w:leader="dot" w:pos="10195"/>
        </w:tabs>
        <w:rPr>
          <w:b w:val="0"/>
          <w:bCs w:val="0"/>
          <w:caps w:val="0"/>
          <w:noProof/>
          <w:sz w:val="22"/>
          <w:szCs w:val="22"/>
          <w:lang w:val="en-GB" w:eastAsia="en-GB"/>
        </w:rPr>
      </w:pPr>
      <w:hyperlink w:anchor="_Toc493272984" w:history="1">
        <w:r w:rsidR="007674C3" w:rsidRPr="00EC178F">
          <w:rPr>
            <w:rStyle w:val="aa"/>
            <w:noProof/>
            <w:lang w:val="en-GB"/>
          </w:rPr>
          <w:t>5</w:t>
        </w:r>
        <w:r w:rsidR="007674C3">
          <w:rPr>
            <w:b w:val="0"/>
            <w:bCs w:val="0"/>
            <w:caps w:val="0"/>
            <w:noProof/>
            <w:sz w:val="22"/>
            <w:szCs w:val="22"/>
            <w:lang w:val="en-GB" w:eastAsia="en-GB"/>
          </w:rPr>
          <w:tab/>
        </w:r>
        <w:r w:rsidR="007674C3" w:rsidRPr="00EC178F">
          <w:rPr>
            <w:rStyle w:val="aa"/>
            <w:noProof/>
            <w:lang w:val="en-GB"/>
          </w:rPr>
          <w:t>Reference to URS</w:t>
        </w:r>
        <w:r w:rsidR="007674C3">
          <w:rPr>
            <w:noProof/>
            <w:webHidden/>
          </w:rPr>
          <w:tab/>
        </w:r>
        <w:r w:rsidR="007674C3">
          <w:rPr>
            <w:noProof/>
            <w:webHidden/>
          </w:rPr>
          <w:fldChar w:fldCharType="begin"/>
        </w:r>
        <w:r w:rsidR="007674C3">
          <w:rPr>
            <w:noProof/>
            <w:webHidden/>
          </w:rPr>
          <w:instrText xml:space="preserve"> PAGEREF _Toc493272984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5CEE27FE" w14:textId="2C34DF0E" w:rsidR="007674C3" w:rsidRDefault="001F6296">
      <w:pPr>
        <w:pStyle w:val="11"/>
        <w:tabs>
          <w:tab w:val="left" w:pos="440"/>
          <w:tab w:val="right" w:leader="dot" w:pos="10195"/>
        </w:tabs>
        <w:rPr>
          <w:b w:val="0"/>
          <w:bCs w:val="0"/>
          <w:caps w:val="0"/>
          <w:noProof/>
          <w:sz w:val="22"/>
          <w:szCs w:val="22"/>
          <w:lang w:val="en-GB" w:eastAsia="en-GB"/>
        </w:rPr>
      </w:pPr>
      <w:hyperlink w:anchor="_Toc493272985" w:history="1">
        <w:r w:rsidR="007674C3" w:rsidRPr="00EC178F">
          <w:rPr>
            <w:rStyle w:val="aa"/>
            <w:noProof/>
            <w:lang w:val="en-GB"/>
          </w:rPr>
          <w:t>6</w:t>
        </w:r>
        <w:r w:rsidR="007674C3">
          <w:rPr>
            <w:b w:val="0"/>
            <w:bCs w:val="0"/>
            <w:caps w:val="0"/>
            <w:noProof/>
            <w:sz w:val="22"/>
            <w:szCs w:val="22"/>
            <w:lang w:val="en-GB" w:eastAsia="en-GB"/>
          </w:rPr>
          <w:tab/>
        </w:r>
        <w:r w:rsidR="007674C3" w:rsidRPr="00EC178F">
          <w:rPr>
            <w:rStyle w:val="aa"/>
            <w:noProof/>
            <w:lang w:val="en-GB"/>
          </w:rPr>
          <w:t>Purpose of the Interface</w:t>
        </w:r>
        <w:r w:rsidR="007674C3">
          <w:rPr>
            <w:noProof/>
            <w:webHidden/>
          </w:rPr>
          <w:tab/>
        </w:r>
        <w:r w:rsidR="007674C3">
          <w:rPr>
            <w:noProof/>
            <w:webHidden/>
          </w:rPr>
          <w:fldChar w:fldCharType="begin"/>
        </w:r>
        <w:r w:rsidR="007674C3">
          <w:rPr>
            <w:noProof/>
            <w:webHidden/>
          </w:rPr>
          <w:instrText xml:space="preserve"> PAGEREF _Toc493272985 \h </w:instrText>
        </w:r>
        <w:r w:rsidR="007674C3">
          <w:rPr>
            <w:noProof/>
            <w:webHidden/>
          </w:rPr>
        </w:r>
        <w:r w:rsidR="007674C3">
          <w:rPr>
            <w:noProof/>
            <w:webHidden/>
          </w:rPr>
          <w:fldChar w:fldCharType="separate"/>
        </w:r>
        <w:r w:rsidR="007674C3">
          <w:rPr>
            <w:noProof/>
            <w:webHidden/>
          </w:rPr>
          <w:t>4</w:t>
        </w:r>
        <w:r w:rsidR="007674C3">
          <w:rPr>
            <w:noProof/>
            <w:webHidden/>
          </w:rPr>
          <w:fldChar w:fldCharType="end"/>
        </w:r>
      </w:hyperlink>
    </w:p>
    <w:p w14:paraId="37811484" w14:textId="3EEFE19C" w:rsidR="007674C3" w:rsidRDefault="001F6296">
      <w:pPr>
        <w:pStyle w:val="11"/>
        <w:tabs>
          <w:tab w:val="left" w:pos="440"/>
          <w:tab w:val="right" w:leader="dot" w:pos="10195"/>
        </w:tabs>
        <w:rPr>
          <w:b w:val="0"/>
          <w:bCs w:val="0"/>
          <w:caps w:val="0"/>
          <w:noProof/>
          <w:sz w:val="22"/>
          <w:szCs w:val="22"/>
          <w:lang w:val="en-GB" w:eastAsia="en-GB"/>
        </w:rPr>
      </w:pPr>
      <w:hyperlink w:anchor="_Toc493272986" w:history="1">
        <w:r w:rsidR="007674C3" w:rsidRPr="00EC178F">
          <w:rPr>
            <w:rStyle w:val="aa"/>
            <w:noProof/>
            <w:lang w:val="en-GB"/>
          </w:rPr>
          <w:t>7</w:t>
        </w:r>
        <w:r w:rsidR="007674C3">
          <w:rPr>
            <w:b w:val="0"/>
            <w:bCs w:val="0"/>
            <w:caps w:val="0"/>
            <w:noProof/>
            <w:sz w:val="22"/>
            <w:szCs w:val="22"/>
            <w:lang w:val="en-GB" w:eastAsia="en-GB"/>
          </w:rPr>
          <w:tab/>
        </w:r>
        <w:r w:rsidR="007674C3" w:rsidRPr="00EC178F">
          <w:rPr>
            <w:rStyle w:val="aa"/>
            <w:noProof/>
            <w:lang w:val="en-GB"/>
          </w:rPr>
          <w:t>Data Flow Diagram</w:t>
        </w:r>
        <w:r w:rsidR="007674C3">
          <w:rPr>
            <w:noProof/>
            <w:webHidden/>
          </w:rPr>
          <w:tab/>
        </w:r>
        <w:r w:rsidR="007674C3">
          <w:rPr>
            <w:noProof/>
            <w:webHidden/>
          </w:rPr>
          <w:fldChar w:fldCharType="begin"/>
        </w:r>
        <w:r w:rsidR="007674C3">
          <w:rPr>
            <w:noProof/>
            <w:webHidden/>
          </w:rPr>
          <w:instrText xml:space="preserve"> PAGEREF _Toc493272986 \h </w:instrText>
        </w:r>
        <w:r w:rsidR="007674C3">
          <w:rPr>
            <w:noProof/>
            <w:webHidden/>
          </w:rPr>
        </w:r>
        <w:r w:rsidR="007674C3">
          <w:rPr>
            <w:noProof/>
            <w:webHidden/>
          </w:rPr>
          <w:fldChar w:fldCharType="separate"/>
        </w:r>
        <w:r w:rsidR="007674C3">
          <w:rPr>
            <w:noProof/>
            <w:webHidden/>
          </w:rPr>
          <w:t>5</w:t>
        </w:r>
        <w:r w:rsidR="007674C3">
          <w:rPr>
            <w:noProof/>
            <w:webHidden/>
          </w:rPr>
          <w:fldChar w:fldCharType="end"/>
        </w:r>
      </w:hyperlink>
    </w:p>
    <w:p w14:paraId="6DFCCC3D" w14:textId="25D17223" w:rsidR="007674C3" w:rsidRDefault="001F6296">
      <w:pPr>
        <w:pStyle w:val="11"/>
        <w:tabs>
          <w:tab w:val="left" w:pos="440"/>
          <w:tab w:val="right" w:leader="dot" w:pos="10195"/>
        </w:tabs>
        <w:rPr>
          <w:b w:val="0"/>
          <w:bCs w:val="0"/>
          <w:caps w:val="0"/>
          <w:noProof/>
          <w:sz w:val="22"/>
          <w:szCs w:val="22"/>
          <w:lang w:val="en-GB" w:eastAsia="en-GB"/>
        </w:rPr>
      </w:pPr>
      <w:hyperlink w:anchor="_Toc493272987" w:history="1">
        <w:r w:rsidR="007674C3" w:rsidRPr="00EC178F">
          <w:rPr>
            <w:rStyle w:val="aa"/>
            <w:noProof/>
            <w:lang w:val="en-GB"/>
          </w:rPr>
          <w:t>8</w:t>
        </w:r>
        <w:r w:rsidR="007674C3">
          <w:rPr>
            <w:b w:val="0"/>
            <w:bCs w:val="0"/>
            <w:caps w:val="0"/>
            <w:noProof/>
            <w:sz w:val="22"/>
            <w:szCs w:val="22"/>
            <w:lang w:val="en-GB" w:eastAsia="en-GB"/>
          </w:rPr>
          <w:tab/>
        </w:r>
        <w:r w:rsidR="007674C3" w:rsidRPr="00EC178F">
          <w:rPr>
            <w:rStyle w:val="aa"/>
            <w:noProof/>
            <w:lang w:val="en-GB"/>
          </w:rPr>
          <w:t>Functional Description</w:t>
        </w:r>
        <w:r w:rsidR="007674C3">
          <w:rPr>
            <w:noProof/>
            <w:webHidden/>
          </w:rPr>
          <w:tab/>
        </w:r>
        <w:r w:rsidR="007674C3">
          <w:rPr>
            <w:noProof/>
            <w:webHidden/>
          </w:rPr>
          <w:fldChar w:fldCharType="begin"/>
        </w:r>
        <w:r w:rsidR="007674C3">
          <w:rPr>
            <w:noProof/>
            <w:webHidden/>
          </w:rPr>
          <w:instrText xml:space="preserve"> PAGEREF _Toc493272987 \h </w:instrText>
        </w:r>
        <w:r w:rsidR="007674C3">
          <w:rPr>
            <w:noProof/>
            <w:webHidden/>
          </w:rPr>
        </w:r>
        <w:r w:rsidR="007674C3">
          <w:rPr>
            <w:noProof/>
            <w:webHidden/>
          </w:rPr>
          <w:fldChar w:fldCharType="separate"/>
        </w:r>
        <w:r w:rsidR="007674C3">
          <w:rPr>
            <w:noProof/>
            <w:webHidden/>
          </w:rPr>
          <w:t>5</w:t>
        </w:r>
        <w:r w:rsidR="007674C3">
          <w:rPr>
            <w:noProof/>
            <w:webHidden/>
          </w:rPr>
          <w:fldChar w:fldCharType="end"/>
        </w:r>
      </w:hyperlink>
    </w:p>
    <w:p w14:paraId="16343A85" w14:textId="4EBF2B93" w:rsidR="007674C3" w:rsidRDefault="001F6296">
      <w:pPr>
        <w:pStyle w:val="25"/>
        <w:tabs>
          <w:tab w:val="left" w:pos="880"/>
          <w:tab w:val="right" w:leader="dot" w:pos="10195"/>
        </w:tabs>
        <w:rPr>
          <w:smallCaps w:val="0"/>
          <w:noProof/>
          <w:sz w:val="22"/>
          <w:szCs w:val="22"/>
          <w:lang w:val="en-GB" w:eastAsia="en-GB"/>
        </w:rPr>
      </w:pPr>
      <w:hyperlink w:anchor="_Toc493272988" w:history="1">
        <w:r w:rsidR="007674C3" w:rsidRPr="00EC178F">
          <w:rPr>
            <w:rStyle w:val="aa"/>
            <w:noProof/>
          </w:rPr>
          <w:t>8.1</w:t>
        </w:r>
        <w:r w:rsidR="007674C3">
          <w:rPr>
            <w:smallCaps w:val="0"/>
            <w:noProof/>
            <w:sz w:val="22"/>
            <w:szCs w:val="22"/>
            <w:lang w:val="en-GB" w:eastAsia="en-GB"/>
          </w:rPr>
          <w:tab/>
        </w:r>
        <w:r w:rsidR="007674C3" w:rsidRPr="00EC178F">
          <w:rPr>
            <w:rStyle w:val="aa"/>
            <w:noProof/>
          </w:rPr>
          <w:t>FI Document Creation</w:t>
        </w:r>
        <w:r w:rsidR="007674C3">
          <w:rPr>
            <w:noProof/>
            <w:webHidden/>
          </w:rPr>
          <w:tab/>
        </w:r>
        <w:r w:rsidR="007674C3">
          <w:rPr>
            <w:noProof/>
            <w:webHidden/>
          </w:rPr>
          <w:fldChar w:fldCharType="begin"/>
        </w:r>
        <w:r w:rsidR="007674C3">
          <w:rPr>
            <w:noProof/>
            <w:webHidden/>
          </w:rPr>
          <w:instrText xml:space="preserve"> PAGEREF _Toc493272988 \h </w:instrText>
        </w:r>
        <w:r w:rsidR="007674C3">
          <w:rPr>
            <w:noProof/>
            <w:webHidden/>
          </w:rPr>
        </w:r>
        <w:r w:rsidR="007674C3">
          <w:rPr>
            <w:noProof/>
            <w:webHidden/>
          </w:rPr>
          <w:fldChar w:fldCharType="separate"/>
        </w:r>
        <w:r w:rsidR="007674C3">
          <w:rPr>
            <w:noProof/>
            <w:webHidden/>
          </w:rPr>
          <w:t>6</w:t>
        </w:r>
        <w:r w:rsidR="007674C3">
          <w:rPr>
            <w:noProof/>
            <w:webHidden/>
          </w:rPr>
          <w:fldChar w:fldCharType="end"/>
        </w:r>
      </w:hyperlink>
    </w:p>
    <w:p w14:paraId="6CB5CB9E" w14:textId="733F617C" w:rsidR="007674C3" w:rsidRDefault="001F6296">
      <w:pPr>
        <w:pStyle w:val="31"/>
        <w:tabs>
          <w:tab w:val="left" w:pos="1100"/>
          <w:tab w:val="right" w:leader="dot" w:pos="10195"/>
        </w:tabs>
        <w:rPr>
          <w:i w:val="0"/>
          <w:iCs w:val="0"/>
          <w:noProof/>
          <w:sz w:val="22"/>
          <w:szCs w:val="22"/>
          <w:lang w:val="en-GB" w:eastAsia="en-GB"/>
        </w:rPr>
      </w:pPr>
      <w:hyperlink w:anchor="_Toc493272989" w:history="1">
        <w:r w:rsidR="007674C3" w:rsidRPr="00EC178F">
          <w:rPr>
            <w:rStyle w:val="aa"/>
            <w:noProof/>
            <w:lang w:val="en-GB"/>
          </w:rPr>
          <w:t>8.1.1</w:t>
        </w:r>
        <w:r w:rsidR="007674C3">
          <w:rPr>
            <w:i w:val="0"/>
            <w:iCs w:val="0"/>
            <w:noProof/>
            <w:sz w:val="22"/>
            <w:szCs w:val="22"/>
            <w:lang w:val="en-GB" w:eastAsia="en-GB"/>
          </w:rPr>
          <w:tab/>
        </w:r>
        <w:r w:rsidR="007674C3" w:rsidRPr="00EC178F">
          <w:rPr>
            <w:rStyle w:val="aa"/>
            <w:noProof/>
            <w:lang w:val="en-GB"/>
          </w:rPr>
          <w:t>Control record segment</w:t>
        </w:r>
        <w:r w:rsidR="007674C3">
          <w:rPr>
            <w:noProof/>
            <w:webHidden/>
          </w:rPr>
          <w:tab/>
        </w:r>
        <w:r w:rsidR="007674C3">
          <w:rPr>
            <w:noProof/>
            <w:webHidden/>
          </w:rPr>
          <w:fldChar w:fldCharType="begin"/>
        </w:r>
        <w:r w:rsidR="007674C3">
          <w:rPr>
            <w:noProof/>
            <w:webHidden/>
          </w:rPr>
          <w:instrText xml:space="preserve"> PAGEREF _Toc493272989 \h </w:instrText>
        </w:r>
        <w:r w:rsidR="007674C3">
          <w:rPr>
            <w:noProof/>
            <w:webHidden/>
          </w:rPr>
        </w:r>
        <w:r w:rsidR="007674C3">
          <w:rPr>
            <w:noProof/>
            <w:webHidden/>
          </w:rPr>
          <w:fldChar w:fldCharType="separate"/>
        </w:r>
        <w:r w:rsidR="007674C3">
          <w:rPr>
            <w:noProof/>
            <w:webHidden/>
          </w:rPr>
          <w:t>6</w:t>
        </w:r>
        <w:r w:rsidR="007674C3">
          <w:rPr>
            <w:noProof/>
            <w:webHidden/>
          </w:rPr>
          <w:fldChar w:fldCharType="end"/>
        </w:r>
      </w:hyperlink>
    </w:p>
    <w:p w14:paraId="15515B4C" w14:textId="3F0786DA" w:rsidR="007674C3" w:rsidRDefault="001F6296">
      <w:pPr>
        <w:pStyle w:val="31"/>
        <w:tabs>
          <w:tab w:val="left" w:pos="1100"/>
          <w:tab w:val="right" w:leader="dot" w:pos="10195"/>
        </w:tabs>
        <w:rPr>
          <w:i w:val="0"/>
          <w:iCs w:val="0"/>
          <w:noProof/>
          <w:sz w:val="22"/>
          <w:szCs w:val="22"/>
          <w:lang w:val="en-GB" w:eastAsia="en-GB"/>
        </w:rPr>
      </w:pPr>
      <w:hyperlink w:anchor="_Toc493272990" w:history="1">
        <w:r w:rsidR="007674C3" w:rsidRPr="00EC178F">
          <w:rPr>
            <w:rStyle w:val="aa"/>
            <w:noProof/>
            <w:lang w:val="en-GB"/>
          </w:rPr>
          <w:t>8.1.2</w:t>
        </w:r>
        <w:r w:rsidR="007674C3">
          <w:rPr>
            <w:i w:val="0"/>
            <w:iCs w:val="0"/>
            <w:noProof/>
            <w:sz w:val="22"/>
            <w:szCs w:val="22"/>
            <w:lang w:val="en-GB" w:eastAsia="en-GB"/>
          </w:rPr>
          <w:tab/>
        </w:r>
        <w:r w:rsidR="007674C3" w:rsidRPr="00EC178F">
          <w:rPr>
            <w:rStyle w:val="aa"/>
            <w:noProof/>
            <w:lang w:val="en-GB"/>
          </w:rPr>
          <w:t>Data Record</w:t>
        </w:r>
        <w:r w:rsidR="007674C3">
          <w:rPr>
            <w:noProof/>
            <w:webHidden/>
          </w:rPr>
          <w:tab/>
        </w:r>
        <w:r w:rsidR="007674C3">
          <w:rPr>
            <w:noProof/>
            <w:webHidden/>
          </w:rPr>
          <w:fldChar w:fldCharType="begin"/>
        </w:r>
        <w:r w:rsidR="007674C3">
          <w:rPr>
            <w:noProof/>
            <w:webHidden/>
          </w:rPr>
          <w:instrText xml:space="preserve"> PAGEREF _Toc493272990 \h </w:instrText>
        </w:r>
        <w:r w:rsidR="007674C3">
          <w:rPr>
            <w:noProof/>
            <w:webHidden/>
          </w:rPr>
        </w:r>
        <w:r w:rsidR="007674C3">
          <w:rPr>
            <w:noProof/>
            <w:webHidden/>
          </w:rPr>
          <w:fldChar w:fldCharType="separate"/>
        </w:r>
        <w:r w:rsidR="007674C3">
          <w:rPr>
            <w:noProof/>
            <w:webHidden/>
          </w:rPr>
          <w:t>6</w:t>
        </w:r>
        <w:r w:rsidR="007674C3">
          <w:rPr>
            <w:noProof/>
            <w:webHidden/>
          </w:rPr>
          <w:fldChar w:fldCharType="end"/>
        </w:r>
      </w:hyperlink>
    </w:p>
    <w:p w14:paraId="6D281F7D" w14:textId="1C721531" w:rsidR="007674C3" w:rsidRDefault="001F6296">
      <w:pPr>
        <w:pStyle w:val="11"/>
        <w:tabs>
          <w:tab w:val="left" w:pos="440"/>
          <w:tab w:val="right" w:leader="dot" w:pos="10195"/>
        </w:tabs>
        <w:rPr>
          <w:b w:val="0"/>
          <w:bCs w:val="0"/>
          <w:caps w:val="0"/>
          <w:noProof/>
          <w:sz w:val="22"/>
          <w:szCs w:val="22"/>
          <w:lang w:val="en-GB" w:eastAsia="en-GB"/>
        </w:rPr>
      </w:pPr>
      <w:hyperlink w:anchor="_Toc493272991" w:history="1">
        <w:r w:rsidR="007674C3" w:rsidRPr="00EC178F">
          <w:rPr>
            <w:rStyle w:val="aa"/>
            <w:noProof/>
            <w:lang w:val="en-GB"/>
          </w:rPr>
          <w:t>9</w:t>
        </w:r>
        <w:r w:rsidR="007674C3">
          <w:rPr>
            <w:b w:val="0"/>
            <w:bCs w:val="0"/>
            <w:caps w:val="0"/>
            <w:noProof/>
            <w:sz w:val="22"/>
            <w:szCs w:val="22"/>
            <w:lang w:val="en-GB" w:eastAsia="en-GB"/>
          </w:rPr>
          <w:tab/>
        </w:r>
        <w:r w:rsidR="007674C3" w:rsidRPr="00EC178F">
          <w:rPr>
            <w:rStyle w:val="aa"/>
            <w:noProof/>
            <w:lang w:val="en-GB"/>
          </w:rPr>
          <w:t>Source &amp; Target System</w:t>
        </w:r>
        <w:r w:rsidR="007674C3">
          <w:rPr>
            <w:noProof/>
            <w:webHidden/>
          </w:rPr>
          <w:tab/>
        </w:r>
        <w:r w:rsidR="007674C3">
          <w:rPr>
            <w:noProof/>
            <w:webHidden/>
          </w:rPr>
          <w:fldChar w:fldCharType="begin"/>
        </w:r>
        <w:r w:rsidR="007674C3">
          <w:rPr>
            <w:noProof/>
            <w:webHidden/>
          </w:rPr>
          <w:instrText xml:space="preserve"> PAGEREF _Toc493272991 \h </w:instrText>
        </w:r>
        <w:r w:rsidR="007674C3">
          <w:rPr>
            <w:noProof/>
            <w:webHidden/>
          </w:rPr>
        </w:r>
        <w:r w:rsidR="007674C3">
          <w:rPr>
            <w:noProof/>
            <w:webHidden/>
          </w:rPr>
          <w:fldChar w:fldCharType="separate"/>
        </w:r>
        <w:r w:rsidR="007674C3">
          <w:rPr>
            <w:noProof/>
            <w:webHidden/>
          </w:rPr>
          <w:t>10</w:t>
        </w:r>
        <w:r w:rsidR="007674C3">
          <w:rPr>
            <w:noProof/>
            <w:webHidden/>
          </w:rPr>
          <w:fldChar w:fldCharType="end"/>
        </w:r>
      </w:hyperlink>
    </w:p>
    <w:p w14:paraId="374CF70C" w14:textId="79970FC1" w:rsidR="007674C3" w:rsidRDefault="001F6296">
      <w:pPr>
        <w:pStyle w:val="11"/>
        <w:tabs>
          <w:tab w:val="left" w:pos="440"/>
          <w:tab w:val="right" w:leader="dot" w:pos="10195"/>
        </w:tabs>
        <w:rPr>
          <w:b w:val="0"/>
          <w:bCs w:val="0"/>
          <w:caps w:val="0"/>
          <w:noProof/>
          <w:sz w:val="22"/>
          <w:szCs w:val="22"/>
          <w:lang w:val="en-GB" w:eastAsia="en-GB"/>
        </w:rPr>
      </w:pPr>
      <w:hyperlink w:anchor="_Toc493272992" w:history="1">
        <w:r w:rsidR="007674C3" w:rsidRPr="00EC178F">
          <w:rPr>
            <w:rStyle w:val="aa"/>
            <w:noProof/>
            <w:lang w:val="en-GB"/>
          </w:rPr>
          <w:t>10</w:t>
        </w:r>
        <w:r w:rsidR="007674C3">
          <w:rPr>
            <w:b w:val="0"/>
            <w:bCs w:val="0"/>
            <w:caps w:val="0"/>
            <w:noProof/>
            <w:sz w:val="22"/>
            <w:szCs w:val="22"/>
            <w:lang w:val="en-GB" w:eastAsia="en-GB"/>
          </w:rPr>
          <w:tab/>
        </w:r>
        <w:r w:rsidR="007674C3" w:rsidRPr="00EC178F">
          <w:rPr>
            <w:rStyle w:val="aa"/>
            <w:noProof/>
            <w:lang w:val="en-GB"/>
          </w:rPr>
          <w:t>Volume of the Data</w:t>
        </w:r>
        <w:r w:rsidR="007674C3">
          <w:rPr>
            <w:noProof/>
            <w:webHidden/>
          </w:rPr>
          <w:tab/>
        </w:r>
        <w:r w:rsidR="007674C3">
          <w:rPr>
            <w:noProof/>
            <w:webHidden/>
          </w:rPr>
          <w:fldChar w:fldCharType="begin"/>
        </w:r>
        <w:r w:rsidR="007674C3">
          <w:rPr>
            <w:noProof/>
            <w:webHidden/>
          </w:rPr>
          <w:instrText xml:space="preserve"> PAGEREF _Toc493272992 \h </w:instrText>
        </w:r>
        <w:r w:rsidR="007674C3">
          <w:rPr>
            <w:noProof/>
            <w:webHidden/>
          </w:rPr>
        </w:r>
        <w:r w:rsidR="007674C3">
          <w:rPr>
            <w:noProof/>
            <w:webHidden/>
          </w:rPr>
          <w:fldChar w:fldCharType="separate"/>
        </w:r>
        <w:r w:rsidR="007674C3">
          <w:rPr>
            <w:noProof/>
            <w:webHidden/>
          </w:rPr>
          <w:t>10</w:t>
        </w:r>
        <w:r w:rsidR="007674C3">
          <w:rPr>
            <w:noProof/>
            <w:webHidden/>
          </w:rPr>
          <w:fldChar w:fldCharType="end"/>
        </w:r>
      </w:hyperlink>
    </w:p>
    <w:p w14:paraId="1EAE4BEC" w14:textId="437C7425" w:rsidR="007674C3" w:rsidRDefault="001F6296">
      <w:pPr>
        <w:pStyle w:val="11"/>
        <w:tabs>
          <w:tab w:val="left" w:pos="440"/>
          <w:tab w:val="right" w:leader="dot" w:pos="10195"/>
        </w:tabs>
        <w:rPr>
          <w:b w:val="0"/>
          <w:bCs w:val="0"/>
          <w:caps w:val="0"/>
          <w:noProof/>
          <w:sz w:val="22"/>
          <w:szCs w:val="22"/>
          <w:lang w:val="en-GB" w:eastAsia="en-GB"/>
        </w:rPr>
      </w:pPr>
      <w:hyperlink w:anchor="_Toc493272993" w:history="1">
        <w:r w:rsidR="007674C3" w:rsidRPr="00EC178F">
          <w:rPr>
            <w:rStyle w:val="aa"/>
            <w:noProof/>
            <w:lang w:val="en-GB"/>
          </w:rPr>
          <w:t>11</w:t>
        </w:r>
        <w:r w:rsidR="007674C3">
          <w:rPr>
            <w:b w:val="0"/>
            <w:bCs w:val="0"/>
            <w:caps w:val="0"/>
            <w:noProof/>
            <w:sz w:val="22"/>
            <w:szCs w:val="22"/>
            <w:lang w:val="en-GB" w:eastAsia="en-GB"/>
          </w:rPr>
          <w:tab/>
        </w:r>
        <w:r w:rsidR="007674C3" w:rsidRPr="00EC178F">
          <w:rPr>
            <w:rStyle w:val="aa"/>
            <w:noProof/>
            <w:lang w:val="en-GB"/>
          </w:rPr>
          <w:t>Dependencies</w:t>
        </w:r>
        <w:r w:rsidR="007674C3">
          <w:rPr>
            <w:noProof/>
            <w:webHidden/>
          </w:rPr>
          <w:tab/>
        </w:r>
        <w:r w:rsidR="007674C3">
          <w:rPr>
            <w:noProof/>
            <w:webHidden/>
          </w:rPr>
          <w:fldChar w:fldCharType="begin"/>
        </w:r>
        <w:r w:rsidR="007674C3">
          <w:rPr>
            <w:noProof/>
            <w:webHidden/>
          </w:rPr>
          <w:instrText xml:space="preserve"> PAGEREF _Toc493272993 \h </w:instrText>
        </w:r>
        <w:r w:rsidR="007674C3">
          <w:rPr>
            <w:noProof/>
            <w:webHidden/>
          </w:rPr>
        </w:r>
        <w:r w:rsidR="007674C3">
          <w:rPr>
            <w:noProof/>
            <w:webHidden/>
          </w:rPr>
          <w:fldChar w:fldCharType="separate"/>
        </w:r>
        <w:r w:rsidR="007674C3">
          <w:rPr>
            <w:noProof/>
            <w:webHidden/>
          </w:rPr>
          <w:t>10</w:t>
        </w:r>
        <w:r w:rsidR="007674C3">
          <w:rPr>
            <w:noProof/>
            <w:webHidden/>
          </w:rPr>
          <w:fldChar w:fldCharType="end"/>
        </w:r>
      </w:hyperlink>
    </w:p>
    <w:p w14:paraId="1FA357EE" w14:textId="3DBDFDA5" w:rsidR="007674C3" w:rsidRDefault="001F6296">
      <w:pPr>
        <w:pStyle w:val="11"/>
        <w:tabs>
          <w:tab w:val="left" w:pos="440"/>
          <w:tab w:val="right" w:leader="dot" w:pos="10195"/>
        </w:tabs>
        <w:rPr>
          <w:b w:val="0"/>
          <w:bCs w:val="0"/>
          <w:caps w:val="0"/>
          <w:noProof/>
          <w:sz w:val="22"/>
          <w:szCs w:val="22"/>
          <w:lang w:val="en-GB" w:eastAsia="en-GB"/>
        </w:rPr>
      </w:pPr>
      <w:hyperlink w:anchor="_Toc493272994" w:history="1">
        <w:r w:rsidR="007674C3" w:rsidRPr="00EC178F">
          <w:rPr>
            <w:rStyle w:val="aa"/>
            <w:noProof/>
            <w:lang w:val="en-GB"/>
          </w:rPr>
          <w:t>12</w:t>
        </w:r>
        <w:r w:rsidR="007674C3">
          <w:rPr>
            <w:b w:val="0"/>
            <w:bCs w:val="0"/>
            <w:caps w:val="0"/>
            <w:noProof/>
            <w:sz w:val="22"/>
            <w:szCs w:val="22"/>
            <w:lang w:val="en-GB" w:eastAsia="en-GB"/>
          </w:rPr>
          <w:tab/>
        </w:r>
        <w:r w:rsidR="007674C3" w:rsidRPr="00EC178F">
          <w:rPr>
            <w:rStyle w:val="aa"/>
            <w:noProof/>
            <w:lang w:val="en-GB"/>
          </w:rPr>
          <w:t>Type and Frequency of Interface</w:t>
        </w:r>
        <w:r w:rsidR="007674C3">
          <w:rPr>
            <w:noProof/>
            <w:webHidden/>
          </w:rPr>
          <w:tab/>
        </w:r>
        <w:r w:rsidR="007674C3">
          <w:rPr>
            <w:noProof/>
            <w:webHidden/>
          </w:rPr>
          <w:fldChar w:fldCharType="begin"/>
        </w:r>
        <w:r w:rsidR="007674C3">
          <w:rPr>
            <w:noProof/>
            <w:webHidden/>
          </w:rPr>
          <w:instrText xml:space="preserve"> PAGEREF _Toc493272994 \h </w:instrText>
        </w:r>
        <w:r w:rsidR="007674C3">
          <w:rPr>
            <w:noProof/>
            <w:webHidden/>
          </w:rPr>
        </w:r>
        <w:r w:rsidR="007674C3">
          <w:rPr>
            <w:noProof/>
            <w:webHidden/>
          </w:rPr>
          <w:fldChar w:fldCharType="separate"/>
        </w:r>
        <w:r w:rsidR="007674C3">
          <w:rPr>
            <w:noProof/>
            <w:webHidden/>
          </w:rPr>
          <w:t>10</w:t>
        </w:r>
        <w:r w:rsidR="007674C3">
          <w:rPr>
            <w:noProof/>
            <w:webHidden/>
          </w:rPr>
          <w:fldChar w:fldCharType="end"/>
        </w:r>
      </w:hyperlink>
    </w:p>
    <w:p w14:paraId="58710BF8" w14:textId="1084DF4F" w:rsidR="007674C3" w:rsidRDefault="001F6296">
      <w:pPr>
        <w:pStyle w:val="11"/>
        <w:tabs>
          <w:tab w:val="left" w:pos="440"/>
          <w:tab w:val="right" w:leader="dot" w:pos="10195"/>
        </w:tabs>
        <w:rPr>
          <w:b w:val="0"/>
          <w:bCs w:val="0"/>
          <w:caps w:val="0"/>
          <w:noProof/>
          <w:sz w:val="22"/>
          <w:szCs w:val="22"/>
          <w:lang w:val="en-GB" w:eastAsia="en-GB"/>
        </w:rPr>
      </w:pPr>
      <w:hyperlink w:anchor="_Toc493272995" w:history="1">
        <w:r w:rsidR="007674C3" w:rsidRPr="00EC178F">
          <w:rPr>
            <w:rStyle w:val="aa"/>
            <w:noProof/>
            <w:lang w:val="en-GB"/>
          </w:rPr>
          <w:t>13</w:t>
        </w:r>
        <w:r w:rsidR="007674C3">
          <w:rPr>
            <w:b w:val="0"/>
            <w:bCs w:val="0"/>
            <w:caps w:val="0"/>
            <w:noProof/>
            <w:sz w:val="22"/>
            <w:szCs w:val="22"/>
            <w:lang w:val="en-GB" w:eastAsia="en-GB"/>
          </w:rPr>
          <w:tab/>
        </w:r>
        <w:r w:rsidR="007674C3" w:rsidRPr="00EC178F">
          <w:rPr>
            <w:rStyle w:val="aa"/>
            <w:noProof/>
            <w:lang w:val="en-GB"/>
          </w:rPr>
          <w:t>Data Transfer</w:t>
        </w:r>
        <w:r w:rsidR="007674C3">
          <w:rPr>
            <w:noProof/>
            <w:webHidden/>
          </w:rPr>
          <w:tab/>
        </w:r>
        <w:r w:rsidR="007674C3">
          <w:rPr>
            <w:noProof/>
            <w:webHidden/>
          </w:rPr>
          <w:fldChar w:fldCharType="begin"/>
        </w:r>
        <w:r w:rsidR="007674C3">
          <w:rPr>
            <w:noProof/>
            <w:webHidden/>
          </w:rPr>
          <w:instrText xml:space="preserve"> PAGEREF _Toc493272995 \h </w:instrText>
        </w:r>
        <w:r w:rsidR="007674C3">
          <w:rPr>
            <w:noProof/>
            <w:webHidden/>
          </w:rPr>
        </w:r>
        <w:r w:rsidR="007674C3">
          <w:rPr>
            <w:noProof/>
            <w:webHidden/>
          </w:rPr>
          <w:fldChar w:fldCharType="separate"/>
        </w:r>
        <w:r w:rsidR="007674C3">
          <w:rPr>
            <w:noProof/>
            <w:webHidden/>
          </w:rPr>
          <w:t>11</w:t>
        </w:r>
        <w:r w:rsidR="007674C3">
          <w:rPr>
            <w:noProof/>
            <w:webHidden/>
          </w:rPr>
          <w:fldChar w:fldCharType="end"/>
        </w:r>
      </w:hyperlink>
    </w:p>
    <w:p w14:paraId="03E50004" w14:textId="090B7795" w:rsidR="007674C3" w:rsidRDefault="001F6296">
      <w:pPr>
        <w:pStyle w:val="11"/>
        <w:tabs>
          <w:tab w:val="left" w:pos="440"/>
          <w:tab w:val="right" w:leader="dot" w:pos="10195"/>
        </w:tabs>
        <w:rPr>
          <w:b w:val="0"/>
          <w:bCs w:val="0"/>
          <w:caps w:val="0"/>
          <w:noProof/>
          <w:sz w:val="22"/>
          <w:szCs w:val="22"/>
          <w:lang w:val="en-GB" w:eastAsia="en-GB"/>
        </w:rPr>
      </w:pPr>
      <w:hyperlink w:anchor="_Toc493272996" w:history="1">
        <w:r w:rsidR="007674C3" w:rsidRPr="00EC178F">
          <w:rPr>
            <w:rStyle w:val="aa"/>
            <w:noProof/>
            <w:lang w:val="en-GB"/>
          </w:rPr>
          <w:t>14</w:t>
        </w:r>
        <w:r w:rsidR="007674C3">
          <w:rPr>
            <w:b w:val="0"/>
            <w:bCs w:val="0"/>
            <w:caps w:val="0"/>
            <w:noProof/>
            <w:sz w:val="22"/>
            <w:szCs w:val="22"/>
            <w:lang w:val="en-GB" w:eastAsia="en-GB"/>
          </w:rPr>
          <w:tab/>
        </w:r>
        <w:r w:rsidR="007674C3" w:rsidRPr="00EC178F">
          <w:rPr>
            <w:rStyle w:val="aa"/>
            <w:noProof/>
            <w:lang w:val="en-GB"/>
          </w:rPr>
          <w:t>Special Functions</w:t>
        </w:r>
        <w:r w:rsidR="007674C3">
          <w:rPr>
            <w:noProof/>
            <w:webHidden/>
          </w:rPr>
          <w:tab/>
        </w:r>
        <w:r w:rsidR="007674C3">
          <w:rPr>
            <w:noProof/>
            <w:webHidden/>
          </w:rPr>
          <w:fldChar w:fldCharType="begin"/>
        </w:r>
        <w:r w:rsidR="007674C3">
          <w:rPr>
            <w:noProof/>
            <w:webHidden/>
          </w:rPr>
          <w:instrText xml:space="preserve"> PAGEREF _Toc493272996 \h </w:instrText>
        </w:r>
        <w:r w:rsidR="007674C3">
          <w:rPr>
            <w:noProof/>
            <w:webHidden/>
          </w:rPr>
        </w:r>
        <w:r w:rsidR="007674C3">
          <w:rPr>
            <w:noProof/>
            <w:webHidden/>
          </w:rPr>
          <w:fldChar w:fldCharType="separate"/>
        </w:r>
        <w:r w:rsidR="007674C3">
          <w:rPr>
            <w:noProof/>
            <w:webHidden/>
          </w:rPr>
          <w:t>11</w:t>
        </w:r>
        <w:r w:rsidR="007674C3">
          <w:rPr>
            <w:noProof/>
            <w:webHidden/>
          </w:rPr>
          <w:fldChar w:fldCharType="end"/>
        </w:r>
      </w:hyperlink>
    </w:p>
    <w:p w14:paraId="033E418B" w14:textId="79124512" w:rsidR="007674C3" w:rsidRDefault="001F6296">
      <w:pPr>
        <w:pStyle w:val="11"/>
        <w:tabs>
          <w:tab w:val="left" w:pos="440"/>
          <w:tab w:val="right" w:leader="dot" w:pos="10195"/>
        </w:tabs>
        <w:rPr>
          <w:b w:val="0"/>
          <w:bCs w:val="0"/>
          <w:caps w:val="0"/>
          <w:noProof/>
          <w:sz w:val="22"/>
          <w:szCs w:val="22"/>
          <w:lang w:val="en-GB" w:eastAsia="en-GB"/>
        </w:rPr>
      </w:pPr>
      <w:hyperlink w:anchor="_Toc493272997" w:history="1">
        <w:r w:rsidR="007674C3" w:rsidRPr="00EC178F">
          <w:rPr>
            <w:rStyle w:val="aa"/>
            <w:noProof/>
            <w:lang w:val="en-GB"/>
          </w:rPr>
          <w:t>15</w:t>
        </w:r>
        <w:r w:rsidR="007674C3">
          <w:rPr>
            <w:b w:val="0"/>
            <w:bCs w:val="0"/>
            <w:caps w:val="0"/>
            <w:noProof/>
            <w:sz w:val="22"/>
            <w:szCs w:val="22"/>
            <w:lang w:val="en-GB" w:eastAsia="en-GB"/>
          </w:rPr>
          <w:tab/>
        </w:r>
        <w:r w:rsidR="007674C3" w:rsidRPr="00EC178F">
          <w:rPr>
            <w:rStyle w:val="aa"/>
            <w:noProof/>
            <w:lang w:val="en-GB"/>
          </w:rPr>
          <w:t>Assumptions &amp; Conditions</w:t>
        </w:r>
        <w:r w:rsidR="007674C3">
          <w:rPr>
            <w:noProof/>
            <w:webHidden/>
          </w:rPr>
          <w:tab/>
        </w:r>
        <w:r w:rsidR="007674C3">
          <w:rPr>
            <w:noProof/>
            <w:webHidden/>
          </w:rPr>
          <w:fldChar w:fldCharType="begin"/>
        </w:r>
        <w:r w:rsidR="007674C3">
          <w:rPr>
            <w:noProof/>
            <w:webHidden/>
          </w:rPr>
          <w:instrText xml:space="preserve"> PAGEREF _Toc493272997 \h </w:instrText>
        </w:r>
        <w:r w:rsidR="007674C3">
          <w:rPr>
            <w:noProof/>
            <w:webHidden/>
          </w:rPr>
        </w:r>
        <w:r w:rsidR="007674C3">
          <w:rPr>
            <w:noProof/>
            <w:webHidden/>
          </w:rPr>
          <w:fldChar w:fldCharType="separate"/>
        </w:r>
        <w:r w:rsidR="007674C3">
          <w:rPr>
            <w:noProof/>
            <w:webHidden/>
          </w:rPr>
          <w:t>12</w:t>
        </w:r>
        <w:r w:rsidR="007674C3">
          <w:rPr>
            <w:noProof/>
            <w:webHidden/>
          </w:rPr>
          <w:fldChar w:fldCharType="end"/>
        </w:r>
      </w:hyperlink>
    </w:p>
    <w:p w14:paraId="06652BCB" w14:textId="1936DB47" w:rsidR="007674C3" w:rsidRDefault="001F6296">
      <w:pPr>
        <w:pStyle w:val="11"/>
        <w:tabs>
          <w:tab w:val="left" w:pos="440"/>
          <w:tab w:val="right" w:leader="dot" w:pos="10195"/>
        </w:tabs>
        <w:rPr>
          <w:b w:val="0"/>
          <w:bCs w:val="0"/>
          <w:caps w:val="0"/>
          <w:noProof/>
          <w:sz w:val="22"/>
          <w:szCs w:val="22"/>
          <w:lang w:val="en-GB" w:eastAsia="en-GB"/>
        </w:rPr>
      </w:pPr>
      <w:hyperlink w:anchor="_Toc493272998" w:history="1">
        <w:r w:rsidR="007674C3" w:rsidRPr="00EC178F">
          <w:rPr>
            <w:rStyle w:val="aa"/>
            <w:noProof/>
            <w:lang w:val="en-GB"/>
          </w:rPr>
          <w:t>16</w:t>
        </w:r>
        <w:r w:rsidR="007674C3">
          <w:rPr>
            <w:b w:val="0"/>
            <w:bCs w:val="0"/>
            <w:caps w:val="0"/>
            <w:noProof/>
            <w:sz w:val="22"/>
            <w:szCs w:val="22"/>
            <w:lang w:val="en-GB" w:eastAsia="en-GB"/>
          </w:rPr>
          <w:tab/>
        </w:r>
        <w:r w:rsidR="007674C3" w:rsidRPr="00EC178F">
          <w:rPr>
            <w:rStyle w:val="aa"/>
            <w:noProof/>
            <w:lang w:val="en-GB"/>
          </w:rPr>
          <w:t>Authorization Requirements</w:t>
        </w:r>
        <w:r w:rsidR="007674C3">
          <w:rPr>
            <w:noProof/>
            <w:webHidden/>
          </w:rPr>
          <w:tab/>
        </w:r>
        <w:r w:rsidR="007674C3">
          <w:rPr>
            <w:noProof/>
            <w:webHidden/>
          </w:rPr>
          <w:fldChar w:fldCharType="begin"/>
        </w:r>
        <w:r w:rsidR="007674C3">
          <w:rPr>
            <w:noProof/>
            <w:webHidden/>
          </w:rPr>
          <w:instrText xml:space="preserve"> PAGEREF _Toc493272998 \h </w:instrText>
        </w:r>
        <w:r w:rsidR="007674C3">
          <w:rPr>
            <w:noProof/>
            <w:webHidden/>
          </w:rPr>
        </w:r>
        <w:r w:rsidR="007674C3">
          <w:rPr>
            <w:noProof/>
            <w:webHidden/>
          </w:rPr>
          <w:fldChar w:fldCharType="separate"/>
        </w:r>
        <w:r w:rsidR="007674C3">
          <w:rPr>
            <w:noProof/>
            <w:webHidden/>
          </w:rPr>
          <w:t>12</w:t>
        </w:r>
        <w:r w:rsidR="007674C3">
          <w:rPr>
            <w:noProof/>
            <w:webHidden/>
          </w:rPr>
          <w:fldChar w:fldCharType="end"/>
        </w:r>
      </w:hyperlink>
    </w:p>
    <w:p w14:paraId="724DCA5C" w14:textId="4E551D3B" w:rsidR="007674C3" w:rsidRDefault="001F6296">
      <w:pPr>
        <w:pStyle w:val="11"/>
        <w:tabs>
          <w:tab w:val="left" w:pos="440"/>
          <w:tab w:val="right" w:leader="dot" w:pos="10195"/>
        </w:tabs>
        <w:rPr>
          <w:b w:val="0"/>
          <w:bCs w:val="0"/>
          <w:caps w:val="0"/>
          <w:noProof/>
          <w:sz w:val="22"/>
          <w:szCs w:val="22"/>
          <w:lang w:val="en-GB" w:eastAsia="en-GB"/>
        </w:rPr>
      </w:pPr>
      <w:hyperlink w:anchor="_Toc493272999" w:history="1">
        <w:r w:rsidR="007674C3" w:rsidRPr="00EC178F">
          <w:rPr>
            <w:rStyle w:val="aa"/>
            <w:noProof/>
            <w:lang w:val="en-GB"/>
          </w:rPr>
          <w:t>17</w:t>
        </w:r>
        <w:r w:rsidR="007674C3">
          <w:rPr>
            <w:b w:val="0"/>
            <w:bCs w:val="0"/>
            <w:caps w:val="0"/>
            <w:noProof/>
            <w:sz w:val="22"/>
            <w:szCs w:val="22"/>
            <w:lang w:val="en-GB" w:eastAsia="en-GB"/>
          </w:rPr>
          <w:tab/>
        </w:r>
        <w:r w:rsidR="007674C3" w:rsidRPr="00EC178F">
          <w:rPr>
            <w:rStyle w:val="aa"/>
            <w:noProof/>
            <w:lang w:val="en-GB"/>
          </w:rPr>
          <w:t>Error Handling</w:t>
        </w:r>
        <w:r w:rsidR="007674C3">
          <w:rPr>
            <w:noProof/>
            <w:webHidden/>
          </w:rPr>
          <w:tab/>
        </w:r>
        <w:r w:rsidR="007674C3">
          <w:rPr>
            <w:noProof/>
            <w:webHidden/>
          </w:rPr>
          <w:fldChar w:fldCharType="begin"/>
        </w:r>
        <w:r w:rsidR="007674C3">
          <w:rPr>
            <w:noProof/>
            <w:webHidden/>
          </w:rPr>
          <w:instrText xml:space="preserve"> PAGEREF _Toc493272999 \h </w:instrText>
        </w:r>
        <w:r w:rsidR="007674C3">
          <w:rPr>
            <w:noProof/>
            <w:webHidden/>
          </w:rPr>
        </w:r>
        <w:r w:rsidR="007674C3">
          <w:rPr>
            <w:noProof/>
            <w:webHidden/>
          </w:rPr>
          <w:fldChar w:fldCharType="separate"/>
        </w:r>
        <w:r w:rsidR="007674C3">
          <w:rPr>
            <w:noProof/>
            <w:webHidden/>
          </w:rPr>
          <w:t>13</w:t>
        </w:r>
        <w:r w:rsidR="007674C3">
          <w:rPr>
            <w:noProof/>
            <w:webHidden/>
          </w:rPr>
          <w:fldChar w:fldCharType="end"/>
        </w:r>
      </w:hyperlink>
    </w:p>
    <w:p w14:paraId="2D59246C" w14:textId="69F0CF05" w:rsidR="007674C3" w:rsidRDefault="001F6296">
      <w:pPr>
        <w:pStyle w:val="11"/>
        <w:tabs>
          <w:tab w:val="left" w:pos="440"/>
          <w:tab w:val="right" w:leader="dot" w:pos="10195"/>
        </w:tabs>
        <w:rPr>
          <w:b w:val="0"/>
          <w:bCs w:val="0"/>
          <w:caps w:val="0"/>
          <w:noProof/>
          <w:sz w:val="22"/>
          <w:szCs w:val="22"/>
          <w:lang w:val="en-GB" w:eastAsia="en-GB"/>
        </w:rPr>
      </w:pPr>
      <w:hyperlink w:anchor="_Toc493273000" w:history="1">
        <w:r w:rsidR="007674C3" w:rsidRPr="00EC178F">
          <w:rPr>
            <w:rStyle w:val="aa"/>
            <w:noProof/>
            <w:lang w:val="en-GB"/>
          </w:rPr>
          <w:t>18</w:t>
        </w:r>
        <w:r w:rsidR="007674C3">
          <w:rPr>
            <w:b w:val="0"/>
            <w:bCs w:val="0"/>
            <w:caps w:val="0"/>
            <w:noProof/>
            <w:sz w:val="22"/>
            <w:szCs w:val="22"/>
            <w:lang w:val="en-GB" w:eastAsia="en-GB"/>
          </w:rPr>
          <w:tab/>
        </w:r>
        <w:r w:rsidR="007674C3" w:rsidRPr="00EC178F">
          <w:rPr>
            <w:rStyle w:val="aa"/>
            <w:noProof/>
            <w:lang w:val="en-GB"/>
          </w:rPr>
          <w:t>Open Issues/Remarks for a subsequent revision</w:t>
        </w:r>
        <w:r w:rsidR="007674C3">
          <w:rPr>
            <w:noProof/>
            <w:webHidden/>
          </w:rPr>
          <w:tab/>
        </w:r>
        <w:r w:rsidR="007674C3">
          <w:rPr>
            <w:noProof/>
            <w:webHidden/>
          </w:rPr>
          <w:fldChar w:fldCharType="begin"/>
        </w:r>
        <w:r w:rsidR="007674C3">
          <w:rPr>
            <w:noProof/>
            <w:webHidden/>
          </w:rPr>
          <w:instrText xml:space="preserve"> PAGEREF _Toc493273000 \h </w:instrText>
        </w:r>
        <w:r w:rsidR="007674C3">
          <w:rPr>
            <w:noProof/>
            <w:webHidden/>
          </w:rPr>
        </w:r>
        <w:r w:rsidR="007674C3">
          <w:rPr>
            <w:noProof/>
            <w:webHidden/>
          </w:rPr>
          <w:fldChar w:fldCharType="separate"/>
        </w:r>
        <w:r w:rsidR="007674C3">
          <w:rPr>
            <w:noProof/>
            <w:webHidden/>
          </w:rPr>
          <w:t>13</w:t>
        </w:r>
        <w:r w:rsidR="007674C3">
          <w:rPr>
            <w:noProof/>
            <w:webHidden/>
          </w:rPr>
          <w:fldChar w:fldCharType="end"/>
        </w:r>
      </w:hyperlink>
    </w:p>
    <w:p w14:paraId="4FD71B46" w14:textId="343EB48C" w:rsidR="007674C3" w:rsidRDefault="001F6296">
      <w:pPr>
        <w:pStyle w:val="11"/>
        <w:tabs>
          <w:tab w:val="left" w:pos="440"/>
          <w:tab w:val="right" w:leader="dot" w:pos="10195"/>
        </w:tabs>
        <w:rPr>
          <w:b w:val="0"/>
          <w:bCs w:val="0"/>
          <w:caps w:val="0"/>
          <w:noProof/>
          <w:sz w:val="22"/>
          <w:szCs w:val="22"/>
          <w:lang w:val="en-GB" w:eastAsia="en-GB"/>
        </w:rPr>
      </w:pPr>
      <w:hyperlink w:anchor="_Toc493273001" w:history="1">
        <w:r w:rsidR="007674C3" w:rsidRPr="00EC178F">
          <w:rPr>
            <w:rStyle w:val="aa"/>
            <w:noProof/>
            <w:lang w:val="en-GB"/>
          </w:rPr>
          <w:t>19</w:t>
        </w:r>
        <w:r w:rsidR="007674C3">
          <w:rPr>
            <w:b w:val="0"/>
            <w:bCs w:val="0"/>
            <w:caps w:val="0"/>
            <w:noProof/>
            <w:sz w:val="22"/>
            <w:szCs w:val="22"/>
            <w:lang w:val="en-GB" w:eastAsia="en-GB"/>
          </w:rPr>
          <w:tab/>
        </w:r>
        <w:r w:rsidR="007674C3" w:rsidRPr="00EC178F">
          <w:rPr>
            <w:rStyle w:val="aa"/>
            <w:noProof/>
            <w:lang w:val="en-GB"/>
          </w:rPr>
          <w:t>Tables &amp; Figures</w:t>
        </w:r>
        <w:r w:rsidR="007674C3">
          <w:rPr>
            <w:noProof/>
            <w:webHidden/>
          </w:rPr>
          <w:tab/>
        </w:r>
        <w:r w:rsidR="007674C3">
          <w:rPr>
            <w:noProof/>
            <w:webHidden/>
          </w:rPr>
          <w:fldChar w:fldCharType="begin"/>
        </w:r>
        <w:r w:rsidR="007674C3">
          <w:rPr>
            <w:noProof/>
            <w:webHidden/>
          </w:rPr>
          <w:instrText xml:space="preserve"> PAGEREF _Toc493273001 \h </w:instrText>
        </w:r>
        <w:r w:rsidR="007674C3">
          <w:rPr>
            <w:noProof/>
            <w:webHidden/>
          </w:rPr>
        </w:r>
        <w:r w:rsidR="007674C3">
          <w:rPr>
            <w:noProof/>
            <w:webHidden/>
          </w:rPr>
          <w:fldChar w:fldCharType="separate"/>
        </w:r>
        <w:r w:rsidR="007674C3">
          <w:rPr>
            <w:noProof/>
            <w:webHidden/>
          </w:rPr>
          <w:t>13</w:t>
        </w:r>
        <w:r w:rsidR="007674C3">
          <w:rPr>
            <w:noProof/>
            <w:webHidden/>
          </w:rPr>
          <w:fldChar w:fldCharType="end"/>
        </w:r>
      </w:hyperlink>
    </w:p>
    <w:p w14:paraId="65372710" w14:textId="2048655C" w:rsidR="009A3120" w:rsidRPr="00C2409C" w:rsidRDefault="00987487" w:rsidP="00987487">
      <w:pPr>
        <w:rPr>
          <w:rFonts w:cstheme="minorHAnsi"/>
          <w:lang w:val="en-GB"/>
        </w:rPr>
      </w:pPr>
      <w:r w:rsidRPr="00C2409C">
        <w:rPr>
          <w:lang w:val="en-GB"/>
        </w:rPr>
        <w:fldChar w:fldCharType="end"/>
      </w:r>
    </w:p>
    <w:p w14:paraId="0FE27119" w14:textId="77777777" w:rsidR="009A3120" w:rsidRPr="00C2409C" w:rsidRDefault="009A3120" w:rsidP="009A3120">
      <w:pPr>
        <w:rPr>
          <w:lang w:val="en-GB"/>
        </w:rPr>
      </w:pPr>
      <w:r w:rsidRPr="00C2409C">
        <w:rPr>
          <w:lang w:val="en-GB"/>
        </w:rPr>
        <w:br w:type="page"/>
      </w:r>
    </w:p>
    <w:p w14:paraId="3B81CBA4" w14:textId="5B221CA6" w:rsidR="005A35F6" w:rsidRPr="00C2409C" w:rsidRDefault="005A35F6" w:rsidP="00DC47D4">
      <w:pPr>
        <w:pStyle w:val="1"/>
        <w:rPr>
          <w:rStyle w:val="ac"/>
          <w:bCs w:val="0"/>
          <w:iCs w:val="0"/>
          <w:color w:val="auto"/>
          <w:sz w:val="24"/>
          <w:lang w:val="en-GB"/>
        </w:rPr>
      </w:pPr>
      <w:bookmarkStart w:id="0" w:name="_Toc319330526"/>
      <w:bookmarkStart w:id="1" w:name="_Toc321208298"/>
      <w:bookmarkStart w:id="2" w:name="_Toc429571726"/>
      <w:bookmarkStart w:id="3" w:name="_Toc433376003"/>
      <w:bookmarkStart w:id="4" w:name="_Toc493272980"/>
      <w:bookmarkStart w:id="5" w:name="_Toc318273140"/>
      <w:bookmarkStart w:id="6" w:name="_Toc11830508"/>
      <w:commentRangeStart w:id="7"/>
      <w:r w:rsidRPr="00C2409C">
        <w:rPr>
          <w:lang w:val="en-GB"/>
        </w:rPr>
        <w:lastRenderedPageBreak/>
        <w:t>Change History</w:t>
      </w:r>
      <w:bookmarkEnd w:id="0"/>
      <w:bookmarkEnd w:id="1"/>
      <w:bookmarkEnd w:id="2"/>
      <w:bookmarkEnd w:id="3"/>
      <w:bookmarkEnd w:id="4"/>
      <w:commentRangeEnd w:id="7"/>
      <w:r w:rsidR="00161DE2">
        <w:rPr>
          <w:rStyle w:val="af2"/>
          <w:b w:val="0"/>
          <w:kern w:val="0"/>
        </w:rPr>
        <w:commentReference w:id="7"/>
      </w:r>
    </w:p>
    <w:tbl>
      <w:tblPr>
        <w:tblW w:w="4973" w:type="pct"/>
        <w:tblInd w:w="28" w:type="dxa"/>
        <w:tblBorders>
          <w:insideH w:val="single" w:sz="6" w:space="0" w:color="auto"/>
          <w:insideV w:val="single" w:sz="6" w:space="0" w:color="auto"/>
        </w:tblBorders>
        <w:tblCellMar>
          <w:left w:w="28" w:type="dxa"/>
          <w:right w:w="28" w:type="dxa"/>
        </w:tblCellMar>
        <w:tblLook w:val="04A0" w:firstRow="1" w:lastRow="0" w:firstColumn="1" w:lastColumn="0" w:noHBand="0" w:noVBand="1"/>
      </w:tblPr>
      <w:tblGrid>
        <w:gridCol w:w="655"/>
        <w:gridCol w:w="1747"/>
        <w:gridCol w:w="1274"/>
        <w:gridCol w:w="6530"/>
      </w:tblGrid>
      <w:tr w:rsidR="005A35F6" w:rsidRPr="00C2409C" w14:paraId="3A1734F9" w14:textId="77777777" w:rsidTr="0015351C">
        <w:trPr>
          <w:cantSplit/>
          <w:trHeight w:val="300"/>
        </w:trPr>
        <w:tc>
          <w:tcPr>
            <w:tcW w:w="321" w:type="pct"/>
            <w:vMerge w:val="restart"/>
            <w:tcBorders>
              <w:top w:val="single" w:sz="6" w:space="0" w:color="auto"/>
              <w:left w:val="single" w:sz="4" w:space="0" w:color="auto"/>
              <w:bottom w:val="single" w:sz="4" w:space="0" w:color="auto"/>
              <w:right w:val="single" w:sz="6" w:space="0" w:color="auto"/>
            </w:tcBorders>
            <w:shd w:val="clear" w:color="auto" w:fill="BFBFBF" w:themeFill="background1" w:themeFillShade="BF"/>
            <w:vAlign w:val="center"/>
            <w:hideMark/>
          </w:tcPr>
          <w:p w14:paraId="7D6E3974" w14:textId="77777777" w:rsidR="005A35F6" w:rsidRPr="00C2409C" w:rsidRDefault="005A35F6" w:rsidP="0015351C">
            <w:pPr>
              <w:pStyle w:val="Text"/>
              <w:spacing w:before="0" w:after="0"/>
              <w:rPr>
                <w:rFonts w:cstheme="minorHAnsi"/>
                <w:b/>
                <w:lang w:val="en-GB"/>
              </w:rPr>
            </w:pPr>
            <w:r w:rsidRPr="00C2409C">
              <w:rPr>
                <w:rFonts w:cstheme="minorHAnsi"/>
                <w:b/>
                <w:lang w:val="en-GB"/>
              </w:rPr>
              <w:t>Ver.</w:t>
            </w:r>
          </w:p>
        </w:tc>
        <w:tc>
          <w:tcPr>
            <w:tcW w:w="1480" w:type="pct"/>
            <w:gridSpan w:val="2"/>
            <w:tcBorders>
              <w:top w:val="single" w:sz="6" w:space="0" w:color="auto"/>
              <w:left w:val="single" w:sz="6" w:space="0" w:color="auto"/>
              <w:bottom w:val="nil"/>
              <w:right w:val="single" w:sz="6" w:space="0" w:color="auto"/>
            </w:tcBorders>
            <w:shd w:val="clear" w:color="auto" w:fill="BFBFBF" w:themeFill="background1" w:themeFillShade="BF"/>
            <w:vAlign w:val="center"/>
            <w:hideMark/>
          </w:tcPr>
          <w:p w14:paraId="089F000B" w14:textId="77777777" w:rsidR="005A35F6" w:rsidRPr="00C2409C" w:rsidRDefault="005A35F6" w:rsidP="0015351C">
            <w:pPr>
              <w:pStyle w:val="Text"/>
              <w:spacing w:before="0" w:after="0"/>
              <w:rPr>
                <w:rFonts w:cstheme="minorHAnsi"/>
                <w:b/>
                <w:bCs/>
                <w:lang w:val="en-GB"/>
              </w:rPr>
            </w:pPr>
            <w:r w:rsidRPr="00C2409C">
              <w:rPr>
                <w:rFonts w:cstheme="minorHAnsi"/>
                <w:b/>
                <w:bCs/>
                <w:lang w:val="en-GB"/>
              </w:rPr>
              <w:t>Created, Changed</w:t>
            </w:r>
          </w:p>
        </w:tc>
        <w:tc>
          <w:tcPr>
            <w:tcW w:w="3199" w:type="pct"/>
            <w:vMerge w:val="restart"/>
            <w:tcBorders>
              <w:top w:val="single" w:sz="6" w:space="0" w:color="auto"/>
              <w:left w:val="single" w:sz="6" w:space="0" w:color="auto"/>
              <w:right w:val="single" w:sz="6" w:space="0" w:color="auto"/>
            </w:tcBorders>
            <w:shd w:val="clear" w:color="auto" w:fill="BFBFBF" w:themeFill="background1" w:themeFillShade="BF"/>
            <w:vAlign w:val="center"/>
          </w:tcPr>
          <w:p w14:paraId="56D164DC" w14:textId="77777777" w:rsidR="005A35F6" w:rsidRPr="00C2409C" w:rsidRDefault="005A35F6" w:rsidP="0015351C">
            <w:pPr>
              <w:pStyle w:val="Text"/>
              <w:spacing w:before="0" w:after="0"/>
              <w:rPr>
                <w:rFonts w:cstheme="minorHAnsi"/>
                <w:b/>
                <w:bCs/>
                <w:lang w:val="en-GB"/>
              </w:rPr>
            </w:pPr>
            <w:r w:rsidRPr="00C2409C">
              <w:rPr>
                <w:rFonts w:cstheme="minorHAnsi"/>
                <w:b/>
                <w:bCs/>
                <w:lang w:val="en-GB"/>
              </w:rPr>
              <w:t>Remarks, Kind of change</w:t>
            </w:r>
          </w:p>
        </w:tc>
      </w:tr>
      <w:tr w:rsidR="005A35F6" w:rsidRPr="00C2409C" w14:paraId="3B290C7C" w14:textId="77777777" w:rsidTr="0015351C">
        <w:trPr>
          <w:cantSplit/>
          <w:trHeight w:hRule="exact" w:val="300"/>
        </w:trPr>
        <w:tc>
          <w:tcPr>
            <w:tcW w:w="321" w:type="pct"/>
            <w:vMerge/>
            <w:tcBorders>
              <w:top w:val="single" w:sz="6" w:space="0" w:color="auto"/>
              <w:left w:val="single" w:sz="4" w:space="0" w:color="auto"/>
              <w:bottom w:val="single" w:sz="4" w:space="0" w:color="auto"/>
              <w:right w:val="single" w:sz="6" w:space="0" w:color="auto"/>
            </w:tcBorders>
            <w:shd w:val="clear" w:color="auto" w:fill="BFBFBF" w:themeFill="background1" w:themeFillShade="BF"/>
            <w:vAlign w:val="center"/>
            <w:hideMark/>
          </w:tcPr>
          <w:p w14:paraId="27580143" w14:textId="77777777" w:rsidR="005A35F6" w:rsidRPr="00C2409C" w:rsidRDefault="005A35F6" w:rsidP="0015351C">
            <w:pPr>
              <w:spacing w:after="0"/>
              <w:rPr>
                <w:rFonts w:cstheme="minorHAnsi"/>
                <w:b/>
                <w:lang w:val="en-GB"/>
              </w:rPr>
            </w:pPr>
          </w:p>
        </w:tc>
        <w:tc>
          <w:tcPr>
            <w:tcW w:w="856" w:type="pct"/>
            <w:tcBorders>
              <w:top w:val="single" w:sz="6" w:space="0" w:color="auto"/>
              <w:left w:val="single" w:sz="6" w:space="0" w:color="auto"/>
              <w:bottom w:val="single" w:sz="4" w:space="0" w:color="auto"/>
              <w:right w:val="single" w:sz="6" w:space="0" w:color="auto"/>
            </w:tcBorders>
            <w:shd w:val="clear" w:color="auto" w:fill="BFBFBF" w:themeFill="background1" w:themeFillShade="BF"/>
            <w:vAlign w:val="center"/>
            <w:hideMark/>
          </w:tcPr>
          <w:p w14:paraId="763521C8" w14:textId="77777777" w:rsidR="005A35F6" w:rsidRPr="00C2409C" w:rsidRDefault="005A35F6" w:rsidP="0015351C">
            <w:pPr>
              <w:pStyle w:val="Text"/>
              <w:spacing w:before="0" w:after="0"/>
              <w:rPr>
                <w:rFonts w:cstheme="minorHAnsi"/>
                <w:b/>
                <w:bCs/>
                <w:lang w:val="en-GB"/>
              </w:rPr>
            </w:pPr>
            <w:r w:rsidRPr="00C2409C">
              <w:rPr>
                <w:rFonts w:cstheme="minorHAnsi"/>
                <w:b/>
                <w:bCs/>
                <w:lang w:val="en-GB"/>
              </w:rPr>
              <w:t>Name</w:t>
            </w:r>
          </w:p>
        </w:tc>
        <w:tc>
          <w:tcPr>
            <w:tcW w:w="624" w:type="pct"/>
            <w:tcBorders>
              <w:top w:val="single" w:sz="6" w:space="0" w:color="auto"/>
              <w:left w:val="single" w:sz="6" w:space="0" w:color="auto"/>
              <w:bottom w:val="single" w:sz="4" w:space="0" w:color="auto"/>
              <w:right w:val="single" w:sz="6" w:space="0" w:color="auto"/>
            </w:tcBorders>
            <w:shd w:val="clear" w:color="auto" w:fill="BFBFBF" w:themeFill="background1" w:themeFillShade="BF"/>
            <w:vAlign w:val="center"/>
            <w:hideMark/>
          </w:tcPr>
          <w:p w14:paraId="6F5DE991" w14:textId="77777777" w:rsidR="005A35F6" w:rsidRPr="00C2409C" w:rsidRDefault="005A35F6" w:rsidP="0015351C">
            <w:pPr>
              <w:pStyle w:val="Text"/>
              <w:spacing w:before="0" w:after="0"/>
              <w:jc w:val="center"/>
              <w:rPr>
                <w:rFonts w:cstheme="minorHAnsi"/>
                <w:b/>
                <w:bCs/>
                <w:lang w:val="en-GB"/>
              </w:rPr>
            </w:pPr>
            <w:r w:rsidRPr="00C2409C">
              <w:rPr>
                <w:rFonts w:cstheme="minorHAnsi"/>
                <w:b/>
                <w:bCs/>
                <w:lang w:val="en-GB"/>
              </w:rPr>
              <w:t>Date</w:t>
            </w:r>
          </w:p>
        </w:tc>
        <w:tc>
          <w:tcPr>
            <w:tcW w:w="3199" w:type="pct"/>
            <w:vMerge/>
            <w:tcBorders>
              <w:left w:val="single" w:sz="6" w:space="0" w:color="auto"/>
              <w:bottom w:val="single" w:sz="4" w:space="0" w:color="auto"/>
              <w:right w:val="single" w:sz="6" w:space="0" w:color="auto"/>
            </w:tcBorders>
            <w:shd w:val="clear" w:color="auto" w:fill="BFBFBF" w:themeFill="background1" w:themeFillShade="BF"/>
          </w:tcPr>
          <w:p w14:paraId="00D65FE2" w14:textId="77777777" w:rsidR="005A35F6" w:rsidRPr="00C2409C" w:rsidRDefault="005A35F6" w:rsidP="0015351C">
            <w:pPr>
              <w:spacing w:after="0"/>
              <w:rPr>
                <w:rFonts w:cstheme="minorHAnsi"/>
                <w:b/>
                <w:bCs/>
                <w:lang w:val="en-GB"/>
              </w:rPr>
            </w:pPr>
          </w:p>
        </w:tc>
      </w:tr>
      <w:tr w:rsidR="005A35F6" w:rsidRPr="00C2409C" w14:paraId="4B906726" w14:textId="77777777" w:rsidTr="0015351C">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hideMark/>
          </w:tcPr>
          <w:p w14:paraId="30D0D168" w14:textId="77777777" w:rsidR="005A35F6" w:rsidRPr="00C2409C" w:rsidRDefault="005A35F6" w:rsidP="0015351C">
            <w:pPr>
              <w:pStyle w:val="Text"/>
              <w:spacing w:before="0" w:after="0"/>
              <w:rPr>
                <w:rFonts w:cstheme="minorHAnsi"/>
                <w:lang w:val="en-GB"/>
              </w:rPr>
            </w:pPr>
            <w:r w:rsidRPr="00C2409C">
              <w:rPr>
                <w:rFonts w:cstheme="minorHAnsi"/>
                <w:lang w:val="en-GB"/>
              </w:rPr>
              <w:t>0.1</w:t>
            </w:r>
          </w:p>
        </w:tc>
        <w:tc>
          <w:tcPr>
            <w:tcW w:w="856" w:type="pct"/>
            <w:tcBorders>
              <w:top w:val="single" w:sz="4" w:space="0" w:color="auto"/>
              <w:left w:val="single" w:sz="4" w:space="0" w:color="auto"/>
              <w:bottom w:val="single" w:sz="4" w:space="0" w:color="auto"/>
              <w:right w:val="single" w:sz="4" w:space="0" w:color="auto"/>
            </w:tcBorders>
            <w:vAlign w:val="center"/>
            <w:hideMark/>
          </w:tcPr>
          <w:p w14:paraId="55FE5859" w14:textId="2385FF3F" w:rsidR="005A35F6" w:rsidRPr="00C2409C" w:rsidRDefault="00DC47D4" w:rsidP="0015351C">
            <w:pPr>
              <w:pStyle w:val="Text"/>
              <w:spacing w:before="0" w:after="0"/>
              <w:rPr>
                <w:rFonts w:cstheme="minorHAnsi"/>
                <w:bCs/>
                <w:iCs/>
                <w:lang w:val="en-GB"/>
              </w:rPr>
            </w:pPr>
            <w:r w:rsidRPr="00C2409C">
              <w:rPr>
                <w:rFonts w:cstheme="minorHAnsi"/>
                <w:bCs/>
                <w:iCs/>
                <w:lang w:val="en-GB"/>
              </w:rPr>
              <w:t>Emily Huang</w:t>
            </w:r>
          </w:p>
        </w:tc>
        <w:tc>
          <w:tcPr>
            <w:tcW w:w="624" w:type="pct"/>
            <w:tcBorders>
              <w:top w:val="single" w:sz="4" w:space="0" w:color="auto"/>
              <w:left w:val="single" w:sz="4" w:space="0" w:color="auto"/>
              <w:bottom w:val="single" w:sz="4" w:space="0" w:color="auto"/>
              <w:right w:val="single" w:sz="4" w:space="0" w:color="auto"/>
            </w:tcBorders>
            <w:vAlign w:val="center"/>
            <w:hideMark/>
          </w:tcPr>
          <w:p w14:paraId="199038CF" w14:textId="06E93812" w:rsidR="005A35F6" w:rsidRPr="00C2409C" w:rsidRDefault="00DC47D4" w:rsidP="0015351C">
            <w:pPr>
              <w:pStyle w:val="Text"/>
              <w:spacing w:before="0" w:after="0"/>
              <w:jc w:val="center"/>
              <w:rPr>
                <w:rFonts w:cstheme="minorHAnsi"/>
                <w:bCs/>
                <w:iCs/>
                <w:lang w:val="en-GB"/>
              </w:rPr>
            </w:pPr>
            <w:r w:rsidRPr="00C2409C">
              <w:rPr>
                <w:rFonts w:cstheme="minorHAnsi"/>
                <w:bCs/>
                <w:iCs/>
                <w:lang w:val="en-GB"/>
              </w:rPr>
              <w:t>30-Aug-2017</w:t>
            </w:r>
          </w:p>
        </w:tc>
        <w:tc>
          <w:tcPr>
            <w:tcW w:w="3199" w:type="pct"/>
            <w:tcBorders>
              <w:top w:val="single" w:sz="4" w:space="0" w:color="auto"/>
              <w:left w:val="single" w:sz="4" w:space="0" w:color="auto"/>
              <w:bottom w:val="single" w:sz="4" w:space="0" w:color="auto"/>
              <w:right w:val="single" w:sz="4" w:space="0" w:color="auto"/>
            </w:tcBorders>
          </w:tcPr>
          <w:p w14:paraId="4CE014F2" w14:textId="77777777" w:rsidR="005A35F6" w:rsidRPr="00C2409C" w:rsidRDefault="005A35F6" w:rsidP="0015351C">
            <w:pPr>
              <w:pStyle w:val="Text"/>
              <w:spacing w:before="0" w:after="0"/>
              <w:rPr>
                <w:rFonts w:cstheme="minorHAnsi"/>
                <w:lang w:val="en-GB"/>
              </w:rPr>
            </w:pPr>
            <w:r w:rsidRPr="00C2409C">
              <w:rPr>
                <w:rFonts w:cstheme="minorHAnsi"/>
                <w:lang w:val="en-GB"/>
              </w:rPr>
              <w:t>Creation of Initial Version</w:t>
            </w:r>
          </w:p>
        </w:tc>
      </w:tr>
      <w:tr w:rsidR="005A35F6" w:rsidRPr="00C2409C" w14:paraId="170A4BB5" w14:textId="77777777" w:rsidTr="0015351C">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tcPr>
          <w:p w14:paraId="7DD1F178" w14:textId="77777777" w:rsidR="005A35F6" w:rsidRPr="00C2409C" w:rsidRDefault="005A35F6" w:rsidP="0015351C">
            <w:pPr>
              <w:pStyle w:val="Text"/>
              <w:spacing w:before="0" w:after="0"/>
              <w:rPr>
                <w:rFonts w:cstheme="minorHAnsi"/>
                <w:lang w:val="en-GB"/>
              </w:rPr>
            </w:pPr>
            <w:r w:rsidRPr="00C2409C">
              <w:rPr>
                <w:rFonts w:cstheme="minorHAnsi"/>
                <w:lang w:val="en-GB"/>
              </w:rPr>
              <w:t>0.2</w:t>
            </w:r>
          </w:p>
        </w:tc>
        <w:tc>
          <w:tcPr>
            <w:tcW w:w="856" w:type="pct"/>
            <w:tcBorders>
              <w:top w:val="single" w:sz="4" w:space="0" w:color="auto"/>
              <w:left w:val="single" w:sz="4" w:space="0" w:color="auto"/>
              <w:bottom w:val="single" w:sz="4" w:space="0" w:color="auto"/>
              <w:right w:val="single" w:sz="4" w:space="0" w:color="auto"/>
            </w:tcBorders>
            <w:vAlign w:val="center"/>
          </w:tcPr>
          <w:p w14:paraId="7A299289" w14:textId="4EE2D015" w:rsidR="005A35F6" w:rsidRPr="00C2409C" w:rsidRDefault="008540CB" w:rsidP="0015351C">
            <w:pPr>
              <w:pStyle w:val="Text"/>
              <w:spacing w:before="0" w:after="0"/>
              <w:rPr>
                <w:rStyle w:val="ac"/>
                <w:color w:val="auto"/>
                <w:lang w:val="en-GB"/>
              </w:rPr>
            </w:pPr>
            <w:r w:rsidRPr="00C2409C">
              <w:rPr>
                <w:rStyle w:val="ac"/>
                <w:color w:val="auto"/>
                <w:lang w:val="en-GB"/>
              </w:rPr>
              <w:t>Frank Pillukeit</w:t>
            </w:r>
          </w:p>
        </w:tc>
        <w:tc>
          <w:tcPr>
            <w:tcW w:w="624" w:type="pct"/>
            <w:tcBorders>
              <w:top w:val="single" w:sz="4" w:space="0" w:color="auto"/>
              <w:left w:val="single" w:sz="4" w:space="0" w:color="auto"/>
              <w:bottom w:val="single" w:sz="4" w:space="0" w:color="auto"/>
              <w:right w:val="single" w:sz="4" w:space="0" w:color="auto"/>
            </w:tcBorders>
            <w:vAlign w:val="center"/>
          </w:tcPr>
          <w:p w14:paraId="27E77B0C" w14:textId="06FDDCDE" w:rsidR="005A35F6" w:rsidRPr="00C2409C" w:rsidRDefault="008540CB" w:rsidP="0015351C">
            <w:pPr>
              <w:pStyle w:val="Text"/>
              <w:spacing w:before="0" w:after="0"/>
              <w:jc w:val="center"/>
              <w:rPr>
                <w:rStyle w:val="ac"/>
                <w:color w:val="auto"/>
                <w:lang w:val="en-GB"/>
              </w:rPr>
            </w:pPr>
            <w:r w:rsidRPr="00C2409C">
              <w:rPr>
                <w:rStyle w:val="ac"/>
                <w:color w:val="auto"/>
                <w:lang w:val="en-GB"/>
              </w:rPr>
              <w:t>15-Sep-2017</w:t>
            </w:r>
          </w:p>
        </w:tc>
        <w:tc>
          <w:tcPr>
            <w:tcW w:w="3199" w:type="pct"/>
            <w:tcBorders>
              <w:top w:val="single" w:sz="4" w:space="0" w:color="auto"/>
              <w:left w:val="single" w:sz="4" w:space="0" w:color="auto"/>
              <w:bottom w:val="single" w:sz="4" w:space="0" w:color="auto"/>
              <w:right w:val="single" w:sz="4" w:space="0" w:color="auto"/>
            </w:tcBorders>
          </w:tcPr>
          <w:p w14:paraId="766836C6" w14:textId="2669095E" w:rsidR="005A35F6" w:rsidRPr="00C2409C" w:rsidRDefault="008540CB" w:rsidP="0015351C">
            <w:pPr>
              <w:pStyle w:val="Text"/>
              <w:spacing w:before="0" w:after="0"/>
              <w:rPr>
                <w:rFonts w:cstheme="minorHAnsi"/>
                <w:lang w:val="en-GB"/>
              </w:rPr>
            </w:pPr>
            <w:r w:rsidRPr="00C2409C">
              <w:rPr>
                <w:rFonts w:cstheme="minorHAnsi"/>
                <w:lang w:val="en-GB"/>
              </w:rPr>
              <w:t>Peer Review</w:t>
            </w:r>
          </w:p>
        </w:tc>
      </w:tr>
      <w:tr w:rsidR="00561AAF" w:rsidRPr="00C2409C" w14:paraId="309F2897" w14:textId="77777777" w:rsidTr="0015351C">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tcPr>
          <w:p w14:paraId="58E7DE67" w14:textId="272FC32B" w:rsidR="00561AAF" w:rsidRPr="00C2409C" w:rsidRDefault="00561AAF" w:rsidP="0015351C">
            <w:pPr>
              <w:pStyle w:val="Text"/>
              <w:spacing w:before="0" w:after="0"/>
              <w:rPr>
                <w:rFonts w:cstheme="minorHAnsi"/>
                <w:lang w:val="en-GB"/>
              </w:rPr>
            </w:pPr>
            <w:r>
              <w:rPr>
                <w:rFonts w:cstheme="minorHAnsi"/>
                <w:lang w:val="en-GB"/>
              </w:rPr>
              <w:t>0.3</w:t>
            </w:r>
          </w:p>
        </w:tc>
        <w:tc>
          <w:tcPr>
            <w:tcW w:w="856" w:type="pct"/>
            <w:tcBorders>
              <w:top w:val="single" w:sz="4" w:space="0" w:color="auto"/>
              <w:left w:val="single" w:sz="4" w:space="0" w:color="auto"/>
              <w:bottom w:val="single" w:sz="4" w:space="0" w:color="auto"/>
              <w:right w:val="single" w:sz="4" w:space="0" w:color="auto"/>
            </w:tcBorders>
            <w:vAlign w:val="center"/>
          </w:tcPr>
          <w:p w14:paraId="524C0D14" w14:textId="6E5F0336" w:rsidR="00561AAF" w:rsidRPr="00C2409C" w:rsidRDefault="00561AAF" w:rsidP="0015351C">
            <w:pPr>
              <w:pStyle w:val="Text"/>
              <w:spacing w:before="0" w:after="0"/>
              <w:rPr>
                <w:rStyle w:val="ac"/>
                <w:color w:val="auto"/>
                <w:lang w:val="en-GB"/>
              </w:rPr>
            </w:pPr>
            <w:r>
              <w:rPr>
                <w:rStyle w:val="ac"/>
                <w:color w:val="auto"/>
                <w:lang w:val="en-GB"/>
              </w:rPr>
              <w:t>Dirk Koeritz</w:t>
            </w:r>
          </w:p>
        </w:tc>
        <w:tc>
          <w:tcPr>
            <w:tcW w:w="624" w:type="pct"/>
            <w:tcBorders>
              <w:top w:val="single" w:sz="4" w:space="0" w:color="auto"/>
              <w:left w:val="single" w:sz="4" w:space="0" w:color="auto"/>
              <w:bottom w:val="single" w:sz="4" w:space="0" w:color="auto"/>
              <w:right w:val="single" w:sz="4" w:space="0" w:color="auto"/>
            </w:tcBorders>
            <w:vAlign w:val="center"/>
          </w:tcPr>
          <w:p w14:paraId="4A9E952D" w14:textId="4E0B3078" w:rsidR="00561AAF" w:rsidRPr="00C2409C" w:rsidRDefault="00561AAF" w:rsidP="0015351C">
            <w:pPr>
              <w:pStyle w:val="Text"/>
              <w:spacing w:before="0" w:after="0"/>
              <w:jc w:val="center"/>
              <w:rPr>
                <w:rStyle w:val="ac"/>
                <w:color w:val="auto"/>
                <w:lang w:val="en-GB"/>
              </w:rPr>
            </w:pPr>
            <w:r>
              <w:rPr>
                <w:rStyle w:val="ac"/>
                <w:color w:val="auto"/>
                <w:lang w:val="en-GB"/>
              </w:rPr>
              <w:t>5-Oct-2017</w:t>
            </w:r>
          </w:p>
        </w:tc>
        <w:tc>
          <w:tcPr>
            <w:tcW w:w="3199" w:type="pct"/>
            <w:tcBorders>
              <w:top w:val="single" w:sz="4" w:space="0" w:color="auto"/>
              <w:left w:val="single" w:sz="4" w:space="0" w:color="auto"/>
              <w:bottom w:val="single" w:sz="4" w:space="0" w:color="auto"/>
              <w:right w:val="single" w:sz="4" w:space="0" w:color="auto"/>
            </w:tcBorders>
          </w:tcPr>
          <w:p w14:paraId="40CDC22E" w14:textId="1E4F3D31" w:rsidR="00561AAF" w:rsidRPr="00C2409C" w:rsidRDefault="00561AAF" w:rsidP="0015351C">
            <w:pPr>
              <w:pStyle w:val="Text"/>
              <w:spacing w:before="0" w:after="0"/>
              <w:rPr>
                <w:rFonts w:cstheme="minorHAnsi"/>
                <w:lang w:val="en-GB"/>
              </w:rPr>
            </w:pPr>
            <w:r>
              <w:rPr>
                <w:rFonts w:cstheme="minorHAnsi"/>
                <w:lang w:val="en-GB"/>
              </w:rPr>
              <w:t>Dev Review</w:t>
            </w:r>
          </w:p>
        </w:tc>
      </w:tr>
      <w:tr w:rsidR="003F225A" w:rsidRPr="00C2409C" w14:paraId="482D2C39" w14:textId="77777777" w:rsidTr="0015351C">
        <w:trPr>
          <w:cantSplit/>
          <w:trHeight w:val="295"/>
          <w:ins w:id="8" w:author="huangcaiyun" w:date="2017-10-11T17:12:00Z"/>
        </w:trPr>
        <w:tc>
          <w:tcPr>
            <w:tcW w:w="321" w:type="pct"/>
            <w:tcBorders>
              <w:top w:val="single" w:sz="4" w:space="0" w:color="auto"/>
              <w:left w:val="single" w:sz="4" w:space="0" w:color="auto"/>
              <w:bottom w:val="single" w:sz="4" w:space="0" w:color="auto"/>
              <w:right w:val="single" w:sz="4" w:space="0" w:color="auto"/>
            </w:tcBorders>
            <w:vAlign w:val="center"/>
          </w:tcPr>
          <w:p w14:paraId="3FE01B1A" w14:textId="08066D5D" w:rsidR="003F225A" w:rsidRDefault="003F225A" w:rsidP="0015351C">
            <w:pPr>
              <w:pStyle w:val="Text"/>
              <w:spacing w:before="0" w:after="0"/>
              <w:rPr>
                <w:ins w:id="9" w:author="huangcaiyun" w:date="2017-10-11T17:12:00Z"/>
                <w:rFonts w:cstheme="minorHAnsi"/>
                <w:lang w:val="en-GB" w:eastAsia="zh-CN"/>
              </w:rPr>
            </w:pPr>
            <w:ins w:id="10" w:author="huangcaiyun" w:date="2017-10-11T17:12:00Z">
              <w:r>
                <w:rPr>
                  <w:rFonts w:cstheme="minorHAnsi" w:hint="eastAsia"/>
                  <w:lang w:val="en-GB" w:eastAsia="zh-CN"/>
                </w:rPr>
                <w:t>0.4</w:t>
              </w:r>
            </w:ins>
          </w:p>
        </w:tc>
        <w:tc>
          <w:tcPr>
            <w:tcW w:w="856" w:type="pct"/>
            <w:tcBorders>
              <w:top w:val="single" w:sz="4" w:space="0" w:color="auto"/>
              <w:left w:val="single" w:sz="4" w:space="0" w:color="auto"/>
              <w:bottom w:val="single" w:sz="4" w:space="0" w:color="auto"/>
              <w:right w:val="single" w:sz="4" w:space="0" w:color="auto"/>
            </w:tcBorders>
            <w:vAlign w:val="center"/>
          </w:tcPr>
          <w:p w14:paraId="137C88D1" w14:textId="0A18913F" w:rsidR="003F225A" w:rsidRDefault="003F225A" w:rsidP="0015351C">
            <w:pPr>
              <w:pStyle w:val="Text"/>
              <w:spacing w:before="0" w:after="0"/>
              <w:rPr>
                <w:ins w:id="11" w:author="huangcaiyun" w:date="2017-10-11T17:12:00Z"/>
                <w:rStyle w:val="ac"/>
                <w:color w:val="auto"/>
                <w:lang w:val="en-GB"/>
              </w:rPr>
            </w:pPr>
            <w:ins w:id="12" w:author="huangcaiyun" w:date="2017-10-11T17:12:00Z">
              <w:r w:rsidRPr="00C2409C">
                <w:rPr>
                  <w:rFonts w:cstheme="minorHAnsi"/>
                  <w:bCs/>
                  <w:iCs/>
                  <w:lang w:val="en-GB"/>
                </w:rPr>
                <w:t>Emily Huang</w:t>
              </w:r>
            </w:ins>
          </w:p>
        </w:tc>
        <w:tc>
          <w:tcPr>
            <w:tcW w:w="624" w:type="pct"/>
            <w:tcBorders>
              <w:top w:val="single" w:sz="4" w:space="0" w:color="auto"/>
              <w:left w:val="single" w:sz="4" w:space="0" w:color="auto"/>
              <w:bottom w:val="single" w:sz="4" w:space="0" w:color="auto"/>
              <w:right w:val="single" w:sz="4" w:space="0" w:color="auto"/>
            </w:tcBorders>
            <w:vAlign w:val="center"/>
          </w:tcPr>
          <w:p w14:paraId="2B9981A2" w14:textId="6B88D15C" w:rsidR="003F225A" w:rsidRDefault="003F225A" w:rsidP="0015351C">
            <w:pPr>
              <w:pStyle w:val="Text"/>
              <w:spacing w:before="0" w:after="0"/>
              <w:jc w:val="center"/>
              <w:rPr>
                <w:ins w:id="13" w:author="huangcaiyun" w:date="2017-10-11T17:12:00Z"/>
                <w:rStyle w:val="ac"/>
                <w:color w:val="auto"/>
                <w:lang w:val="en-GB" w:eastAsia="zh-CN"/>
              </w:rPr>
            </w:pPr>
            <w:ins w:id="14" w:author="huangcaiyun" w:date="2017-10-11T17:13:00Z">
              <w:r>
                <w:rPr>
                  <w:rStyle w:val="ac"/>
                  <w:rFonts w:hint="eastAsia"/>
                  <w:color w:val="auto"/>
                  <w:lang w:val="en-GB" w:eastAsia="zh-CN"/>
                </w:rPr>
                <w:t>11-Oct-2017</w:t>
              </w:r>
            </w:ins>
          </w:p>
        </w:tc>
        <w:tc>
          <w:tcPr>
            <w:tcW w:w="3199" w:type="pct"/>
            <w:tcBorders>
              <w:top w:val="single" w:sz="4" w:space="0" w:color="auto"/>
              <w:left w:val="single" w:sz="4" w:space="0" w:color="auto"/>
              <w:bottom w:val="single" w:sz="4" w:space="0" w:color="auto"/>
              <w:right w:val="single" w:sz="4" w:space="0" w:color="auto"/>
            </w:tcBorders>
          </w:tcPr>
          <w:p w14:paraId="3B0EF72C" w14:textId="2573AB8B" w:rsidR="003F225A" w:rsidRDefault="003F225A" w:rsidP="003F225A">
            <w:pPr>
              <w:pStyle w:val="Text"/>
              <w:spacing w:before="0" w:after="0"/>
              <w:rPr>
                <w:ins w:id="15" w:author="huangcaiyun" w:date="2017-10-11T17:12:00Z"/>
                <w:rFonts w:cstheme="minorHAnsi"/>
                <w:lang w:val="en-GB" w:eastAsia="zh-CN"/>
              </w:rPr>
            </w:pPr>
            <w:ins w:id="16" w:author="huangcaiyun" w:date="2017-10-11T17:13:00Z">
              <w:r>
                <w:rPr>
                  <w:rFonts w:cstheme="minorHAnsi" w:hint="eastAsia"/>
                  <w:lang w:val="en-GB" w:eastAsia="zh-CN"/>
                </w:rPr>
                <w:t xml:space="preserve">Update the </w:t>
              </w:r>
            </w:ins>
            <w:ins w:id="17" w:author="huangcaiyun" w:date="2017-10-11T17:12:00Z">
              <w:r w:rsidRPr="003F225A">
                <w:rPr>
                  <w:rFonts w:cstheme="minorHAnsi"/>
                  <w:lang w:val="en-GB"/>
                </w:rPr>
                <w:t>Assumptions &amp; Conditions</w:t>
              </w:r>
            </w:ins>
            <w:ins w:id="18" w:author="huangcaiyun" w:date="2017-10-11T17:13:00Z">
              <w:r>
                <w:rPr>
                  <w:rFonts w:cstheme="minorHAnsi" w:hint="eastAsia"/>
                  <w:lang w:val="en-GB" w:eastAsia="zh-CN"/>
                </w:rPr>
                <w:t xml:space="preserve"> of Chapter 15</w:t>
              </w:r>
            </w:ins>
          </w:p>
        </w:tc>
      </w:tr>
      <w:tr w:rsidR="00466CE5" w:rsidRPr="00C2409C" w14:paraId="2802A2CD" w14:textId="77777777" w:rsidTr="0015351C">
        <w:trPr>
          <w:cantSplit/>
          <w:trHeight w:val="295"/>
          <w:ins w:id="19" w:author="Dirk Koerbitz" w:date="2017-10-19T17:59:00Z"/>
        </w:trPr>
        <w:tc>
          <w:tcPr>
            <w:tcW w:w="321" w:type="pct"/>
            <w:tcBorders>
              <w:top w:val="single" w:sz="4" w:space="0" w:color="auto"/>
              <w:left w:val="single" w:sz="4" w:space="0" w:color="auto"/>
              <w:bottom w:val="single" w:sz="4" w:space="0" w:color="auto"/>
              <w:right w:val="single" w:sz="4" w:space="0" w:color="auto"/>
            </w:tcBorders>
            <w:vAlign w:val="center"/>
          </w:tcPr>
          <w:p w14:paraId="2B901AE0" w14:textId="6AF2380C" w:rsidR="00466CE5" w:rsidRDefault="00466CE5" w:rsidP="0015351C">
            <w:pPr>
              <w:pStyle w:val="Text"/>
              <w:spacing w:before="0" w:after="0"/>
              <w:rPr>
                <w:ins w:id="20" w:author="Dirk Koerbitz" w:date="2017-10-19T17:59:00Z"/>
                <w:rFonts w:cstheme="minorHAnsi"/>
                <w:lang w:val="en-GB" w:eastAsia="zh-CN"/>
              </w:rPr>
            </w:pPr>
            <w:ins w:id="21" w:author="Dirk Koerbitz" w:date="2017-10-19T17:59:00Z">
              <w:r>
                <w:rPr>
                  <w:rFonts w:cstheme="minorHAnsi"/>
                  <w:lang w:val="en-GB" w:eastAsia="zh-CN"/>
                </w:rPr>
                <w:t>0.5</w:t>
              </w:r>
            </w:ins>
          </w:p>
        </w:tc>
        <w:tc>
          <w:tcPr>
            <w:tcW w:w="856" w:type="pct"/>
            <w:tcBorders>
              <w:top w:val="single" w:sz="4" w:space="0" w:color="auto"/>
              <w:left w:val="single" w:sz="4" w:space="0" w:color="auto"/>
              <w:bottom w:val="single" w:sz="4" w:space="0" w:color="auto"/>
              <w:right w:val="single" w:sz="4" w:space="0" w:color="auto"/>
            </w:tcBorders>
            <w:vAlign w:val="center"/>
          </w:tcPr>
          <w:p w14:paraId="5263D053" w14:textId="695D1D24" w:rsidR="00466CE5" w:rsidRPr="00C2409C" w:rsidRDefault="00466CE5" w:rsidP="0015351C">
            <w:pPr>
              <w:pStyle w:val="Text"/>
              <w:spacing w:before="0" w:after="0"/>
              <w:rPr>
                <w:ins w:id="22" w:author="Dirk Koerbitz" w:date="2017-10-19T17:59:00Z"/>
                <w:rFonts w:cstheme="minorHAnsi"/>
                <w:bCs/>
                <w:iCs/>
                <w:lang w:val="en-GB"/>
              </w:rPr>
            </w:pPr>
            <w:ins w:id="23" w:author="Dirk Koerbitz" w:date="2017-10-19T17:59:00Z">
              <w:r>
                <w:rPr>
                  <w:rFonts w:cstheme="minorHAnsi"/>
                  <w:bCs/>
                  <w:iCs/>
                  <w:lang w:val="en-GB"/>
                </w:rPr>
                <w:t>Dirk Koerbitz</w:t>
              </w:r>
            </w:ins>
          </w:p>
        </w:tc>
        <w:tc>
          <w:tcPr>
            <w:tcW w:w="624" w:type="pct"/>
            <w:tcBorders>
              <w:top w:val="single" w:sz="4" w:space="0" w:color="auto"/>
              <w:left w:val="single" w:sz="4" w:space="0" w:color="auto"/>
              <w:bottom w:val="single" w:sz="4" w:space="0" w:color="auto"/>
              <w:right w:val="single" w:sz="4" w:space="0" w:color="auto"/>
            </w:tcBorders>
            <w:vAlign w:val="center"/>
          </w:tcPr>
          <w:p w14:paraId="5A3BEEE5" w14:textId="3433E6CA" w:rsidR="00466CE5" w:rsidRDefault="00466CE5" w:rsidP="0015351C">
            <w:pPr>
              <w:pStyle w:val="Text"/>
              <w:spacing w:before="0" w:after="0"/>
              <w:jc w:val="center"/>
              <w:rPr>
                <w:ins w:id="24" w:author="Dirk Koerbitz" w:date="2017-10-19T17:59:00Z"/>
                <w:rStyle w:val="ac"/>
                <w:color w:val="auto"/>
                <w:lang w:val="en-GB" w:eastAsia="zh-CN"/>
              </w:rPr>
            </w:pPr>
            <w:ins w:id="25" w:author="Dirk Koerbitz" w:date="2017-10-19T17:59:00Z">
              <w:r>
                <w:rPr>
                  <w:rStyle w:val="ac"/>
                  <w:color w:val="auto"/>
                  <w:lang w:val="en-GB" w:eastAsia="zh-CN"/>
                </w:rPr>
                <w:t>19-Oct-2017</w:t>
              </w:r>
            </w:ins>
          </w:p>
        </w:tc>
        <w:tc>
          <w:tcPr>
            <w:tcW w:w="3199" w:type="pct"/>
            <w:tcBorders>
              <w:top w:val="single" w:sz="4" w:space="0" w:color="auto"/>
              <w:left w:val="single" w:sz="4" w:space="0" w:color="auto"/>
              <w:bottom w:val="single" w:sz="4" w:space="0" w:color="auto"/>
              <w:right w:val="single" w:sz="4" w:space="0" w:color="auto"/>
            </w:tcBorders>
          </w:tcPr>
          <w:p w14:paraId="4848B2DD" w14:textId="46299EC3" w:rsidR="00466CE5" w:rsidRDefault="00466CE5" w:rsidP="003F225A">
            <w:pPr>
              <w:pStyle w:val="Text"/>
              <w:spacing w:before="0" w:after="0"/>
              <w:rPr>
                <w:ins w:id="26" w:author="Dirk Koerbitz" w:date="2017-10-19T17:59:00Z"/>
                <w:rFonts w:cstheme="minorHAnsi"/>
                <w:lang w:val="en-GB" w:eastAsia="zh-CN"/>
              </w:rPr>
            </w:pPr>
            <w:ins w:id="27" w:author="Dirk Koerbitz" w:date="2017-10-19T17:59:00Z">
              <w:r>
                <w:rPr>
                  <w:rFonts w:cstheme="minorHAnsi"/>
                  <w:lang w:val="en-GB" w:eastAsia="zh-CN"/>
                </w:rPr>
                <w:t>Dev Review</w:t>
              </w:r>
            </w:ins>
          </w:p>
        </w:tc>
      </w:tr>
    </w:tbl>
    <w:p w14:paraId="01072950" w14:textId="12F75378" w:rsidR="005A35F6" w:rsidRPr="00C2409C" w:rsidRDefault="005A35F6" w:rsidP="005A35F6">
      <w:pPr>
        <w:pStyle w:val="a9"/>
        <w:rPr>
          <w:lang w:val="en-GB"/>
        </w:rPr>
      </w:pPr>
      <w:bookmarkStart w:id="28" w:name="_Toc429572448"/>
      <w:bookmarkStart w:id="29" w:name="_Toc438025125"/>
      <w:bookmarkStart w:id="30" w:name="_Toc438025421"/>
      <w:bookmarkStart w:id="31" w:name="_Toc438025549"/>
      <w:bookmarkStart w:id="32" w:name="_Toc493273002"/>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w:t>
      </w:r>
      <w:r w:rsidRPr="00C2409C">
        <w:rPr>
          <w:lang w:val="en-GB"/>
        </w:rPr>
        <w:fldChar w:fldCharType="end"/>
      </w:r>
      <w:r w:rsidRPr="00C2409C">
        <w:rPr>
          <w:lang w:val="en-GB"/>
        </w:rPr>
        <w:t>: Change History</w:t>
      </w:r>
      <w:bookmarkEnd w:id="28"/>
      <w:bookmarkEnd w:id="29"/>
      <w:bookmarkEnd w:id="30"/>
      <w:bookmarkEnd w:id="31"/>
      <w:bookmarkEnd w:id="32"/>
    </w:p>
    <w:p w14:paraId="0AC88B47" w14:textId="77777777" w:rsidR="005A35F6" w:rsidRPr="00C2409C" w:rsidRDefault="005A35F6" w:rsidP="005A35F6">
      <w:pPr>
        <w:rPr>
          <w:lang w:val="en-GB"/>
        </w:rPr>
      </w:pPr>
    </w:p>
    <w:p w14:paraId="4A93D286" w14:textId="77777777" w:rsidR="005A35F6" w:rsidRPr="00C2409C" w:rsidRDefault="005A35F6" w:rsidP="005A35F6">
      <w:pPr>
        <w:pStyle w:val="1"/>
        <w:rPr>
          <w:lang w:val="en-GB"/>
        </w:rPr>
      </w:pPr>
      <w:bookmarkStart w:id="33" w:name="_Toc429571727"/>
      <w:bookmarkStart w:id="34" w:name="_Ref429571797"/>
      <w:bookmarkStart w:id="35" w:name="_Ref429572087"/>
      <w:bookmarkStart w:id="36" w:name="_Ref429572098"/>
      <w:bookmarkStart w:id="37" w:name="_Ref429572120"/>
      <w:bookmarkStart w:id="38" w:name="_Toc429574511"/>
      <w:bookmarkStart w:id="39" w:name="_Toc433376004"/>
      <w:bookmarkStart w:id="40" w:name="_Toc493272981"/>
      <w:bookmarkStart w:id="41" w:name="_Toc430173531"/>
      <w:r w:rsidRPr="00C2409C">
        <w:rPr>
          <w:lang w:val="en-GB"/>
        </w:rPr>
        <w:t>Attachments</w:t>
      </w:r>
      <w:bookmarkEnd w:id="33"/>
      <w:bookmarkEnd w:id="34"/>
      <w:bookmarkEnd w:id="35"/>
      <w:bookmarkEnd w:id="36"/>
      <w:bookmarkEnd w:id="37"/>
      <w:bookmarkEnd w:id="38"/>
      <w:bookmarkEnd w:id="39"/>
      <w:bookmarkEnd w:id="40"/>
    </w:p>
    <w:p w14:paraId="378C47A1" w14:textId="2870447F" w:rsidR="005A35F6" w:rsidRPr="00C2409C" w:rsidRDefault="005A35F6" w:rsidP="005A35F6">
      <w:pPr>
        <w:rPr>
          <w:lang w:val="en-GB"/>
        </w:rPr>
      </w:pPr>
      <w:r w:rsidRPr="00C2409C">
        <w:rPr>
          <w:lang w:val="en-GB"/>
        </w:rPr>
        <w:t>The below listed FS attachments are part of the FS document.</w:t>
      </w:r>
    </w:p>
    <w:tbl>
      <w:tblPr>
        <w:tblStyle w:val="Formatvorlage1"/>
        <w:tblW w:w="4945" w:type="pct"/>
        <w:tblInd w:w="57" w:type="dxa"/>
        <w:tblLook w:val="0020" w:firstRow="1" w:lastRow="0" w:firstColumn="0" w:lastColumn="0" w:noHBand="0" w:noVBand="0"/>
      </w:tblPr>
      <w:tblGrid>
        <w:gridCol w:w="708"/>
        <w:gridCol w:w="9497"/>
      </w:tblGrid>
      <w:tr w:rsidR="005A35F6" w:rsidRPr="00C2409C" w14:paraId="354BE89A" w14:textId="77777777" w:rsidTr="0015351C">
        <w:trPr>
          <w:cnfStyle w:val="100000000000" w:firstRow="1" w:lastRow="0" w:firstColumn="0" w:lastColumn="0" w:oddVBand="0" w:evenVBand="0" w:oddHBand="0" w:evenHBand="0" w:firstRowFirstColumn="0" w:firstRowLastColumn="0" w:lastRowFirstColumn="0" w:lastRowLastColumn="0"/>
        </w:trPr>
        <w:tc>
          <w:tcPr>
            <w:tcW w:w="347" w:type="pct"/>
          </w:tcPr>
          <w:p w14:paraId="1BA4B718" w14:textId="77777777" w:rsidR="005A35F6" w:rsidRPr="00C2409C" w:rsidRDefault="005A35F6" w:rsidP="0015351C">
            <w:pPr>
              <w:spacing w:after="120" w:line="23" w:lineRule="atLeast"/>
              <w:jc w:val="center"/>
              <w:rPr>
                <w:rFonts w:cstheme="minorHAnsi"/>
                <w:b w:val="0"/>
                <w:bCs/>
                <w:lang w:val="en-GB"/>
              </w:rPr>
            </w:pPr>
            <w:r w:rsidRPr="00C2409C">
              <w:rPr>
                <w:rFonts w:cstheme="minorHAnsi"/>
                <w:lang w:val="en-GB"/>
              </w:rPr>
              <w:t>S. No</w:t>
            </w:r>
          </w:p>
        </w:tc>
        <w:tc>
          <w:tcPr>
            <w:tcW w:w="4653" w:type="pct"/>
          </w:tcPr>
          <w:p w14:paraId="1910D1C3" w14:textId="77777777" w:rsidR="005A35F6" w:rsidRPr="00C2409C" w:rsidRDefault="005A35F6" w:rsidP="0015351C">
            <w:pPr>
              <w:spacing w:after="120" w:line="23" w:lineRule="atLeast"/>
              <w:rPr>
                <w:rFonts w:cstheme="minorHAnsi"/>
                <w:b w:val="0"/>
                <w:bCs/>
                <w:lang w:val="en-GB"/>
              </w:rPr>
            </w:pPr>
            <w:r w:rsidRPr="00C2409C">
              <w:rPr>
                <w:rFonts w:cstheme="minorHAnsi"/>
                <w:lang w:val="en-GB"/>
              </w:rPr>
              <w:t>Attachment Name</w:t>
            </w:r>
          </w:p>
        </w:tc>
      </w:tr>
      <w:tr w:rsidR="005A35F6" w:rsidRPr="00C2409C" w14:paraId="2D02AB8C" w14:textId="77777777" w:rsidTr="0015351C">
        <w:tc>
          <w:tcPr>
            <w:tcW w:w="347" w:type="pct"/>
          </w:tcPr>
          <w:p w14:paraId="3C272FB7" w14:textId="77777777" w:rsidR="005A35F6" w:rsidRPr="00C2409C" w:rsidRDefault="005A35F6" w:rsidP="0015351C">
            <w:pPr>
              <w:pStyle w:val="normalitalics0"/>
              <w:spacing w:before="0" w:after="120" w:line="23" w:lineRule="atLeast"/>
              <w:rPr>
                <w:rFonts w:asciiTheme="minorHAnsi" w:hAnsiTheme="minorHAnsi" w:cstheme="minorHAnsi"/>
                <w:i w:val="0"/>
                <w:szCs w:val="22"/>
                <w:lang w:val="en-GB"/>
              </w:rPr>
            </w:pPr>
            <w:r w:rsidRPr="00C2409C">
              <w:rPr>
                <w:rFonts w:asciiTheme="minorHAnsi" w:hAnsiTheme="minorHAnsi" w:cstheme="minorHAnsi"/>
                <w:i w:val="0"/>
                <w:szCs w:val="22"/>
                <w:lang w:val="en-GB"/>
              </w:rPr>
              <w:t>1</w:t>
            </w:r>
          </w:p>
        </w:tc>
        <w:tc>
          <w:tcPr>
            <w:tcW w:w="4653" w:type="pct"/>
          </w:tcPr>
          <w:p w14:paraId="465E5C2B" w14:textId="02FD3378" w:rsidR="005A35F6" w:rsidRPr="00C2409C" w:rsidRDefault="00DC47D4" w:rsidP="0015351C">
            <w:pPr>
              <w:pStyle w:val="normalitalics0"/>
              <w:spacing w:before="0" w:after="120" w:line="23" w:lineRule="atLeast"/>
              <w:rPr>
                <w:rFonts w:asciiTheme="minorHAnsi" w:hAnsiTheme="minorHAnsi" w:cstheme="minorHAnsi"/>
                <w:i w:val="0"/>
                <w:szCs w:val="22"/>
                <w:lang w:val="en-GB"/>
              </w:rPr>
            </w:pPr>
            <w:r w:rsidRPr="00C2409C">
              <w:rPr>
                <w:rFonts w:asciiTheme="minorHAnsi" w:hAnsiTheme="minorHAnsi" w:cstheme="minorHAnsi"/>
                <w:i w:val="0"/>
                <w:szCs w:val="22"/>
                <w:lang w:val="en-GB"/>
              </w:rPr>
              <w:t>N/A</w:t>
            </w:r>
          </w:p>
        </w:tc>
      </w:tr>
    </w:tbl>
    <w:p w14:paraId="640A3D4F" w14:textId="059E6D0E" w:rsidR="005A35F6" w:rsidRPr="00C2409C" w:rsidRDefault="005A35F6" w:rsidP="005A35F6">
      <w:pPr>
        <w:pStyle w:val="a9"/>
        <w:rPr>
          <w:lang w:val="en-GB"/>
        </w:rPr>
      </w:pPr>
      <w:bookmarkStart w:id="42" w:name="_Toc423427790"/>
      <w:bookmarkStart w:id="43" w:name="_Toc429572449"/>
      <w:bookmarkStart w:id="44" w:name="_Toc438025126"/>
      <w:bookmarkStart w:id="45" w:name="_Toc438025422"/>
      <w:bookmarkStart w:id="46" w:name="_Toc438025550"/>
      <w:bookmarkStart w:id="47" w:name="_Toc493273003"/>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2</w:t>
      </w:r>
      <w:r w:rsidRPr="00C2409C">
        <w:rPr>
          <w:noProof/>
          <w:lang w:val="en-GB"/>
        </w:rPr>
        <w:fldChar w:fldCharType="end"/>
      </w:r>
      <w:r w:rsidRPr="00C2409C">
        <w:rPr>
          <w:lang w:val="en-GB"/>
        </w:rPr>
        <w:t>: Attachments</w:t>
      </w:r>
      <w:bookmarkEnd w:id="42"/>
      <w:bookmarkEnd w:id="43"/>
      <w:bookmarkEnd w:id="44"/>
      <w:bookmarkEnd w:id="45"/>
      <w:bookmarkEnd w:id="46"/>
      <w:bookmarkEnd w:id="47"/>
    </w:p>
    <w:p w14:paraId="77DEFBC7" w14:textId="77777777" w:rsidR="005A35F6" w:rsidRPr="00C2409C" w:rsidRDefault="005A35F6" w:rsidP="005A35F6">
      <w:pPr>
        <w:rPr>
          <w:lang w:val="en-GB"/>
        </w:rPr>
      </w:pPr>
    </w:p>
    <w:p w14:paraId="56114455" w14:textId="61ED8488" w:rsidR="005A35F6" w:rsidRPr="00C2409C" w:rsidRDefault="005A35F6" w:rsidP="005A35F6">
      <w:pPr>
        <w:pStyle w:val="1"/>
        <w:rPr>
          <w:rStyle w:val="ac"/>
          <w:bCs w:val="0"/>
          <w:iCs w:val="0"/>
          <w:color w:val="auto"/>
          <w:sz w:val="24"/>
          <w:lang w:val="en-GB"/>
        </w:rPr>
      </w:pPr>
      <w:bookmarkStart w:id="48" w:name="_Toc433376005"/>
      <w:bookmarkStart w:id="49" w:name="_Toc493272982"/>
      <w:r w:rsidRPr="00C2409C">
        <w:rPr>
          <w:lang w:val="en-GB"/>
        </w:rPr>
        <w:t>Terms, Definitions, Abbreviations</w:t>
      </w:r>
      <w:bookmarkEnd w:id="41"/>
      <w:bookmarkEnd w:id="48"/>
      <w:bookmarkEnd w:id="49"/>
    </w:p>
    <w:tbl>
      <w:tblPr>
        <w:tblStyle w:val="Formatvorlage1"/>
        <w:tblW w:w="4973" w:type="pct"/>
        <w:tblLook w:val="04A0" w:firstRow="1" w:lastRow="0" w:firstColumn="1" w:lastColumn="0" w:noHBand="0" w:noVBand="1"/>
      </w:tblPr>
      <w:tblGrid>
        <w:gridCol w:w="2465"/>
        <w:gridCol w:w="7798"/>
      </w:tblGrid>
      <w:tr w:rsidR="005A35F6" w:rsidRPr="00C2409C" w14:paraId="26127249" w14:textId="77777777" w:rsidTr="0015351C">
        <w:trPr>
          <w:cnfStyle w:val="100000000000" w:firstRow="1" w:lastRow="0" w:firstColumn="0" w:lastColumn="0" w:oddVBand="0" w:evenVBand="0" w:oddHBand="0" w:evenHBand="0" w:firstRowFirstColumn="0" w:firstRowLastColumn="0" w:lastRowFirstColumn="0" w:lastRowLastColumn="0"/>
          <w:tblHeader/>
        </w:trPr>
        <w:tc>
          <w:tcPr>
            <w:tcW w:w="1201" w:type="pct"/>
          </w:tcPr>
          <w:p w14:paraId="6F7757D4" w14:textId="77777777" w:rsidR="005A35F6" w:rsidRPr="00C2409C" w:rsidRDefault="005A35F6" w:rsidP="0015351C">
            <w:pPr>
              <w:spacing w:after="120"/>
              <w:rPr>
                <w:rFonts w:cs="Calibri"/>
                <w:b w:val="0"/>
                <w:lang w:val="en-GB"/>
              </w:rPr>
            </w:pPr>
            <w:r w:rsidRPr="00C2409C">
              <w:rPr>
                <w:rFonts w:cs="Calibri"/>
                <w:lang w:val="en-GB"/>
              </w:rPr>
              <w:t>Term / Abbreviation</w:t>
            </w:r>
          </w:p>
        </w:tc>
        <w:tc>
          <w:tcPr>
            <w:tcW w:w="3799" w:type="pct"/>
          </w:tcPr>
          <w:p w14:paraId="50714FE2" w14:textId="77777777" w:rsidR="005A35F6" w:rsidRPr="00C2409C" w:rsidRDefault="005A35F6" w:rsidP="0015351C">
            <w:pPr>
              <w:spacing w:after="120"/>
              <w:rPr>
                <w:rFonts w:cs="Calibri"/>
                <w:b w:val="0"/>
                <w:lang w:val="en-GB"/>
              </w:rPr>
            </w:pPr>
            <w:r w:rsidRPr="00C2409C">
              <w:rPr>
                <w:rFonts w:cs="Calibri"/>
                <w:lang w:val="en-GB"/>
              </w:rPr>
              <w:t>Name / Description</w:t>
            </w:r>
          </w:p>
        </w:tc>
      </w:tr>
      <w:tr w:rsidR="005A35F6" w:rsidRPr="00C2409C" w14:paraId="2BEF4E2E" w14:textId="77777777" w:rsidTr="0015351C">
        <w:tc>
          <w:tcPr>
            <w:tcW w:w="1201" w:type="pct"/>
          </w:tcPr>
          <w:p w14:paraId="2CB7248D" w14:textId="70023ED4" w:rsidR="005A35F6" w:rsidRPr="00C2409C" w:rsidRDefault="00DC47D4" w:rsidP="0015351C">
            <w:pPr>
              <w:spacing w:after="120"/>
              <w:rPr>
                <w:rFonts w:cs="Calibri"/>
                <w:lang w:val="en-GB"/>
              </w:rPr>
            </w:pPr>
            <w:r w:rsidRPr="00C2409C">
              <w:rPr>
                <w:rFonts w:cs="Calibri"/>
                <w:lang w:val="en-GB"/>
              </w:rPr>
              <w:t>HIS</w:t>
            </w:r>
          </w:p>
        </w:tc>
        <w:tc>
          <w:tcPr>
            <w:tcW w:w="3799" w:type="pct"/>
          </w:tcPr>
          <w:p w14:paraId="0901FA63" w14:textId="308381CA" w:rsidR="005A35F6" w:rsidRPr="00C2409C" w:rsidRDefault="00DC47D4" w:rsidP="0015351C">
            <w:pPr>
              <w:keepNext/>
              <w:spacing w:after="120"/>
              <w:rPr>
                <w:rFonts w:cs="Calibri"/>
                <w:lang w:val="en-GB"/>
              </w:rPr>
            </w:pPr>
            <w:bookmarkStart w:id="50" w:name="OLE_LINK1"/>
            <w:bookmarkStart w:id="51" w:name="OLE_LINK2"/>
            <w:r w:rsidRPr="00C2409C">
              <w:rPr>
                <w:rFonts w:cs="Calibri"/>
                <w:lang w:val="en-GB"/>
              </w:rPr>
              <w:t>Hospital Information System</w:t>
            </w:r>
            <w:bookmarkEnd w:id="50"/>
            <w:bookmarkEnd w:id="51"/>
          </w:p>
        </w:tc>
      </w:tr>
    </w:tbl>
    <w:p w14:paraId="1697069E" w14:textId="2FC3E72D" w:rsidR="005A35F6" w:rsidRPr="00C2409C" w:rsidRDefault="005A35F6" w:rsidP="005A35F6">
      <w:pPr>
        <w:pStyle w:val="a9"/>
        <w:rPr>
          <w:lang w:val="en-GB"/>
        </w:rPr>
      </w:pPr>
      <w:bookmarkStart w:id="52" w:name="_Toc416881489"/>
      <w:bookmarkStart w:id="53" w:name="_Toc422988817"/>
      <w:bookmarkStart w:id="54" w:name="_Toc429576650"/>
      <w:bookmarkStart w:id="55" w:name="_Toc438025127"/>
      <w:bookmarkStart w:id="56" w:name="_Toc438025423"/>
      <w:bookmarkStart w:id="57" w:name="_Toc438025551"/>
      <w:bookmarkStart w:id="58" w:name="_Toc493273004"/>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3</w:t>
      </w:r>
      <w:r w:rsidRPr="00C2409C">
        <w:rPr>
          <w:noProof/>
          <w:lang w:val="en-GB"/>
        </w:rPr>
        <w:fldChar w:fldCharType="end"/>
      </w:r>
      <w:r w:rsidRPr="00C2409C">
        <w:rPr>
          <w:lang w:val="en-GB"/>
        </w:rPr>
        <w:t>: Terms, Definitions, Abbreviations</w:t>
      </w:r>
      <w:bookmarkEnd w:id="52"/>
      <w:bookmarkEnd w:id="53"/>
      <w:bookmarkEnd w:id="54"/>
      <w:bookmarkEnd w:id="55"/>
      <w:bookmarkEnd w:id="56"/>
      <w:bookmarkEnd w:id="57"/>
      <w:bookmarkEnd w:id="58"/>
    </w:p>
    <w:p w14:paraId="75F384A3" w14:textId="7968F451" w:rsidR="005A35F6" w:rsidRPr="00C2409C" w:rsidRDefault="005A35F6" w:rsidP="005A35F6">
      <w:pPr>
        <w:pStyle w:val="1"/>
        <w:rPr>
          <w:lang w:val="en-GB"/>
        </w:rPr>
      </w:pPr>
      <w:bookmarkStart w:id="59" w:name="_Toc433376006"/>
      <w:bookmarkStart w:id="60" w:name="_Toc493272983"/>
      <w:r w:rsidRPr="00C2409C">
        <w:rPr>
          <w:lang w:val="en-GB"/>
        </w:rPr>
        <w:t>Reference Documents</w:t>
      </w:r>
      <w:bookmarkEnd w:id="5"/>
      <w:bookmarkEnd w:id="59"/>
      <w:bookmarkEnd w:id="60"/>
    </w:p>
    <w:tbl>
      <w:tblPr>
        <w:tblW w:w="4897" w:type="pct"/>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8"/>
        <w:gridCol w:w="2574"/>
        <w:gridCol w:w="1813"/>
        <w:gridCol w:w="5111"/>
      </w:tblGrid>
      <w:tr w:rsidR="005A35F6" w:rsidRPr="00C2409C" w14:paraId="243802E9" w14:textId="77777777" w:rsidTr="0015351C">
        <w:tc>
          <w:tcPr>
            <w:tcW w:w="34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A34562E" w14:textId="77777777" w:rsidR="005A35F6" w:rsidRPr="00C2409C" w:rsidRDefault="005A35F6" w:rsidP="0015351C">
            <w:pPr>
              <w:spacing w:after="120" w:line="23" w:lineRule="atLeast"/>
              <w:jc w:val="center"/>
              <w:rPr>
                <w:rFonts w:cstheme="minorHAnsi"/>
                <w:b/>
                <w:bCs/>
                <w:lang w:val="en-GB"/>
              </w:rPr>
            </w:pPr>
            <w:r w:rsidRPr="00C2409C">
              <w:rPr>
                <w:rFonts w:cstheme="minorHAnsi"/>
                <w:b/>
                <w:lang w:val="en-GB"/>
              </w:rPr>
              <w:t>S. No</w:t>
            </w:r>
          </w:p>
        </w:tc>
        <w:tc>
          <w:tcPr>
            <w:tcW w:w="126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4DAEB04" w14:textId="77777777" w:rsidR="005A35F6" w:rsidRPr="00C2409C" w:rsidRDefault="005A35F6" w:rsidP="0015351C">
            <w:pPr>
              <w:spacing w:after="120" w:line="23" w:lineRule="atLeast"/>
              <w:jc w:val="center"/>
              <w:rPr>
                <w:rFonts w:cstheme="minorHAnsi"/>
                <w:b/>
                <w:bCs/>
                <w:lang w:val="en-GB"/>
              </w:rPr>
            </w:pPr>
            <w:r w:rsidRPr="00C2409C">
              <w:rPr>
                <w:rFonts w:cstheme="minorHAnsi"/>
                <w:b/>
                <w:lang w:val="en-GB"/>
              </w:rPr>
              <w:t>Document ID.</w:t>
            </w:r>
          </w:p>
        </w:tc>
        <w:tc>
          <w:tcPr>
            <w:tcW w:w="88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D76DD28" w14:textId="77777777" w:rsidR="005A35F6" w:rsidRPr="00C2409C" w:rsidRDefault="005A35F6" w:rsidP="0015351C">
            <w:pPr>
              <w:spacing w:after="120" w:line="23" w:lineRule="atLeast"/>
              <w:jc w:val="center"/>
              <w:rPr>
                <w:rFonts w:cstheme="minorHAnsi"/>
                <w:b/>
                <w:bCs/>
                <w:lang w:val="en-GB"/>
              </w:rPr>
            </w:pPr>
            <w:r w:rsidRPr="00C2409C">
              <w:rPr>
                <w:rFonts w:cstheme="minorHAnsi"/>
                <w:b/>
                <w:lang w:val="en-GB"/>
              </w:rPr>
              <w:t>Version No.</w:t>
            </w:r>
          </w:p>
        </w:tc>
        <w:tc>
          <w:tcPr>
            <w:tcW w:w="250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40F262B" w14:textId="77777777" w:rsidR="005A35F6" w:rsidRPr="00C2409C" w:rsidRDefault="005A35F6" w:rsidP="0015351C">
            <w:pPr>
              <w:spacing w:after="120" w:line="23" w:lineRule="atLeast"/>
              <w:jc w:val="center"/>
              <w:rPr>
                <w:rFonts w:cstheme="minorHAnsi"/>
                <w:b/>
                <w:bCs/>
                <w:lang w:val="en-GB"/>
              </w:rPr>
            </w:pPr>
            <w:r w:rsidRPr="00C2409C">
              <w:rPr>
                <w:rFonts w:cstheme="minorHAnsi"/>
                <w:b/>
                <w:lang w:val="en-GB"/>
              </w:rPr>
              <w:t>Document Title</w:t>
            </w:r>
          </w:p>
        </w:tc>
      </w:tr>
      <w:tr w:rsidR="005A35F6" w:rsidRPr="00C2409C" w14:paraId="3BF58469" w14:textId="77777777" w:rsidTr="0015351C">
        <w:tc>
          <w:tcPr>
            <w:tcW w:w="347" w:type="pct"/>
            <w:tcBorders>
              <w:top w:val="single" w:sz="4" w:space="0" w:color="auto"/>
              <w:left w:val="single" w:sz="4" w:space="0" w:color="auto"/>
              <w:bottom w:val="single" w:sz="4" w:space="0" w:color="auto"/>
              <w:right w:val="single" w:sz="4" w:space="0" w:color="auto"/>
            </w:tcBorders>
          </w:tcPr>
          <w:p w14:paraId="13D45C78" w14:textId="77777777" w:rsidR="005A35F6" w:rsidRPr="00C2409C" w:rsidRDefault="005A35F6" w:rsidP="0015351C">
            <w:pPr>
              <w:pStyle w:val="normalitalics0"/>
              <w:spacing w:before="0" w:after="120" w:line="23" w:lineRule="atLeast"/>
              <w:rPr>
                <w:rFonts w:asciiTheme="minorHAnsi" w:hAnsiTheme="minorHAnsi" w:cstheme="minorHAnsi"/>
                <w:i w:val="0"/>
                <w:szCs w:val="22"/>
                <w:lang w:val="en-GB"/>
              </w:rPr>
            </w:pPr>
            <w:r w:rsidRPr="00C2409C">
              <w:rPr>
                <w:rFonts w:asciiTheme="minorHAnsi" w:hAnsiTheme="minorHAnsi" w:cstheme="minorHAnsi"/>
                <w:i w:val="0"/>
                <w:szCs w:val="22"/>
                <w:lang w:val="en-GB"/>
              </w:rPr>
              <w:t>1</w:t>
            </w:r>
          </w:p>
        </w:tc>
        <w:tc>
          <w:tcPr>
            <w:tcW w:w="1261" w:type="pct"/>
            <w:tcBorders>
              <w:top w:val="single" w:sz="4" w:space="0" w:color="auto"/>
              <w:left w:val="single" w:sz="4" w:space="0" w:color="auto"/>
              <w:bottom w:val="single" w:sz="4" w:space="0" w:color="auto"/>
              <w:right w:val="single" w:sz="4" w:space="0" w:color="auto"/>
            </w:tcBorders>
          </w:tcPr>
          <w:p w14:paraId="54EC276F" w14:textId="07E7C6A0" w:rsidR="005A35F6" w:rsidRPr="00C2409C" w:rsidRDefault="008540CB" w:rsidP="0015351C">
            <w:pPr>
              <w:pStyle w:val="normalitalics0"/>
              <w:spacing w:before="0" w:after="120" w:line="23" w:lineRule="atLeast"/>
              <w:rPr>
                <w:rFonts w:asciiTheme="minorHAnsi" w:hAnsiTheme="minorHAnsi" w:cstheme="minorHAnsi"/>
                <w:i w:val="0"/>
                <w:szCs w:val="22"/>
                <w:lang w:val="en-GB"/>
              </w:rPr>
            </w:pPr>
            <w:commentRangeStart w:id="61"/>
            <w:r w:rsidRPr="00C2409C">
              <w:rPr>
                <w:rFonts w:asciiTheme="minorHAnsi" w:hAnsiTheme="minorHAnsi" w:cstheme="minorHAnsi"/>
                <w:i w:val="0"/>
                <w:szCs w:val="22"/>
                <w:lang w:val="en-GB"/>
              </w:rPr>
              <w:t>TBD</w:t>
            </w:r>
            <w:commentRangeEnd w:id="61"/>
            <w:r w:rsidRPr="00C2409C">
              <w:rPr>
                <w:rStyle w:val="af2"/>
                <w:rFonts w:asciiTheme="minorHAnsi" w:hAnsiTheme="minorHAnsi"/>
                <w:bCs w:val="0"/>
                <w:i w:val="0"/>
                <w:iCs w:val="0"/>
                <w:lang w:val="en-GB"/>
              </w:rPr>
              <w:commentReference w:id="61"/>
            </w:r>
          </w:p>
        </w:tc>
        <w:tc>
          <w:tcPr>
            <w:tcW w:w="888" w:type="pct"/>
            <w:tcBorders>
              <w:top w:val="single" w:sz="4" w:space="0" w:color="auto"/>
              <w:left w:val="single" w:sz="4" w:space="0" w:color="auto"/>
              <w:bottom w:val="single" w:sz="4" w:space="0" w:color="auto"/>
              <w:right w:val="single" w:sz="4" w:space="0" w:color="auto"/>
            </w:tcBorders>
          </w:tcPr>
          <w:p w14:paraId="02B19DE0" w14:textId="796ABFC2" w:rsidR="005A35F6" w:rsidRPr="00C2409C" w:rsidRDefault="008540CB" w:rsidP="0015351C">
            <w:pPr>
              <w:pStyle w:val="normalitalics0"/>
              <w:spacing w:before="0" w:after="120" w:line="23" w:lineRule="atLeast"/>
              <w:jc w:val="center"/>
              <w:rPr>
                <w:rFonts w:asciiTheme="minorHAnsi" w:hAnsiTheme="minorHAnsi" w:cstheme="minorHAnsi"/>
                <w:i w:val="0"/>
                <w:szCs w:val="22"/>
                <w:lang w:val="en-GB"/>
              </w:rPr>
            </w:pPr>
            <w:r w:rsidRPr="00C2409C">
              <w:rPr>
                <w:rFonts w:asciiTheme="minorHAnsi" w:hAnsiTheme="minorHAnsi" w:cstheme="minorHAnsi"/>
                <w:i w:val="0"/>
                <w:szCs w:val="22"/>
                <w:lang w:val="en-GB"/>
              </w:rPr>
              <w:t>TBD</w:t>
            </w:r>
          </w:p>
        </w:tc>
        <w:tc>
          <w:tcPr>
            <w:tcW w:w="2504" w:type="pct"/>
            <w:tcBorders>
              <w:top w:val="single" w:sz="4" w:space="0" w:color="auto"/>
              <w:left w:val="single" w:sz="4" w:space="0" w:color="auto"/>
              <w:bottom w:val="single" w:sz="4" w:space="0" w:color="auto"/>
              <w:right w:val="single" w:sz="4" w:space="0" w:color="auto"/>
            </w:tcBorders>
          </w:tcPr>
          <w:p w14:paraId="730257F7" w14:textId="3E134AF3" w:rsidR="005A35F6" w:rsidRPr="00C2409C" w:rsidRDefault="008540CB" w:rsidP="0015351C">
            <w:pPr>
              <w:pStyle w:val="normalitalics0"/>
              <w:spacing w:before="0" w:after="120" w:line="23" w:lineRule="atLeast"/>
              <w:rPr>
                <w:rFonts w:asciiTheme="minorHAnsi" w:hAnsiTheme="minorHAnsi" w:cstheme="minorHAnsi"/>
                <w:i w:val="0"/>
                <w:szCs w:val="22"/>
                <w:lang w:val="en-GB"/>
              </w:rPr>
            </w:pPr>
            <w:r w:rsidRPr="00C2409C">
              <w:rPr>
                <w:rFonts w:asciiTheme="minorHAnsi" w:hAnsiTheme="minorHAnsi" w:cstheme="minorHAnsi"/>
                <w:i w:val="0"/>
                <w:szCs w:val="22"/>
                <w:lang w:val="en-GB"/>
              </w:rPr>
              <w:t>TBD</w:t>
            </w:r>
          </w:p>
        </w:tc>
      </w:tr>
    </w:tbl>
    <w:p w14:paraId="1F80A7C3" w14:textId="76258B71" w:rsidR="005A35F6" w:rsidRPr="00C2409C" w:rsidRDefault="005A35F6" w:rsidP="005A35F6">
      <w:pPr>
        <w:pStyle w:val="a9"/>
        <w:rPr>
          <w:lang w:val="en-GB"/>
        </w:rPr>
      </w:pPr>
      <w:bookmarkStart w:id="62" w:name="_Toc438025128"/>
      <w:bookmarkStart w:id="63" w:name="_Toc438025424"/>
      <w:bookmarkStart w:id="64" w:name="_Toc438025552"/>
      <w:bookmarkStart w:id="65" w:name="_Toc493273005"/>
      <w:bookmarkStart w:id="66" w:name="_Toc318273141"/>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4</w:t>
      </w:r>
      <w:r w:rsidRPr="00C2409C">
        <w:rPr>
          <w:noProof/>
          <w:lang w:val="en-GB"/>
        </w:rPr>
        <w:fldChar w:fldCharType="end"/>
      </w:r>
      <w:r w:rsidRPr="00C2409C">
        <w:rPr>
          <w:lang w:val="en-GB"/>
        </w:rPr>
        <w:t>: Reference Documents</w:t>
      </w:r>
      <w:bookmarkEnd w:id="62"/>
      <w:bookmarkEnd w:id="63"/>
      <w:bookmarkEnd w:id="64"/>
      <w:bookmarkEnd w:id="65"/>
    </w:p>
    <w:p w14:paraId="25B0A82D" w14:textId="77777777" w:rsidR="005A35F6" w:rsidRPr="00C2409C" w:rsidRDefault="005A35F6" w:rsidP="005A35F6">
      <w:pPr>
        <w:rPr>
          <w:lang w:val="en-GB"/>
        </w:rPr>
      </w:pPr>
    </w:p>
    <w:p w14:paraId="05309301" w14:textId="77777777" w:rsidR="005A35F6" w:rsidRPr="00C2409C" w:rsidRDefault="005A35F6" w:rsidP="005A35F6">
      <w:pPr>
        <w:pStyle w:val="1"/>
        <w:rPr>
          <w:lang w:val="en-GB"/>
        </w:rPr>
      </w:pPr>
      <w:bookmarkStart w:id="67" w:name="_Toc433376007"/>
      <w:bookmarkStart w:id="68" w:name="_Toc493272984"/>
      <w:r w:rsidRPr="00C2409C">
        <w:rPr>
          <w:lang w:val="en-GB"/>
        </w:rPr>
        <w:lastRenderedPageBreak/>
        <w:t>Reference to URS</w:t>
      </w:r>
      <w:bookmarkEnd w:id="6"/>
      <w:bookmarkEnd w:id="66"/>
      <w:bookmarkEnd w:id="67"/>
      <w:bookmarkEnd w:id="68"/>
    </w:p>
    <w:tbl>
      <w:tblPr>
        <w:tblW w:w="4890" w:type="pct"/>
        <w:tblInd w:w="115" w:type="dxa"/>
        <w:tblCellMar>
          <w:left w:w="115" w:type="dxa"/>
          <w:right w:w="115" w:type="dxa"/>
        </w:tblCellMar>
        <w:tblLook w:val="04A0" w:firstRow="1" w:lastRow="0" w:firstColumn="1" w:lastColumn="0" w:noHBand="0" w:noVBand="1"/>
      </w:tblPr>
      <w:tblGrid>
        <w:gridCol w:w="2037"/>
        <w:gridCol w:w="6609"/>
        <w:gridCol w:w="1559"/>
      </w:tblGrid>
      <w:tr w:rsidR="005A35F6" w:rsidRPr="00C2409C" w14:paraId="6DDC77B7" w14:textId="77777777" w:rsidTr="0015351C">
        <w:trPr>
          <w:trHeight w:val="300"/>
          <w:tblHeader/>
        </w:trPr>
        <w:tc>
          <w:tcPr>
            <w:tcW w:w="998"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63DE88A3" w14:textId="77777777" w:rsidR="005A35F6" w:rsidRPr="00C2409C" w:rsidRDefault="005A35F6" w:rsidP="0015351C">
            <w:pPr>
              <w:spacing w:after="120"/>
              <w:rPr>
                <w:rFonts w:cstheme="minorHAnsi"/>
                <w:b/>
                <w:lang w:val="en-GB"/>
              </w:rPr>
            </w:pPr>
            <w:r w:rsidRPr="00C2409C">
              <w:rPr>
                <w:rFonts w:cstheme="minorHAnsi"/>
                <w:b/>
                <w:lang w:val="en-GB"/>
              </w:rPr>
              <w:t>Requirement ID</w:t>
            </w:r>
          </w:p>
        </w:tc>
        <w:tc>
          <w:tcPr>
            <w:tcW w:w="3238"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6B2CC049" w14:textId="77777777" w:rsidR="005A35F6" w:rsidRPr="00C2409C" w:rsidRDefault="005A35F6" w:rsidP="0015351C">
            <w:pPr>
              <w:spacing w:after="120"/>
              <w:rPr>
                <w:rFonts w:cstheme="minorHAnsi"/>
                <w:b/>
                <w:lang w:val="en-GB"/>
              </w:rPr>
            </w:pPr>
            <w:r w:rsidRPr="00C2409C">
              <w:rPr>
                <w:rFonts w:cstheme="minorHAnsi"/>
                <w:b/>
                <w:lang w:val="en-GB"/>
              </w:rPr>
              <w:t>Requirement Title</w:t>
            </w:r>
          </w:p>
        </w:tc>
        <w:tc>
          <w:tcPr>
            <w:tcW w:w="764"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2ED9A004" w14:textId="77777777" w:rsidR="005A35F6" w:rsidRPr="00C2409C" w:rsidRDefault="005A35F6" w:rsidP="0015351C">
            <w:pPr>
              <w:spacing w:after="120"/>
              <w:rPr>
                <w:rFonts w:cstheme="minorHAnsi"/>
                <w:b/>
                <w:lang w:val="en-GB"/>
              </w:rPr>
            </w:pPr>
            <w:r w:rsidRPr="00C2409C">
              <w:rPr>
                <w:rFonts w:cstheme="minorHAnsi"/>
                <w:b/>
                <w:lang w:val="en-GB"/>
              </w:rPr>
              <w:t>Domain</w:t>
            </w:r>
          </w:p>
        </w:tc>
      </w:tr>
      <w:tr w:rsidR="00BB5135" w:rsidRPr="00C2409C" w14:paraId="7CE2F7EA"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hideMark/>
          </w:tcPr>
          <w:p w14:paraId="3DE9A583" w14:textId="62AD0050" w:rsidR="00BB5135" w:rsidRPr="00C2409C" w:rsidRDefault="00BB5135" w:rsidP="00BB5135">
            <w:pPr>
              <w:spacing w:after="120"/>
              <w:rPr>
                <w:rFonts w:cstheme="minorHAnsi"/>
                <w:lang w:val="en-GB"/>
              </w:rPr>
            </w:pPr>
            <w:r w:rsidRPr="00C2409C">
              <w:rPr>
                <w:bCs/>
                <w:iCs/>
                <w:lang w:val="en-GB"/>
              </w:rPr>
              <w:t>Deviation ID 131</w:t>
            </w:r>
            <w:r w:rsidRPr="00C2409C">
              <w:rPr>
                <w:bCs/>
                <w:iCs/>
                <w:lang w:val="en-GB"/>
              </w:rPr>
              <w:br/>
              <w:t>TBR 1</w:t>
            </w:r>
          </w:p>
        </w:tc>
        <w:tc>
          <w:tcPr>
            <w:tcW w:w="3238" w:type="pct"/>
            <w:tcBorders>
              <w:top w:val="nil"/>
              <w:left w:val="nil"/>
              <w:bottom w:val="single" w:sz="4" w:space="0" w:color="auto"/>
              <w:right w:val="single" w:sz="4" w:space="0" w:color="auto"/>
            </w:tcBorders>
            <w:shd w:val="clear" w:color="auto" w:fill="auto"/>
            <w:hideMark/>
          </w:tcPr>
          <w:p w14:paraId="477F5A25" w14:textId="45EF67E1" w:rsidR="00BB5135" w:rsidRPr="00C2409C" w:rsidRDefault="00BB5135" w:rsidP="0015351C">
            <w:pPr>
              <w:spacing w:after="120"/>
              <w:rPr>
                <w:rFonts w:cstheme="minorHAnsi"/>
                <w:lang w:val="en-GB"/>
              </w:rPr>
            </w:pPr>
            <w:r w:rsidRPr="00C2409C">
              <w:rPr>
                <w:bCs/>
                <w:iCs/>
                <w:lang w:val="en-GB"/>
              </w:rPr>
              <w:t>The application receives and processes revenues by category from HIS Lenovo.</w:t>
            </w:r>
          </w:p>
        </w:tc>
        <w:tc>
          <w:tcPr>
            <w:tcW w:w="764" w:type="pct"/>
            <w:tcBorders>
              <w:top w:val="nil"/>
              <w:left w:val="nil"/>
              <w:bottom w:val="single" w:sz="4" w:space="0" w:color="auto"/>
              <w:right w:val="single" w:sz="4" w:space="0" w:color="auto"/>
            </w:tcBorders>
            <w:shd w:val="clear" w:color="auto" w:fill="auto"/>
            <w:noWrap/>
            <w:hideMark/>
          </w:tcPr>
          <w:p w14:paraId="7BB2292F" w14:textId="6CC17A11" w:rsidR="00BB5135" w:rsidRPr="00C2409C" w:rsidRDefault="00BB5135" w:rsidP="0015351C">
            <w:pPr>
              <w:spacing w:after="120"/>
              <w:rPr>
                <w:rFonts w:cstheme="minorHAnsi"/>
                <w:bCs/>
                <w:iCs/>
                <w:color w:val="4F81BD" w:themeColor="accent1"/>
                <w:lang w:val="en-GB"/>
              </w:rPr>
            </w:pPr>
            <w:r w:rsidRPr="00C2409C">
              <w:rPr>
                <w:bCs/>
                <w:iCs/>
                <w:lang w:val="en-GB"/>
              </w:rPr>
              <w:t>Finance</w:t>
            </w:r>
          </w:p>
        </w:tc>
      </w:tr>
      <w:tr w:rsidR="00BB5135" w:rsidRPr="00C2409C" w14:paraId="4E4F9365"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2A4DD85A" w14:textId="1C4CB88E" w:rsidR="00BB5135" w:rsidRPr="00C2409C" w:rsidRDefault="00BB5135" w:rsidP="00BB5135">
            <w:pPr>
              <w:spacing w:after="120"/>
              <w:rPr>
                <w:lang w:val="en-GB"/>
              </w:rPr>
            </w:pPr>
            <w:r w:rsidRPr="00C2409C">
              <w:rPr>
                <w:bCs/>
                <w:iCs/>
                <w:lang w:val="en-GB"/>
              </w:rPr>
              <w:t>Deviation ID 131</w:t>
            </w:r>
            <w:r w:rsidRPr="00C2409C">
              <w:rPr>
                <w:bCs/>
                <w:iCs/>
                <w:lang w:val="en-GB"/>
              </w:rPr>
              <w:br/>
              <w:t>TBR 2</w:t>
            </w:r>
          </w:p>
        </w:tc>
        <w:tc>
          <w:tcPr>
            <w:tcW w:w="3238" w:type="pct"/>
            <w:tcBorders>
              <w:top w:val="nil"/>
              <w:left w:val="nil"/>
              <w:bottom w:val="single" w:sz="4" w:space="0" w:color="auto"/>
              <w:right w:val="single" w:sz="4" w:space="0" w:color="auto"/>
            </w:tcBorders>
            <w:shd w:val="clear" w:color="auto" w:fill="auto"/>
          </w:tcPr>
          <w:p w14:paraId="0771B06B" w14:textId="2C521207" w:rsidR="00BB5135" w:rsidRPr="00C2409C" w:rsidRDefault="00BB5135" w:rsidP="0015351C">
            <w:pPr>
              <w:spacing w:after="120"/>
              <w:rPr>
                <w:rFonts w:cstheme="minorHAnsi"/>
                <w:lang w:val="en-GB"/>
              </w:rPr>
            </w:pPr>
            <w:r w:rsidRPr="00C2409C">
              <w:rPr>
                <w:bCs/>
                <w:iCs/>
                <w:lang w:val="en-GB"/>
              </w:rPr>
              <w:t>The application receives and processes account receivables by account from HIS Lenovo.</w:t>
            </w:r>
          </w:p>
        </w:tc>
        <w:tc>
          <w:tcPr>
            <w:tcW w:w="764" w:type="pct"/>
            <w:tcBorders>
              <w:top w:val="nil"/>
              <w:left w:val="nil"/>
              <w:bottom w:val="single" w:sz="4" w:space="0" w:color="auto"/>
              <w:right w:val="single" w:sz="4" w:space="0" w:color="auto"/>
            </w:tcBorders>
            <w:shd w:val="clear" w:color="auto" w:fill="auto"/>
            <w:noWrap/>
          </w:tcPr>
          <w:p w14:paraId="2F89A36F" w14:textId="00634B47" w:rsidR="00BB5135" w:rsidRPr="00C2409C" w:rsidRDefault="00BB5135" w:rsidP="0015351C">
            <w:pPr>
              <w:spacing w:after="120"/>
              <w:rPr>
                <w:rFonts w:cstheme="minorHAnsi"/>
                <w:lang w:val="en-GB"/>
              </w:rPr>
            </w:pPr>
            <w:r w:rsidRPr="00C2409C">
              <w:rPr>
                <w:bCs/>
                <w:iCs/>
                <w:lang w:val="en-GB"/>
              </w:rPr>
              <w:t>Finance</w:t>
            </w:r>
          </w:p>
        </w:tc>
      </w:tr>
      <w:tr w:rsidR="00BB5135" w:rsidRPr="00C2409C" w14:paraId="1056C589"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5DD65AC3" w14:textId="29419602" w:rsidR="00BB5135" w:rsidRPr="00C2409C" w:rsidRDefault="00BB5135" w:rsidP="00BB5135">
            <w:pPr>
              <w:spacing w:after="120"/>
              <w:rPr>
                <w:lang w:val="en-GB"/>
              </w:rPr>
            </w:pPr>
            <w:r w:rsidRPr="00C2409C">
              <w:rPr>
                <w:bCs/>
                <w:iCs/>
                <w:lang w:val="en-GB"/>
              </w:rPr>
              <w:t>Deviation ID 131</w:t>
            </w:r>
            <w:r w:rsidRPr="00C2409C">
              <w:rPr>
                <w:bCs/>
                <w:iCs/>
                <w:lang w:val="en-GB"/>
              </w:rPr>
              <w:br/>
              <w:t>TBR 3</w:t>
            </w:r>
          </w:p>
        </w:tc>
        <w:tc>
          <w:tcPr>
            <w:tcW w:w="3238" w:type="pct"/>
            <w:tcBorders>
              <w:top w:val="nil"/>
              <w:left w:val="nil"/>
              <w:bottom w:val="single" w:sz="4" w:space="0" w:color="auto"/>
              <w:right w:val="single" w:sz="4" w:space="0" w:color="auto"/>
            </w:tcBorders>
            <w:shd w:val="clear" w:color="auto" w:fill="auto"/>
          </w:tcPr>
          <w:p w14:paraId="0364D937" w14:textId="31D13E4D" w:rsidR="00BB5135" w:rsidRPr="00C2409C" w:rsidRDefault="00BB5135" w:rsidP="0015351C">
            <w:pPr>
              <w:spacing w:after="120"/>
              <w:rPr>
                <w:rFonts w:cstheme="minorHAnsi"/>
                <w:lang w:val="en-GB"/>
              </w:rPr>
            </w:pPr>
            <w:r w:rsidRPr="00C2409C">
              <w:rPr>
                <w:bCs/>
                <w:iCs/>
                <w:lang w:val="en-GB"/>
              </w:rPr>
              <w:t>The application receives and processes cash collections by payment from HIS Lenovo.</w:t>
            </w:r>
          </w:p>
        </w:tc>
        <w:tc>
          <w:tcPr>
            <w:tcW w:w="764" w:type="pct"/>
            <w:tcBorders>
              <w:top w:val="nil"/>
              <w:left w:val="nil"/>
              <w:bottom w:val="single" w:sz="4" w:space="0" w:color="auto"/>
              <w:right w:val="single" w:sz="4" w:space="0" w:color="auto"/>
            </w:tcBorders>
            <w:shd w:val="clear" w:color="auto" w:fill="auto"/>
            <w:noWrap/>
          </w:tcPr>
          <w:p w14:paraId="4EEDB572" w14:textId="37327E8B" w:rsidR="00BB5135" w:rsidRPr="00C2409C" w:rsidRDefault="00BB5135" w:rsidP="0015351C">
            <w:pPr>
              <w:spacing w:after="120"/>
              <w:rPr>
                <w:rFonts w:cstheme="minorHAnsi"/>
                <w:lang w:val="en-GB"/>
              </w:rPr>
            </w:pPr>
            <w:r w:rsidRPr="00C2409C">
              <w:rPr>
                <w:bCs/>
                <w:iCs/>
                <w:lang w:val="en-GB"/>
              </w:rPr>
              <w:t>Finance</w:t>
            </w:r>
          </w:p>
        </w:tc>
      </w:tr>
      <w:tr w:rsidR="00BB5135" w:rsidRPr="00C2409C" w14:paraId="7316276D"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6BE4DA8E" w14:textId="1923EA62" w:rsidR="00BB5135" w:rsidRPr="00C2409C" w:rsidRDefault="00BB5135" w:rsidP="00BB5135">
            <w:pPr>
              <w:spacing w:after="120"/>
              <w:rPr>
                <w:lang w:val="en-GB"/>
              </w:rPr>
            </w:pPr>
            <w:r w:rsidRPr="00C2409C">
              <w:rPr>
                <w:bCs/>
                <w:iCs/>
                <w:lang w:val="en-GB"/>
              </w:rPr>
              <w:t>Deviation ID 131</w:t>
            </w:r>
            <w:r w:rsidRPr="00C2409C">
              <w:rPr>
                <w:bCs/>
                <w:iCs/>
                <w:lang w:val="en-GB"/>
              </w:rPr>
              <w:br/>
              <w:t>TBR 4</w:t>
            </w:r>
          </w:p>
        </w:tc>
        <w:tc>
          <w:tcPr>
            <w:tcW w:w="3238" w:type="pct"/>
            <w:tcBorders>
              <w:top w:val="nil"/>
              <w:left w:val="nil"/>
              <w:bottom w:val="single" w:sz="4" w:space="0" w:color="auto"/>
              <w:right w:val="single" w:sz="4" w:space="0" w:color="auto"/>
            </w:tcBorders>
            <w:shd w:val="clear" w:color="auto" w:fill="auto"/>
          </w:tcPr>
          <w:p w14:paraId="45A165DB" w14:textId="4E9C3C37" w:rsidR="00BB5135" w:rsidRPr="00C2409C" w:rsidRDefault="00BB5135" w:rsidP="0015351C">
            <w:pPr>
              <w:spacing w:after="120"/>
              <w:rPr>
                <w:rFonts w:cstheme="minorHAnsi"/>
                <w:lang w:val="en-GB"/>
              </w:rPr>
            </w:pPr>
            <w:r w:rsidRPr="00C2409C">
              <w:rPr>
                <w:bCs/>
                <w:iCs/>
                <w:lang w:val="en-GB"/>
              </w:rPr>
              <w:t>The application receives and processes refunds by account from HIS Lenovo.</w:t>
            </w:r>
          </w:p>
        </w:tc>
        <w:tc>
          <w:tcPr>
            <w:tcW w:w="764" w:type="pct"/>
            <w:tcBorders>
              <w:top w:val="nil"/>
              <w:left w:val="nil"/>
              <w:bottom w:val="single" w:sz="4" w:space="0" w:color="auto"/>
              <w:right w:val="single" w:sz="4" w:space="0" w:color="auto"/>
            </w:tcBorders>
            <w:shd w:val="clear" w:color="auto" w:fill="auto"/>
            <w:noWrap/>
          </w:tcPr>
          <w:p w14:paraId="5BCD6E87" w14:textId="47EB4D9C" w:rsidR="00BB5135" w:rsidRPr="00C2409C" w:rsidRDefault="00BB5135" w:rsidP="0015351C">
            <w:pPr>
              <w:spacing w:after="120"/>
              <w:rPr>
                <w:rFonts w:cstheme="minorHAnsi"/>
                <w:lang w:val="en-GB"/>
              </w:rPr>
            </w:pPr>
            <w:r w:rsidRPr="00C2409C">
              <w:rPr>
                <w:bCs/>
                <w:iCs/>
                <w:lang w:val="en-GB"/>
              </w:rPr>
              <w:t>Finance</w:t>
            </w:r>
          </w:p>
        </w:tc>
      </w:tr>
      <w:tr w:rsidR="00BB5135" w:rsidRPr="00C2409C" w14:paraId="3C9B10AF"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33F38080" w14:textId="5B16E888" w:rsidR="00BB5135" w:rsidRPr="00C2409C" w:rsidRDefault="00BB5135" w:rsidP="00BB5135">
            <w:pPr>
              <w:spacing w:after="120"/>
              <w:rPr>
                <w:lang w:val="en-GB"/>
              </w:rPr>
            </w:pPr>
            <w:r w:rsidRPr="00C2409C">
              <w:rPr>
                <w:bCs/>
                <w:iCs/>
                <w:lang w:val="en-GB"/>
              </w:rPr>
              <w:t>Deviation ID 131</w:t>
            </w:r>
            <w:r w:rsidRPr="00C2409C">
              <w:rPr>
                <w:bCs/>
                <w:iCs/>
                <w:lang w:val="en-GB"/>
              </w:rPr>
              <w:br/>
              <w:t>TBR 5</w:t>
            </w:r>
          </w:p>
        </w:tc>
        <w:tc>
          <w:tcPr>
            <w:tcW w:w="3238" w:type="pct"/>
            <w:tcBorders>
              <w:top w:val="nil"/>
              <w:left w:val="nil"/>
              <w:bottom w:val="single" w:sz="4" w:space="0" w:color="auto"/>
              <w:right w:val="single" w:sz="4" w:space="0" w:color="auto"/>
            </w:tcBorders>
            <w:shd w:val="clear" w:color="auto" w:fill="auto"/>
          </w:tcPr>
          <w:p w14:paraId="1F958ABD" w14:textId="3F86CB87" w:rsidR="00BB5135" w:rsidRPr="00C2409C" w:rsidRDefault="00417E50" w:rsidP="0015351C">
            <w:pPr>
              <w:spacing w:after="120"/>
              <w:rPr>
                <w:rFonts w:cstheme="minorHAnsi"/>
                <w:lang w:val="en-GB"/>
              </w:rPr>
            </w:pPr>
            <w:r w:rsidRPr="00C2409C">
              <w:rPr>
                <w:bCs/>
                <w:iCs/>
                <w:lang w:val="en-GB"/>
              </w:rPr>
              <w:t>The application receives and processes advances by account from HIS Lenovo.</w:t>
            </w:r>
          </w:p>
        </w:tc>
        <w:tc>
          <w:tcPr>
            <w:tcW w:w="764" w:type="pct"/>
            <w:tcBorders>
              <w:top w:val="nil"/>
              <w:left w:val="nil"/>
              <w:bottom w:val="single" w:sz="4" w:space="0" w:color="auto"/>
              <w:right w:val="single" w:sz="4" w:space="0" w:color="auto"/>
            </w:tcBorders>
            <w:shd w:val="clear" w:color="auto" w:fill="auto"/>
            <w:noWrap/>
          </w:tcPr>
          <w:p w14:paraId="46F83F24" w14:textId="17A0BCEC" w:rsidR="00BB5135" w:rsidRPr="00C2409C" w:rsidRDefault="00BB5135" w:rsidP="0015351C">
            <w:pPr>
              <w:spacing w:after="120"/>
              <w:rPr>
                <w:rFonts w:cstheme="minorHAnsi"/>
                <w:lang w:val="en-GB"/>
              </w:rPr>
            </w:pPr>
            <w:r w:rsidRPr="00C2409C">
              <w:rPr>
                <w:bCs/>
                <w:iCs/>
                <w:lang w:val="en-GB"/>
              </w:rPr>
              <w:t>Finance</w:t>
            </w:r>
          </w:p>
        </w:tc>
      </w:tr>
      <w:tr w:rsidR="00417E50" w:rsidRPr="00C2409C" w14:paraId="4BFF0DAF"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23DBE3CA" w14:textId="04B7FC1E" w:rsidR="00417E50" w:rsidRPr="00C2409C" w:rsidRDefault="00417E50" w:rsidP="00417E50">
            <w:pPr>
              <w:spacing w:after="120"/>
              <w:rPr>
                <w:lang w:val="en-GB"/>
              </w:rPr>
            </w:pPr>
            <w:r w:rsidRPr="00C2409C">
              <w:rPr>
                <w:bCs/>
                <w:iCs/>
                <w:lang w:val="en-GB"/>
              </w:rPr>
              <w:t>Deviation ID 131</w:t>
            </w:r>
            <w:r w:rsidRPr="00C2409C">
              <w:rPr>
                <w:bCs/>
                <w:iCs/>
                <w:lang w:val="en-GB"/>
              </w:rPr>
              <w:br/>
              <w:t>TBR 6</w:t>
            </w:r>
          </w:p>
        </w:tc>
        <w:tc>
          <w:tcPr>
            <w:tcW w:w="3238" w:type="pct"/>
            <w:tcBorders>
              <w:top w:val="nil"/>
              <w:left w:val="nil"/>
              <w:bottom w:val="single" w:sz="4" w:space="0" w:color="auto"/>
              <w:right w:val="single" w:sz="4" w:space="0" w:color="auto"/>
            </w:tcBorders>
            <w:shd w:val="clear" w:color="auto" w:fill="auto"/>
          </w:tcPr>
          <w:p w14:paraId="45BE8A88" w14:textId="779F5197" w:rsidR="00417E50" w:rsidRPr="00C2409C" w:rsidRDefault="00417E50" w:rsidP="0015351C">
            <w:pPr>
              <w:spacing w:after="120"/>
              <w:rPr>
                <w:rFonts w:cstheme="minorHAnsi"/>
                <w:lang w:val="en-GB"/>
              </w:rPr>
            </w:pPr>
            <w:r w:rsidRPr="00C2409C">
              <w:rPr>
                <w:bCs/>
                <w:iCs/>
                <w:lang w:val="en-GB"/>
              </w:rPr>
              <w:t>The application supports the data transfer in a flexible parameter based frequency, i.e. every x days, y hours or z minutes.</w:t>
            </w:r>
          </w:p>
        </w:tc>
        <w:tc>
          <w:tcPr>
            <w:tcW w:w="764" w:type="pct"/>
            <w:tcBorders>
              <w:top w:val="nil"/>
              <w:left w:val="nil"/>
              <w:bottom w:val="single" w:sz="4" w:space="0" w:color="auto"/>
              <w:right w:val="single" w:sz="4" w:space="0" w:color="auto"/>
            </w:tcBorders>
            <w:shd w:val="clear" w:color="auto" w:fill="auto"/>
            <w:noWrap/>
          </w:tcPr>
          <w:p w14:paraId="39D56E8E" w14:textId="5C85BE46" w:rsidR="00417E50" w:rsidRPr="00C2409C" w:rsidRDefault="00417E50" w:rsidP="0015351C">
            <w:pPr>
              <w:spacing w:after="120"/>
              <w:rPr>
                <w:rFonts w:cstheme="minorHAnsi"/>
                <w:lang w:val="en-GB"/>
              </w:rPr>
            </w:pPr>
            <w:r w:rsidRPr="00C2409C">
              <w:rPr>
                <w:bCs/>
                <w:iCs/>
                <w:lang w:val="en-GB"/>
              </w:rPr>
              <w:t>Finance</w:t>
            </w:r>
          </w:p>
        </w:tc>
      </w:tr>
      <w:tr w:rsidR="00417E50" w:rsidRPr="00C2409C" w14:paraId="4C75EBDE"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12BCD316" w14:textId="09924E35" w:rsidR="00417E50" w:rsidRPr="00C2409C" w:rsidRDefault="00417E50" w:rsidP="00417E50">
            <w:pPr>
              <w:spacing w:after="120"/>
              <w:rPr>
                <w:lang w:val="en-GB"/>
              </w:rPr>
            </w:pPr>
            <w:r w:rsidRPr="00C2409C">
              <w:rPr>
                <w:bCs/>
                <w:iCs/>
                <w:lang w:val="en-GB"/>
              </w:rPr>
              <w:t>Deviation ID 131</w:t>
            </w:r>
            <w:r w:rsidRPr="00C2409C">
              <w:rPr>
                <w:bCs/>
                <w:iCs/>
                <w:lang w:val="en-GB"/>
              </w:rPr>
              <w:br/>
              <w:t>TBR 7</w:t>
            </w:r>
          </w:p>
        </w:tc>
        <w:tc>
          <w:tcPr>
            <w:tcW w:w="3238" w:type="pct"/>
            <w:tcBorders>
              <w:top w:val="nil"/>
              <w:left w:val="nil"/>
              <w:bottom w:val="single" w:sz="4" w:space="0" w:color="auto"/>
              <w:right w:val="single" w:sz="4" w:space="0" w:color="auto"/>
            </w:tcBorders>
            <w:shd w:val="clear" w:color="auto" w:fill="auto"/>
          </w:tcPr>
          <w:p w14:paraId="70FAA4AB" w14:textId="1660B1A4" w:rsidR="00417E50" w:rsidRPr="00C2409C" w:rsidRDefault="00417E50" w:rsidP="0015351C">
            <w:pPr>
              <w:spacing w:after="120"/>
              <w:rPr>
                <w:rFonts w:cstheme="minorHAnsi"/>
                <w:lang w:val="en-GB"/>
              </w:rPr>
            </w:pPr>
            <w:r w:rsidRPr="00C2409C">
              <w:rPr>
                <w:bCs/>
                <w:iCs/>
                <w:lang w:val="en-GB"/>
              </w:rPr>
              <w:t>The application allows transfer frequency parameter maintenance.</w:t>
            </w:r>
          </w:p>
        </w:tc>
        <w:tc>
          <w:tcPr>
            <w:tcW w:w="764" w:type="pct"/>
            <w:tcBorders>
              <w:top w:val="nil"/>
              <w:left w:val="nil"/>
              <w:bottom w:val="single" w:sz="4" w:space="0" w:color="auto"/>
              <w:right w:val="single" w:sz="4" w:space="0" w:color="auto"/>
            </w:tcBorders>
            <w:shd w:val="clear" w:color="auto" w:fill="auto"/>
            <w:noWrap/>
          </w:tcPr>
          <w:p w14:paraId="5A8C1E5E" w14:textId="5839352C" w:rsidR="00417E50" w:rsidRPr="00C2409C" w:rsidRDefault="00417E50" w:rsidP="0015351C">
            <w:pPr>
              <w:spacing w:after="120"/>
              <w:rPr>
                <w:rFonts w:cstheme="minorHAnsi"/>
                <w:lang w:val="en-GB"/>
              </w:rPr>
            </w:pPr>
            <w:r w:rsidRPr="00C2409C">
              <w:rPr>
                <w:bCs/>
                <w:iCs/>
                <w:lang w:val="en-GB"/>
              </w:rPr>
              <w:t>Finance</w:t>
            </w:r>
          </w:p>
        </w:tc>
      </w:tr>
      <w:tr w:rsidR="00226609" w:rsidRPr="00C2409C" w14:paraId="1FE4E5C3"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68CCC903" w14:textId="74D6EA83" w:rsidR="00226609" w:rsidRPr="00C2409C" w:rsidRDefault="00226609" w:rsidP="00417E50">
            <w:pPr>
              <w:spacing w:after="120"/>
              <w:rPr>
                <w:bCs/>
                <w:iCs/>
                <w:lang w:val="en-GB"/>
              </w:rPr>
            </w:pPr>
            <w:r w:rsidRPr="00C2409C">
              <w:rPr>
                <w:bCs/>
                <w:iCs/>
                <w:lang w:val="en-GB"/>
              </w:rPr>
              <w:t>Deviation ID 131</w:t>
            </w:r>
            <w:r w:rsidRPr="00C2409C">
              <w:rPr>
                <w:bCs/>
                <w:iCs/>
                <w:lang w:val="en-GB"/>
              </w:rPr>
              <w:br/>
              <w:t>TBR 8</w:t>
            </w:r>
          </w:p>
        </w:tc>
        <w:tc>
          <w:tcPr>
            <w:tcW w:w="3238" w:type="pct"/>
            <w:tcBorders>
              <w:top w:val="nil"/>
              <w:left w:val="nil"/>
              <w:bottom w:val="single" w:sz="4" w:space="0" w:color="auto"/>
              <w:right w:val="single" w:sz="4" w:space="0" w:color="auto"/>
            </w:tcBorders>
            <w:shd w:val="clear" w:color="auto" w:fill="auto"/>
          </w:tcPr>
          <w:p w14:paraId="13487380" w14:textId="73EFAA29" w:rsidR="00226609" w:rsidRPr="00C2409C" w:rsidRDefault="00226609" w:rsidP="0015351C">
            <w:pPr>
              <w:spacing w:after="120"/>
              <w:rPr>
                <w:bCs/>
                <w:iCs/>
                <w:lang w:val="en-GB"/>
              </w:rPr>
            </w:pPr>
            <w:r w:rsidRPr="00C2409C">
              <w:rPr>
                <w:bCs/>
                <w:iCs/>
                <w:lang w:val="en-GB"/>
              </w:rPr>
              <w:t>The application creates automatically sales invoice in inSITE based on received HIS information.</w:t>
            </w:r>
          </w:p>
        </w:tc>
        <w:tc>
          <w:tcPr>
            <w:tcW w:w="764" w:type="pct"/>
            <w:tcBorders>
              <w:top w:val="nil"/>
              <w:left w:val="nil"/>
              <w:bottom w:val="single" w:sz="4" w:space="0" w:color="auto"/>
              <w:right w:val="single" w:sz="4" w:space="0" w:color="auto"/>
            </w:tcBorders>
            <w:shd w:val="clear" w:color="auto" w:fill="auto"/>
            <w:noWrap/>
          </w:tcPr>
          <w:p w14:paraId="5D83AF31" w14:textId="4C5FC96D" w:rsidR="00226609" w:rsidRPr="00C2409C" w:rsidRDefault="00226609" w:rsidP="0015351C">
            <w:pPr>
              <w:spacing w:after="120"/>
              <w:rPr>
                <w:bCs/>
                <w:iCs/>
                <w:lang w:val="en-GB"/>
              </w:rPr>
            </w:pPr>
            <w:r w:rsidRPr="00C2409C">
              <w:rPr>
                <w:bCs/>
                <w:iCs/>
                <w:lang w:val="en-GB"/>
              </w:rPr>
              <w:t>Finance</w:t>
            </w:r>
          </w:p>
        </w:tc>
      </w:tr>
      <w:tr w:rsidR="00226609" w:rsidRPr="00C2409C" w14:paraId="76C8E099"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141CC71F" w14:textId="5B68FA39" w:rsidR="00226609" w:rsidRPr="00C2409C" w:rsidRDefault="00226609" w:rsidP="00226609">
            <w:pPr>
              <w:spacing w:after="120"/>
              <w:rPr>
                <w:bCs/>
                <w:iCs/>
                <w:lang w:val="en-GB"/>
              </w:rPr>
            </w:pPr>
            <w:r w:rsidRPr="00C2409C">
              <w:rPr>
                <w:bCs/>
                <w:iCs/>
                <w:lang w:val="en-GB"/>
              </w:rPr>
              <w:t>Deviation ID 131</w:t>
            </w:r>
            <w:r w:rsidRPr="00C2409C">
              <w:rPr>
                <w:bCs/>
                <w:iCs/>
                <w:lang w:val="en-GB"/>
              </w:rPr>
              <w:br/>
              <w:t>TBR 9</w:t>
            </w:r>
          </w:p>
        </w:tc>
        <w:tc>
          <w:tcPr>
            <w:tcW w:w="3238" w:type="pct"/>
            <w:tcBorders>
              <w:top w:val="nil"/>
              <w:left w:val="nil"/>
              <w:bottom w:val="single" w:sz="4" w:space="0" w:color="auto"/>
              <w:right w:val="single" w:sz="4" w:space="0" w:color="auto"/>
            </w:tcBorders>
            <w:shd w:val="clear" w:color="auto" w:fill="auto"/>
          </w:tcPr>
          <w:p w14:paraId="2F0FA84F" w14:textId="2AC413F5" w:rsidR="00226609" w:rsidRPr="00C2409C" w:rsidRDefault="00226609" w:rsidP="0015351C">
            <w:pPr>
              <w:spacing w:after="120"/>
              <w:rPr>
                <w:bCs/>
                <w:iCs/>
                <w:lang w:val="en-GB"/>
              </w:rPr>
            </w:pPr>
            <w:r w:rsidRPr="00C2409C">
              <w:rPr>
                <w:bCs/>
                <w:iCs/>
                <w:lang w:val="en-GB"/>
              </w:rPr>
              <w:t>The application processes automatically incoming customer payments in inSITE based on received HIS information.</w:t>
            </w:r>
          </w:p>
        </w:tc>
        <w:tc>
          <w:tcPr>
            <w:tcW w:w="764" w:type="pct"/>
            <w:tcBorders>
              <w:top w:val="nil"/>
              <w:left w:val="nil"/>
              <w:bottom w:val="single" w:sz="4" w:space="0" w:color="auto"/>
              <w:right w:val="single" w:sz="4" w:space="0" w:color="auto"/>
            </w:tcBorders>
            <w:shd w:val="clear" w:color="auto" w:fill="auto"/>
            <w:noWrap/>
          </w:tcPr>
          <w:p w14:paraId="06B8B372" w14:textId="3A6DA0AF" w:rsidR="00226609" w:rsidRPr="00C2409C" w:rsidRDefault="00226609" w:rsidP="0015351C">
            <w:pPr>
              <w:spacing w:after="120"/>
              <w:rPr>
                <w:bCs/>
                <w:iCs/>
                <w:lang w:val="en-GB"/>
              </w:rPr>
            </w:pPr>
            <w:r w:rsidRPr="00C2409C">
              <w:rPr>
                <w:bCs/>
                <w:iCs/>
                <w:lang w:val="en-GB"/>
              </w:rPr>
              <w:t>Finance</w:t>
            </w:r>
          </w:p>
        </w:tc>
      </w:tr>
    </w:tbl>
    <w:p w14:paraId="73332CE8" w14:textId="396EEFB8" w:rsidR="005A35F6" w:rsidRPr="00C2409C" w:rsidRDefault="005A35F6" w:rsidP="005A35F6">
      <w:pPr>
        <w:pStyle w:val="a9"/>
        <w:rPr>
          <w:lang w:val="en-GB"/>
        </w:rPr>
      </w:pPr>
      <w:bookmarkStart w:id="69" w:name="_Toc438025129"/>
      <w:bookmarkStart w:id="70" w:name="_Toc438025425"/>
      <w:bookmarkStart w:id="71" w:name="_Toc438025553"/>
      <w:bookmarkStart w:id="72" w:name="_Toc493273006"/>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5</w:t>
      </w:r>
      <w:r w:rsidRPr="00C2409C">
        <w:rPr>
          <w:noProof/>
          <w:lang w:val="en-GB"/>
        </w:rPr>
        <w:fldChar w:fldCharType="end"/>
      </w:r>
      <w:r w:rsidRPr="00C2409C">
        <w:rPr>
          <w:lang w:val="en-GB"/>
        </w:rPr>
        <w:t>: Requirements</w:t>
      </w:r>
      <w:bookmarkEnd w:id="69"/>
      <w:bookmarkEnd w:id="70"/>
      <w:bookmarkEnd w:id="71"/>
      <w:bookmarkEnd w:id="72"/>
    </w:p>
    <w:p w14:paraId="0D4EAB35" w14:textId="77777777" w:rsidR="005A35F6" w:rsidRPr="00C2409C" w:rsidRDefault="005A35F6" w:rsidP="005A35F6">
      <w:pPr>
        <w:rPr>
          <w:lang w:val="en-GB"/>
        </w:rPr>
      </w:pPr>
    </w:p>
    <w:p w14:paraId="1E0ACB86" w14:textId="77777777" w:rsidR="0015351C" w:rsidRPr="00C2409C" w:rsidRDefault="0015351C" w:rsidP="0015351C">
      <w:pPr>
        <w:pStyle w:val="1"/>
        <w:rPr>
          <w:lang w:val="en-GB"/>
        </w:rPr>
      </w:pPr>
      <w:bookmarkStart w:id="73" w:name="_Toc11830509"/>
      <w:bookmarkStart w:id="74" w:name="_Toc318273142"/>
      <w:bookmarkStart w:id="75" w:name="_Toc433376169"/>
      <w:bookmarkStart w:id="76" w:name="_Toc493272985"/>
      <w:r w:rsidRPr="00C2409C">
        <w:rPr>
          <w:lang w:val="en-GB"/>
        </w:rPr>
        <w:t xml:space="preserve">Purpose of the </w:t>
      </w:r>
      <w:bookmarkEnd w:id="73"/>
      <w:r w:rsidRPr="00C2409C">
        <w:rPr>
          <w:lang w:val="en-GB"/>
        </w:rPr>
        <w:t>Interface</w:t>
      </w:r>
      <w:bookmarkEnd w:id="74"/>
      <w:bookmarkEnd w:id="75"/>
      <w:bookmarkEnd w:id="76"/>
    </w:p>
    <w:p w14:paraId="0BEB5F63" w14:textId="0C8CA5B4" w:rsidR="00EC479E" w:rsidRPr="00C2409C" w:rsidRDefault="008540CB" w:rsidP="00EC479E">
      <w:pPr>
        <w:rPr>
          <w:lang w:val="en-GB"/>
        </w:rPr>
      </w:pPr>
      <w:r w:rsidRPr="00C2409C">
        <w:rPr>
          <w:lang w:val="en-GB"/>
        </w:rPr>
        <w:t xml:space="preserve">The </w:t>
      </w:r>
      <w:r w:rsidR="00EC479E" w:rsidRPr="00C2409C">
        <w:rPr>
          <w:lang w:val="en-GB"/>
        </w:rPr>
        <w:t xml:space="preserve">Hospital Information System (HIS) has to be connected </w:t>
      </w:r>
      <w:r w:rsidRPr="00C2409C">
        <w:rPr>
          <w:lang w:val="en-GB"/>
        </w:rPr>
        <w:t>to</w:t>
      </w:r>
      <w:r w:rsidR="00EC479E" w:rsidRPr="00C2409C">
        <w:rPr>
          <w:lang w:val="en-GB"/>
        </w:rPr>
        <w:t xml:space="preserve"> SAP P11 system </w:t>
      </w:r>
      <w:r w:rsidRPr="00C2409C">
        <w:rPr>
          <w:lang w:val="en-GB"/>
        </w:rPr>
        <w:t>for the end to end process</w:t>
      </w:r>
      <w:r w:rsidR="00EC479E" w:rsidRPr="00C2409C">
        <w:rPr>
          <w:lang w:val="en-GB"/>
        </w:rPr>
        <w:t xml:space="preserve"> </w:t>
      </w:r>
      <w:r w:rsidRPr="00C2409C">
        <w:rPr>
          <w:lang w:val="en-GB"/>
        </w:rPr>
        <w:t>“</w:t>
      </w:r>
      <w:r w:rsidR="00EC479E" w:rsidRPr="00C2409C">
        <w:rPr>
          <w:lang w:val="en-GB"/>
        </w:rPr>
        <w:t>Treat</w:t>
      </w:r>
      <w:r w:rsidRPr="00C2409C">
        <w:rPr>
          <w:lang w:val="en-GB"/>
        </w:rPr>
        <w:t xml:space="preserve"> To </w:t>
      </w:r>
      <w:r w:rsidR="00EC479E" w:rsidRPr="00C2409C">
        <w:rPr>
          <w:lang w:val="en-GB"/>
        </w:rPr>
        <w:t>Reimburse</w:t>
      </w:r>
      <w:r w:rsidRPr="00C2409C">
        <w:rPr>
          <w:lang w:val="en-GB"/>
        </w:rPr>
        <w:t xml:space="preserve">” in order to handle the associated </w:t>
      </w:r>
      <w:r w:rsidR="00EC479E" w:rsidRPr="00C2409C">
        <w:rPr>
          <w:lang w:val="en-GB"/>
        </w:rPr>
        <w:t>data:</w:t>
      </w:r>
    </w:p>
    <w:p w14:paraId="537C20FA" w14:textId="77777777" w:rsidR="008540CB" w:rsidRPr="00C2409C" w:rsidRDefault="00EC479E" w:rsidP="008540CB">
      <w:pPr>
        <w:pStyle w:val="af1"/>
        <w:numPr>
          <w:ilvl w:val="0"/>
          <w:numId w:val="17"/>
        </w:numPr>
        <w:rPr>
          <w:lang w:val="en-GB"/>
        </w:rPr>
      </w:pPr>
      <w:r w:rsidRPr="00C2409C">
        <w:rPr>
          <w:lang w:val="en-GB"/>
        </w:rPr>
        <w:t xml:space="preserve">Revenues </w:t>
      </w:r>
    </w:p>
    <w:p w14:paraId="0D1194F7" w14:textId="0EC5C0A5" w:rsidR="00EC479E" w:rsidRPr="00C2409C" w:rsidRDefault="00EC479E" w:rsidP="008540CB">
      <w:pPr>
        <w:pStyle w:val="af1"/>
        <w:numPr>
          <w:ilvl w:val="0"/>
          <w:numId w:val="17"/>
        </w:numPr>
        <w:rPr>
          <w:lang w:val="en-GB"/>
        </w:rPr>
      </w:pPr>
      <w:r w:rsidRPr="00C2409C">
        <w:rPr>
          <w:lang w:val="en-GB"/>
        </w:rPr>
        <w:t>A/R account receivables</w:t>
      </w:r>
    </w:p>
    <w:p w14:paraId="768C9009" w14:textId="77777777" w:rsidR="00EC479E" w:rsidRPr="00C2409C" w:rsidRDefault="00EC479E" w:rsidP="008540CB">
      <w:pPr>
        <w:pStyle w:val="af1"/>
        <w:numPr>
          <w:ilvl w:val="0"/>
          <w:numId w:val="17"/>
        </w:numPr>
        <w:rPr>
          <w:lang w:val="en-GB"/>
        </w:rPr>
      </w:pPr>
      <w:r w:rsidRPr="00C2409C">
        <w:rPr>
          <w:lang w:val="en-GB"/>
        </w:rPr>
        <w:t>Cash collections by payment</w:t>
      </w:r>
    </w:p>
    <w:p w14:paraId="097E8DFA" w14:textId="77777777" w:rsidR="00EC479E" w:rsidRPr="00C2409C" w:rsidRDefault="00EC479E" w:rsidP="008540CB">
      <w:pPr>
        <w:pStyle w:val="af1"/>
        <w:numPr>
          <w:ilvl w:val="0"/>
          <w:numId w:val="17"/>
        </w:numPr>
        <w:rPr>
          <w:lang w:val="en-GB"/>
        </w:rPr>
      </w:pPr>
      <w:r w:rsidRPr="00C2409C">
        <w:rPr>
          <w:lang w:val="en-GB"/>
        </w:rPr>
        <w:t xml:space="preserve">Refunds </w:t>
      </w:r>
    </w:p>
    <w:p w14:paraId="73F3E47D" w14:textId="57196817" w:rsidR="00AD0979" w:rsidRPr="00C2409C" w:rsidRDefault="00EC479E" w:rsidP="008540CB">
      <w:pPr>
        <w:pStyle w:val="af1"/>
        <w:numPr>
          <w:ilvl w:val="0"/>
          <w:numId w:val="17"/>
        </w:numPr>
        <w:rPr>
          <w:lang w:val="en-GB"/>
        </w:rPr>
      </w:pPr>
      <w:r w:rsidRPr="00C2409C">
        <w:rPr>
          <w:lang w:val="en-GB"/>
        </w:rPr>
        <w:t>Advance payments</w:t>
      </w:r>
    </w:p>
    <w:p w14:paraId="62C8F089" w14:textId="6B17B014" w:rsidR="00B54107" w:rsidRPr="00C2409C" w:rsidRDefault="008540CB" w:rsidP="00B54107">
      <w:pPr>
        <w:rPr>
          <w:lang w:val="en-GB"/>
        </w:rPr>
      </w:pPr>
      <w:r w:rsidRPr="00C2409C">
        <w:rPr>
          <w:lang w:val="en-GB"/>
        </w:rPr>
        <w:lastRenderedPageBreak/>
        <w:t>This Functional Specification has been designed based on the a</w:t>
      </w:r>
      <w:r w:rsidR="00B54107" w:rsidRPr="00C2409C">
        <w:rPr>
          <w:lang w:val="en-GB"/>
        </w:rPr>
        <w:t xml:space="preserve">ssumption that all </w:t>
      </w:r>
      <w:r w:rsidRPr="00C2409C">
        <w:rPr>
          <w:lang w:val="en-GB"/>
        </w:rPr>
        <w:t xml:space="preserve">aforementioned </w:t>
      </w:r>
      <w:r w:rsidR="00B54107" w:rsidRPr="00C2409C">
        <w:rPr>
          <w:lang w:val="en-GB"/>
        </w:rPr>
        <w:t xml:space="preserve">data </w:t>
      </w:r>
      <w:r w:rsidRPr="00C2409C">
        <w:rPr>
          <w:lang w:val="en-GB"/>
        </w:rPr>
        <w:t xml:space="preserve">is </w:t>
      </w:r>
      <w:r w:rsidR="00B54107" w:rsidRPr="00C2409C">
        <w:rPr>
          <w:lang w:val="en-GB"/>
        </w:rPr>
        <w:t xml:space="preserve">transferred to P11 not on individual customer account level, but on customer group or </w:t>
      </w:r>
      <w:r w:rsidRPr="00C2409C">
        <w:rPr>
          <w:lang w:val="en-GB"/>
        </w:rPr>
        <w:t>“</w:t>
      </w:r>
      <w:r w:rsidR="00B54107" w:rsidRPr="00C2409C">
        <w:rPr>
          <w:lang w:val="en-GB"/>
        </w:rPr>
        <w:t>dummy</w:t>
      </w:r>
      <w:r w:rsidRPr="00C2409C">
        <w:rPr>
          <w:lang w:val="en-GB"/>
        </w:rPr>
        <w:t>”</w:t>
      </w:r>
      <w:r w:rsidR="00B54107" w:rsidRPr="00C2409C">
        <w:rPr>
          <w:lang w:val="en-GB"/>
        </w:rPr>
        <w:t xml:space="preserve"> customer level.</w:t>
      </w:r>
    </w:p>
    <w:p w14:paraId="54A39DB5" w14:textId="76B4345B" w:rsidR="00CA1AE7" w:rsidRPr="00C2409C" w:rsidRDefault="008540CB" w:rsidP="00B54107">
      <w:pPr>
        <w:rPr>
          <w:lang w:val="en-GB"/>
        </w:rPr>
      </w:pPr>
      <w:r w:rsidRPr="00C2409C">
        <w:rPr>
          <w:lang w:val="en-GB"/>
        </w:rPr>
        <w:t>The design foresees the connection between</w:t>
      </w:r>
      <w:r w:rsidR="00CA1AE7" w:rsidRPr="00C2409C">
        <w:rPr>
          <w:lang w:val="en-GB"/>
        </w:rPr>
        <w:t xml:space="preserve"> HIS Lenovo and </w:t>
      </w:r>
      <w:r w:rsidRPr="00C2409C">
        <w:rPr>
          <w:lang w:val="en-GB"/>
        </w:rPr>
        <w:t xml:space="preserve">SAP P11, with SAP </w:t>
      </w:r>
      <w:r w:rsidR="00CA1AE7" w:rsidRPr="00C2409C">
        <w:rPr>
          <w:lang w:val="en-GB"/>
        </w:rPr>
        <w:t xml:space="preserve">PI </w:t>
      </w:r>
      <w:r w:rsidRPr="00C2409C">
        <w:rPr>
          <w:lang w:val="en-GB"/>
        </w:rPr>
        <w:t>as an intermediate system.</w:t>
      </w:r>
    </w:p>
    <w:p w14:paraId="3212F917" w14:textId="0030BE64" w:rsidR="00AD0979" w:rsidRPr="00C2409C" w:rsidRDefault="002B31AE" w:rsidP="00AD0979">
      <w:pPr>
        <w:rPr>
          <w:lang w:val="en-GB"/>
        </w:rPr>
      </w:pPr>
      <w:r w:rsidRPr="00C2409C">
        <w:rPr>
          <w:lang w:val="en-GB"/>
        </w:rPr>
        <w:t xml:space="preserve">The purpose of this </w:t>
      </w:r>
      <w:r w:rsidR="00C2409C" w:rsidRPr="00C2409C">
        <w:rPr>
          <w:lang w:val="en-GB" w:eastAsia="zh-CN"/>
        </w:rPr>
        <w:t>F</w:t>
      </w:r>
      <w:r w:rsidRPr="00C2409C">
        <w:rPr>
          <w:lang w:val="en-GB" w:eastAsia="zh-CN"/>
        </w:rPr>
        <w:t xml:space="preserve">unctional </w:t>
      </w:r>
      <w:r w:rsidR="00C2409C" w:rsidRPr="00C2409C">
        <w:rPr>
          <w:lang w:val="en-GB" w:eastAsia="zh-CN"/>
        </w:rPr>
        <w:t>S</w:t>
      </w:r>
      <w:r w:rsidRPr="00C2409C">
        <w:rPr>
          <w:lang w:val="en-GB" w:eastAsia="zh-CN"/>
        </w:rPr>
        <w:t>pecification is to s</w:t>
      </w:r>
      <w:r w:rsidR="00AD0979" w:rsidRPr="00C2409C">
        <w:rPr>
          <w:lang w:val="en-GB"/>
        </w:rPr>
        <w:t>et up the interface with the following objects to be transferred to SAP</w:t>
      </w:r>
      <w:r w:rsidR="00C2409C" w:rsidRPr="00C2409C">
        <w:rPr>
          <w:lang w:val="en-GB"/>
        </w:rPr>
        <w:t xml:space="preserve"> </w:t>
      </w:r>
      <w:r w:rsidR="00AD0979" w:rsidRPr="00C2409C">
        <w:rPr>
          <w:lang w:val="en-GB"/>
        </w:rPr>
        <w:t>P11:</w:t>
      </w:r>
    </w:p>
    <w:p w14:paraId="3E861DC0" w14:textId="5D1D84E8" w:rsidR="00C2409C" w:rsidRPr="00C2409C" w:rsidRDefault="00AD0979" w:rsidP="00AD0979">
      <w:pPr>
        <w:pStyle w:val="af1"/>
        <w:numPr>
          <w:ilvl w:val="0"/>
          <w:numId w:val="17"/>
        </w:numPr>
        <w:rPr>
          <w:b/>
          <w:lang w:val="en-GB"/>
        </w:rPr>
      </w:pPr>
      <w:r w:rsidRPr="00C2409C">
        <w:rPr>
          <w:b/>
          <w:lang w:val="en-GB"/>
        </w:rPr>
        <w:t>Revenue</w:t>
      </w:r>
      <w:r w:rsidR="00C2409C" w:rsidRPr="00C2409C">
        <w:rPr>
          <w:b/>
          <w:lang w:val="en-GB"/>
        </w:rPr>
        <w:t xml:space="preserve"> </w:t>
      </w:r>
      <w:r w:rsidRPr="00C2409C">
        <w:rPr>
          <w:b/>
          <w:lang w:val="en-GB"/>
        </w:rPr>
        <w:t>/ Sales postings (once the treatment has been performed)</w:t>
      </w:r>
      <w:bookmarkStart w:id="77" w:name="OLE_LINK3"/>
      <w:bookmarkStart w:id="78" w:name="OLE_LINK4"/>
      <w:r w:rsidR="00C2409C" w:rsidRPr="00C2409C">
        <w:rPr>
          <w:b/>
          <w:lang w:val="en-GB"/>
        </w:rPr>
        <w:br/>
      </w:r>
      <w:r w:rsidRPr="00C2409C">
        <w:rPr>
          <w:lang w:val="en-GB"/>
        </w:rPr>
        <w:t xml:space="preserve">For </w:t>
      </w:r>
      <w:r w:rsidR="00C2409C" w:rsidRPr="00C2409C">
        <w:rPr>
          <w:lang w:val="en-GB"/>
        </w:rPr>
        <w:t>i</w:t>
      </w:r>
      <w:r w:rsidRPr="00C2409C">
        <w:rPr>
          <w:lang w:val="en-GB"/>
        </w:rPr>
        <w:t>nsurance providers</w:t>
      </w:r>
      <w:bookmarkEnd w:id="77"/>
      <w:bookmarkEnd w:id="78"/>
      <w:r w:rsidR="00C2409C" w:rsidRPr="00C2409C">
        <w:rPr>
          <w:lang w:val="en-GB"/>
        </w:rPr>
        <w:t xml:space="preserve"> </w:t>
      </w:r>
      <w:r w:rsidRPr="00C2409C">
        <w:rPr>
          <w:lang w:val="en-GB"/>
        </w:rPr>
        <w:t>/ NGO</w:t>
      </w:r>
      <w:r w:rsidR="00C2409C" w:rsidRPr="00C2409C">
        <w:rPr>
          <w:lang w:val="en-GB"/>
        </w:rPr>
        <w:t>s,</w:t>
      </w:r>
      <w:r w:rsidRPr="00C2409C">
        <w:rPr>
          <w:lang w:val="en-GB"/>
        </w:rPr>
        <w:t xml:space="preserve"> individual customer master data (according to HIS) will be maintained manually on SAP</w:t>
      </w:r>
      <w:r w:rsidR="00C2409C" w:rsidRPr="00C2409C">
        <w:rPr>
          <w:lang w:val="en-GB"/>
        </w:rPr>
        <w:t xml:space="preserve"> P11.</w:t>
      </w:r>
      <w:r w:rsidR="00C2409C" w:rsidRPr="00C2409C">
        <w:rPr>
          <w:lang w:val="en-GB"/>
        </w:rPr>
        <w:br/>
      </w:r>
      <w:r w:rsidRPr="00C2409C">
        <w:rPr>
          <w:lang w:val="en-GB"/>
        </w:rPr>
        <w:t>Revenue postings will be transferred and posted to these P11 customers via the interface.</w:t>
      </w:r>
      <w:r w:rsidR="00C2409C" w:rsidRPr="00C2409C">
        <w:rPr>
          <w:lang w:val="en-GB"/>
        </w:rPr>
        <w:br/>
      </w:r>
      <w:r w:rsidRPr="00C2409C">
        <w:rPr>
          <w:lang w:val="en-GB"/>
        </w:rPr>
        <w:t>For private customers a dummy customer will be created on P11.</w:t>
      </w:r>
    </w:p>
    <w:p w14:paraId="69F34B6F" w14:textId="06563904" w:rsidR="00AD0979" w:rsidRPr="00C2409C" w:rsidRDefault="00AD0979" w:rsidP="00C2409C">
      <w:pPr>
        <w:pStyle w:val="af1"/>
        <w:rPr>
          <w:lang w:val="en-GB"/>
        </w:rPr>
      </w:pPr>
      <w:r w:rsidRPr="00C2409C">
        <w:rPr>
          <w:lang w:val="en-GB"/>
        </w:rPr>
        <w:t>Revenue postings will be transferred and posted to this P11 dummy customer via the interface.</w:t>
      </w:r>
    </w:p>
    <w:p w14:paraId="34D5FB1D" w14:textId="77777777" w:rsidR="00C2409C" w:rsidRPr="00C2409C" w:rsidRDefault="00C2409C" w:rsidP="00C2409C">
      <w:pPr>
        <w:pStyle w:val="af1"/>
        <w:rPr>
          <w:b/>
          <w:lang w:val="en-GB"/>
        </w:rPr>
      </w:pPr>
    </w:p>
    <w:p w14:paraId="79346100" w14:textId="0797D239" w:rsidR="003548B1" w:rsidRPr="00C2409C" w:rsidRDefault="00AD0979" w:rsidP="0015351C">
      <w:pPr>
        <w:pStyle w:val="af1"/>
        <w:numPr>
          <w:ilvl w:val="0"/>
          <w:numId w:val="17"/>
        </w:numPr>
        <w:rPr>
          <w:b/>
          <w:lang w:val="en-GB"/>
        </w:rPr>
      </w:pPr>
      <w:r w:rsidRPr="00C2409C">
        <w:rPr>
          <w:b/>
          <w:lang w:val="en-GB"/>
        </w:rPr>
        <w:t>Cash Collec</w:t>
      </w:r>
      <w:r w:rsidR="00C2409C" w:rsidRPr="00C2409C">
        <w:rPr>
          <w:b/>
          <w:lang w:val="en-GB"/>
        </w:rPr>
        <w:t>tion / Refunds / Advance payments</w:t>
      </w:r>
      <w:r w:rsidR="00C2409C" w:rsidRPr="00C2409C">
        <w:rPr>
          <w:b/>
          <w:lang w:val="en-GB"/>
        </w:rPr>
        <w:br/>
      </w:r>
      <w:r w:rsidRPr="00C2409C">
        <w:rPr>
          <w:lang w:val="en-GB"/>
        </w:rPr>
        <w:t>A G/L payment posting (on bank accounts) will be generated on P11 in each of these cases.</w:t>
      </w:r>
    </w:p>
    <w:p w14:paraId="721730BF" w14:textId="1E972AA0" w:rsidR="0015351C" w:rsidRPr="00C2409C" w:rsidRDefault="00320266" w:rsidP="0015351C">
      <w:pPr>
        <w:pStyle w:val="1"/>
        <w:rPr>
          <w:lang w:val="en-GB"/>
        </w:rPr>
      </w:pPr>
      <w:bookmarkStart w:id="79" w:name="_Toc11830639"/>
      <w:bookmarkStart w:id="80" w:name="_Toc18479290"/>
      <w:bookmarkStart w:id="81" w:name="_Toc318273143"/>
      <w:bookmarkStart w:id="82" w:name="_Toc433376170"/>
      <w:bookmarkStart w:id="83" w:name="_Toc493272986"/>
      <w:bookmarkStart w:id="84" w:name="_Toc11830511"/>
      <w:r w:rsidRPr="00C2409C">
        <w:rPr>
          <w:noProof/>
          <w:lang w:eastAsia="zh-CN"/>
        </w:rPr>
        <mc:AlternateContent>
          <mc:Choice Requires="wps">
            <w:drawing>
              <wp:anchor distT="0" distB="0" distL="114300" distR="114300" simplePos="0" relativeHeight="251661824" behindDoc="0" locked="0" layoutInCell="1" allowOverlap="1" wp14:anchorId="15410F2A" wp14:editId="366BBA41">
                <wp:simplePos x="0" y="0"/>
                <wp:positionH relativeFrom="column">
                  <wp:posOffset>5200015</wp:posOffset>
                </wp:positionH>
                <wp:positionV relativeFrom="paragraph">
                  <wp:posOffset>357505</wp:posOffset>
                </wp:positionV>
                <wp:extent cx="914400" cy="1352550"/>
                <wp:effectExtent l="57150" t="38100" r="76200" b="95250"/>
                <wp:wrapNone/>
                <wp:docPr id="9" name="Flowchart: Magnetic Disk 9"/>
                <wp:cNvGraphicFramePr/>
                <a:graphic xmlns:a="http://schemas.openxmlformats.org/drawingml/2006/main">
                  <a:graphicData uri="http://schemas.microsoft.com/office/word/2010/wordprocessingShape">
                    <wps:wsp>
                      <wps:cNvSpPr/>
                      <wps:spPr>
                        <a:xfrm>
                          <a:off x="0" y="0"/>
                          <a:ext cx="914400" cy="1352550"/>
                        </a:xfrm>
                        <a:prstGeom prst="flowChartMagneticDisk">
                          <a:avLst/>
                        </a:prstGeom>
                        <a:ln>
                          <a:solidFill>
                            <a:schemeClr val="bg1">
                              <a:lumMod val="75000"/>
                            </a:schemeClr>
                          </a:solidFill>
                        </a:ln>
                      </wps:spPr>
                      <wps:style>
                        <a:lnRef idx="1">
                          <a:schemeClr val="dk1"/>
                        </a:lnRef>
                        <a:fillRef idx="2">
                          <a:schemeClr val="dk1"/>
                        </a:fillRef>
                        <a:effectRef idx="1">
                          <a:schemeClr val="dk1"/>
                        </a:effectRef>
                        <a:fontRef idx="minor">
                          <a:schemeClr val="dk1"/>
                        </a:fontRef>
                      </wps:style>
                      <wps:txbx>
                        <w:txbxContent>
                          <w:p w14:paraId="1D1DB82A" w14:textId="6E26713B" w:rsidR="001F6296" w:rsidRDefault="001F6296" w:rsidP="00320266">
                            <w:pPr>
                              <w:jc w:val="center"/>
                            </w:pPr>
                            <w:r>
                              <w:t>SAP ERP</w:t>
                            </w:r>
                          </w:p>
                          <w:p w14:paraId="5BF8AD8A" w14:textId="53D2C610" w:rsidR="001F6296" w:rsidRDefault="001F6296" w:rsidP="00320266">
                            <w:pPr>
                              <w:jc w:val="center"/>
                            </w:pPr>
                            <w:r>
                              <w:t>P11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5410F2A"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Flowchart_x003a__x0020_Magnetic_x0020_Disk_x0020_9" o:spid="_x0000_s1026" type="#_x0000_t132" style="position:absolute;left:0;text-align:left;margin-left:409.45pt;margin-top:28.15pt;width:1in;height:106.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" fillcolor="gray [1616]" strokecolor="#bfbfbf [2412]">
                <v:fill color2="#d9d9d9 [496]" rotate="t" colors="0 #bcbcbc;22938f #d0d0d0;1 #ededed" type="gradient"/>
                <v:shadow on="t" opacity="24903f" mv:blur="40000f" origin=",.5" offset="0,20000emu"/>
                <v:textbox>
                  <w:txbxContent>
                    <w:p w14:paraId="1D1DB82A" w14:textId="6E26713B" w:rsidR="001F6296" w:rsidRDefault="001F6296" w:rsidP="00320266">
                      <w:pPr>
                        <w:jc w:val="center"/>
                      </w:pPr>
                      <w:r>
                        <w:t>SAP ERP</w:t>
                      </w:r>
                    </w:p>
                    <w:p w14:paraId="5BF8AD8A" w14:textId="53D2C610" w:rsidR="001F6296" w:rsidRDefault="001F6296" w:rsidP="00320266">
                      <w:pPr>
                        <w:jc w:val="center"/>
                      </w:pPr>
                      <w:r>
                        <w:t>P11</w:t>
                      </w:r>
                    </w:p>
                  </w:txbxContent>
                </v:textbox>
              </v:shape>
            </w:pict>
          </mc:Fallback>
        </mc:AlternateContent>
      </w:r>
      <w:r w:rsidR="00E61504" w:rsidRPr="00C2409C">
        <w:rPr>
          <w:noProof/>
          <w:lang w:eastAsia="zh-CN"/>
        </w:rPr>
        <mc:AlternateContent>
          <mc:Choice Requires="wps">
            <w:drawing>
              <wp:anchor distT="0" distB="0" distL="114300" distR="114300" simplePos="0" relativeHeight="251655680" behindDoc="0" locked="0" layoutInCell="1" allowOverlap="1" wp14:anchorId="3312B7AD" wp14:editId="327456EA">
                <wp:simplePos x="0" y="0"/>
                <wp:positionH relativeFrom="column">
                  <wp:posOffset>2767965</wp:posOffset>
                </wp:positionH>
                <wp:positionV relativeFrom="paragraph">
                  <wp:posOffset>357505</wp:posOffset>
                </wp:positionV>
                <wp:extent cx="914400" cy="1352550"/>
                <wp:effectExtent l="57150" t="38100" r="76200" b="95250"/>
                <wp:wrapNone/>
                <wp:docPr id="8" name="Flowchart: Magnetic Disk 8"/>
                <wp:cNvGraphicFramePr/>
                <a:graphic xmlns:a="http://schemas.openxmlformats.org/drawingml/2006/main">
                  <a:graphicData uri="http://schemas.microsoft.com/office/word/2010/wordprocessingShape">
                    <wps:wsp>
                      <wps:cNvSpPr/>
                      <wps:spPr>
                        <a:xfrm>
                          <a:off x="0" y="0"/>
                          <a:ext cx="914400" cy="1352550"/>
                        </a:xfrm>
                        <a:prstGeom prst="flowChartMagneticDisk">
                          <a:avLst/>
                        </a:prstGeom>
                        <a:ln>
                          <a:solidFill>
                            <a:schemeClr val="bg1">
                              <a:lumMod val="75000"/>
                            </a:schemeClr>
                          </a:solidFill>
                        </a:ln>
                      </wps:spPr>
                      <wps:style>
                        <a:lnRef idx="1">
                          <a:schemeClr val="dk1"/>
                        </a:lnRef>
                        <a:fillRef idx="2">
                          <a:schemeClr val="dk1"/>
                        </a:fillRef>
                        <a:effectRef idx="1">
                          <a:schemeClr val="dk1"/>
                        </a:effectRef>
                        <a:fontRef idx="minor">
                          <a:schemeClr val="dk1"/>
                        </a:fontRef>
                      </wps:style>
                      <wps:txbx>
                        <w:txbxContent>
                          <w:p w14:paraId="6E13EBE9" w14:textId="0EB06460" w:rsidR="001F6296" w:rsidRDefault="001F6296" w:rsidP="00E61504">
                            <w:pPr>
                              <w:jc w:val="center"/>
                            </w:pPr>
                            <w:r>
                              <w:t>SAP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12B7AD" id="Flowchart_x003a__x0020_Magnetic_x0020_Disk_x0020_8" o:spid="_x0000_s1027" type="#_x0000_t132" style="position:absolute;left:0;text-align:left;margin-left:217.95pt;margin-top:28.15pt;width:1in;height:106.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" fillcolor="gray [1616]" strokecolor="#bfbfbf [2412]">
                <v:fill color2="#d9d9d9 [496]" rotate="t" colors="0 #bcbcbc;22938f #d0d0d0;1 #ededed" type="gradient"/>
                <v:shadow on="t" opacity="24903f" mv:blur="40000f" origin=",.5" offset="0,20000emu"/>
                <v:textbox>
                  <w:txbxContent>
                    <w:p w14:paraId="6E13EBE9" w14:textId="0EB06460" w:rsidR="001F6296" w:rsidRDefault="001F6296" w:rsidP="00E61504">
                      <w:pPr>
                        <w:jc w:val="center"/>
                      </w:pPr>
                      <w:r>
                        <w:t>SAP PI</w:t>
                      </w:r>
                    </w:p>
                  </w:txbxContent>
                </v:textbox>
              </v:shape>
            </w:pict>
          </mc:Fallback>
        </mc:AlternateContent>
      </w:r>
      <w:r w:rsidR="00E61504" w:rsidRPr="00C2409C">
        <w:rPr>
          <w:rFonts w:cstheme="minorHAnsi"/>
          <w:noProof/>
          <w:color w:val="4F81BD" w:themeColor="accent1"/>
          <w:lang w:eastAsia="zh-CN"/>
        </w:rPr>
        <mc:AlternateContent>
          <mc:Choice Requires="wps">
            <w:drawing>
              <wp:anchor distT="0" distB="0" distL="114300" distR="114300" simplePos="0" relativeHeight="251649536" behindDoc="0" locked="0" layoutInCell="1" allowOverlap="1" wp14:anchorId="3F7CF5B6" wp14:editId="233A47A7">
                <wp:simplePos x="0" y="0"/>
                <wp:positionH relativeFrom="column">
                  <wp:posOffset>386715</wp:posOffset>
                </wp:positionH>
                <wp:positionV relativeFrom="paragraph">
                  <wp:posOffset>357505</wp:posOffset>
                </wp:positionV>
                <wp:extent cx="1003300" cy="1352550"/>
                <wp:effectExtent l="57150" t="38100" r="82550" b="95250"/>
                <wp:wrapNone/>
                <wp:docPr id="5" name="Flowchart: Magnetic Disk 5"/>
                <wp:cNvGraphicFramePr/>
                <a:graphic xmlns:a="http://schemas.openxmlformats.org/drawingml/2006/main">
                  <a:graphicData uri="http://schemas.microsoft.com/office/word/2010/wordprocessingShape">
                    <wps:wsp>
                      <wps:cNvSpPr/>
                      <wps:spPr>
                        <a:xfrm>
                          <a:off x="0" y="0"/>
                          <a:ext cx="1003300" cy="1352550"/>
                        </a:xfrm>
                        <a:prstGeom prst="flowChartMagneticDisk">
                          <a:avLst/>
                        </a:prstGeom>
                        <a:ln>
                          <a:solidFill>
                            <a:schemeClr val="bg1">
                              <a:lumMod val="65000"/>
                            </a:schemeClr>
                          </a:solidFill>
                        </a:ln>
                      </wps:spPr>
                      <wps:style>
                        <a:lnRef idx="1">
                          <a:schemeClr val="dk1"/>
                        </a:lnRef>
                        <a:fillRef idx="2">
                          <a:schemeClr val="dk1"/>
                        </a:fillRef>
                        <a:effectRef idx="1">
                          <a:schemeClr val="dk1"/>
                        </a:effectRef>
                        <a:fontRef idx="minor">
                          <a:schemeClr val="dk1"/>
                        </a:fontRef>
                      </wps:style>
                      <wps:txbx>
                        <w:txbxContent>
                          <w:p w14:paraId="58C0B499" w14:textId="20468ED0" w:rsidR="001F6296" w:rsidRPr="00E61504" w:rsidRDefault="001F6296" w:rsidP="00E61504">
                            <w:pPr>
                              <w:jc w:val="center"/>
                            </w:pPr>
                            <w:r w:rsidRPr="00E61504">
                              <w:t>Hospital Information System (HIS)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CF5B6" id="Flowchart_x003a__x0020_Magnetic_x0020_Disk_x0020_5" o:spid="_x0000_s1028" type="#_x0000_t132" style="position:absolute;left:0;text-align:left;margin-left:30.45pt;margin-top:28.15pt;width:79pt;height:106.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" fillcolor="gray [1616]" strokecolor="#a5a5a5 [2092]">
                <v:fill color2="#d9d9d9 [496]" rotate="t" colors="0 #bcbcbc;22938f #d0d0d0;1 #ededed" type="gradient"/>
                <v:shadow on="t" opacity="24903f" mv:blur="40000f" origin=",.5" offset="0,20000emu"/>
                <v:textbox>
                  <w:txbxContent>
                    <w:p w14:paraId="58C0B499" w14:textId="20468ED0" w:rsidR="001F6296" w:rsidRPr="00E61504" w:rsidRDefault="001F6296" w:rsidP="00E61504">
                      <w:pPr>
                        <w:jc w:val="center"/>
                      </w:pPr>
                      <w:r w:rsidRPr="00E61504">
                        <w:t>Hospital Information System (HIS)</w:t>
                      </w:r>
                    </w:p>
                  </w:txbxContent>
                </v:textbox>
              </v:shape>
            </w:pict>
          </mc:Fallback>
        </mc:AlternateContent>
      </w:r>
      <w:r w:rsidR="0015351C" w:rsidRPr="00C2409C">
        <w:rPr>
          <w:lang w:val="en-GB"/>
        </w:rPr>
        <w:t>Data Flow Diagram</w:t>
      </w:r>
      <w:bookmarkEnd w:id="79"/>
      <w:bookmarkEnd w:id="80"/>
      <w:bookmarkEnd w:id="81"/>
      <w:bookmarkEnd w:id="82"/>
      <w:bookmarkEnd w:id="83"/>
    </w:p>
    <w:p w14:paraId="3341F9BC" w14:textId="2123D286" w:rsidR="00E61504" w:rsidRPr="00C2409C" w:rsidRDefault="00046607" w:rsidP="00E61504">
      <w:pPr>
        <w:rPr>
          <w:lang w:val="en-GB"/>
        </w:rPr>
      </w:pPr>
      <w:r w:rsidRPr="00C2409C">
        <w:rPr>
          <w:noProof/>
          <w:lang w:eastAsia="zh-CN"/>
        </w:rPr>
        <mc:AlternateContent>
          <mc:Choice Requires="wps">
            <w:drawing>
              <wp:anchor distT="0" distB="0" distL="114300" distR="114300" simplePos="0" relativeHeight="251664896" behindDoc="0" locked="0" layoutInCell="1" allowOverlap="1" wp14:anchorId="765033F2" wp14:editId="221F3AF0">
                <wp:simplePos x="0" y="0"/>
                <wp:positionH relativeFrom="column">
                  <wp:posOffset>4114165</wp:posOffset>
                </wp:positionH>
                <wp:positionV relativeFrom="paragraph">
                  <wp:posOffset>143510</wp:posOffset>
                </wp:positionV>
                <wp:extent cx="742950" cy="412750"/>
                <wp:effectExtent l="57150" t="38100" r="76200" b="101600"/>
                <wp:wrapNone/>
                <wp:docPr id="12" name="Flowchart: Multidocument 12"/>
                <wp:cNvGraphicFramePr/>
                <a:graphic xmlns:a="http://schemas.openxmlformats.org/drawingml/2006/main">
                  <a:graphicData uri="http://schemas.microsoft.com/office/word/2010/wordprocessingShape">
                    <wps:wsp>
                      <wps:cNvSpPr/>
                      <wps:spPr>
                        <a:xfrm>
                          <a:off x="0" y="0"/>
                          <a:ext cx="742950" cy="412750"/>
                        </a:xfrm>
                        <a:prstGeom prst="flowChartMultidocument">
                          <a:avLst/>
                        </a:prstGeom>
                        <a:ln>
                          <a:solidFill>
                            <a:schemeClr val="bg1">
                              <a:lumMod val="75000"/>
                            </a:schemeClr>
                          </a:solidFill>
                        </a:ln>
                      </wps:spPr>
                      <wps:style>
                        <a:lnRef idx="1">
                          <a:schemeClr val="dk1"/>
                        </a:lnRef>
                        <a:fillRef idx="2">
                          <a:schemeClr val="dk1"/>
                        </a:fillRef>
                        <a:effectRef idx="1">
                          <a:schemeClr val="dk1"/>
                        </a:effectRef>
                        <a:fontRef idx="minor">
                          <a:schemeClr val="dk1"/>
                        </a:fontRef>
                      </wps:style>
                      <wps:txbx>
                        <w:txbxContent>
                          <w:p w14:paraId="79FE0BFF" w14:textId="2324C20F" w:rsidR="001F6296" w:rsidRDefault="001F6296" w:rsidP="00046607">
                            <w:pPr>
                              <w:jc w:val="center"/>
                            </w:pPr>
                            <w:r>
                              <w:t>IDOC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5033F2"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Flowchart_x003a__x0020_Multidocument_x0020_12" o:spid="_x0000_s1029" type="#_x0000_t115" style="position:absolute;margin-left:323.95pt;margin-top:11.3pt;width:58.5pt;height:3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" fillcolor="gray [1616]" strokecolor="#bfbfbf [2412]">
                <v:fill color2="#d9d9d9 [496]" rotate="t" colors="0 #bcbcbc;22938f #d0d0d0;1 #ededed" type="gradient"/>
                <v:shadow on="t" opacity="24903f" mv:blur="40000f" origin=",.5" offset="0,20000emu"/>
                <v:textbox>
                  <w:txbxContent>
                    <w:p w14:paraId="79FE0BFF" w14:textId="2324C20F" w:rsidR="001F6296" w:rsidRDefault="001F6296" w:rsidP="00046607">
                      <w:pPr>
                        <w:jc w:val="center"/>
                      </w:pPr>
                      <w:r>
                        <w:t>IDOC</w:t>
                      </w:r>
                    </w:p>
                  </w:txbxContent>
                </v:textbox>
              </v:shape>
            </w:pict>
          </mc:Fallback>
        </mc:AlternateContent>
      </w:r>
      <w:r w:rsidR="00E61504" w:rsidRPr="00C2409C">
        <w:rPr>
          <w:lang w:val="en-GB"/>
        </w:rPr>
        <w:t xml:space="preserve"> </w:t>
      </w:r>
    </w:p>
    <w:p w14:paraId="7EB61701" w14:textId="57BD4C02" w:rsidR="0015351C" w:rsidRPr="00C2409C" w:rsidRDefault="0015351C" w:rsidP="0015351C">
      <w:pPr>
        <w:pStyle w:val="a3"/>
        <w:ind w:left="0"/>
        <w:rPr>
          <w:rFonts w:cstheme="minorHAnsi"/>
          <w:color w:val="4F81BD" w:themeColor="accent1"/>
          <w:lang w:val="en-GB"/>
        </w:rPr>
      </w:pPr>
    </w:p>
    <w:p w14:paraId="2A9D78E0" w14:textId="372B1302" w:rsidR="0015351C" w:rsidRPr="00C2409C" w:rsidRDefault="00046607" w:rsidP="0015351C">
      <w:pPr>
        <w:rPr>
          <w:lang w:val="en-GB"/>
        </w:rPr>
      </w:pPr>
      <w:r w:rsidRPr="00C2409C">
        <w:rPr>
          <w:noProof/>
          <w:lang w:eastAsia="zh-CN"/>
        </w:rPr>
        <mc:AlternateContent>
          <mc:Choice Requires="wps">
            <w:drawing>
              <wp:anchor distT="0" distB="0" distL="114300" distR="114300" simplePos="0" relativeHeight="251671040" behindDoc="0" locked="0" layoutInCell="1" allowOverlap="1" wp14:anchorId="0A84F4C5" wp14:editId="3DD57E36">
                <wp:simplePos x="0" y="0"/>
                <wp:positionH relativeFrom="column">
                  <wp:posOffset>3682365</wp:posOffset>
                </wp:positionH>
                <wp:positionV relativeFrom="paragraph">
                  <wp:posOffset>17780</wp:posOffset>
                </wp:positionV>
                <wp:extent cx="1517650" cy="12700"/>
                <wp:effectExtent l="0" t="76200" r="25400" b="101600"/>
                <wp:wrapNone/>
                <wp:docPr id="14" name="Straight Arrow Connector 14"/>
                <wp:cNvGraphicFramePr/>
                <a:graphic xmlns:a="http://schemas.openxmlformats.org/drawingml/2006/main">
                  <a:graphicData uri="http://schemas.microsoft.com/office/word/2010/wordprocessingShape">
                    <wps:wsp>
                      <wps:cNvCnPr/>
                      <wps:spPr>
                        <a:xfrm flipV="1">
                          <a:off x="0" y="0"/>
                          <a:ext cx="1517650" cy="12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w:pict>
              <v:shapetype w14:anchorId="462E4E28" id="_x0000_t32" coordsize="21600,21600" o:spt="32" o:oned="t" path="m,l21600,21600e" filled="f">
                <v:path arrowok="t" fillok="f" o:connecttype="none"/>
                <o:lock v:ext="edit" shapetype="t"/>
              </v:shapetype>
              <v:shape id="Straight Arrow Connector 14" o:spid="_x0000_s1026" type="#_x0000_t32" style="position:absolute;margin-left:289.95pt;margin-top:1.4pt;width:119.5pt;height:1pt;flip:y;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" strokecolor="black [3040]">
                <v:stroke endarrow="open"/>
              </v:shape>
            </w:pict>
          </mc:Fallback>
        </mc:AlternateContent>
      </w:r>
      <w:r w:rsidRPr="00C2409C">
        <w:rPr>
          <w:noProof/>
          <w:lang w:eastAsia="zh-CN"/>
        </w:rPr>
        <mc:AlternateContent>
          <mc:Choice Requires="wps">
            <w:drawing>
              <wp:anchor distT="0" distB="0" distL="114300" distR="114300" simplePos="0" relativeHeight="251667968" behindDoc="0" locked="0" layoutInCell="1" allowOverlap="1" wp14:anchorId="1EDE4986" wp14:editId="0E8F7CC9">
                <wp:simplePos x="0" y="0"/>
                <wp:positionH relativeFrom="column">
                  <wp:posOffset>1390015</wp:posOffset>
                </wp:positionH>
                <wp:positionV relativeFrom="paragraph">
                  <wp:posOffset>17780</wp:posOffset>
                </wp:positionV>
                <wp:extent cx="1377950" cy="12700"/>
                <wp:effectExtent l="0" t="76200" r="12700" b="101600"/>
                <wp:wrapNone/>
                <wp:docPr id="13" name="Straight Arrow Connector 13"/>
                <wp:cNvGraphicFramePr/>
                <a:graphic xmlns:a="http://schemas.openxmlformats.org/drawingml/2006/main">
                  <a:graphicData uri="http://schemas.microsoft.com/office/word/2010/wordprocessingShape">
                    <wps:wsp>
                      <wps:cNvCnPr/>
                      <wps:spPr>
                        <a:xfrm flipV="1">
                          <a:off x="0" y="0"/>
                          <a:ext cx="1377950" cy="12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w:pict>
              <v:shape w14:anchorId="47A0DF74" id="Straight Arrow Connector 13" o:spid="_x0000_s1026" type="#_x0000_t32" style="position:absolute;margin-left:109.45pt;margin-top:1.4pt;width:108.5pt;height:1pt;flip:y;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" strokecolor="black [3040]">
                <v:stroke endarrow="open"/>
              </v:shape>
            </w:pict>
          </mc:Fallback>
        </mc:AlternateContent>
      </w:r>
    </w:p>
    <w:p w14:paraId="7632F86C" w14:textId="77777777" w:rsidR="0015351C" w:rsidRPr="00C2409C" w:rsidRDefault="0015351C" w:rsidP="0015351C">
      <w:pPr>
        <w:rPr>
          <w:lang w:val="en-GB"/>
        </w:rPr>
      </w:pPr>
    </w:p>
    <w:p w14:paraId="6ABD6564" w14:textId="77777777" w:rsidR="001D3463" w:rsidRPr="00C2409C" w:rsidRDefault="001D3463" w:rsidP="00EA6685">
      <w:pPr>
        <w:pStyle w:val="a9"/>
        <w:rPr>
          <w:lang w:val="en-GB"/>
        </w:rPr>
      </w:pPr>
    </w:p>
    <w:p w14:paraId="781236BC" w14:textId="074300D7" w:rsidR="00E61504" w:rsidRPr="00C2409C" w:rsidRDefault="00EA6685" w:rsidP="00EA6685">
      <w:pPr>
        <w:pStyle w:val="a9"/>
        <w:rPr>
          <w:lang w:val="en-GB"/>
        </w:rPr>
      </w:pPr>
      <w:r w:rsidRPr="00C2409C">
        <w:rPr>
          <w:lang w:val="en-GB"/>
        </w:rPr>
        <w:t xml:space="preserve">Figure </w:t>
      </w:r>
      <w:r w:rsidRPr="00C2409C">
        <w:rPr>
          <w:lang w:val="en-GB"/>
        </w:rPr>
        <w:fldChar w:fldCharType="begin"/>
      </w:r>
      <w:r w:rsidRPr="00C2409C">
        <w:rPr>
          <w:lang w:val="en-GB"/>
        </w:rPr>
        <w:instrText xml:space="preserve"> SEQ Figure \* ARABIC </w:instrText>
      </w:r>
      <w:r w:rsidRPr="00C2409C">
        <w:rPr>
          <w:lang w:val="en-GB"/>
        </w:rPr>
        <w:fldChar w:fldCharType="separate"/>
      </w:r>
      <w:r w:rsidR="007674C3">
        <w:rPr>
          <w:noProof/>
          <w:lang w:val="en-GB"/>
        </w:rPr>
        <w:t>1</w:t>
      </w:r>
      <w:r w:rsidRPr="00C2409C">
        <w:rPr>
          <w:lang w:val="en-GB"/>
        </w:rPr>
        <w:fldChar w:fldCharType="end"/>
      </w:r>
      <w:r w:rsidRPr="00C2409C">
        <w:rPr>
          <w:lang w:val="en-GB"/>
        </w:rPr>
        <w:t>: Data Flow Diagram</w:t>
      </w:r>
    </w:p>
    <w:p w14:paraId="40E656E7" w14:textId="77777777" w:rsidR="00EA6685" w:rsidRPr="00C2409C" w:rsidRDefault="00EA6685" w:rsidP="0015351C">
      <w:pPr>
        <w:rPr>
          <w:lang w:val="en-GB"/>
        </w:rPr>
      </w:pPr>
    </w:p>
    <w:p w14:paraId="2EE92096" w14:textId="77777777" w:rsidR="00E61504" w:rsidRPr="00C2409C" w:rsidRDefault="00E61504" w:rsidP="0015351C">
      <w:pPr>
        <w:rPr>
          <w:lang w:val="en-GB"/>
        </w:rPr>
      </w:pPr>
    </w:p>
    <w:p w14:paraId="1C713947" w14:textId="77777777" w:rsidR="0015351C" w:rsidRPr="00C2409C" w:rsidRDefault="0015351C" w:rsidP="0015351C">
      <w:pPr>
        <w:pStyle w:val="1"/>
        <w:rPr>
          <w:lang w:val="en-GB"/>
        </w:rPr>
      </w:pPr>
      <w:bookmarkStart w:id="85" w:name="_Toc318273144"/>
      <w:bookmarkStart w:id="86" w:name="_Toc433376171"/>
      <w:bookmarkStart w:id="87" w:name="_Toc493272987"/>
      <w:r w:rsidRPr="00C2409C">
        <w:rPr>
          <w:lang w:val="en-GB"/>
        </w:rPr>
        <w:t>Functional Description</w:t>
      </w:r>
      <w:bookmarkEnd w:id="84"/>
      <w:bookmarkEnd w:id="85"/>
      <w:bookmarkEnd w:id="86"/>
      <w:bookmarkEnd w:id="87"/>
    </w:p>
    <w:p w14:paraId="5915A0EE" w14:textId="77777777" w:rsidR="00C2409C" w:rsidRPr="00C2409C" w:rsidRDefault="00C2409C" w:rsidP="00C2409C">
      <w:pPr>
        <w:pStyle w:val="Text"/>
        <w:jc w:val="both"/>
        <w:rPr>
          <w:lang w:val="en-GB"/>
        </w:rPr>
      </w:pPr>
      <w:r w:rsidRPr="00C2409C">
        <w:rPr>
          <w:lang w:val="en-GB"/>
        </w:rPr>
        <w:t>The scope of this functional specification is the creation of the FI document in SAP P11.</w:t>
      </w:r>
    </w:p>
    <w:p w14:paraId="5E4C3D73" w14:textId="0759A4EF" w:rsidR="00C2409C" w:rsidRPr="00C2409C" w:rsidRDefault="00C2409C" w:rsidP="00C2409C">
      <w:pPr>
        <w:pStyle w:val="Text"/>
        <w:jc w:val="both"/>
        <w:rPr>
          <w:lang w:val="en-GB"/>
        </w:rPr>
      </w:pPr>
      <w:r w:rsidRPr="00C2409C">
        <w:rPr>
          <w:lang w:val="en-GB"/>
        </w:rPr>
        <w:t>Since the interface must exchange information between HIS and SAP systems it utilises IDOCs to distribute the FI documents. Thus, the distribution of FI data is dependent on the data object coming from the HIS system (via SAP PI) and takes place in real time with the posting of an FI document in SAP P11. In SAP P11 the IDOC is received, processed, and submitted to the financial accounting interface for posting in the FI module</w:t>
      </w:r>
      <w:r w:rsidRPr="00C2409C">
        <w:rPr>
          <w:rFonts w:ascii="Arial" w:hAnsi="Arial" w:cs="Arial"/>
          <w:color w:val="333333"/>
          <w:sz w:val="21"/>
          <w:szCs w:val="21"/>
          <w:shd w:val="clear" w:color="auto" w:fill="FAFAFA"/>
          <w:lang w:val="en-GB"/>
        </w:rPr>
        <w:t>.</w:t>
      </w:r>
    </w:p>
    <w:p w14:paraId="2DDE54F2" w14:textId="77777777" w:rsidR="00C2409C" w:rsidRPr="00C2409C" w:rsidRDefault="00C2409C" w:rsidP="00C2409C">
      <w:pPr>
        <w:rPr>
          <w:lang w:val="en-GB" w:eastAsia="zh-CN"/>
        </w:rPr>
      </w:pPr>
    </w:p>
    <w:p w14:paraId="456D9E88" w14:textId="77777777" w:rsidR="00C2409C" w:rsidRPr="00C2409C" w:rsidRDefault="00C2409C" w:rsidP="00C2409C">
      <w:pPr>
        <w:pStyle w:val="2"/>
        <w:rPr>
          <w:rStyle w:val="20"/>
          <w:b/>
        </w:rPr>
      </w:pPr>
      <w:bookmarkStart w:id="88" w:name="_Toc493272988"/>
      <w:r w:rsidRPr="00C2409C">
        <w:rPr>
          <w:rStyle w:val="20"/>
          <w:b/>
        </w:rPr>
        <w:lastRenderedPageBreak/>
        <w:t>FI Document Creation</w:t>
      </w:r>
      <w:bookmarkEnd w:id="88"/>
    </w:p>
    <w:p w14:paraId="1967A059" w14:textId="15D4C7D5" w:rsidR="00C2409C" w:rsidRPr="00C2409C" w:rsidRDefault="00C2409C" w:rsidP="00C2409C">
      <w:pPr>
        <w:rPr>
          <w:lang w:val="en-GB" w:eastAsia="zh-CN"/>
        </w:rPr>
      </w:pPr>
      <w:r w:rsidRPr="00C2409C">
        <w:rPr>
          <w:lang w:val="en-GB"/>
        </w:rPr>
        <w:t>From the HIS system, data objects will be sent to SAP PI which are related to Revenue by category, AR by account, Cash collection by payment method, Refund by account, Advance by account. The data object is received by SAP PI, processed further (both not in scope of this functional specification) and an IDOC is generated and sent to SAP P11.</w:t>
      </w:r>
    </w:p>
    <w:p w14:paraId="377F411C" w14:textId="078AED66" w:rsidR="00C2409C" w:rsidRPr="00C2409C" w:rsidRDefault="00C2409C" w:rsidP="00C2409C">
      <w:pPr>
        <w:rPr>
          <w:lang w:val="en-GB"/>
        </w:rPr>
      </w:pPr>
      <w:r w:rsidRPr="00C2409C">
        <w:rPr>
          <w:lang w:val="en-GB"/>
        </w:rPr>
        <w:t xml:space="preserve">In SAP P11, the IDOC Basic type </w:t>
      </w:r>
      <w:bookmarkStart w:id="89" w:name="OLE_LINK7"/>
      <w:bookmarkStart w:id="90" w:name="OLE_LINK8"/>
      <w:r w:rsidRPr="00C2409C">
        <w:rPr>
          <w:lang w:val="en-GB"/>
        </w:rPr>
        <w:t>FIDCCP02</w:t>
      </w:r>
      <w:bookmarkEnd w:id="89"/>
      <w:bookmarkEnd w:id="90"/>
      <w:r w:rsidRPr="00C2409C">
        <w:rPr>
          <w:lang w:val="en-GB"/>
        </w:rPr>
        <w:t xml:space="preserve"> (inbound) with the message type FIDCC2 must be used to complete the FI Documents sent from HIS system.</w:t>
      </w:r>
    </w:p>
    <w:p w14:paraId="27F1B3A7" w14:textId="77777777" w:rsidR="00C2409C" w:rsidRPr="00C2409C" w:rsidRDefault="00C2409C" w:rsidP="00C2409C">
      <w:pPr>
        <w:pStyle w:val="3"/>
        <w:rPr>
          <w:lang w:val="en-GB"/>
        </w:rPr>
      </w:pPr>
      <w:bookmarkStart w:id="91" w:name="_Toc493272989"/>
      <w:r w:rsidRPr="00C2409C">
        <w:rPr>
          <w:rStyle w:val="20"/>
          <w:b w:val="0"/>
        </w:rPr>
        <w:t>Control record segment</w:t>
      </w:r>
      <w:bookmarkEnd w:id="91"/>
    </w:p>
    <w:tbl>
      <w:tblPr>
        <w:tblStyle w:val="ab"/>
        <w:tblW w:w="10313" w:type="dxa"/>
        <w:tblInd w:w="108" w:type="dxa"/>
        <w:tblLook w:val="04A0" w:firstRow="1" w:lastRow="0" w:firstColumn="1" w:lastColumn="0" w:noHBand="0" w:noVBand="1"/>
      </w:tblPr>
      <w:tblGrid>
        <w:gridCol w:w="2362"/>
        <w:gridCol w:w="4188"/>
        <w:gridCol w:w="3763"/>
      </w:tblGrid>
      <w:tr w:rsidR="00C2409C" w:rsidRPr="00C2409C" w14:paraId="2FBD5D87" w14:textId="77777777" w:rsidTr="00C2409C">
        <w:tc>
          <w:tcPr>
            <w:tcW w:w="10313"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FA533B3"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bookmarkStart w:id="92" w:name="CONTROL_ATTR"/>
            <w:r w:rsidRPr="00C2409C">
              <w:rPr>
                <w:rFonts w:asciiTheme="minorHAnsi" w:eastAsiaTheme="minorHAnsi" w:hAnsiTheme="minorHAnsi" w:cstheme="minorBidi"/>
                <w:b/>
                <w:sz w:val="22"/>
                <w:szCs w:val="22"/>
                <w:lang w:val="en-GB"/>
              </w:rPr>
              <w:t>Control record</w:t>
            </w:r>
            <w:bookmarkEnd w:id="92"/>
          </w:p>
        </w:tc>
      </w:tr>
      <w:tr w:rsidR="00C2409C" w:rsidRPr="00C2409C" w14:paraId="5D0A0A4E" w14:textId="77777777" w:rsidTr="00C2409C">
        <w:tc>
          <w:tcPr>
            <w:tcW w:w="236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B9D57E"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Field</w:t>
            </w:r>
          </w:p>
        </w:tc>
        <w:tc>
          <w:tcPr>
            <w:tcW w:w="41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A400743"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Value</w:t>
            </w:r>
          </w:p>
        </w:tc>
        <w:tc>
          <w:tcPr>
            <w:tcW w:w="376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5634990"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Description</w:t>
            </w:r>
          </w:p>
        </w:tc>
      </w:tr>
      <w:tr w:rsidR="00C2409C" w:rsidRPr="00C2409C" w14:paraId="36CC7790" w14:textId="77777777" w:rsidTr="00C2409C">
        <w:tc>
          <w:tcPr>
            <w:tcW w:w="2362" w:type="dxa"/>
            <w:hideMark/>
          </w:tcPr>
          <w:p w14:paraId="653A28E0"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bookmarkStart w:id="93" w:name="_Toc414978070"/>
            <w:bookmarkStart w:id="94" w:name="_Toc364271302"/>
            <w:bookmarkStart w:id="95" w:name="_Toc363752435"/>
            <w:r w:rsidRPr="00C2409C">
              <w:rPr>
                <w:rFonts w:asciiTheme="minorHAnsi" w:eastAsiaTheme="minorHAnsi" w:hAnsiTheme="minorHAnsi" w:cstheme="minorBidi"/>
                <w:sz w:val="22"/>
                <w:szCs w:val="22"/>
                <w:lang w:val="en-GB"/>
              </w:rPr>
              <w:t>DIRECT</w:t>
            </w:r>
          </w:p>
        </w:tc>
        <w:tc>
          <w:tcPr>
            <w:tcW w:w="4188" w:type="dxa"/>
            <w:hideMark/>
          </w:tcPr>
          <w:p w14:paraId="033F11B7"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2</w:t>
            </w:r>
          </w:p>
        </w:tc>
        <w:tc>
          <w:tcPr>
            <w:tcW w:w="3763" w:type="dxa"/>
            <w:hideMark/>
          </w:tcPr>
          <w:p w14:paraId="25974205"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Direction  (2 = Inbound)</w:t>
            </w:r>
          </w:p>
        </w:tc>
      </w:tr>
      <w:tr w:rsidR="00C2409C" w:rsidRPr="00C2409C" w14:paraId="74AA25BA" w14:textId="77777777" w:rsidTr="00C2409C">
        <w:tc>
          <w:tcPr>
            <w:tcW w:w="2362" w:type="dxa"/>
            <w:hideMark/>
          </w:tcPr>
          <w:p w14:paraId="5D138D34"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IDOCTYP</w:t>
            </w:r>
          </w:p>
        </w:tc>
        <w:tc>
          <w:tcPr>
            <w:tcW w:w="4188" w:type="dxa"/>
            <w:hideMark/>
          </w:tcPr>
          <w:p w14:paraId="521CDF14"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FIDCCP02</w:t>
            </w:r>
          </w:p>
        </w:tc>
        <w:tc>
          <w:tcPr>
            <w:tcW w:w="3763" w:type="dxa"/>
            <w:hideMark/>
          </w:tcPr>
          <w:p w14:paraId="38A6DE47"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Name of basic type</w:t>
            </w:r>
          </w:p>
        </w:tc>
      </w:tr>
      <w:tr w:rsidR="00C2409C" w:rsidRPr="00C2409C" w14:paraId="5EF5F611" w14:textId="77777777" w:rsidTr="00C2409C">
        <w:tc>
          <w:tcPr>
            <w:tcW w:w="2362" w:type="dxa"/>
            <w:hideMark/>
          </w:tcPr>
          <w:p w14:paraId="3E764BE7"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MESTYP</w:t>
            </w:r>
          </w:p>
        </w:tc>
        <w:tc>
          <w:tcPr>
            <w:tcW w:w="4188" w:type="dxa"/>
            <w:hideMark/>
          </w:tcPr>
          <w:p w14:paraId="5B4AB628"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FIDCC2</w:t>
            </w:r>
          </w:p>
        </w:tc>
        <w:tc>
          <w:tcPr>
            <w:tcW w:w="3763" w:type="dxa"/>
            <w:hideMark/>
          </w:tcPr>
          <w:p w14:paraId="5C3B032E" w14:textId="77777777" w:rsidR="00C2409C" w:rsidRPr="00C2409C" w:rsidRDefault="00C2409C" w:rsidP="00561AAF">
            <w:pPr>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Message type</w:t>
            </w:r>
          </w:p>
        </w:tc>
      </w:tr>
    </w:tbl>
    <w:p w14:paraId="1CEDDBC5" w14:textId="39229034" w:rsidR="00C2409C" w:rsidRPr="00C2409C" w:rsidRDefault="00C2409C" w:rsidP="00C2409C">
      <w:pPr>
        <w:pStyle w:val="a9"/>
        <w:rPr>
          <w:lang w:val="en-GB"/>
        </w:rPr>
      </w:pPr>
      <w:bookmarkStart w:id="96" w:name="_Toc491441085"/>
      <w:bookmarkStart w:id="97" w:name="_Toc493273007"/>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6</w:t>
      </w:r>
      <w:r w:rsidRPr="00C2409C">
        <w:rPr>
          <w:lang w:val="en-GB"/>
        </w:rPr>
        <w:fldChar w:fldCharType="end"/>
      </w:r>
      <w:r w:rsidRPr="00C2409C">
        <w:rPr>
          <w:lang w:val="en-GB"/>
        </w:rPr>
        <w:t>: IDOC FIDCCP02 Control Record</w:t>
      </w:r>
      <w:bookmarkEnd w:id="96"/>
      <w:bookmarkEnd w:id="97"/>
    </w:p>
    <w:p w14:paraId="6C14D620" w14:textId="77777777" w:rsidR="00C2409C" w:rsidRPr="00C2409C" w:rsidRDefault="00C2409C" w:rsidP="00C2409C">
      <w:pPr>
        <w:pStyle w:val="3"/>
        <w:rPr>
          <w:rStyle w:val="20"/>
          <w:b w:val="0"/>
        </w:rPr>
      </w:pPr>
      <w:bookmarkStart w:id="98" w:name="_Ref493272643"/>
      <w:bookmarkStart w:id="99" w:name="_Toc493272990"/>
      <w:bookmarkEnd w:id="93"/>
      <w:bookmarkEnd w:id="94"/>
      <w:bookmarkEnd w:id="95"/>
      <w:r w:rsidRPr="00C2409C">
        <w:rPr>
          <w:rStyle w:val="20"/>
          <w:b w:val="0"/>
        </w:rPr>
        <w:t xml:space="preserve">Data </w:t>
      </w:r>
      <w:commentRangeStart w:id="100"/>
      <w:r w:rsidRPr="00C2409C">
        <w:rPr>
          <w:rStyle w:val="20"/>
          <w:b w:val="0"/>
        </w:rPr>
        <w:t>Record</w:t>
      </w:r>
      <w:bookmarkEnd w:id="98"/>
      <w:bookmarkEnd w:id="99"/>
      <w:commentRangeEnd w:id="100"/>
      <w:r w:rsidR="001F6296">
        <w:rPr>
          <w:rStyle w:val="af2"/>
        </w:rPr>
        <w:commentReference w:id="100"/>
      </w:r>
    </w:p>
    <w:p w14:paraId="7667875A" w14:textId="66FF6995" w:rsidR="00C2409C" w:rsidRPr="00C2409C" w:rsidRDefault="00C2409C" w:rsidP="00C2409C">
      <w:pPr>
        <w:pStyle w:val="4"/>
        <w:rPr>
          <w:lang w:val="en-GB"/>
        </w:rPr>
      </w:pPr>
      <w:bookmarkStart w:id="101" w:name="_Toc414978071"/>
      <w:bookmarkStart w:id="102" w:name="_Toc364271303"/>
      <w:bookmarkStart w:id="103" w:name="_Toc363752436"/>
      <w:r w:rsidRPr="00C2409C">
        <w:rPr>
          <w:lang w:val="en-GB"/>
        </w:rPr>
        <w:t>E1FIKPF Segment</w:t>
      </w:r>
      <w:bookmarkEnd w:id="101"/>
      <w:bookmarkEnd w:id="102"/>
      <w:bookmarkEnd w:id="103"/>
      <w:r w:rsidRPr="00C2409C">
        <w:rPr>
          <w:lang w:val="en-GB"/>
        </w:rPr>
        <w:t xml:space="preserve"> IDOC: FI Document Header (BKPF)</w:t>
      </w:r>
    </w:p>
    <w:tbl>
      <w:tblPr>
        <w:tblStyle w:val="ab"/>
        <w:tblW w:w="0" w:type="auto"/>
        <w:tblInd w:w="108" w:type="dxa"/>
        <w:tblLook w:val="04A0" w:firstRow="1" w:lastRow="0" w:firstColumn="1" w:lastColumn="0" w:noHBand="0" w:noVBand="1"/>
      </w:tblPr>
      <w:tblGrid>
        <w:gridCol w:w="4194"/>
        <w:gridCol w:w="3254"/>
        <w:gridCol w:w="2865"/>
        <w:tblGridChange w:id="104">
          <w:tblGrid>
            <w:gridCol w:w="4194"/>
            <w:gridCol w:w="3254"/>
            <w:gridCol w:w="2865"/>
          </w:tblGrid>
        </w:tblGridChange>
      </w:tblGrid>
      <w:tr w:rsidR="00C2409C" w:rsidRPr="00C2409C" w14:paraId="11F647D8" w14:textId="77777777" w:rsidTr="00C2409C">
        <w:trPr>
          <w:cantSplit/>
          <w:tblHeader/>
        </w:trPr>
        <w:tc>
          <w:tcPr>
            <w:tcW w:w="41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CC0801A"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 xml:space="preserve">Field </w:t>
            </w:r>
          </w:p>
        </w:tc>
        <w:tc>
          <w:tcPr>
            <w:tcW w:w="3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FFF61BF"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 xml:space="preserve">Value </w:t>
            </w:r>
          </w:p>
        </w:tc>
        <w:tc>
          <w:tcPr>
            <w:tcW w:w="28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355E9C8"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Description</w:t>
            </w:r>
          </w:p>
        </w:tc>
      </w:tr>
      <w:tr w:rsidR="00C2409C" w:rsidRPr="00C2409C" w14:paraId="1468E7B4" w14:textId="77777777" w:rsidTr="000616B8">
        <w:tblPrEx>
          <w:tblW w:w="0" w:type="auto"/>
          <w:tblInd w:w="108" w:type="dxa"/>
          <w:tblPrExChange w:id="105" w:author="yong huang" w:date="2017-10-20T17:29:00Z">
            <w:tblPrEx>
              <w:tblW w:w="0" w:type="auto"/>
              <w:tblInd w:w="108" w:type="dxa"/>
            </w:tblPrEx>
          </w:tblPrExChange>
        </w:tblPrEx>
        <w:trPr>
          <w:cantSplit/>
          <w:trHeight w:val="1374"/>
          <w:trPrChange w:id="106" w:author="yong huang" w:date="2017-10-20T17:29:00Z">
            <w:trPr>
              <w:cantSplit/>
            </w:trPr>
          </w:trPrChange>
        </w:trPr>
        <w:tc>
          <w:tcPr>
            <w:tcW w:w="4194" w:type="dxa"/>
            <w:tcBorders>
              <w:top w:val="single" w:sz="4" w:space="0" w:color="auto"/>
              <w:left w:val="single" w:sz="4" w:space="0" w:color="auto"/>
              <w:bottom w:val="single" w:sz="4" w:space="0" w:color="auto"/>
              <w:right w:val="single" w:sz="4" w:space="0" w:color="auto"/>
            </w:tcBorders>
            <w:tcPrChange w:id="107" w:author="yong huang" w:date="2017-10-20T17:29:00Z">
              <w:tcPr>
                <w:tcW w:w="4194" w:type="dxa"/>
                <w:tcBorders>
                  <w:top w:val="single" w:sz="4" w:space="0" w:color="auto"/>
                  <w:left w:val="single" w:sz="4" w:space="0" w:color="auto"/>
                  <w:bottom w:val="single" w:sz="4" w:space="0" w:color="auto"/>
                  <w:right w:val="single" w:sz="4" w:space="0" w:color="auto"/>
                </w:tcBorders>
              </w:tcPr>
            </w:tcPrChange>
          </w:tcPr>
          <w:p w14:paraId="302EE710"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BUKRS</w:t>
            </w:r>
          </w:p>
        </w:tc>
        <w:tc>
          <w:tcPr>
            <w:tcW w:w="3254" w:type="dxa"/>
            <w:tcBorders>
              <w:top w:val="single" w:sz="4" w:space="0" w:color="auto"/>
              <w:left w:val="single" w:sz="4" w:space="0" w:color="auto"/>
              <w:bottom w:val="single" w:sz="4" w:space="0" w:color="auto"/>
              <w:right w:val="single" w:sz="4" w:space="0" w:color="auto"/>
            </w:tcBorders>
            <w:tcPrChange w:id="108" w:author="yong huang" w:date="2017-10-20T17:29:00Z">
              <w:tcPr>
                <w:tcW w:w="3254" w:type="dxa"/>
                <w:tcBorders>
                  <w:top w:val="single" w:sz="4" w:space="0" w:color="auto"/>
                  <w:left w:val="single" w:sz="4" w:space="0" w:color="auto"/>
                  <w:bottom w:val="single" w:sz="4" w:space="0" w:color="auto"/>
                  <w:right w:val="single" w:sz="4" w:space="0" w:color="auto"/>
                </w:tcBorders>
              </w:tcPr>
            </w:tcPrChange>
          </w:tcPr>
          <w:p w14:paraId="12631021"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Company code</w:t>
            </w:r>
          </w:p>
        </w:tc>
        <w:tc>
          <w:tcPr>
            <w:tcW w:w="2865" w:type="dxa"/>
            <w:tcBorders>
              <w:top w:val="single" w:sz="4" w:space="0" w:color="auto"/>
              <w:left w:val="single" w:sz="4" w:space="0" w:color="auto"/>
              <w:bottom w:val="single" w:sz="4" w:space="0" w:color="auto"/>
              <w:right w:val="single" w:sz="4" w:space="0" w:color="auto"/>
            </w:tcBorders>
            <w:tcPrChange w:id="109" w:author="yong huang" w:date="2017-10-20T17:29:00Z">
              <w:tcPr>
                <w:tcW w:w="2865" w:type="dxa"/>
                <w:tcBorders>
                  <w:top w:val="single" w:sz="4" w:space="0" w:color="auto"/>
                  <w:left w:val="single" w:sz="4" w:space="0" w:color="auto"/>
                  <w:bottom w:val="single" w:sz="4" w:space="0" w:color="auto"/>
                  <w:right w:val="single" w:sz="4" w:space="0" w:color="auto"/>
                </w:tcBorders>
              </w:tcPr>
            </w:tcPrChange>
          </w:tcPr>
          <w:p w14:paraId="79E224F6" w14:textId="77777777" w:rsidR="00C2409C" w:rsidRDefault="00C2409C" w:rsidP="00561AAF">
            <w:pPr>
              <w:spacing w:after="200" w:line="276" w:lineRule="auto"/>
              <w:rPr>
                <w:ins w:id="110" w:author="yong huang" w:date="2017-10-20T17:14:00Z"/>
                <w:rFonts w:asciiTheme="minorHAnsi" w:eastAsiaTheme="minorHAnsi" w:hAnsiTheme="minorHAnsi" w:cstheme="minorBidi" w:hint="eastAsia"/>
                <w:sz w:val="22"/>
                <w:szCs w:val="22"/>
                <w:lang w:val="en-GB" w:eastAsia="zh-CN"/>
              </w:rPr>
            </w:pPr>
            <w:r w:rsidRPr="00C2409C">
              <w:rPr>
                <w:rFonts w:asciiTheme="minorHAnsi" w:eastAsiaTheme="minorHAnsi" w:hAnsiTheme="minorHAnsi" w:cstheme="minorBidi"/>
                <w:sz w:val="22"/>
                <w:szCs w:val="22"/>
                <w:lang w:val="en-GB"/>
              </w:rPr>
              <w:t>Name of global company code</w:t>
            </w:r>
          </w:p>
          <w:p w14:paraId="7D6E881E" w14:textId="7B116F17" w:rsidR="00EC1C97" w:rsidRPr="00C2409C" w:rsidRDefault="00EC1C97" w:rsidP="00561AAF">
            <w:pPr>
              <w:spacing w:after="200" w:line="276" w:lineRule="auto"/>
              <w:rPr>
                <w:rFonts w:asciiTheme="minorHAnsi" w:eastAsiaTheme="minorHAnsi" w:hAnsiTheme="minorHAnsi" w:cstheme="minorBidi" w:hint="eastAsia"/>
                <w:sz w:val="22"/>
                <w:szCs w:val="22"/>
                <w:lang w:val="en-GB" w:eastAsia="zh-CN"/>
              </w:rPr>
            </w:pPr>
            <w:ins w:id="111" w:author="yong huang" w:date="2017-10-20T17:15:00Z">
              <w:r>
                <w:rPr>
                  <w:rFonts w:asciiTheme="minorHAnsi" w:eastAsiaTheme="minorHAnsi" w:hAnsiTheme="minorHAnsi" w:cstheme="minorBidi" w:hint="eastAsia"/>
                  <w:sz w:val="22"/>
                  <w:szCs w:val="22"/>
                  <w:lang w:val="en-GB" w:eastAsia="zh-CN"/>
                </w:rPr>
                <w:t>公司名称</w:t>
              </w:r>
            </w:ins>
          </w:p>
        </w:tc>
      </w:tr>
      <w:tr w:rsidR="00C2409C" w:rsidRPr="00C2409C" w14:paraId="43AFEEB2" w14:textId="77777777" w:rsidTr="00C2409C">
        <w:trPr>
          <w:cantSplit/>
        </w:trPr>
        <w:tc>
          <w:tcPr>
            <w:tcW w:w="4194" w:type="dxa"/>
            <w:tcBorders>
              <w:top w:val="single" w:sz="4" w:space="0" w:color="auto"/>
              <w:left w:val="single" w:sz="4" w:space="0" w:color="auto"/>
              <w:bottom w:val="single" w:sz="4" w:space="0" w:color="auto"/>
              <w:right w:val="single" w:sz="4" w:space="0" w:color="auto"/>
            </w:tcBorders>
          </w:tcPr>
          <w:p w14:paraId="178DA129" w14:textId="77777777" w:rsidR="00C2409C" w:rsidRPr="00C2409C" w:rsidRDefault="00C2409C" w:rsidP="00561AAF">
            <w:pPr>
              <w:rPr>
                <w:lang w:val="en-GB"/>
              </w:rPr>
            </w:pPr>
            <w:r w:rsidRPr="00C2409C">
              <w:rPr>
                <w:rFonts w:asciiTheme="minorHAnsi" w:eastAsiaTheme="minorHAnsi" w:hAnsiTheme="minorHAnsi" w:cstheme="minorBidi"/>
                <w:sz w:val="22"/>
                <w:szCs w:val="22"/>
                <w:lang w:val="en-GB"/>
              </w:rPr>
              <w:t>GJAHR</w:t>
            </w:r>
          </w:p>
        </w:tc>
        <w:tc>
          <w:tcPr>
            <w:tcW w:w="3254" w:type="dxa"/>
            <w:tcBorders>
              <w:top w:val="single" w:sz="4" w:space="0" w:color="auto"/>
              <w:left w:val="single" w:sz="4" w:space="0" w:color="auto"/>
              <w:bottom w:val="single" w:sz="4" w:space="0" w:color="auto"/>
              <w:right w:val="single" w:sz="4" w:space="0" w:color="auto"/>
            </w:tcBorders>
          </w:tcPr>
          <w:p w14:paraId="2F6C6149" w14:textId="77777777" w:rsidR="00C2409C" w:rsidRPr="00C2409C" w:rsidRDefault="00C2409C" w:rsidP="00561AAF">
            <w:pPr>
              <w:rPr>
                <w:lang w:val="en-GB"/>
              </w:rPr>
            </w:pPr>
            <w:r w:rsidRPr="00C2409C">
              <w:rPr>
                <w:rFonts w:asciiTheme="minorHAnsi" w:eastAsiaTheme="minorHAnsi" w:hAnsiTheme="minorHAnsi" w:cstheme="minorBidi"/>
                <w:sz w:val="22"/>
                <w:szCs w:val="22"/>
                <w:lang w:val="en-GB"/>
              </w:rPr>
              <w:t>Fiscal Year</w:t>
            </w:r>
          </w:p>
        </w:tc>
        <w:tc>
          <w:tcPr>
            <w:tcW w:w="2865" w:type="dxa"/>
            <w:tcBorders>
              <w:top w:val="single" w:sz="4" w:space="0" w:color="auto"/>
              <w:left w:val="single" w:sz="4" w:space="0" w:color="auto"/>
              <w:bottom w:val="single" w:sz="4" w:space="0" w:color="auto"/>
              <w:right w:val="single" w:sz="4" w:space="0" w:color="auto"/>
            </w:tcBorders>
          </w:tcPr>
          <w:p w14:paraId="6BDCFA9E"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Fiscal Year</w:t>
            </w:r>
          </w:p>
          <w:p w14:paraId="17877C15" w14:textId="5F3C1C18" w:rsidR="00C2409C" w:rsidRPr="00C2409C" w:rsidRDefault="00EC1C97" w:rsidP="00561AAF">
            <w:pPr>
              <w:rPr>
                <w:rFonts w:hint="eastAsia"/>
                <w:lang w:val="en-GB"/>
              </w:rPr>
            </w:pPr>
            <w:ins w:id="112" w:author="yong huang" w:date="2017-10-20T17:14:00Z">
              <w:r>
                <w:rPr>
                  <w:rFonts w:ascii="SimSun" w:eastAsia="SimSun" w:hAnsi="SimSun" w:cs="SimSun"/>
                  <w:lang w:val="en-GB"/>
                </w:rPr>
                <w:t>财</w:t>
              </w:r>
              <w:r>
                <w:rPr>
                  <w:rFonts w:ascii="MS Mincho" w:eastAsia="MS Mincho" w:hAnsi="MS Mincho" w:cs="MS Mincho"/>
                  <w:lang w:val="en-GB"/>
                </w:rPr>
                <w:t>年</w:t>
              </w:r>
            </w:ins>
          </w:p>
        </w:tc>
      </w:tr>
      <w:tr w:rsidR="00C2409C" w:rsidRPr="00C2409C" w14:paraId="02D16867" w14:textId="77777777" w:rsidTr="00C2409C">
        <w:trPr>
          <w:cantSplit/>
        </w:trPr>
        <w:tc>
          <w:tcPr>
            <w:tcW w:w="4194" w:type="dxa"/>
            <w:tcBorders>
              <w:top w:val="single" w:sz="4" w:space="0" w:color="auto"/>
              <w:left w:val="single" w:sz="4" w:space="0" w:color="auto"/>
              <w:bottom w:val="single" w:sz="4" w:space="0" w:color="auto"/>
              <w:right w:val="single" w:sz="4" w:space="0" w:color="auto"/>
            </w:tcBorders>
          </w:tcPr>
          <w:p w14:paraId="4F64FDED"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BLART</w:t>
            </w:r>
          </w:p>
        </w:tc>
        <w:tc>
          <w:tcPr>
            <w:tcW w:w="3254" w:type="dxa"/>
            <w:tcBorders>
              <w:top w:val="single" w:sz="4" w:space="0" w:color="auto"/>
              <w:left w:val="single" w:sz="4" w:space="0" w:color="auto"/>
              <w:bottom w:val="single" w:sz="4" w:space="0" w:color="auto"/>
              <w:right w:val="single" w:sz="4" w:space="0" w:color="auto"/>
            </w:tcBorders>
          </w:tcPr>
          <w:p w14:paraId="706E5013"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DR (A/R invoice w/o SD)</w:t>
            </w:r>
          </w:p>
          <w:p w14:paraId="5302E715" w14:textId="77777777" w:rsidR="00C2409C" w:rsidRPr="00C2409C" w:rsidRDefault="00C2409C" w:rsidP="00561AAF">
            <w:pPr>
              <w:spacing w:after="200" w:line="276" w:lineRule="auto"/>
              <w:rPr>
                <w:rFonts w:asciiTheme="minorHAnsi" w:eastAsiaTheme="minorEastAsia" w:hAnsiTheme="minorHAnsi" w:cstheme="minorBidi"/>
                <w:sz w:val="22"/>
                <w:szCs w:val="22"/>
                <w:lang w:val="en-GB" w:eastAsia="zh-CN"/>
              </w:rPr>
            </w:pPr>
            <w:r w:rsidRPr="00C2409C">
              <w:rPr>
                <w:rFonts w:asciiTheme="minorHAnsi" w:eastAsiaTheme="minorHAnsi" w:hAnsiTheme="minorHAnsi" w:cstheme="minorBidi"/>
                <w:sz w:val="22"/>
                <w:szCs w:val="22"/>
                <w:lang w:val="en-GB"/>
              </w:rPr>
              <w:t>D</w:t>
            </w:r>
            <w:r w:rsidRPr="00C2409C">
              <w:rPr>
                <w:rFonts w:asciiTheme="minorHAnsi" w:eastAsiaTheme="minorEastAsia" w:hAnsiTheme="minorHAnsi" w:cstheme="minorBidi"/>
                <w:sz w:val="22"/>
                <w:szCs w:val="22"/>
                <w:lang w:val="en-GB" w:eastAsia="zh-CN"/>
              </w:rPr>
              <w:t>G</w:t>
            </w:r>
            <w:r w:rsidRPr="00C2409C">
              <w:rPr>
                <w:rFonts w:asciiTheme="minorHAnsi" w:eastAsiaTheme="minorHAnsi" w:hAnsiTheme="minorHAnsi" w:cstheme="minorBidi"/>
                <w:sz w:val="22"/>
                <w:szCs w:val="22"/>
                <w:lang w:val="en-GB"/>
              </w:rPr>
              <w:t xml:space="preserve"> (A/R cred.memo w/o SD)</w:t>
            </w:r>
          </w:p>
          <w:p w14:paraId="3167E5F9" w14:textId="77777777" w:rsidR="00C2409C" w:rsidRPr="00C2409C" w:rsidRDefault="00C2409C" w:rsidP="00561AAF">
            <w:pPr>
              <w:spacing w:after="200" w:line="276" w:lineRule="auto"/>
              <w:rPr>
                <w:rFonts w:asciiTheme="minorHAnsi" w:eastAsiaTheme="minorEastAsia" w:hAnsiTheme="minorHAnsi" w:cstheme="minorBidi"/>
                <w:sz w:val="22"/>
                <w:szCs w:val="22"/>
                <w:lang w:val="en-GB" w:eastAsia="zh-CN"/>
              </w:rPr>
            </w:pPr>
            <w:r w:rsidRPr="00C2409C">
              <w:rPr>
                <w:rFonts w:asciiTheme="minorHAnsi" w:eastAsiaTheme="minorEastAsia" w:hAnsiTheme="minorHAnsi" w:cstheme="minorBidi"/>
                <w:sz w:val="22"/>
                <w:szCs w:val="22"/>
                <w:lang w:val="en-GB" w:eastAsia="zh-CN"/>
              </w:rPr>
              <w:t>DZ (A/R Customer payment)</w:t>
            </w:r>
          </w:p>
          <w:p w14:paraId="79EE5706"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SK( Petty cash I)</w:t>
            </w:r>
          </w:p>
        </w:tc>
        <w:tc>
          <w:tcPr>
            <w:tcW w:w="2865" w:type="dxa"/>
            <w:tcBorders>
              <w:top w:val="single" w:sz="4" w:space="0" w:color="auto"/>
              <w:left w:val="single" w:sz="4" w:space="0" w:color="auto"/>
              <w:bottom w:val="single" w:sz="4" w:space="0" w:color="auto"/>
              <w:right w:val="single" w:sz="4" w:space="0" w:color="auto"/>
            </w:tcBorders>
          </w:tcPr>
          <w:p w14:paraId="478D6BA7"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Document Type</w:t>
            </w:r>
          </w:p>
          <w:p w14:paraId="1767C3DB" w14:textId="41BF4536" w:rsidR="00C2409C" w:rsidRPr="00C2409C" w:rsidRDefault="00EC1C97" w:rsidP="00561AAF">
            <w:pPr>
              <w:spacing w:after="200" w:line="276" w:lineRule="auto"/>
              <w:rPr>
                <w:rFonts w:asciiTheme="minorHAnsi" w:eastAsiaTheme="minorHAnsi" w:hAnsiTheme="minorHAnsi" w:cstheme="minorBidi" w:hint="eastAsia"/>
                <w:sz w:val="22"/>
                <w:szCs w:val="22"/>
                <w:lang w:val="en-GB"/>
              </w:rPr>
            </w:pPr>
            <w:ins w:id="113" w:author="yong huang" w:date="2017-10-20T17:16:00Z">
              <w:r>
                <w:rPr>
                  <w:rFonts w:asciiTheme="minorHAnsi" w:eastAsiaTheme="minorHAnsi" w:hAnsiTheme="minorHAnsi" w:cstheme="minorBidi" w:hint="eastAsia"/>
                  <w:sz w:val="22"/>
                  <w:szCs w:val="22"/>
                  <w:lang w:val="en-GB"/>
                </w:rPr>
                <w:t>凭证类型</w:t>
              </w:r>
            </w:ins>
          </w:p>
        </w:tc>
      </w:tr>
      <w:tr w:rsidR="00C2409C" w:rsidRPr="00C2409C" w14:paraId="783CE154" w14:textId="77777777" w:rsidTr="00521E56">
        <w:tblPrEx>
          <w:tblW w:w="0" w:type="auto"/>
          <w:tblInd w:w="108" w:type="dxa"/>
          <w:tblPrExChange w:id="114" w:author="yong huang" w:date="2017-10-20T17:36:00Z">
            <w:tblPrEx>
              <w:tblW w:w="0" w:type="auto"/>
              <w:tblInd w:w="108" w:type="dxa"/>
            </w:tblPrEx>
          </w:tblPrExChange>
        </w:tblPrEx>
        <w:trPr>
          <w:cantSplit/>
          <w:trHeight w:val="801"/>
          <w:trPrChange w:id="115" w:author="yong huang" w:date="2017-10-20T17:36:00Z">
            <w:trPr>
              <w:cantSplit/>
            </w:trPr>
          </w:trPrChange>
        </w:trPr>
        <w:tc>
          <w:tcPr>
            <w:tcW w:w="4194" w:type="dxa"/>
            <w:tcBorders>
              <w:top w:val="single" w:sz="4" w:space="0" w:color="auto"/>
              <w:left w:val="single" w:sz="4" w:space="0" w:color="auto"/>
              <w:bottom w:val="single" w:sz="4" w:space="0" w:color="auto"/>
              <w:right w:val="single" w:sz="4" w:space="0" w:color="auto"/>
            </w:tcBorders>
            <w:tcPrChange w:id="116" w:author="yong huang" w:date="2017-10-20T17:36:00Z">
              <w:tcPr>
                <w:tcW w:w="4194" w:type="dxa"/>
                <w:tcBorders>
                  <w:top w:val="single" w:sz="4" w:space="0" w:color="auto"/>
                  <w:left w:val="single" w:sz="4" w:space="0" w:color="auto"/>
                  <w:bottom w:val="single" w:sz="4" w:space="0" w:color="auto"/>
                  <w:right w:val="single" w:sz="4" w:space="0" w:color="auto"/>
                </w:tcBorders>
              </w:tcPr>
            </w:tcPrChange>
          </w:tcPr>
          <w:p w14:paraId="369EE19A" w14:textId="77777777" w:rsidR="00C2409C" w:rsidRPr="00C2409C" w:rsidRDefault="00C2409C" w:rsidP="00561AAF">
            <w:pPr>
              <w:rPr>
                <w:lang w:val="en-GB"/>
              </w:rPr>
            </w:pPr>
            <w:r w:rsidRPr="00C2409C">
              <w:rPr>
                <w:rFonts w:asciiTheme="minorHAnsi" w:eastAsiaTheme="minorHAnsi" w:hAnsiTheme="minorHAnsi" w:cstheme="minorBidi"/>
                <w:sz w:val="22"/>
                <w:szCs w:val="22"/>
                <w:lang w:val="en-GB"/>
              </w:rPr>
              <w:lastRenderedPageBreak/>
              <w:t>BLDAT</w:t>
            </w:r>
          </w:p>
        </w:tc>
        <w:tc>
          <w:tcPr>
            <w:tcW w:w="3254" w:type="dxa"/>
            <w:tcBorders>
              <w:top w:val="single" w:sz="4" w:space="0" w:color="auto"/>
              <w:left w:val="single" w:sz="4" w:space="0" w:color="auto"/>
              <w:bottom w:val="single" w:sz="4" w:space="0" w:color="auto"/>
              <w:right w:val="single" w:sz="4" w:space="0" w:color="auto"/>
            </w:tcBorders>
            <w:tcPrChange w:id="117" w:author="yong huang" w:date="2017-10-20T17:36:00Z">
              <w:tcPr>
                <w:tcW w:w="3254" w:type="dxa"/>
                <w:tcBorders>
                  <w:top w:val="single" w:sz="4" w:space="0" w:color="auto"/>
                  <w:left w:val="single" w:sz="4" w:space="0" w:color="auto"/>
                  <w:bottom w:val="single" w:sz="4" w:space="0" w:color="auto"/>
                  <w:right w:val="single" w:sz="4" w:space="0" w:color="auto"/>
                </w:tcBorders>
              </w:tcPr>
            </w:tcPrChange>
          </w:tcPr>
          <w:p w14:paraId="0841B4E8"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Document Date</w:t>
            </w:r>
          </w:p>
        </w:tc>
        <w:tc>
          <w:tcPr>
            <w:tcW w:w="2865" w:type="dxa"/>
            <w:tcBorders>
              <w:top w:val="single" w:sz="4" w:space="0" w:color="auto"/>
              <w:left w:val="single" w:sz="4" w:space="0" w:color="auto"/>
              <w:bottom w:val="single" w:sz="4" w:space="0" w:color="auto"/>
              <w:right w:val="single" w:sz="4" w:space="0" w:color="auto"/>
            </w:tcBorders>
            <w:tcPrChange w:id="118" w:author="yong huang" w:date="2017-10-20T17:36:00Z">
              <w:tcPr>
                <w:tcW w:w="2865" w:type="dxa"/>
                <w:tcBorders>
                  <w:top w:val="single" w:sz="4" w:space="0" w:color="auto"/>
                  <w:left w:val="single" w:sz="4" w:space="0" w:color="auto"/>
                  <w:bottom w:val="single" w:sz="4" w:space="0" w:color="auto"/>
                  <w:right w:val="single" w:sz="4" w:space="0" w:color="auto"/>
                </w:tcBorders>
              </w:tcPr>
            </w:tcPrChange>
          </w:tcPr>
          <w:p w14:paraId="5BC5D83C"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Document Date</w:t>
            </w:r>
          </w:p>
          <w:p w14:paraId="5005593A" w14:textId="755D80DE" w:rsidR="00C2409C" w:rsidRPr="00C2409C" w:rsidRDefault="00EC1C97" w:rsidP="00561AAF">
            <w:pPr>
              <w:rPr>
                <w:rFonts w:hint="eastAsia"/>
                <w:lang w:val="en-GB"/>
              </w:rPr>
            </w:pPr>
            <w:ins w:id="119" w:author="yong huang" w:date="2017-10-20T17:13:00Z">
              <w:r>
                <w:rPr>
                  <w:rFonts w:ascii="MS Mincho" w:eastAsia="MS Mincho" w:hAnsi="MS Mincho" w:cs="MS Mincho"/>
                  <w:lang w:val="en-GB"/>
                </w:rPr>
                <w:t>凭</w:t>
              </w:r>
              <w:r>
                <w:rPr>
                  <w:rFonts w:ascii="SimSun" w:eastAsia="SimSun" w:hAnsi="SimSun" w:cs="SimSun"/>
                  <w:lang w:val="en-GB"/>
                </w:rPr>
                <w:t>证</w:t>
              </w:r>
              <w:r>
                <w:rPr>
                  <w:rFonts w:ascii="MS Mincho" w:eastAsia="MS Mincho" w:hAnsi="MS Mincho" w:cs="MS Mincho"/>
                  <w:lang w:val="en-GB"/>
                </w:rPr>
                <w:t>日期</w:t>
              </w:r>
            </w:ins>
          </w:p>
        </w:tc>
      </w:tr>
      <w:tr w:rsidR="00C2409C" w:rsidRPr="00C2409C" w14:paraId="1E67A337" w14:textId="77777777" w:rsidTr="00C2409C">
        <w:trPr>
          <w:cantSplit/>
        </w:trPr>
        <w:tc>
          <w:tcPr>
            <w:tcW w:w="4194" w:type="dxa"/>
            <w:tcBorders>
              <w:top w:val="single" w:sz="4" w:space="0" w:color="auto"/>
              <w:left w:val="single" w:sz="4" w:space="0" w:color="auto"/>
              <w:bottom w:val="single" w:sz="4" w:space="0" w:color="auto"/>
              <w:right w:val="single" w:sz="4" w:space="0" w:color="auto"/>
            </w:tcBorders>
          </w:tcPr>
          <w:p w14:paraId="529D5CDC" w14:textId="77777777" w:rsidR="00C2409C" w:rsidRPr="00C2409C" w:rsidRDefault="00C2409C" w:rsidP="00561AAF">
            <w:pPr>
              <w:rPr>
                <w:lang w:val="en-GB"/>
              </w:rPr>
            </w:pPr>
            <w:r w:rsidRPr="00C2409C">
              <w:rPr>
                <w:rFonts w:asciiTheme="minorHAnsi" w:eastAsiaTheme="minorHAnsi" w:hAnsiTheme="minorHAnsi" w:cstheme="minorBidi"/>
                <w:sz w:val="22"/>
                <w:szCs w:val="22"/>
                <w:lang w:val="en-GB"/>
              </w:rPr>
              <w:t>BUDAT</w:t>
            </w:r>
          </w:p>
        </w:tc>
        <w:tc>
          <w:tcPr>
            <w:tcW w:w="3254" w:type="dxa"/>
            <w:tcBorders>
              <w:top w:val="single" w:sz="4" w:space="0" w:color="auto"/>
              <w:left w:val="single" w:sz="4" w:space="0" w:color="auto"/>
              <w:bottom w:val="single" w:sz="4" w:space="0" w:color="auto"/>
              <w:right w:val="single" w:sz="4" w:space="0" w:color="auto"/>
            </w:tcBorders>
          </w:tcPr>
          <w:p w14:paraId="7A003BCF"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Posting Date</w:t>
            </w:r>
          </w:p>
        </w:tc>
        <w:tc>
          <w:tcPr>
            <w:tcW w:w="2865" w:type="dxa"/>
            <w:tcBorders>
              <w:top w:val="single" w:sz="4" w:space="0" w:color="auto"/>
              <w:left w:val="single" w:sz="4" w:space="0" w:color="auto"/>
              <w:bottom w:val="single" w:sz="4" w:space="0" w:color="auto"/>
              <w:right w:val="single" w:sz="4" w:space="0" w:color="auto"/>
            </w:tcBorders>
          </w:tcPr>
          <w:p w14:paraId="760376DF" w14:textId="77777777" w:rsidR="00C2409C" w:rsidRPr="00EC1C97" w:rsidRDefault="00C2409C" w:rsidP="00561AAF">
            <w:pPr>
              <w:spacing w:after="200" w:line="276" w:lineRule="auto"/>
              <w:rPr>
                <w:rFonts w:asciiTheme="minorHAnsi" w:eastAsiaTheme="minorHAnsi" w:hAnsiTheme="minorHAnsi" w:cstheme="minorBidi" w:hint="eastAsia"/>
                <w:sz w:val="22"/>
                <w:szCs w:val="22"/>
                <w:lang w:eastAsia="zh-CN"/>
              </w:rPr>
            </w:pPr>
            <w:r w:rsidRPr="00C2409C">
              <w:rPr>
                <w:rFonts w:asciiTheme="minorHAnsi" w:eastAsiaTheme="minorHAnsi" w:hAnsiTheme="minorHAnsi" w:cstheme="minorBidi"/>
                <w:sz w:val="22"/>
                <w:szCs w:val="22"/>
                <w:lang w:val="en-GB"/>
              </w:rPr>
              <w:t>Posting Date</w:t>
            </w:r>
          </w:p>
          <w:p w14:paraId="7DF440D2" w14:textId="20303B37" w:rsidR="00C2409C" w:rsidRPr="00C2409C" w:rsidRDefault="00EC1C97" w:rsidP="00561AAF">
            <w:pPr>
              <w:rPr>
                <w:rFonts w:hint="eastAsia"/>
                <w:lang w:val="en-GB"/>
              </w:rPr>
            </w:pPr>
            <w:ins w:id="120" w:author="yong huang" w:date="2017-10-20T17:20:00Z">
              <w:r>
                <w:rPr>
                  <w:rFonts w:ascii="SimSun" w:eastAsia="SimSun" w:hAnsi="SimSun" w:cs="SimSun"/>
                  <w:lang w:val="en-GB"/>
                </w:rPr>
                <w:t>过账</w:t>
              </w:r>
              <w:r>
                <w:rPr>
                  <w:rFonts w:ascii="MS Mincho" w:eastAsia="MS Mincho" w:hAnsi="MS Mincho" w:cs="MS Mincho"/>
                  <w:lang w:val="en-GB"/>
                </w:rPr>
                <w:t>日期</w:t>
              </w:r>
            </w:ins>
          </w:p>
        </w:tc>
      </w:tr>
      <w:tr w:rsidR="00C2409C" w:rsidRPr="00C2409C" w14:paraId="75DA02F8" w14:textId="77777777" w:rsidTr="00C2409C">
        <w:trPr>
          <w:cantSplit/>
        </w:trPr>
        <w:tc>
          <w:tcPr>
            <w:tcW w:w="4194" w:type="dxa"/>
            <w:tcBorders>
              <w:top w:val="single" w:sz="4" w:space="0" w:color="auto"/>
              <w:left w:val="single" w:sz="4" w:space="0" w:color="auto"/>
              <w:bottom w:val="single" w:sz="4" w:space="0" w:color="auto"/>
              <w:right w:val="single" w:sz="4" w:space="0" w:color="auto"/>
            </w:tcBorders>
          </w:tcPr>
          <w:p w14:paraId="08ED3041" w14:textId="77777777" w:rsidR="00C2409C" w:rsidRPr="00C2409C" w:rsidRDefault="00C2409C" w:rsidP="00561AAF">
            <w:pPr>
              <w:rPr>
                <w:lang w:val="en-GB"/>
              </w:rPr>
            </w:pPr>
            <w:r w:rsidRPr="00C2409C">
              <w:rPr>
                <w:rFonts w:asciiTheme="minorHAnsi" w:eastAsiaTheme="minorHAnsi" w:hAnsiTheme="minorHAnsi" w:cstheme="minorBidi"/>
                <w:sz w:val="22"/>
                <w:szCs w:val="22"/>
                <w:lang w:val="en-GB"/>
              </w:rPr>
              <w:t>WWERT</w:t>
            </w:r>
          </w:p>
        </w:tc>
        <w:tc>
          <w:tcPr>
            <w:tcW w:w="3254" w:type="dxa"/>
            <w:tcBorders>
              <w:top w:val="single" w:sz="4" w:space="0" w:color="auto"/>
              <w:left w:val="single" w:sz="4" w:space="0" w:color="auto"/>
              <w:bottom w:val="single" w:sz="4" w:space="0" w:color="auto"/>
              <w:right w:val="single" w:sz="4" w:space="0" w:color="auto"/>
            </w:tcBorders>
          </w:tcPr>
          <w:p w14:paraId="0E60D4BB" w14:textId="62065D74"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Translation Date</w:t>
            </w:r>
          </w:p>
        </w:tc>
        <w:tc>
          <w:tcPr>
            <w:tcW w:w="2865" w:type="dxa"/>
            <w:tcBorders>
              <w:top w:val="single" w:sz="4" w:space="0" w:color="auto"/>
              <w:left w:val="single" w:sz="4" w:space="0" w:color="auto"/>
              <w:bottom w:val="single" w:sz="4" w:space="0" w:color="auto"/>
              <w:right w:val="single" w:sz="4" w:space="0" w:color="auto"/>
            </w:tcBorders>
          </w:tcPr>
          <w:p w14:paraId="57E4B082" w14:textId="77777777" w:rsidR="00C2409C" w:rsidRDefault="00C2409C" w:rsidP="00561AAF">
            <w:pPr>
              <w:spacing w:after="200" w:line="276" w:lineRule="auto"/>
              <w:rPr>
                <w:ins w:id="121" w:author="yong huang" w:date="2017-10-20T17:14:00Z"/>
                <w:rFonts w:asciiTheme="minorHAnsi" w:eastAsiaTheme="minorHAnsi" w:hAnsiTheme="minorHAnsi" w:cstheme="minorBidi" w:hint="eastAsia"/>
                <w:sz w:val="22"/>
                <w:szCs w:val="22"/>
                <w:lang w:val="en-GB" w:eastAsia="zh-CN"/>
              </w:rPr>
            </w:pPr>
            <w:r w:rsidRPr="00C2409C">
              <w:rPr>
                <w:rFonts w:asciiTheme="minorHAnsi" w:eastAsiaTheme="minorHAnsi" w:hAnsiTheme="minorHAnsi" w:cstheme="minorBidi"/>
                <w:sz w:val="22"/>
                <w:szCs w:val="22"/>
                <w:lang w:val="en-GB"/>
              </w:rPr>
              <w:t>Translation Date</w:t>
            </w:r>
          </w:p>
          <w:p w14:paraId="33CDB65E" w14:textId="0B0EE4E0" w:rsidR="00EC1C97" w:rsidRPr="00C2409C" w:rsidRDefault="00EC1C97" w:rsidP="00561AAF">
            <w:pPr>
              <w:spacing w:after="200" w:line="276" w:lineRule="auto"/>
              <w:rPr>
                <w:rFonts w:asciiTheme="minorHAnsi" w:eastAsiaTheme="minorHAnsi" w:hAnsiTheme="minorHAnsi" w:cstheme="minorBidi" w:hint="eastAsia"/>
                <w:sz w:val="22"/>
                <w:szCs w:val="22"/>
                <w:lang w:val="en-GB" w:eastAsia="zh-CN"/>
              </w:rPr>
            </w:pPr>
          </w:p>
        </w:tc>
      </w:tr>
      <w:tr w:rsidR="00C2409C" w:rsidRPr="00C2409C" w14:paraId="4A0A9942" w14:textId="77777777" w:rsidTr="000616B8">
        <w:tblPrEx>
          <w:tblW w:w="0" w:type="auto"/>
          <w:tblInd w:w="108" w:type="dxa"/>
          <w:tblPrExChange w:id="122" w:author="yong huang" w:date="2017-10-20T17:28:00Z">
            <w:tblPrEx>
              <w:tblW w:w="0" w:type="auto"/>
              <w:tblInd w:w="108" w:type="dxa"/>
            </w:tblPrEx>
          </w:tblPrExChange>
        </w:tblPrEx>
        <w:trPr>
          <w:cantSplit/>
          <w:trHeight w:val="842"/>
          <w:trPrChange w:id="123" w:author="yong huang" w:date="2017-10-20T17:28:00Z">
            <w:trPr>
              <w:cantSplit/>
            </w:trPr>
          </w:trPrChange>
        </w:trPr>
        <w:tc>
          <w:tcPr>
            <w:tcW w:w="4194" w:type="dxa"/>
            <w:tcBorders>
              <w:top w:val="single" w:sz="4" w:space="0" w:color="auto"/>
              <w:left w:val="single" w:sz="4" w:space="0" w:color="auto"/>
              <w:bottom w:val="single" w:sz="4" w:space="0" w:color="auto"/>
              <w:right w:val="single" w:sz="4" w:space="0" w:color="auto"/>
            </w:tcBorders>
            <w:tcPrChange w:id="124" w:author="yong huang" w:date="2017-10-20T17:28:00Z">
              <w:tcPr>
                <w:tcW w:w="4194" w:type="dxa"/>
                <w:tcBorders>
                  <w:top w:val="single" w:sz="4" w:space="0" w:color="auto"/>
                  <w:left w:val="single" w:sz="4" w:space="0" w:color="auto"/>
                  <w:bottom w:val="single" w:sz="4" w:space="0" w:color="auto"/>
                  <w:right w:val="single" w:sz="4" w:space="0" w:color="auto"/>
                </w:tcBorders>
              </w:tcPr>
            </w:tcPrChange>
          </w:tcPr>
          <w:p w14:paraId="47B0E798" w14:textId="77777777" w:rsidR="00C2409C" w:rsidRPr="00C2409C" w:rsidRDefault="00C2409C" w:rsidP="00561AAF">
            <w:pPr>
              <w:rPr>
                <w:lang w:val="en-GB"/>
              </w:rPr>
            </w:pPr>
            <w:r w:rsidRPr="00C2409C">
              <w:rPr>
                <w:rFonts w:asciiTheme="minorHAnsi" w:eastAsiaTheme="minorHAnsi" w:hAnsiTheme="minorHAnsi" w:cstheme="minorBidi"/>
                <w:sz w:val="22"/>
                <w:szCs w:val="22"/>
                <w:lang w:val="en-GB"/>
              </w:rPr>
              <w:t>MONAT</w:t>
            </w:r>
          </w:p>
        </w:tc>
        <w:tc>
          <w:tcPr>
            <w:tcW w:w="3254" w:type="dxa"/>
            <w:tcBorders>
              <w:top w:val="single" w:sz="4" w:space="0" w:color="auto"/>
              <w:left w:val="single" w:sz="4" w:space="0" w:color="auto"/>
              <w:bottom w:val="single" w:sz="4" w:space="0" w:color="auto"/>
              <w:right w:val="single" w:sz="4" w:space="0" w:color="auto"/>
            </w:tcBorders>
            <w:tcPrChange w:id="125" w:author="yong huang" w:date="2017-10-20T17:28:00Z">
              <w:tcPr>
                <w:tcW w:w="3254" w:type="dxa"/>
                <w:tcBorders>
                  <w:top w:val="single" w:sz="4" w:space="0" w:color="auto"/>
                  <w:left w:val="single" w:sz="4" w:space="0" w:color="auto"/>
                  <w:bottom w:val="single" w:sz="4" w:space="0" w:color="auto"/>
                  <w:right w:val="single" w:sz="4" w:space="0" w:color="auto"/>
                </w:tcBorders>
              </w:tcPr>
            </w:tcPrChange>
          </w:tcPr>
          <w:p w14:paraId="68B183AA"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Fiscal Period</w:t>
            </w:r>
          </w:p>
        </w:tc>
        <w:tc>
          <w:tcPr>
            <w:tcW w:w="2865" w:type="dxa"/>
            <w:tcBorders>
              <w:top w:val="single" w:sz="4" w:space="0" w:color="auto"/>
              <w:left w:val="single" w:sz="4" w:space="0" w:color="auto"/>
              <w:bottom w:val="single" w:sz="4" w:space="0" w:color="auto"/>
              <w:right w:val="single" w:sz="4" w:space="0" w:color="auto"/>
            </w:tcBorders>
            <w:tcPrChange w:id="126" w:author="yong huang" w:date="2017-10-20T17:28:00Z">
              <w:tcPr>
                <w:tcW w:w="2865" w:type="dxa"/>
                <w:tcBorders>
                  <w:top w:val="single" w:sz="4" w:space="0" w:color="auto"/>
                  <w:left w:val="single" w:sz="4" w:space="0" w:color="auto"/>
                  <w:bottom w:val="single" w:sz="4" w:space="0" w:color="auto"/>
                  <w:right w:val="single" w:sz="4" w:space="0" w:color="auto"/>
                </w:tcBorders>
              </w:tcPr>
            </w:tcPrChange>
          </w:tcPr>
          <w:p w14:paraId="7D14FB9A"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Fiscal Period</w:t>
            </w:r>
          </w:p>
          <w:p w14:paraId="290543E6" w14:textId="4BC25AA6" w:rsidR="00C2409C" w:rsidRPr="00C2409C" w:rsidRDefault="00EC1C97" w:rsidP="00561AAF">
            <w:pPr>
              <w:rPr>
                <w:rFonts w:hint="eastAsia"/>
                <w:lang w:val="en-GB"/>
              </w:rPr>
            </w:pPr>
            <w:ins w:id="127" w:author="yong huang" w:date="2017-10-20T17:21:00Z">
              <w:r>
                <w:rPr>
                  <w:rFonts w:ascii="SimSun" w:eastAsia="SimSun" w:hAnsi="SimSun" w:cs="SimSun"/>
                  <w:lang w:val="en-GB"/>
                </w:rPr>
                <w:t>账</w:t>
              </w:r>
              <w:r>
                <w:rPr>
                  <w:rFonts w:ascii="MS Mincho" w:eastAsia="MS Mincho" w:hAnsi="MS Mincho" w:cs="MS Mincho"/>
                  <w:lang w:val="en-GB"/>
                </w:rPr>
                <w:t>期</w:t>
              </w:r>
            </w:ins>
          </w:p>
        </w:tc>
      </w:tr>
      <w:tr w:rsidR="00C2409C" w:rsidRPr="00C2409C" w14:paraId="35DEFB26" w14:textId="77777777" w:rsidTr="00521E56">
        <w:tblPrEx>
          <w:tblW w:w="0" w:type="auto"/>
          <w:tblInd w:w="108" w:type="dxa"/>
          <w:tblPrExChange w:id="128" w:author="yong huang" w:date="2017-10-20T17:42:00Z">
            <w:tblPrEx>
              <w:tblW w:w="0" w:type="auto"/>
              <w:tblInd w:w="108" w:type="dxa"/>
            </w:tblPrEx>
          </w:tblPrExChange>
        </w:tblPrEx>
        <w:trPr>
          <w:cantSplit/>
          <w:trHeight w:val="773"/>
          <w:trPrChange w:id="129" w:author="yong huang" w:date="2017-10-20T17:42:00Z">
            <w:trPr>
              <w:cantSplit/>
            </w:trPr>
          </w:trPrChange>
        </w:trPr>
        <w:tc>
          <w:tcPr>
            <w:tcW w:w="4194" w:type="dxa"/>
            <w:tcBorders>
              <w:top w:val="single" w:sz="4" w:space="0" w:color="auto"/>
              <w:left w:val="single" w:sz="4" w:space="0" w:color="auto"/>
              <w:bottom w:val="single" w:sz="4" w:space="0" w:color="auto"/>
              <w:right w:val="single" w:sz="4" w:space="0" w:color="auto"/>
            </w:tcBorders>
            <w:tcPrChange w:id="130" w:author="yong huang" w:date="2017-10-20T17:42:00Z">
              <w:tcPr>
                <w:tcW w:w="4194" w:type="dxa"/>
                <w:tcBorders>
                  <w:top w:val="single" w:sz="4" w:space="0" w:color="auto"/>
                  <w:left w:val="single" w:sz="4" w:space="0" w:color="auto"/>
                  <w:bottom w:val="single" w:sz="4" w:space="0" w:color="auto"/>
                  <w:right w:val="single" w:sz="4" w:space="0" w:color="auto"/>
                </w:tcBorders>
              </w:tcPr>
            </w:tcPrChange>
          </w:tcPr>
          <w:p w14:paraId="13A6567D" w14:textId="77777777" w:rsidR="00C2409C" w:rsidRPr="00C2409C" w:rsidRDefault="00C2409C" w:rsidP="00561AAF">
            <w:pPr>
              <w:rPr>
                <w:lang w:val="en-GB"/>
              </w:rPr>
            </w:pPr>
            <w:r w:rsidRPr="00C2409C">
              <w:rPr>
                <w:rFonts w:asciiTheme="minorHAnsi" w:eastAsiaTheme="minorHAnsi" w:hAnsiTheme="minorHAnsi" w:cstheme="minorBidi"/>
                <w:sz w:val="22"/>
                <w:szCs w:val="22"/>
                <w:lang w:val="en-GB"/>
              </w:rPr>
              <w:t>USNAM</w:t>
            </w:r>
          </w:p>
        </w:tc>
        <w:tc>
          <w:tcPr>
            <w:tcW w:w="3254" w:type="dxa"/>
            <w:tcBorders>
              <w:top w:val="single" w:sz="4" w:space="0" w:color="auto"/>
              <w:left w:val="single" w:sz="4" w:space="0" w:color="auto"/>
              <w:bottom w:val="single" w:sz="4" w:space="0" w:color="auto"/>
              <w:right w:val="single" w:sz="4" w:space="0" w:color="auto"/>
            </w:tcBorders>
            <w:tcPrChange w:id="131" w:author="yong huang" w:date="2017-10-20T17:42:00Z">
              <w:tcPr>
                <w:tcW w:w="3254" w:type="dxa"/>
                <w:tcBorders>
                  <w:top w:val="single" w:sz="4" w:space="0" w:color="auto"/>
                  <w:left w:val="single" w:sz="4" w:space="0" w:color="auto"/>
                  <w:bottom w:val="single" w:sz="4" w:space="0" w:color="auto"/>
                  <w:right w:val="single" w:sz="4" w:space="0" w:color="auto"/>
                </w:tcBorders>
              </w:tcPr>
            </w:tcPrChange>
          </w:tcPr>
          <w:p w14:paraId="6F50C742"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User Name from P50</w:t>
            </w:r>
          </w:p>
        </w:tc>
        <w:tc>
          <w:tcPr>
            <w:tcW w:w="2865" w:type="dxa"/>
            <w:tcBorders>
              <w:top w:val="single" w:sz="4" w:space="0" w:color="auto"/>
              <w:left w:val="single" w:sz="4" w:space="0" w:color="auto"/>
              <w:bottom w:val="single" w:sz="4" w:space="0" w:color="auto"/>
              <w:right w:val="single" w:sz="4" w:space="0" w:color="auto"/>
            </w:tcBorders>
            <w:tcPrChange w:id="132" w:author="yong huang" w:date="2017-10-20T17:42:00Z">
              <w:tcPr>
                <w:tcW w:w="2865" w:type="dxa"/>
                <w:tcBorders>
                  <w:top w:val="single" w:sz="4" w:space="0" w:color="auto"/>
                  <w:left w:val="single" w:sz="4" w:space="0" w:color="auto"/>
                  <w:bottom w:val="single" w:sz="4" w:space="0" w:color="auto"/>
                  <w:right w:val="single" w:sz="4" w:space="0" w:color="auto"/>
                </w:tcBorders>
              </w:tcPr>
            </w:tcPrChange>
          </w:tcPr>
          <w:p w14:paraId="08F9249E"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User Name</w:t>
            </w:r>
          </w:p>
          <w:p w14:paraId="58FE7BC4" w14:textId="77777777" w:rsidR="00C2409C" w:rsidRPr="00C2409C" w:rsidRDefault="00C2409C" w:rsidP="00561AAF">
            <w:pPr>
              <w:rPr>
                <w:lang w:val="en-GB"/>
              </w:rPr>
            </w:pPr>
          </w:p>
        </w:tc>
      </w:tr>
      <w:tr w:rsidR="00C2409C" w:rsidRPr="00C2409C" w14:paraId="0F778055" w14:textId="77777777" w:rsidTr="00C2409C">
        <w:trPr>
          <w:cantSplit/>
        </w:trPr>
        <w:tc>
          <w:tcPr>
            <w:tcW w:w="4194" w:type="dxa"/>
            <w:tcBorders>
              <w:top w:val="single" w:sz="4" w:space="0" w:color="auto"/>
              <w:left w:val="single" w:sz="4" w:space="0" w:color="auto"/>
              <w:bottom w:val="single" w:sz="4" w:space="0" w:color="auto"/>
              <w:right w:val="single" w:sz="4" w:space="0" w:color="auto"/>
            </w:tcBorders>
          </w:tcPr>
          <w:p w14:paraId="4655BEB1" w14:textId="77777777" w:rsidR="00C2409C" w:rsidRPr="00C2409C" w:rsidRDefault="00C2409C" w:rsidP="00561AAF">
            <w:pPr>
              <w:rPr>
                <w:lang w:val="en-GB"/>
              </w:rPr>
            </w:pPr>
            <w:r w:rsidRPr="00C2409C">
              <w:rPr>
                <w:rFonts w:asciiTheme="minorHAnsi" w:eastAsiaTheme="minorHAnsi" w:hAnsiTheme="minorHAnsi" w:cstheme="minorBidi"/>
                <w:sz w:val="22"/>
                <w:szCs w:val="22"/>
                <w:lang w:val="en-GB"/>
              </w:rPr>
              <w:t>XBLNR</w:t>
            </w:r>
          </w:p>
        </w:tc>
        <w:tc>
          <w:tcPr>
            <w:tcW w:w="3254" w:type="dxa"/>
            <w:tcBorders>
              <w:top w:val="single" w:sz="4" w:space="0" w:color="auto"/>
              <w:left w:val="single" w:sz="4" w:space="0" w:color="auto"/>
              <w:bottom w:val="single" w:sz="4" w:space="0" w:color="auto"/>
              <w:right w:val="single" w:sz="4" w:space="0" w:color="auto"/>
            </w:tcBorders>
          </w:tcPr>
          <w:p w14:paraId="628156A1" w14:textId="77777777" w:rsidR="00C2409C" w:rsidRPr="00C2409C" w:rsidRDefault="00C2409C" w:rsidP="00561AAF">
            <w:pPr>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w:t>
            </w:r>
          </w:p>
        </w:tc>
        <w:tc>
          <w:tcPr>
            <w:tcW w:w="2865" w:type="dxa"/>
            <w:tcBorders>
              <w:top w:val="single" w:sz="4" w:space="0" w:color="auto"/>
              <w:left w:val="single" w:sz="4" w:space="0" w:color="auto"/>
              <w:bottom w:val="single" w:sz="4" w:space="0" w:color="auto"/>
              <w:right w:val="single" w:sz="4" w:space="0" w:color="auto"/>
            </w:tcBorders>
          </w:tcPr>
          <w:p w14:paraId="16E53F86"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Reference</w:t>
            </w:r>
          </w:p>
          <w:p w14:paraId="73C2B3C5" w14:textId="5E15290C" w:rsidR="00C2409C" w:rsidRPr="00C2409C" w:rsidRDefault="00EC1C97" w:rsidP="00561AAF">
            <w:pPr>
              <w:rPr>
                <w:rFonts w:hint="eastAsia"/>
                <w:lang w:val="en-GB" w:eastAsia="zh-CN"/>
              </w:rPr>
            </w:pPr>
            <w:ins w:id="133" w:author="yong huang" w:date="2017-10-20T17:21:00Z">
              <w:r>
                <w:rPr>
                  <w:rFonts w:ascii="MS Mincho" w:eastAsia="MS Mincho" w:hAnsi="MS Mincho" w:cs="MS Mincho"/>
                  <w:lang w:val="en-GB"/>
                </w:rPr>
                <w:t>凭</w:t>
              </w:r>
              <w:r>
                <w:rPr>
                  <w:rFonts w:ascii="SimSun" w:eastAsia="SimSun" w:hAnsi="SimSun" w:cs="SimSun"/>
                  <w:lang w:val="en-GB"/>
                </w:rPr>
                <w:t>证</w:t>
              </w:r>
              <w:r>
                <w:rPr>
                  <w:rFonts w:ascii="MS Mincho" w:eastAsia="MS Mincho" w:hAnsi="MS Mincho" w:cs="MS Mincho" w:hint="eastAsia"/>
                  <w:lang w:val="en-GB"/>
                </w:rPr>
                <w:t>参考</w:t>
              </w:r>
            </w:ins>
          </w:p>
        </w:tc>
      </w:tr>
      <w:tr w:rsidR="00C2409C" w:rsidRPr="00C2409C" w14:paraId="04B2277C" w14:textId="77777777" w:rsidTr="00C2409C">
        <w:trPr>
          <w:cantSplit/>
        </w:trPr>
        <w:tc>
          <w:tcPr>
            <w:tcW w:w="4194" w:type="dxa"/>
            <w:tcBorders>
              <w:top w:val="single" w:sz="4" w:space="0" w:color="auto"/>
              <w:left w:val="single" w:sz="4" w:space="0" w:color="auto"/>
              <w:bottom w:val="single" w:sz="4" w:space="0" w:color="auto"/>
              <w:right w:val="single" w:sz="4" w:space="0" w:color="auto"/>
            </w:tcBorders>
          </w:tcPr>
          <w:p w14:paraId="768308C7"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BKTXT</w:t>
            </w:r>
          </w:p>
        </w:tc>
        <w:tc>
          <w:tcPr>
            <w:tcW w:w="3254" w:type="dxa"/>
            <w:tcBorders>
              <w:top w:val="single" w:sz="4" w:space="0" w:color="auto"/>
              <w:left w:val="single" w:sz="4" w:space="0" w:color="auto"/>
              <w:bottom w:val="single" w:sz="4" w:space="0" w:color="auto"/>
              <w:right w:val="single" w:sz="4" w:space="0" w:color="auto"/>
            </w:tcBorders>
          </w:tcPr>
          <w:p w14:paraId="1BF4BA93"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w:t>
            </w:r>
          </w:p>
        </w:tc>
        <w:tc>
          <w:tcPr>
            <w:tcW w:w="2865" w:type="dxa"/>
            <w:tcBorders>
              <w:top w:val="single" w:sz="4" w:space="0" w:color="auto"/>
              <w:left w:val="single" w:sz="4" w:space="0" w:color="auto"/>
              <w:bottom w:val="single" w:sz="4" w:space="0" w:color="auto"/>
              <w:right w:val="single" w:sz="4" w:space="0" w:color="auto"/>
            </w:tcBorders>
          </w:tcPr>
          <w:p w14:paraId="1930B983" w14:textId="77777777" w:rsidR="00C2409C" w:rsidRDefault="00C2409C" w:rsidP="00561AAF">
            <w:pPr>
              <w:spacing w:after="200" w:line="276" w:lineRule="auto"/>
              <w:rPr>
                <w:ins w:id="134" w:author="yong huang" w:date="2017-10-20T17:21:00Z"/>
                <w:rFonts w:asciiTheme="minorHAnsi" w:eastAsiaTheme="minorHAnsi" w:hAnsiTheme="minorHAnsi" w:cstheme="minorBidi" w:hint="eastAsia"/>
                <w:sz w:val="22"/>
                <w:szCs w:val="22"/>
                <w:lang w:val="en-GB" w:eastAsia="zh-CN"/>
              </w:rPr>
            </w:pPr>
            <w:r w:rsidRPr="00C2409C">
              <w:rPr>
                <w:rFonts w:asciiTheme="minorHAnsi" w:eastAsiaTheme="minorHAnsi" w:hAnsiTheme="minorHAnsi" w:cstheme="minorBidi"/>
                <w:sz w:val="22"/>
                <w:szCs w:val="22"/>
                <w:lang w:val="en-GB"/>
              </w:rPr>
              <w:t>Header Text</w:t>
            </w:r>
          </w:p>
          <w:p w14:paraId="16A64BAF" w14:textId="64A2F037" w:rsidR="00EC1C97" w:rsidRPr="00C2409C" w:rsidRDefault="00EC1C97" w:rsidP="00561AAF">
            <w:pPr>
              <w:spacing w:after="200" w:line="276" w:lineRule="auto"/>
              <w:rPr>
                <w:rFonts w:asciiTheme="minorHAnsi" w:eastAsiaTheme="minorHAnsi" w:hAnsiTheme="minorHAnsi" w:cstheme="minorBidi" w:hint="eastAsia"/>
                <w:sz w:val="22"/>
                <w:szCs w:val="22"/>
                <w:lang w:val="en-GB" w:eastAsia="zh-CN"/>
              </w:rPr>
            </w:pPr>
            <w:ins w:id="135" w:author="yong huang" w:date="2017-10-20T17:22:00Z">
              <w:r>
                <w:rPr>
                  <w:rFonts w:asciiTheme="minorHAnsi" w:eastAsiaTheme="minorHAnsi" w:hAnsiTheme="minorHAnsi" w:cstheme="minorBidi" w:hint="eastAsia"/>
                  <w:sz w:val="22"/>
                  <w:szCs w:val="22"/>
                  <w:lang w:val="en-GB" w:eastAsia="zh-CN"/>
                </w:rPr>
                <w:t>抬头</w:t>
              </w:r>
            </w:ins>
          </w:p>
        </w:tc>
      </w:tr>
      <w:tr w:rsidR="00C2409C" w:rsidRPr="00C2409C" w14:paraId="51502ECD" w14:textId="77777777" w:rsidTr="00C2409C">
        <w:trPr>
          <w:cantSplit/>
        </w:trPr>
        <w:tc>
          <w:tcPr>
            <w:tcW w:w="4194" w:type="dxa"/>
            <w:tcBorders>
              <w:top w:val="single" w:sz="4" w:space="0" w:color="auto"/>
              <w:left w:val="single" w:sz="4" w:space="0" w:color="auto"/>
              <w:bottom w:val="single" w:sz="4" w:space="0" w:color="auto"/>
              <w:right w:val="single" w:sz="4" w:space="0" w:color="auto"/>
            </w:tcBorders>
          </w:tcPr>
          <w:p w14:paraId="41A16849" w14:textId="77777777" w:rsidR="00C2409C" w:rsidRPr="00C2409C" w:rsidRDefault="00C2409C" w:rsidP="00561AAF">
            <w:pPr>
              <w:spacing w:after="200" w:line="276" w:lineRule="auto"/>
              <w:ind w:left="708" w:hanging="708"/>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WAERS</w:t>
            </w:r>
          </w:p>
        </w:tc>
        <w:tc>
          <w:tcPr>
            <w:tcW w:w="3254" w:type="dxa"/>
            <w:tcBorders>
              <w:top w:val="single" w:sz="4" w:space="0" w:color="auto"/>
              <w:left w:val="single" w:sz="4" w:space="0" w:color="auto"/>
              <w:bottom w:val="single" w:sz="4" w:space="0" w:color="auto"/>
              <w:right w:val="single" w:sz="4" w:space="0" w:color="auto"/>
            </w:tcBorders>
          </w:tcPr>
          <w:p w14:paraId="682A80C0" w14:textId="77777777" w:rsidR="00C2409C" w:rsidRPr="00C2409C" w:rsidRDefault="00C2409C" w:rsidP="00561AAF">
            <w:pPr>
              <w:spacing w:after="200" w:line="276" w:lineRule="auto"/>
              <w:rPr>
                <w:rFonts w:asciiTheme="minorHAnsi" w:eastAsiaTheme="minorEastAsia" w:hAnsiTheme="minorHAnsi" w:cstheme="minorBidi"/>
                <w:sz w:val="22"/>
                <w:szCs w:val="22"/>
                <w:lang w:val="en-GB" w:eastAsia="zh-CN"/>
              </w:rPr>
            </w:pPr>
            <w:r w:rsidRPr="00C2409C">
              <w:rPr>
                <w:rFonts w:asciiTheme="minorHAnsi" w:eastAsiaTheme="minorEastAsia" w:hAnsiTheme="minorHAnsi" w:cstheme="minorBidi"/>
                <w:sz w:val="22"/>
                <w:szCs w:val="22"/>
                <w:lang w:val="en-GB" w:eastAsia="zh-CN"/>
              </w:rPr>
              <w:t>Document currency</w:t>
            </w:r>
          </w:p>
        </w:tc>
        <w:tc>
          <w:tcPr>
            <w:tcW w:w="2865" w:type="dxa"/>
            <w:tcBorders>
              <w:top w:val="single" w:sz="4" w:space="0" w:color="auto"/>
              <w:left w:val="single" w:sz="4" w:space="0" w:color="auto"/>
              <w:bottom w:val="single" w:sz="4" w:space="0" w:color="auto"/>
              <w:right w:val="single" w:sz="4" w:space="0" w:color="auto"/>
            </w:tcBorders>
          </w:tcPr>
          <w:p w14:paraId="13462CC9" w14:textId="77777777" w:rsidR="00C2409C" w:rsidRDefault="00C2409C" w:rsidP="00561AAF">
            <w:pPr>
              <w:spacing w:after="200" w:line="276" w:lineRule="auto"/>
              <w:rPr>
                <w:ins w:id="136" w:author="yong huang" w:date="2017-10-20T17:43:00Z"/>
                <w:rFonts w:asciiTheme="minorHAnsi" w:eastAsiaTheme="minorHAnsi" w:hAnsiTheme="minorHAnsi" w:cstheme="minorBidi" w:hint="eastAsia"/>
                <w:sz w:val="22"/>
                <w:szCs w:val="22"/>
                <w:lang w:val="en-GB" w:eastAsia="zh-CN"/>
              </w:rPr>
            </w:pPr>
            <w:r w:rsidRPr="00C2409C">
              <w:rPr>
                <w:rFonts w:asciiTheme="minorHAnsi" w:eastAsiaTheme="minorHAnsi" w:hAnsiTheme="minorHAnsi" w:cstheme="minorBidi"/>
                <w:sz w:val="22"/>
                <w:szCs w:val="22"/>
                <w:lang w:val="en-GB"/>
              </w:rPr>
              <w:t>Currency Key</w:t>
            </w:r>
          </w:p>
          <w:p w14:paraId="419A237C" w14:textId="57435D41" w:rsidR="00521E56" w:rsidRPr="001E3935" w:rsidRDefault="001E3935" w:rsidP="001E3935">
            <w:pPr>
              <w:rPr>
                <w:rFonts w:hint="eastAsia"/>
                <w:sz w:val="24"/>
                <w:szCs w:val="24"/>
                <w:lang w:eastAsia="zh-CN"/>
                <w:rPrChange w:id="137" w:author="yong huang" w:date="2017-10-20T17:43:00Z">
                  <w:rPr>
                    <w:rFonts w:asciiTheme="minorHAnsi" w:eastAsiaTheme="minorHAnsi" w:hAnsiTheme="minorHAnsi" w:cstheme="minorBidi" w:hint="eastAsia"/>
                    <w:sz w:val="22"/>
                    <w:szCs w:val="22"/>
                    <w:lang w:val="en-GB" w:eastAsia="zh-CN"/>
                  </w:rPr>
                </w:rPrChange>
              </w:rPr>
              <w:pPrChange w:id="138" w:author="yong huang" w:date="2017-10-20T17:43:00Z">
                <w:pPr>
                  <w:spacing w:after="200" w:line="276" w:lineRule="auto"/>
                </w:pPr>
              </w:pPrChange>
            </w:pPr>
            <w:ins w:id="139" w:author="yong huang" w:date="2017-10-20T17:43:00Z">
              <w:r w:rsidRPr="001E3935">
                <w:rPr>
                  <w:rFonts w:ascii="MS Mincho" w:eastAsia="MS Mincho" w:hAnsi="MS Mincho" w:cs="MS Mincho"/>
                  <w:color w:val="638C0B"/>
                  <w:sz w:val="21"/>
                  <w:szCs w:val="21"/>
                  <w:shd w:val="clear" w:color="auto" w:fill="FCFCFE"/>
                  <w:lang w:eastAsia="zh-CN"/>
                </w:rPr>
                <w:t>本位</w:t>
              </w:r>
              <w:r w:rsidRPr="001E3935">
                <w:rPr>
                  <w:rFonts w:ascii="SimSun" w:eastAsia="SimSun" w:hAnsi="SimSun" w:cs="SimSun"/>
                  <w:color w:val="638C0B"/>
                  <w:sz w:val="21"/>
                  <w:szCs w:val="21"/>
                  <w:shd w:val="clear" w:color="auto" w:fill="FCFCFE"/>
                  <w:lang w:eastAsia="zh-CN"/>
                </w:rPr>
                <w:t>币</w:t>
              </w:r>
            </w:ins>
          </w:p>
        </w:tc>
      </w:tr>
      <w:tr w:rsidR="00C2409C" w:rsidRPr="00C2409C" w14:paraId="4CA5AEEF" w14:textId="77777777" w:rsidTr="00C2409C">
        <w:trPr>
          <w:cantSplit/>
        </w:trPr>
        <w:tc>
          <w:tcPr>
            <w:tcW w:w="4194" w:type="dxa"/>
            <w:tcBorders>
              <w:top w:val="single" w:sz="4" w:space="0" w:color="auto"/>
              <w:left w:val="single" w:sz="4" w:space="0" w:color="auto"/>
              <w:bottom w:val="single" w:sz="4" w:space="0" w:color="auto"/>
              <w:right w:val="single" w:sz="4" w:space="0" w:color="auto"/>
            </w:tcBorders>
          </w:tcPr>
          <w:p w14:paraId="0C2057C0"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AWREF</w:t>
            </w:r>
          </w:p>
        </w:tc>
        <w:tc>
          <w:tcPr>
            <w:tcW w:w="3254" w:type="dxa"/>
            <w:tcBorders>
              <w:top w:val="single" w:sz="4" w:space="0" w:color="auto"/>
              <w:left w:val="single" w:sz="4" w:space="0" w:color="auto"/>
              <w:bottom w:val="single" w:sz="4" w:space="0" w:color="auto"/>
              <w:right w:val="single" w:sz="4" w:space="0" w:color="auto"/>
            </w:tcBorders>
          </w:tcPr>
          <w:p w14:paraId="4FD31C18"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w:t>
            </w:r>
          </w:p>
        </w:tc>
        <w:tc>
          <w:tcPr>
            <w:tcW w:w="2865" w:type="dxa"/>
            <w:tcBorders>
              <w:top w:val="single" w:sz="4" w:space="0" w:color="auto"/>
              <w:left w:val="single" w:sz="4" w:space="0" w:color="auto"/>
              <w:bottom w:val="single" w:sz="4" w:space="0" w:color="auto"/>
              <w:right w:val="single" w:sz="4" w:space="0" w:color="auto"/>
            </w:tcBorders>
          </w:tcPr>
          <w:p w14:paraId="08CBD706" w14:textId="77777777" w:rsidR="00C2409C" w:rsidRDefault="00C2409C" w:rsidP="00561AAF">
            <w:pPr>
              <w:spacing w:after="200" w:line="276" w:lineRule="auto"/>
              <w:rPr>
                <w:ins w:id="140" w:author="yong huang" w:date="2017-10-20T17:42:00Z"/>
                <w:rFonts w:asciiTheme="minorHAnsi" w:eastAsiaTheme="minorHAnsi" w:hAnsiTheme="minorHAnsi" w:cstheme="minorBidi" w:hint="eastAsia"/>
                <w:sz w:val="22"/>
                <w:szCs w:val="22"/>
                <w:lang w:val="en-GB" w:eastAsia="zh-CN"/>
              </w:rPr>
            </w:pPr>
            <w:r w:rsidRPr="00C2409C">
              <w:rPr>
                <w:rFonts w:asciiTheme="minorHAnsi" w:eastAsiaTheme="minorHAnsi" w:hAnsiTheme="minorHAnsi" w:cstheme="minorBidi"/>
                <w:sz w:val="22"/>
                <w:szCs w:val="22"/>
                <w:lang w:val="en-GB"/>
              </w:rPr>
              <w:t>Reference document number (external document number)</w:t>
            </w:r>
          </w:p>
          <w:p w14:paraId="70E99929" w14:textId="228FF36F" w:rsidR="00521E56" w:rsidRPr="00C2409C" w:rsidRDefault="00521E56" w:rsidP="00561AAF">
            <w:pPr>
              <w:spacing w:after="200" w:line="276" w:lineRule="auto"/>
              <w:rPr>
                <w:rFonts w:asciiTheme="minorHAnsi" w:eastAsiaTheme="minorHAnsi" w:hAnsiTheme="minorHAnsi" w:cstheme="minorBidi" w:hint="eastAsia"/>
                <w:sz w:val="22"/>
                <w:szCs w:val="22"/>
                <w:lang w:val="en-GB" w:eastAsia="zh-CN"/>
              </w:rPr>
            </w:pPr>
            <w:ins w:id="141" w:author="yong huang" w:date="2017-10-20T17:42:00Z">
              <w:r>
                <w:rPr>
                  <w:rFonts w:asciiTheme="minorHAnsi" w:eastAsiaTheme="minorHAnsi" w:hAnsiTheme="minorHAnsi" w:cstheme="minorBidi" w:hint="eastAsia"/>
                  <w:sz w:val="22"/>
                  <w:szCs w:val="22"/>
                  <w:lang w:val="en-GB" w:eastAsia="zh-CN"/>
                </w:rPr>
                <w:t>HIS凭证号</w:t>
              </w:r>
            </w:ins>
          </w:p>
        </w:tc>
      </w:tr>
      <w:tr w:rsidR="00C2409C" w:rsidRPr="00C2409C" w14:paraId="341C9289" w14:textId="77777777" w:rsidTr="00C2409C">
        <w:trPr>
          <w:cantSplit/>
        </w:trPr>
        <w:tc>
          <w:tcPr>
            <w:tcW w:w="4194" w:type="dxa"/>
            <w:tcBorders>
              <w:top w:val="single" w:sz="4" w:space="0" w:color="auto"/>
              <w:left w:val="single" w:sz="4" w:space="0" w:color="auto"/>
              <w:bottom w:val="single" w:sz="4" w:space="0" w:color="auto"/>
              <w:right w:val="single" w:sz="4" w:space="0" w:color="auto"/>
            </w:tcBorders>
          </w:tcPr>
          <w:p w14:paraId="0B34D62D"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AWSYS</w:t>
            </w:r>
          </w:p>
        </w:tc>
        <w:tc>
          <w:tcPr>
            <w:tcW w:w="3254" w:type="dxa"/>
            <w:tcBorders>
              <w:top w:val="single" w:sz="4" w:space="0" w:color="auto"/>
              <w:left w:val="single" w:sz="4" w:space="0" w:color="auto"/>
              <w:bottom w:val="single" w:sz="4" w:space="0" w:color="auto"/>
              <w:right w:val="single" w:sz="4" w:space="0" w:color="auto"/>
            </w:tcBorders>
          </w:tcPr>
          <w:p w14:paraId="05093D8A"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w:t>
            </w:r>
          </w:p>
        </w:tc>
        <w:tc>
          <w:tcPr>
            <w:tcW w:w="2865" w:type="dxa"/>
            <w:tcBorders>
              <w:top w:val="single" w:sz="4" w:space="0" w:color="auto"/>
              <w:left w:val="single" w:sz="4" w:space="0" w:color="auto"/>
              <w:bottom w:val="single" w:sz="4" w:space="0" w:color="auto"/>
              <w:right w:val="single" w:sz="4" w:space="0" w:color="auto"/>
            </w:tcBorders>
          </w:tcPr>
          <w:p w14:paraId="4E8A8BA8"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Logical System</w:t>
            </w:r>
          </w:p>
        </w:tc>
      </w:tr>
      <w:tr w:rsidR="00C2409C" w:rsidRPr="00C2409C" w14:paraId="7627D3A4" w14:textId="77777777" w:rsidTr="00C2409C">
        <w:trPr>
          <w:cantSplit/>
        </w:trPr>
        <w:tc>
          <w:tcPr>
            <w:tcW w:w="4194" w:type="dxa"/>
            <w:tcBorders>
              <w:top w:val="single" w:sz="4" w:space="0" w:color="auto"/>
              <w:left w:val="single" w:sz="4" w:space="0" w:color="auto"/>
              <w:bottom w:val="single" w:sz="4" w:space="0" w:color="auto"/>
              <w:right w:val="single" w:sz="4" w:space="0" w:color="auto"/>
            </w:tcBorders>
          </w:tcPr>
          <w:p w14:paraId="472E57D4"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XREF1_HD</w:t>
            </w:r>
          </w:p>
        </w:tc>
        <w:tc>
          <w:tcPr>
            <w:tcW w:w="3254" w:type="dxa"/>
            <w:tcBorders>
              <w:top w:val="single" w:sz="4" w:space="0" w:color="auto"/>
              <w:left w:val="single" w:sz="4" w:space="0" w:color="auto"/>
              <w:bottom w:val="single" w:sz="4" w:space="0" w:color="auto"/>
              <w:right w:val="single" w:sz="4" w:space="0" w:color="auto"/>
            </w:tcBorders>
          </w:tcPr>
          <w:p w14:paraId="57EC337C"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w:t>
            </w:r>
          </w:p>
        </w:tc>
        <w:tc>
          <w:tcPr>
            <w:tcW w:w="2865" w:type="dxa"/>
            <w:tcBorders>
              <w:top w:val="single" w:sz="4" w:space="0" w:color="auto"/>
              <w:left w:val="single" w:sz="4" w:space="0" w:color="auto"/>
              <w:bottom w:val="single" w:sz="4" w:space="0" w:color="auto"/>
              <w:right w:val="single" w:sz="4" w:space="0" w:color="auto"/>
            </w:tcBorders>
          </w:tcPr>
          <w:p w14:paraId="1B80033A"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Reference Key 1 Internal for Document Header</w:t>
            </w:r>
          </w:p>
          <w:p w14:paraId="1908801F"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p>
        </w:tc>
      </w:tr>
      <w:tr w:rsidR="00C2409C" w:rsidRPr="00C2409C" w14:paraId="0A95ACA4" w14:textId="77777777" w:rsidTr="00C2409C">
        <w:trPr>
          <w:cantSplit/>
        </w:trPr>
        <w:tc>
          <w:tcPr>
            <w:tcW w:w="4194" w:type="dxa"/>
            <w:tcBorders>
              <w:top w:val="single" w:sz="4" w:space="0" w:color="auto"/>
              <w:left w:val="single" w:sz="4" w:space="0" w:color="auto"/>
              <w:bottom w:val="single" w:sz="4" w:space="0" w:color="auto"/>
              <w:right w:val="single" w:sz="4" w:space="0" w:color="auto"/>
            </w:tcBorders>
          </w:tcPr>
          <w:p w14:paraId="70EF2520"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XREF2_HD</w:t>
            </w:r>
          </w:p>
        </w:tc>
        <w:tc>
          <w:tcPr>
            <w:tcW w:w="3254" w:type="dxa"/>
            <w:tcBorders>
              <w:top w:val="single" w:sz="4" w:space="0" w:color="auto"/>
              <w:left w:val="single" w:sz="4" w:space="0" w:color="auto"/>
              <w:bottom w:val="single" w:sz="4" w:space="0" w:color="auto"/>
              <w:right w:val="single" w:sz="4" w:space="0" w:color="auto"/>
            </w:tcBorders>
          </w:tcPr>
          <w:p w14:paraId="217021DB"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bookmarkStart w:id="142" w:name="OLE_LINK13"/>
            <w:bookmarkStart w:id="143" w:name="OLE_LINK14"/>
            <w:r w:rsidRPr="00C2409C">
              <w:rPr>
                <w:rFonts w:asciiTheme="minorHAnsi" w:eastAsiaTheme="minorHAnsi" w:hAnsiTheme="minorHAnsi" w:cstheme="minorBidi"/>
                <w:sz w:val="22"/>
                <w:szCs w:val="22"/>
                <w:lang w:val="en-GB"/>
              </w:rPr>
              <w:t>N/A</w:t>
            </w:r>
            <w:bookmarkEnd w:id="142"/>
            <w:bookmarkEnd w:id="143"/>
          </w:p>
        </w:tc>
        <w:tc>
          <w:tcPr>
            <w:tcW w:w="2865" w:type="dxa"/>
            <w:tcBorders>
              <w:top w:val="single" w:sz="4" w:space="0" w:color="auto"/>
              <w:left w:val="single" w:sz="4" w:space="0" w:color="auto"/>
              <w:bottom w:val="single" w:sz="4" w:space="0" w:color="auto"/>
              <w:right w:val="single" w:sz="4" w:space="0" w:color="auto"/>
            </w:tcBorders>
          </w:tcPr>
          <w:p w14:paraId="65CF9151"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Reference Key 2 Internal for Document Header</w:t>
            </w:r>
          </w:p>
          <w:p w14:paraId="6706CA8F"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p>
        </w:tc>
      </w:tr>
    </w:tbl>
    <w:p w14:paraId="21DAB653" w14:textId="7F445A67" w:rsidR="00C2409C" w:rsidRPr="00C2409C" w:rsidRDefault="00C2409C" w:rsidP="00C2409C">
      <w:pPr>
        <w:pStyle w:val="a9"/>
        <w:rPr>
          <w:lang w:val="en-GB"/>
        </w:rPr>
      </w:pPr>
      <w:bookmarkStart w:id="144" w:name="_Toc491441086"/>
      <w:bookmarkStart w:id="145" w:name="_Toc493273008"/>
      <w:bookmarkStart w:id="146" w:name="_Toc414978072"/>
      <w:bookmarkStart w:id="147" w:name="_Toc364271305"/>
      <w:bookmarkStart w:id="148" w:name="_Toc363752438"/>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7</w:t>
      </w:r>
      <w:r w:rsidRPr="00C2409C">
        <w:rPr>
          <w:noProof/>
          <w:lang w:val="en-GB"/>
        </w:rPr>
        <w:fldChar w:fldCharType="end"/>
      </w:r>
      <w:r w:rsidRPr="00C2409C">
        <w:rPr>
          <w:lang w:val="en-GB"/>
        </w:rPr>
        <w:t>: IDOC FIDCCP02 Segment E1FIKPF</w:t>
      </w:r>
      <w:bookmarkEnd w:id="144"/>
      <w:bookmarkEnd w:id="145"/>
    </w:p>
    <w:p w14:paraId="445663A3" w14:textId="735F3446" w:rsidR="00C2409C" w:rsidRPr="00C2409C" w:rsidRDefault="00C2409C" w:rsidP="00C2409C">
      <w:pPr>
        <w:rPr>
          <w:lang w:val="en-GB"/>
        </w:rPr>
      </w:pPr>
    </w:p>
    <w:p w14:paraId="2665478F" w14:textId="0487CA48" w:rsidR="00C2409C" w:rsidRPr="00C2409C" w:rsidRDefault="00C2409C" w:rsidP="00C2409C">
      <w:pPr>
        <w:rPr>
          <w:lang w:val="en-GB"/>
        </w:rPr>
      </w:pPr>
    </w:p>
    <w:p w14:paraId="6867D870" w14:textId="77777777" w:rsidR="00C2409C" w:rsidRPr="00C2409C" w:rsidRDefault="00C2409C" w:rsidP="00C2409C">
      <w:pPr>
        <w:rPr>
          <w:lang w:val="en-GB"/>
        </w:rPr>
      </w:pPr>
    </w:p>
    <w:p w14:paraId="5E914440" w14:textId="46AFED3D" w:rsidR="00C2409C" w:rsidRPr="00C2409C" w:rsidRDefault="00C2409C" w:rsidP="00C2409C">
      <w:pPr>
        <w:pStyle w:val="4"/>
        <w:rPr>
          <w:bCs/>
          <w:lang w:val="en-GB"/>
        </w:rPr>
      </w:pPr>
      <w:r w:rsidRPr="00C2409C">
        <w:rPr>
          <w:bCs/>
          <w:lang w:val="en-GB"/>
        </w:rPr>
        <w:t>E1FISEG Segment</w:t>
      </w:r>
      <w:bookmarkEnd w:id="146"/>
      <w:bookmarkEnd w:id="147"/>
      <w:bookmarkEnd w:id="148"/>
      <w:r w:rsidRPr="00C2409C">
        <w:rPr>
          <w:bCs/>
          <w:lang w:val="en-GB"/>
        </w:rPr>
        <w:t xml:space="preserve"> </w:t>
      </w:r>
      <w:r w:rsidRPr="00C2409C">
        <w:rPr>
          <w:lang w:val="en-GB"/>
        </w:rPr>
        <w:t>IDOC: FI Document Item (BSEG)</w:t>
      </w:r>
      <w:bookmarkStart w:id="149" w:name="_GoBack"/>
      <w:bookmarkEnd w:id="149"/>
    </w:p>
    <w:tbl>
      <w:tblPr>
        <w:tblStyle w:val="ab"/>
        <w:tblW w:w="0" w:type="auto"/>
        <w:tblInd w:w="108" w:type="dxa"/>
        <w:tblLook w:val="04A0" w:firstRow="1" w:lastRow="0" w:firstColumn="1" w:lastColumn="0" w:noHBand="0" w:noVBand="1"/>
      </w:tblPr>
      <w:tblGrid>
        <w:gridCol w:w="3402"/>
        <w:gridCol w:w="3402"/>
        <w:gridCol w:w="3509"/>
      </w:tblGrid>
      <w:tr w:rsidR="00C2409C" w:rsidRPr="00C2409C" w14:paraId="4AF01C0E" w14:textId="77777777" w:rsidTr="00C2409C">
        <w:trPr>
          <w:cantSplit/>
          <w:tblHeader/>
        </w:trPr>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5F42AA3"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 xml:space="preserve">Field </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3146B76"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 xml:space="preserve">Value </w:t>
            </w:r>
          </w:p>
        </w:tc>
        <w:tc>
          <w:tcPr>
            <w:tcW w:w="350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16B42D7"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Description</w:t>
            </w:r>
          </w:p>
        </w:tc>
      </w:tr>
      <w:tr w:rsidR="00C2409C" w:rsidRPr="00C2409C" w14:paraId="45E39D1A"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78712FC8"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BUZEI</w:t>
            </w:r>
          </w:p>
        </w:tc>
        <w:tc>
          <w:tcPr>
            <w:tcW w:w="3402" w:type="dxa"/>
            <w:tcBorders>
              <w:top w:val="single" w:sz="4" w:space="0" w:color="auto"/>
              <w:left w:val="single" w:sz="4" w:space="0" w:color="auto"/>
              <w:bottom w:val="single" w:sz="4" w:space="0" w:color="auto"/>
              <w:right w:val="single" w:sz="4" w:space="0" w:color="auto"/>
            </w:tcBorders>
          </w:tcPr>
          <w:p w14:paraId="2942FEAC"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Position Number</w:t>
            </w:r>
          </w:p>
        </w:tc>
        <w:tc>
          <w:tcPr>
            <w:tcW w:w="3509" w:type="dxa"/>
            <w:tcBorders>
              <w:top w:val="single" w:sz="4" w:space="0" w:color="auto"/>
              <w:left w:val="single" w:sz="4" w:space="0" w:color="auto"/>
              <w:bottom w:val="single" w:sz="4" w:space="0" w:color="auto"/>
              <w:right w:val="single" w:sz="4" w:space="0" w:color="auto"/>
            </w:tcBorders>
          </w:tcPr>
          <w:p w14:paraId="0FF85BBA" w14:textId="66A98644" w:rsidR="00C2409C" w:rsidRPr="00C2409C" w:rsidRDefault="00C2409C" w:rsidP="00C2409C">
            <w:pPr>
              <w:spacing w:after="120"/>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Number of Line Item Within Accounting Document</w:t>
            </w:r>
          </w:p>
        </w:tc>
      </w:tr>
      <w:tr w:rsidR="00C2409C" w:rsidRPr="00C2409C" w14:paraId="4D234245" w14:textId="77777777" w:rsidTr="00C2409C">
        <w:trPr>
          <w:cantSplit/>
        </w:trPr>
        <w:tc>
          <w:tcPr>
            <w:tcW w:w="3402" w:type="dxa"/>
            <w:tcBorders>
              <w:top w:val="single" w:sz="4" w:space="0" w:color="auto"/>
              <w:left w:val="single" w:sz="4" w:space="0" w:color="auto"/>
              <w:bottom w:val="single" w:sz="4" w:space="0" w:color="auto"/>
              <w:right w:val="single" w:sz="4" w:space="0" w:color="auto"/>
            </w:tcBorders>
            <w:hideMark/>
          </w:tcPr>
          <w:p w14:paraId="480EC091"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BSCHL</w:t>
            </w:r>
          </w:p>
        </w:tc>
        <w:tc>
          <w:tcPr>
            <w:tcW w:w="3402" w:type="dxa"/>
            <w:tcBorders>
              <w:top w:val="single" w:sz="4" w:space="0" w:color="auto"/>
              <w:left w:val="single" w:sz="4" w:space="0" w:color="auto"/>
              <w:bottom w:val="single" w:sz="4" w:space="0" w:color="auto"/>
              <w:right w:val="single" w:sz="4" w:space="0" w:color="auto"/>
            </w:tcBorders>
            <w:hideMark/>
          </w:tcPr>
          <w:p w14:paraId="78FE5782"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01 Invoice</w:t>
            </w:r>
          </w:p>
          <w:p w14:paraId="50701874" w14:textId="77777777" w:rsidR="00C2409C" w:rsidRPr="00C2409C" w:rsidRDefault="00C2409C" w:rsidP="00561AAF">
            <w:pPr>
              <w:spacing w:after="200" w:line="276" w:lineRule="auto"/>
              <w:rPr>
                <w:rFonts w:asciiTheme="minorHAnsi" w:eastAsiaTheme="minorEastAsia" w:hAnsiTheme="minorHAnsi" w:cstheme="minorBidi"/>
                <w:sz w:val="22"/>
                <w:szCs w:val="22"/>
                <w:lang w:val="en-GB" w:eastAsia="zh-CN"/>
              </w:rPr>
            </w:pPr>
            <w:r w:rsidRPr="00C2409C">
              <w:rPr>
                <w:rFonts w:asciiTheme="minorHAnsi" w:eastAsiaTheme="minorHAnsi" w:hAnsiTheme="minorHAnsi" w:cstheme="minorBidi"/>
                <w:sz w:val="22"/>
                <w:szCs w:val="22"/>
                <w:lang w:val="en-GB"/>
              </w:rPr>
              <w:t>11 Credit</w:t>
            </w:r>
          </w:p>
          <w:p w14:paraId="7766E84A"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19 Special G/L Credit</w:t>
            </w:r>
          </w:p>
          <w:p w14:paraId="41EA4A08"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2</w:t>
            </w:r>
            <w:r w:rsidRPr="00C2409C">
              <w:rPr>
                <w:rFonts w:asciiTheme="minorHAnsi" w:eastAsiaTheme="minorEastAsia" w:hAnsiTheme="minorHAnsi" w:cstheme="minorBidi"/>
                <w:sz w:val="22"/>
                <w:szCs w:val="22"/>
                <w:lang w:val="en-GB" w:eastAsia="zh-CN"/>
              </w:rPr>
              <w:t>9</w:t>
            </w:r>
            <w:r w:rsidRPr="00C2409C">
              <w:rPr>
                <w:rFonts w:asciiTheme="minorHAnsi" w:eastAsiaTheme="minorHAnsi" w:hAnsiTheme="minorHAnsi" w:cstheme="minorBidi"/>
                <w:sz w:val="22"/>
                <w:szCs w:val="22"/>
                <w:lang w:val="en-GB"/>
              </w:rPr>
              <w:t xml:space="preserve"> Special G/L Debit</w:t>
            </w:r>
          </w:p>
          <w:p w14:paraId="5426E527" w14:textId="77777777" w:rsidR="00C2409C" w:rsidRPr="00C2409C" w:rsidRDefault="00C2409C" w:rsidP="00561AAF">
            <w:pPr>
              <w:spacing w:after="200" w:line="276" w:lineRule="auto"/>
              <w:rPr>
                <w:rFonts w:asciiTheme="minorHAnsi" w:eastAsiaTheme="minorEastAsia" w:hAnsiTheme="minorHAnsi" w:cstheme="minorBidi"/>
                <w:sz w:val="22"/>
                <w:szCs w:val="22"/>
                <w:lang w:val="en-GB" w:eastAsia="zh-CN"/>
              </w:rPr>
            </w:pPr>
            <w:r w:rsidRPr="00C2409C">
              <w:rPr>
                <w:rFonts w:asciiTheme="minorHAnsi" w:eastAsiaTheme="minorHAnsi" w:hAnsiTheme="minorHAnsi" w:cstheme="minorBidi"/>
                <w:sz w:val="22"/>
                <w:szCs w:val="22"/>
                <w:lang w:val="en-GB"/>
              </w:rPr>
              <w:t>40 Debit Entry</w:t>
            </w:r>
          </w:p>
          <w:p w14:paraId="7331F79C"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EastAsia" w:hAnsiTheme="minorHAnsi" w:cstheme="minorBidi"/>
                <w:sz w:val="22"/>
                <w:szCs w:val="22"/>
                <w:lang w:val="en-GB" w:eastAsia="zh-CN"/>
              </w:rPr>
              <w:t>50 Credit Entry</w:t>
            </w:r>
          </w:p>
        </w:tc>
        <w:tc>
          <w:tcPr>
            <w:tcW w:w="3509" w:type="dxa"/>
            <w:tcBorders>
              <w:top w:val="single" w:sz="4" w:space="0" w:color="auto"/>
              <w:left w:val="single" w:sz="4" w:space="0" w:color="auto"/>
              <w:bottom w:val="single" w:sz="4" w:space="0" w:color="auto"/>
              <w:right w:val="single" w:sz="4" w:space="0" w:color="auto"/>
            </w:tcBorders>
            <w:hideMark/>
          </w:tcPr>
          <w:p w14:paraId="5EF511D5" w14:textId="77777777" w:rsidR="00C2409C" w:rsidRPr="00C2409C" w:rsidRDefault="00C2409C" w:rsidP="00561AAF">
            <w:pPr>
              <w:spacing w:after="120"/>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Posting Key</w:t>
            </w:r>
          </w:p>
          <w:p w14:paraId="7ABA0373"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p>
        </w:tc>
      </w:tr>
      <w:tr w:rsidR="00C2409C" w:rsidRPr="00C2409C" w14:paraId="624CAF03"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5CB235B2"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KOART</w:t>
            </w:r>
          </w:p>
        </w:tc>
        <w:tc>
          <w:tcPr>
            <w:tcW w:w="3402" w:type="dxa"/>
            <w:tcBorders>
              <w:top w:val="single" w:sz="4" w:space="0" w:color="auto"/>
              <w:left w:val="single" w:sz="4" w:space="0" w:color="auto"/>
              <w:bottom w:val="single" w:sz="4" w:space="0" w:color="auto"/>
              <w:right w:val="single" w:sz="4" w:space="0" w:color="auto"/>
            </w:tcBorders>
          </w:tcPr>
          <w:p w14:paraId="3BC2C555"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 : Customer</w:t>
            </w:r>
          </w:p>
          <w:p w14:paraId="3A191549"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S: G/L Account</w:t>
            </w:r>
          </w:p>
          <w:p w14:paraId="6F526F54"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K: vendor</w:t>
            </w:r>
          </w:p>
        </w:tc>
        <w:tc>
          <w:tcPr>
            <w:tcW w:w="3509" w:type="dxa"/>
            <w:tcBorders>
              <w:top w:val="single" w:sz="4" w:space="0" w:color="auto"/>
              <w:left w:val="single" w:sz="4" w:space="0" w:color="auto"/>
              <w:bottom w:val="single" w:sz="4" w:space="0" w:color="auto"/>
              <w:right w:val="single" w:sz="4" w:space="0" w:color="auto"/>
            </w:tcBorders>
          </w:tcPr>
          <w:p w14:paraId="4885D33D"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Account Type</w:t>
            </w:r>
          </w:p>
          <w:p w14:paraId="5105B063"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p>
        </w:tc>
      </w:tr>
      <w:tr w:rsidR="00C2409C" w:rsidRPr="00C2409C" w14:paraId="4EA062B8"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32E2F941"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SHKZG</w:t>
            </w:r>
          </w:p>
        </w:tc>
        <w:tc>
          <w:tcPr>
            <w:tcW w:w="3402" w:type="dxa"/>
            <w:tcBorders>
              <w:top w:val="single" w:sz="4" w:space="0" w:color="auto"/>
              <w:left w:val="single" w:sz="4" w:space="0" w:color="auto"/>
              <w:bottom w:val="single" w:sz="4" w:space="0" w:color="auto"/>
              <w:right w:val="single" w:sz="4" w:space="0" w:color="auto"/>
            </w:tcBorders>
          </w:tcPr>
          <w:p w14:paraId="4881136C"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H: Credit</w:t>
            </w:r>
          </w:p>
          <w:p w14:paraId="1AD2E3CA"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S: Debit</w:t>
            </w:r>
          </w:p>
        </w:tc>
        <w:tc>
          <w:tcPr>
            <w:tcW w:w="3509" w:type="dxa"/>
            <w:tcBorders>
              <w:top w:val="single" w:sz="4" w:space="0" w:color="auto"/>
              <w:left w:val="single" w:sz="4" w:space="0" w:color="auto"/>
              <w:bottom w:val="single" w:sz="4" w:space="0" w:color="auto"/>
              <w:right w:val="single" w:sz="4" w:space="0" w:color="auto"/>
            </w:tcBorders>
          </w:tcPr>
          <w:p w14:paraId="27796FC9"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Debit/Credit Indicator</w:t>
            </w:r>
          </w:p>
          <w:p w14:paraId="78C23CB8"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p>
        </w:tc>
      </w:tr>
      <w:tr w:rsidR="00C2409C" w:rsidRPr="00C2409C" w14:paraId="23CEB452"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79F7FAB1"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MWSKZ</w:t>
            </w:r>
          </w:p>
        </w:tc>
        <w:tc>
          <w:tcPr>
            <w:tcW w:w="3402" w:type="dxa"/>
            <w:tcBorders>
              <w:top w:val="single" w:sz="4" w:space="0" w:color="auto"/>
              <w:left w:val="single" w:sz="4" w:space="0" w:color="auto"/>
              <w:bottom w:val="single" w:sz="4" w:space="0" w:color="auto"/>
              <w:right w:val="single" w:sz="4" w:space="0" w:color="auto"/>
            </w:tcBorders>
          </w:tcPr>
          <w:p w14:paraId="39594DF0"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w:t>
            </w:r>
          </w:p>
        </w:tc>
        <w:tc>
          <w:tcPr>
            <w:tcW w:w="3509" w:type="dxa"/>
            <w:tcBorders>
              <w:top w:val="single" w:sz="4" w:space="0" w:color="auto"/>
              <w:left w:val="single" w:sz="4" w:space="0" w:color="auto"/>
              <w:bottom w:val="single" w:sz="4" w:space="0" w:color="auto"/>
              <w:right w:val="single" w:sz="4" w:space="0" w:color="auto"/>
            </w:tcBorders>
          </w:tcPr>
          <w:p w14:paraId="320FD0EC"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Tax on sales/purchases code</w:t>
            </w:r>
          </w:p>
        </w:tc>
      </w:tr>
      <w:tr w:rsidR="00C2409C" w:rsidRPr="00C2409C" w14:paraId="70B60DFA"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4BE8654F"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DMBTR</w:t>
            </w:r>
          </w:p>
        </w:tc>
        <w:tc>
          <w:tcPr>
            <w:tcW w:w="3402" w:type="dxa"/>
            <w:tcBorders>
              <w:top w:val="single" w:sz="4" w:space="0" w:color="auto"/>
              <w:left w:val="single" w:sz="4" w:space="0" w:color="auto"/>
              <w:bottom w:val="single" w:sz="4" w:space="0" w:color="auto"/>
              <w:right w:val="single" w:sz="4" w:space="0" w:color="auto"/>
            </w:tcBorders>
          </w:tcPr>
          <w:p w14:paraId="27AE755D" w14:textId="4F26912B"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Amount in local currency</w:t>
            </w:r>
          </w:p>
        </w:tc>
        <w:tc>
          <w:tcPr>
            <w:tcW w:w="3509" w:type="dxa"/>
            <w:tcBorders>
              <w:top w:val="single" w:sz="4" w:space="0" w:color="auto"/>
              <w:left w:val="single" w:sz="4" w:space="0" w:color="auto"/>
              <w:bottom w:val="single" w:sz="4" w:space="0" w:color="auto"/>
              <w:right w:val="single" w:sz="4" w:space="0" w:color="auto"/>
            </w:tcBorders>
          </w:tcPr>
          <w:p w14:paraId="289B8124" w14:textId="5D9E341B"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Amount in local currency</w:t>
            </w:r>
          </w:p>
        </w:tc>
      </w:tr>
      <w:tr w:rsidR="00C2409C" w:rsidRPr="00C2409C" w14:paraId="7C50F555"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1343301A"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WRBTR</w:t>
            </w:r>
          </w:p>
        </w:tc>
        <w:tc>
          <w:tcPr>
            <w:tcW w:w="3402" w:type="dxa"/>
            <w:tcBorders>
              <w:top w:val="single" w:sz="4" w:space="0" w:color="auto"/>
              <w:left w:val="single" w:sz="4" w:space="0" w:color="auto"/>
              <w:bottom w:val="single" w:sz="4" w:space="0" w:color="auto"/>
              <w:right w:val="single" w:sz="4" w:space="0" w:color="auto"/>
            </w:tcBorders>
          </w:tcPr>
          <w:p w14:paraId="70CA1979" w14:textId="22EDCC20"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Amount in document currency</w:t>
            </w:r>
          </w:p>
        </w:tc>
        <w:tc>
          <w:tcPr>
            <w:tcW w:w="3509" w:type="dxa"/>
            <w:tcBorders>
              <w:top w:val="single" w:sz="4" w:space="0" w:color="auto"/>
              <w:left w:val="single" w:sz="4" w:space="0" w:color="auto"/>
              <w:bottom w:val="single" w:sz="4" w:space="0" w:color="auto"/>
              <w:right w:val="single" w:sz="4" w:space="0" w:color="auto"/>
            </w:tcBorders>
          </w:tcPr>
          <w:p w14:paraId="7CE1C509" w14:textId="3D0000D9"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Amount in document currency</w:t>
            </w:r>
          </w:p>
        </w:tc>
      </w:tr>
      <w:tr w:rsidR="00C2409C" w:rsidRPr="00C2409C" w14:paraId="6507BF9B"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48E0C2E0"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PSWBT</w:t>
            </w:r>
          </w:p>
        </w:tc>
        <w:tc>
          <w:tcPr>
            <w:tcW w:w="3402" w:type="dxa"/>
            <w:tcBorders>
              <w:top w:val="single" w:sz="4" w:space="0" w:color="auto"/>
              <w:left w:val="single" w:sz="4" w:space="0" w:color="auto"/>
              <w:bottom w:val="single" w:sz="4" w:space="0" w:color="auto"/>
              <w:right w:val="single" w:sz="4" w:space="0" w:color="auto"/>
            </w:tcBorders>
          </w:tcPr>
          <w:p w14:paraId="46E7A53C" w14:textId="04975715"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Amount for Updating in General Ledger</w:t>
            </w:r>
          </w:p>
        </w:tc>
        <w:tc>
          <w:tcPr>
            <w:tcW w:w="3509" w:type="dxa"/>
            <w:tcBorders>
              <w:top w:val="single" w:sz="4" w:space="0" w:color="auto"/>
              <w:left w:val="single" w:sz="4" w:space="0" w:color="auto"/>
              <w:bottom w:val="single" w:sz="4" w:space="0" w:color="auto"/>
              <w:right w:val="single" w:sz="4" w:space="0" w:color="auto"/>
            </w:tcBorders>
          </w:tcPr>
          <w:p w14:paraId="7CF1D866" w14:textId="3BD9FB8F"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Amount for Updating in General Ledger</w:t>
            </w:r>
          </w:p>
        </w:tc>
      </w:tr>
      <w:tr w:rsidR="00C2409C" w:rsidRPr="00C2409C" w14:paraId="02296E8A"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754E9591"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VALUT</w:t>
            </w:r>
          </w:p>
        </w:tc>
        <w:tc>
          <w:tcPr>
            <w:tcW w:w="3402" w:type="dxa"/>
            <w:tcBorders>
              <w:top w:val="single" w:sz="4" w:space="0" w:color="auto"/>
              <w:left w:val="single" w:sz="4" w:space="0" w:color="auto"/>
              <w:bottom w:val="single" w:sz="4" w:space="0" w:color="auto"/>
              <w:right w:val="single" w:sz="4" w:space="0" w:color="auto"/>
            </w:tcBorders>
          </w:tcPr>
          <w:p w14:paraId="62CCC9F8"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Value Date</w:t>
            </w:r>
          </w:p>
        </w:tc>
        <w:tc>
          <w:tcPr>
            <w:tcW w:w="3509" w:type="dxa"/>
            <w:tcBorders>
              <w:top w:val="single" w:sz="4" w:space="0" w:color="auto"/>
              <w:left w:val="single" w:sz="4" w:space="0" w:color="auto"/>
              <w:bottom w:val="single" w:sz="4" w:space="0" w:color="auto"/>
              <w:right w:val="single" w:sz="4" w:space="0" w:color="auto"/>
            </w:tcBorders>
          </w:tcPr>
          <w:p w14:paraId="252471AB" w14:textId="5487D54D"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Value Date</w:t>
            </w:r>
          </w:p>
        </w:tc>
      </w:tr>
      <w:tr w:rsidR="00C2409C" w:rsidRPr="00C2409C" w14:paraId="15E85187"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0A824734"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ZUONR</w:t>
            </w:r>
          </w:p>
        </w:tc>
        <w:tc>
          <w:tcPr>
            <w:tcW w:w="3402" w:type="dxa"/>
            <w:tcBorders>
              <w:top w:val="single" w:sz="4" w:space="0" w:color="auto"/>
              <w:left w:val="single" w:sz="4" w:space="0" w:color="auto"/>
              <w:bottom w:val="single" w:sz="4" w:space="0" w:color="auto"/>
              <w:right w:val="single" w:sz="4" w:space="0" w:color="auto"/>
            </w:tcBorders>
          </w:tcPr>
          <w:p w14:paraId="42F249AB"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Assignment number</w:t>
            </w:r>
          </w:p>
        </w:tc>
        <w:tc>
          <w:tcPr>
            <w:tcW w:w="3509" w:type="dxa"/>
            <w:tcBorders>
              <w:top w:val="single" w:sz="4" w:space="0" w:color="auto"/>
              <w:left w:val="single" w:sz="4" w:space="0" w:color="auto"/>
              <w:bottom w:val="single" w:sz="4" w:space="0" w:color="auto"/>
              <w:right w:val="single" w:sz="4" w:space="0" w:color="auto"/>
            </w:tcBorders>
          </w:tcPr>
          <w:p w14:paraId="6401034B"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Assignment number</w:t>
            </w:r>
          </w:p>
        </w:tc>
      </w:tr>
      <w:tr w:rsidR="00C2409C" w:rsidRPr="00C2409C" w14:paraId="0A5AB633"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0C8C767F"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lastRenderedPageBreak/>
              <w:t>SGTXT</w:t>
            </w:r>
          </w:p>
        </w:tc>
        <w:tc>
          <w:tcPr>
            <w:tcW w:w="3402" w:type="dxa"/>
            <w:tcBorders>
              <w:top w:val="single" w:sz="4" w:space="0" w:color="auto"/>
              <w:left w:val="single" w:sz="4" w:space="0" w:color="auto"/>
              <w:bottom w:val="single" w:sz="4" w:space="0" w:color="auto"/>
              <w:right w:val="single" w:sz="4" w:space="0" w:color="auto"/>
            </w:tcBorders>
          </w:tcPr>
          <w:p w14:paraId="03AAA06F"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w:t>
            </w:r>
          </w:p>
        </w:tc>
        <w:tc>
          <w:tcPr>
            <w:tcW w:w="3509" w:type="dxa"/>
            <w:tcBorders>
              <w:top w:val="single" w:sz="4" w:space="0" w:color="auto"/>
              <w:left w:val="single" w:sz="4" w:space="0" w:color="auto"/>
              <w:bottom w:val="single" w:sz="4" w:space="0" w:color="auto"/>
              <w:right w:val="single" w:sz="4" w:space="0" w:color="auto"/>
            </w:tcBorders>
          </w:tcPr>
          <w:p w14:paraId="43D981F0"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Item Text</w:t>
            </w:r>
          </w:p>
        </w:tc>
      </w:tr>
      <w:tr w:rsidR="00C2409C" w:rsidRPr="00C2409C" w14:paraId="6E68B249"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550C661E"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BEWAR</w:t>
            </w:r>
          </w:p>
        </w:tc>
        <w:tc>
          <w:tcPr>
            <w:tcW w:w="3402" w:type="dxa"/>
            <w:tcBorders>
              <w:top w:val="single" w:sz="4" w:space="0" w:color="auto"/>
              <w:left w:val="single" w:sz="4" w:space="0" w:color="auto"/>
              <w:bottom w:val="single" w:sz="4" w:space="0" w:color="auto"/>
              <w:right w:val="single" w:sz="4" w:space="0" w:color="auto"/>
            </w:tcBorders>
          </w:tcPr>
          <w:p w14:paraId="57B67173"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w:t>
            </w:r>
          </w:p>
        </w:tc>
        <w:tc>
          <w:tcPr>
            <w:tcW w:w="3509" w:type="dxa"/>
            <w:tcBorders>
              <w:top w:val="single" w:sz="4" w:space="0" w:color="auto"/>
              <w:left w:val="single" w:sz="4" w:space="0" w:color="auto"/>
              <w:bottom w:val="single" w:sz="4" w:space="0" w:color="auto"/>
              <w:right w:val="single" w:sz="4" w:space="0" w:color="auto"/>
            </w:tcBorders>
          </w:tcPr>
          <w:p w14:paraId="4F3CE6A2" w14:textId="629FEF8E"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Transaction Type</w:t>
            </w:r>
          </w:p>
        </w:tc>
      </w:tr>
      <w:tr w:rsidR="00C2409C" w:rsidRPr="00C2409C" w14:paraId="3BA2D6C8"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418C87C4"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VBELN</w:t>
            </w:r>
          </w:p>
        </w:tc>
        <w:tc>
          <w:tcPr>
            <w:tcW w:w="3402" w:type="dxa"/>
            <w:tcBorders>
              <w:top w:val="single" w:sz="4" w:space="0" w:color="auto"/>
              <w:left w:val="single" w:sz="4" w:space="0" w:color="auto"/>
              <w:bottom w:val="single" w:sz="4" w:space="0" w:color="auto"/>
              <w:right w:val="single" w:sz="4" w:space="0" w:color="auto"/>
            </w:tcBorders>
          </w:tcPr>
          <w:p w14:paraId="47413DC0" w14:textId="77777777" w:rsidR="00C2409C" w:rsidRPr="00C2409C" w:rsidRDefault="00C2409C" w:rsidP="00561AAF">
            <w:pPr>
              <w:spacing w:after="200" w:line="276" w:lineRule="auto"/>
              <w:rPr>
                <w:rFonts w:asciiTheme="minorHAnsi" w:eastAsiaTheme="minorEastAsia" w:hAnsiTheme="minorHAnsi" w:cstheme="minorBidi"/>
                <w:sz w:val="22"/>
                <w:szCs w:val="22"/>
                <w:lang w:val="en-GB" w:eastAsia="zh-CN"/>
              </w:rPr>
            </w:pPr>
            <w:r w:rsidRPr="00C2409C">
              <w:rPr>
                <w:rFonts w:asciiTheme="minorHAnsi" w:eastAsiaTheme="minorEastAsia" w:hAnsiTheme="minorHAnsi" w:cstheme="minorBidi"/>
                <w:sz w:val="22"/>
                <w:szCs w:val="22"/>
                <w:lang w:val="en-GB" w:eastAsia="zh-CN"/>
              </w:rPr>
              <w:t>N/A</w:t>
            </w:r>
          </w:p>
        </w:tc>
        <w:tc>
          <w:tcPr>
            <w:tcW w:w="3509" w:type="dxa"/>
            <w:tcBorders>
              <w:top w:val="single" w:sz="4" w:space="0" w:color="auto"/>
              <w:left w:val="single" w:sz="4" w:space="0" w:color="auto"/>
              <w:bottom w:val="single" w:sz="4" w:space="0" w:color="auto"/>
              <w:right w:val="single" w:sz="4" w:space="0" w:color="auto"/>
            </w:tcBorders>
          </w:tcPr>
          <w:p w14:paraId="436959B2" w14:textId="5DD7EE9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Billing Document</w:t>
            </w:r>
          </w:p>
        </w:tc>
      </w:tr>
      <w:tr w:rsidR="00C2409C" w:rsidRPr="00C2409C" w14:paraId="7DAB2981"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71169DAE"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SAKNR</w:t>
            </w:r>
          </w:p>
        </w:tc>
        <w:tc>
          <w:tcPr>
            <w:tcW w:w="3402" w:type="dxa"/>
            <w:tcBorders>
              <w:top w:val="single" w:sz="4" w:space="0" w:color="auto"/>
              <w:left w:val="single" w:sz="4" w:space="0" w:color="auto"/>
              <w:bottom w:val="single" w:sz="4" w:space="0" w:color="auto"/>
              <w:right w:val="single" w:sz="4" w:space="0" w:color="auto"/>
            </w:tcBorders>
          </w:tcPr>
          <w:p w14:paraId="0BAC130D"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G/L Account Number</w:t>
            </w:r>
          </w:p>
        </w:tc>
        <w:tc>
          <w:tcPr>
            <w:tcW w:w="3509" w:type="dxa"/>
            <w:tcBorders>
              <w:top w:val="single" w:sz="4" w:space="0" w:color="auto"/>
              <w:left w:val="single" w:sz="4" w:space="0" w:color="auto"/>
              <w:bottom w:val="single" w:sz="4" w:space="0" w:color="auto"/>
              <w:right w:val="single" w:sz="4" w:space="0" w:color="auto"/>
            </w:tcBorders>
          </w:tcPr>
          <w:p w14:paraId="6363907E"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G/L Account Number</w:t>
            </w:r>
          </w:p>
        </w:tc>
      </w:tr>
      <w:tr w:rsidR="00C2409C" w:rsidRPr="00C2409C" w14:paraId="47BB0AFE"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2A64441C"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HKONT</w:t>
            </w:r>
          </w:p>
        </w:tc>
        <w:tc>
          <w:tcPr>
            <w:tcW w:w="3402" w:type="dxa"/>
            <w:tcBorders>
              <w:top w:val="single" w:sz="4" w:space="0" w:color="auto"/>
              <w:left w:val="single" w:sz="4" w:space="0" w:color="auto"/>
              <w:bottom w:val="single" w:sz="4" w:space="0" w:color="auto"/>
              <w:right w:val="single" w:sz="4" w:space="0" w:color="auto"/>
            </w:tcBorders>
          </w:tcPr>
          <w:p w14:paraId="63959E97"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General Account</w:t>
            </w:r>
          </w:p>
        </w:tc>
        <w:tc>
          <w:tcPr>
            <w:tcW w:w="3509" w:type="dxa"/>
            <w:tcBorders>
              <w:top w:val="single" w:sz="4" w:space="0" w:color="auto"/>
              <w:left w:val="single" w:sz="4" w:space="0" w:color="auto"/>
              <w:bottom w:val="single" w:sz="4" w:space="0" w:color="auto"/>
              <w:right w:val="single" w:sz="4" w:space="0" w:color="auto"/>
            </w:tcBorders>
          </w:tcPr>
          <w:p w14:paraId="7DF1FE70"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General Account</w:t>
            </w:r>
          </w:p>
        </w:tc>
      </w:tr>
      <w:tr w:rsidR="00C2409C" w:rsidRPr="00C2409C" w14:paraId="55DB21F8"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6DA1994C"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MATNR</w:t>
            </w:r>
          </w:p>
        </w:tc>
        <w:tc>
          <w:tcPr>
            <w:tcW w:w="3402" w:type="dxa"/>
            <w:tcBorders>
              <w:top w:val="single" w:sz="4" w:space="0" w:color="auto"/>
              <w:left w:val="single" w:sz="4" w:space="0" w:color="auto"/>
              <w:bottom w:val="single" w:sz="4" w:space="0" w:color="auto"/>
              <w:right w:val="single" w:sz="4" w:space="0" w:color="auto"/>
            </w:tcBorders>
          </w:tcPr>
          <w:p w14:paraId="1928C58D" w14:textId="44984843"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Material Number</w:t>
            </w:r>
          </w:p>
        </w:tc>
        <w:tc>
          <w:tcPr>
            <w:tcW w:w="3509" w:type="dxa"/>
            <w:tcBorders>
              <w:top w:val="single" w:sz="4" w:space="0" w:color="auto"/>
              <w:left w:val="single" w:sz="4" w:space="0" w:color="auto"/>
              <w:bottom w:val="single" w:sz="4" w:space="0" w:color="auto"/>
              <w:right w:val="single" w:sz="4" w:space="0" w:color="auto"/>
            </w:tcBorders>
          </w:tcPr>
          <w:p w14:paraId="4C2F83AB" w14:textId="38D28C7B"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Material Number</w:t>
            </w:r>
          </w:p>
        </w:tc>
      </w:tr>
      <w:tr w:rsidR="00C2409C" w:rsidRPr="00C2409C" w14:paraId="6980A482"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52B301AE"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PRCTR</w:t>
            </w:r>
          </w:p>
        </w:tc>
        <w:tc>
          <w:tcPr>
            <w:tcW w:w="3402" w:type="dxa"/>
            <w:tcBorders>
              <w:top w:val="single" w:sz="4" w:space="0" w:color="auto"/>
              <w:left w:val="single" w:sz="4" w:space="0" w:color="auto"/>
              <w:bottom w:val="single" w:sz="4" w:space="0" w:color="auto"/>
              <w:right w:val="single" w:sz="4" w:space="0" w:color="auto"/>
            </w:tcBorders>
          </w:tcPr>
          <w:p w14:paraId="1821DE70" w14:textId="52F57A9C" w:rsidR="00C2409C" w:rsidRPr="00C2409C" w:rsidRDefault="00C2409C" w:rsidP="00C2409C">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Profit Center</w:t>
            </w:r>
          </w:p>
        </w:tc>
        <w:tc>
          <w:tcPr>
            <w:tcW w:w="3509" w:type="dxa"/>
            <w:tcBorders>
              <w:top w:val="single" w:sz="4" w:space="0" w:color="auto"/>
              <w:left w:val="single" w:sz="4" w:space="0" w:color="auto"/>
              <w:bottom w:val="single" w:sz="4" w:space="0" w:color="auto"/>
              <w:right w:val="single" w:sz="4" w:space="0" w:color="auto"/>
            </w:tcBorders>
          </w:tcPr>
          <w:p w14:paraId="665F1A4B"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Profit Center</w:t>
            </w:r>
          </w:p>
        </w:tc>
      </w:tr>
      <w:tr w:rsidR="00C2409C" w:rsidRPr="00C2409C" w14:paraId="311FFCDD"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0733F356"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XREF1</w:t>
            </w:r>
          </w:p>
        </w:tc>
        <w:tc>
          <w:tcPr>
            <w:tcW w:w="3402" w:type="dxa"/>
            <w:tcBorders>
              <w:top w:val="single" w:sz="4" w:space="0" w:color="auto"/>
              <w:left w:val="single" w:sz="4" w:space="0" w:color="auto"/>
              <w:bottom w:val="single" w:sz="4" w:space="0" w:color="auto"/>
              <w:right w:val="single" w:sz="4" w:space="0" w:color="auto"/>
            </w:tcBorders>
          </w:tcPr>
          <w:p w14:paraId="6F0AD121"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EastAsia" w:hAnsiTheme="minorHAnsi" w:cstheme="minorBidi"/>
                <w:sz w:val="22"/>
                <w:szCs w:val="22"/>
                <w:lang w:val="en-GB" w:eastAsia="zh-CN"/>
              </w:rPr>
              <w:t>N/A</w:t>
            </w:r>
          </w:p>
        </w:tc>
        <w:tc>
          <w:tcPr>
            <w:tcW w:w="3509" w:type="dxa"/>
            <w:tcBorders>
              <w:top w:val="single" w:sz="4" w:space="0" w:color="auto"/>
              <w:left w:val="single" w:sz="4" w:space="0" w:color="auto"/>
              <w:bottom w:val="single" w:sz="4" w:space="0" w:color="auto"/>
              <w:right w:val="single" w:sz="4" w:space="0" w:color="auto"/>
            </w:tcBorders>
          </w:tcPr>
          <w:p w14:paraId="0D05C33F"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Business Partner Reference Key</w:t>
            </w:r>
          </w:p>
        </w:tc>
      </w:tr>
      <w:tr w:rsidR="00C2409C" w:rsidRPr="00C2409C" w14:paraId="7043C400"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33346DDF"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XREF3</w:t>
            </w:r>
          </w:p>
        </w:tc>
        <w:tc>
          <w:tcPr>
            <w:tcW w:w="3402" w:type="dxa"/>
            <w:tcBorders>
              <w:top w:val="single" w:sz="4" w:space="0" w:color="auto"/>
              <w:left w:val="single" w:sz="4" w:space="0" w:color="auto"/>
              <w:bottom w:val="single" w:sz="4" w:space="0" w:color="auto"/>
              <w:right w:val="single" w:sz="4" w:space="0" w:color="auto"/>
            </w:tcBorders>
          </w:tcPr>
          <w:p w14:paraId="7D67D7B4"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EastAsia" w:hAnsiTheme="minorHAnsi" w:cstheme="minorBidi"/>
                <w:sz w:val="22"/>
                <w:szCs w:val="22"/>
                <w:lang w:val="en-GB" w:eastAsia="zh-CN"/>
              </w:rPr>
              <w:t>N/A</w:t>
            </w:r>
          </w:p>
        </w:tc>
        <w:tc>
          <w:tcPr>
            <w:tcW w:w="3509" w:type="dxa"/>
            <w:tcBorders>
              <w:top w:val="single" w:sz="4" w:space="0" w:color="auto"/>
              <w:left w:val="single" w:sz="4" w:space="0" w:color="auto"/>
              <w:bottom w:val="single" w:sz="4" w:space="0" w:color="auto"/>
              <w:right w:val="single" w:sz="4" w:space="0" w:color="auto"/>
            </w:tcBorders>
          </w:tcPr>
          <w:p w14:paraId="13CB107A"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Business Partner Reference Key</w:t>
            </w:r>
          </w:p>
        </w:tc>
      </w:tr>
      <w:tr w:rsidR="00C2409C" w:rsidRPr="00C2409C" w14:paraId="3964F986" w14:textId="77777777" w:rsidTr="00C2409C">
        <w:trPr>
          <w:cantSplit/>
        </w:trPr>
        <w:tc>
          <w:tcPr>
            <w:tcW w:w="3402" w:type="dxa"/>
            <w:tcBorders>
              <w:top w:val="single" w:sz="4" w:space="0" w:color="auto"/>
              <w:left w:val="single" w:sz="4" w:space="0" w:color="auto"/>
              <w:bottom w:val="single" w:sz="4" w:space="0" w:color="auto"/>
              <w:right w:val="single" w:sz="4" w:space="0" w:color="auto"/>
            </w:tcBorders>
          </w:tcPr>
          <w:p w14:paraId="72C3303A"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XREF2</w:t>
            </w:r>
          </w:p>
        </w:tc>
        <w:tc>
          <w:tcPr>
            <w:tcW w:w="3402" w:type="dxa"/>
            <w:tcBorders>
              <w:top w:val="single" w:sz="4" w:space="0" w:color="auto"/>
              <w:left w:val="single" w:sz="4" w:space="0" w:color="auto"/>
              <w:bottom w:val="single" w:sz="4" w:space="0" w:color="auto"/>
              <w:right w:val="single" w:sz="4" w:space="0" w:color="auto"/>
            </w:tcBorders>
          </w:tcPr>
          <w:p w14:paraId="451E2791"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EastAsia" w:hAnsiTheme="minorHAnsi" w:cstheme="minorBidi"/>
                <w:sz w:val="22"/>
                <w:szCs w:val="22"/>
                <w:lang w:val="en-GB" w:eastAsia="zh-CN"/>
              </w:rPr>
              <w:t>N/A</w:t>
            </w:r>
          </w:p>
        </w:tc>
        <w:tc>
          <w:tcPr>
            <w:tcW w:w="3509" w:type="dxa"/>
            <w:tcBorders>
              <w:top w:val="single" w:sz="4" w:space="0" w:color="auto"/>
              <w:left w:val="single" w:sz="4" w:space="0" w:color="auto"/>
              <w:bottom w:val="single" w:sz="4" w:space="0" w:color="auto"/>
              <w:right w:val="single" w:sz="4" w:space="0" w:color="auto"/>
            </w:tcBorders>
          </w:tcPr>
          <w:p w14:paraId="30E0C150"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Reference key for line item</w:t>
            </w:r>
          </w:p>
        </w:tc>
      </w:tr>
    </w:tbl>
    <w:p w14:paraId="71C54CE3" w14:textId="5F2A725E" w:rsidR="00C2409C" w:rsidRPr="00C2409C" w:rsidRDefault="00C2409C" w:rsidP="00C2409C">
      <w:pPr>
        <w:pStyle w:val="a9"/>
        <w:rPr>
          <w:lang w:val="en-GB"/>
        </w:rPr>
      </w:pPr>
      <w:bookmarkStart w:id="150" w:name="_Toc491441087"/>
      <w:bookmarkStart w:id="151" w:name="_Toc493273009"/>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8</w:t>
      </w:r>
      <w:r w:rsidRPr="00C2409C">
        <w:rPr>
          <w:noProof/>
          <w:lang w:val="en-GB"/>
        </w:rPr>
        <w:fldChar w:fldCharType="end"/>
      </w:r>
      <w:r w:rsidRPr="00C2409C">
        <w:rPr>
          <w:lang w:val="en-GB"/>
        </w:rPr>
        <w:t>: IDOC FIDCCP02 Segment E1FISEG</w:t>
      </w:r>
      <w:bookmarkEnd w:id="150"/>
      <w:bookmarkEnd w:id="151"/>
    </w:p>
    <w:p w14:paraId="39239E0C" w14:textId="77777777" w:rsidR="00C2409C" w:rsidRPr="00C2409C" w:rsidRDefault="00C2409C" w:rsidP="00C2409C">
      <w:pPr>
        <w:rPr>
          <w:lang w:val="en-GB"/>
        </w:rPr>
      </w:pPr>
    </w:p>
    <w:p w14:paraId="2672F652" w14:textId="20971E91" w:rsidR="00C2409C" w:rsidRPr="00C2409C" w:rsidRDefault="00C2409C" w:rsidP="00C2409C">
      <w:pPr>
        <w:pStyle w:val="4"/>
        <w:rPr>
          <w:bCs/>
          <w:lang w:val="en-GB"/>
        </w:rPr>
      </w:pPr>
      <w:r w:rsidRPr="00C2409C">
        <w:rPr>
          <w:bCs/>
          <w:lang w:val="en-GB"/>
        </w:rPr>
        <w:t xml:space="preserve">E1FINBU Segment: </w:t>
      </w:r>
      <w:r w:rsidRPr="00C2409C">
        <w:rPr>
          <w:lang w:val="en-GB"/>
        </w:rPr>
        <w:t>IDOC: FI Subsidiary Ledger (FI-AR) (BSEG)</w:t>
      </w:r>
    </w:p>
    <w:tbl>
      <w:tblPr>
        <w:tblStyle w:val="ab"/>
        <w:tblW w:w="0" w:type="auto"/>
        <w:tblInd w:w="108" w:type="dxa"/>
        <w:tblLook w:val="04A0" w:firstRow="1" w:lastRow="0" w:firstColumn="1" w:lastColumn="0" w:noHBand="0" w:noVBand="1"/>
      </w:tblPr>
      <w:tblGrid>
        <w:gridCol w:w="3402"/>
        <w:gridCol w:w="4046"/>
        <w:gridCol w:w="2865"/>
      </w:tblGrid>
      <w:tr w:rsidR="00C2409C" w:rsidRPr="00C2409C" w14:paraId="26942197" w14:textId="77777777" w:rsidTr="00C2409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6077F7"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 xml:space="preserve">Field </w:t>
            </w:r>
          </w:p>
        </w:tc>
        <w:tc>
          <w:tcPr>
            <w:tcW w:w="4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6E6FFD8"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 xml:space="preserve">Value </w:t>
            </w:r>
          </w:p>
        </w:tc>
        <w:tc>
          <w:tcPr>
            <w:tcW w:w="28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F1D564"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Description</w:t>
            </w:r>
          </w:p>
        </w:tc>
      </w:tr>
      <w:tr w:rsidR="00C2409C" w:rsidRPr="00C2409C" w14:paraId="4F755B88" w14:textId="77777777" w:rsidTr="00C2409C">
        <w:tc>
          <w:tcPr>
            <w:tcW w:w="3402" w:type="dxa"/>
            <w:tcBorders>
              <w:top w:val="single" w:sz="4" w:space="0" w:color="auto"/>
              <w:left w:val="single" w:sz="4" w:space="0" w:color="auto"/>
              <w:bottom w:val="nil"/>
              <w:right w:val="single" w:sz="4" w:space="0" w:color="auto"/>
            </w:tcBorders>
            <w:hideMark/>
          </w:tcPr>
          <w:p w14:paraId="1BD9638B"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UMSKZ</w:t>
            </w:r>
          </w:p>
        </w:tc>
        <w:tc>
          <w:tcPr>
            <w:tcW w:w="4046" w:type="dxa"/>
            <w:tcBorders>
              <w:top w:val="single" w:sz="4" w:space="0" w:color="auto"/>
              <w:left w:val="single" w:sz="4" w:space="0" w:color="auto"/>
              <w:bottom w:val="single" w:sz="4" w:space="0" w:color="auto"/>
              <w:right w:val="single" w:sz="4" w:space="0" w:color="auto"/>
            </w:tcBorders>
          </w:tcPr>
          <w:p w14:paraId="7DCC7C1F" w14:textId="77777777" w:rsidR="00C2409C" w:rsidRPr="00C2409C" w:rsidRDefault="00C2409C" w:rsidP="00561AAF">
            <w:pPr>
              <w:spacing w:after="200" w:line="276" w:lineRule="auto"/>
              <w:rPr>
                <w:rFonts w:asciiTheme="minorHAnsi" w:eastAsiaTheme="minorEastAsia" w:hAnsiTheme="minorHAnsi" w:cstheme="minorBidi"/>
                <w:sz w:val="22"/>
                <w:szCs w:val="22"/>
                <w:lang w:val="en-GB" w:eastAsia="zh-CN"/>
              </w:rPr>
            </w:pPr>
            <w:r w:rsidRPr="00C2409C">
              <w:rPr>
                <w:rFonts w:asciiTheme="minorHAnsi" w:eastAsiaTheme="minorEastAsia" w:hAnsiTheme="minorHAnsi" w:cstheme="minorBidi"/>
                <w:sz w:val="22"/>
                <w:szCs w:val="22"/>
                <w:lang w:val="en-GB" w:eastAsia="zh-CN"/>
              </w:rPr>
              <w:t>N/A</w:t>
            </w:r>
          </w:p>
        </w:tc>
        <w:tc>
          <w:tcPr>
            <w:tcW w:w="2865" w:type="dxa"/>
            <w:tcBorders>
              <w:top w:val="single" w:sz="4" w:space="0" w:color="auto"/>
              <w:left w:val="single" w:sz="4" w:space="0" w:color="auto"/>
              <w:bottom w:val="single" w:sz="4" w:space="0" w:color="auto"/>
              <w:right w:val="single" w:sz="4" w:space="0" w:color="auto"/>
            </w:tcBorders>
          </w:tcPr>
          <w:p w14:paraId="28C2AD0C"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Special G/L Indicator</w:t>
            </w:r>
          </w:p>
        </w:tc>
      </w:tr>
      <w:tr w:rsidR="00C2409C" w:rsidRPr="00C2409C" w14:paraId="0011C3C2" w14:textId="77777777" w:rsidTr="00C2409C">
        <w:tc>
          <w:tcPr>
            <w:tcW w:w="3402" w:type="dxa"/>
            <w:tcBorders>
              <w:top w:val="single" w:sz="4" w:space="0" w:color="auto"/>
              <w:left w:val="single" w:sz="4" w:space="0" w:color="auto"/>
              <w:bottom w:val="single" w:sz="4" w:space="0" w:color="auto"/>
              <w:right w:val="single" w:sz="4" w:space="0" w:color="auto"/>
            </w:tcBorders>
            <w:hideMark/>
          </w:tcPr>
          <w:p w14:paraId="644556C2"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KUNNR</w:t>
            </w:r>
          </w:p>
        </w:tc>
        <w:tc>
          <w:tcPr>
            <w:tcW w:w="4046" w:type="dxa"/>
            <w:tcBorders>
              <w:top w:val="single" w:sz="4" w:space="0" w:color="auto"/>
              <w:left w:val="single" w:sz="4" w:space="0" w:color="auto"/>
              <w:bottom w:val="single" w:sz="4" w:space="0" w:color="auto"/>
              <w:right w:val="single" w:sz="4" w:space="0" w:color="auto"/>
            </w:tcBorders>
          </w:tcPr>
          <w:p w14:paraId="531E2EF6"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SAP Customer Number according to P11</w:t>
            </w:r>
          </w:p>
        </w:tc>
        <w:tc>
          <w:tcPr>
            <w:tcW w:w="2865" w:type="dxa"/>
            <w:tcBorders>
              <w:top w:val="single" w:sz="4" w:space="0" w:color="auto"/>
              <w:left w:val="single" w:sz="4" w:space="0" w:color="auto"/>
              <w:bottom w:val="single" w:sz="4" w:space="0" w:color="auto"/>
              <w:right w:val="single" w:sz="4" w:space="0" w:color="auto"/>
            </w:tcBorders>
          </w:tcPr>
          <w:p w14:paraId="3A3E38B1" w14:textId="21E77704"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Customer Number</w:t>
            </w:r>
          </w:p>
        </w:tc>
      </w:tr>
      <w:tr w:rsidR="00C2409C" w:rsidRPr="00C2409C" w14:paraId="4BCFAEBF" w14:textId="77777777" w:rsidTr="00C2409C">
        <w:tc>
          <w:tcPr>
            <w:tcW w:w="3402" w:type="dxa"/>
            <w:tcBorders>
              <w:top w:val="single" w:sz="4" w:space="0" w:color="auto"/>
              <w:left w:val="single" w:sz="4" w:space="0" w:color="auto"/>
              <w:bottom w:val="single" w:sz="4" w:space="0" w:color="auto"/>
              <w:right w:val="single" w:sz="4" w:space="0" w:color="auto"/>
            </w:tcBorders>
            <w:hideMark/>
          </w:tcPr>
          <w:p w14:paraId="448F9AB4"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ZFBDT</w:t>
            </w:r>
          </w:p>
        </w:tc>
        <w:tc>
          <w:tcPr>
            <w:tcW w:w="4046" w:type="dxa"/>
            <w:tcBorders>
              <w:top w:val="single" w:sz="4" w:space="0" w:color="auto"/>
              <w:left w:val="single" w:sz="4" w:space="0" w:color="auto"/>
              <w:bottom w:val="single" w:sz="4" w:space="0" w:color="auto"/>
              <w:right w:val="single" w:sz="4" w:space="0" w:color="auto"/>
            </w:tcBorders>
          </w:tcPr>
          <w:p w14:paraId="542ED231"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Baseline date for due date calculation</w:t>
            </w:r>
          </w:p>
        </w:tc>
        <w:tc>
          <w:tcPr>
            <w:tcW w:w="2865" w:type="dxa"/>
            <w:tcBorders>
              <w:top w:val="single" w:sz="4" w:space="0" w:color="auto"/>
              <w:left w:val="single" w:sz="4" w:space="0" w:color="auto"/>
              <w:bottom w:val="single" w:sz="4" w:space="0" w:color="auto"/>
              <w:right w:val="single" w:sz="4" w:space="0" w:color="auto"/>
            </w:tcBorders>
          </w:tcPr>
          <w:p w14:paraId="2342915F"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Baseline date for due date calculation</w:t>
            </w:r>
          </w:p>
        </w:tc>
      </w:tr>
      <w:tr w:rsidR="00C2409C" w:rsidRPr="00C2409C" w14:paraId="060A6672" w14:textId="77777777" w:rsidTr="00C2409C">
        <w:tc>
          <w:tcPr>
            <w:tcW w:w="3402" w:type="dxa"/>
            <w:tcBorders>
              <w:top w:val="single" w:sz="4" w:space="0" w:color="auto"/>
              <w:left w:val="single" w:sz="4" w:space="0" w:color="auto"/>
              <w:bottom w:val="single" w:sz="4" w:space="0" w:color="auto"/>
              <w:right w:val="single" w:sz="4" w:space="0" w:color="auto"/>
            </w:tcBorders>
          </w:tcPr>
          <w:p w14:paraId="796FA8EE"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ZTERM</w:t>
            </w:r>
          </w:p>
        </w:tc>
        <w:tc>
          <w:tcPr>
            <w:tcW w:w="4046" w:type="dxa"/>
            <w:tcBorders>
              <w:top w:val="single" w:sz="4" w:space="0" w:color="auto"/>
              <w:left w:val="single" w:sz="4" w:space="0" w:color="auto"/>
              <w:bottom w:val="single" w:sz="4" w:space="0" w:color="auto"/>
              <w:right w:val="single" w:sz="4" w:space="0" w:color="auto"/>
            </w:tcBorders>
          </w:tcPr>
          <w:p w14:paraId="4BB0A09B"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Terms of Payment Key</w:t>
            </w:r>
          </w:p>
        </w:tc>
        <w:tc>
          <w:tcPr>
            <w:tcW w:w="2865" w:type="dxa"/>
            <w:tcBorders>
              <w:top w:val="single" w:sz="4" w:space="0" w:color="auto"/>
              <w:left w:val="single" w:sz="4" w:space="0" w:color="auto"/>
              <w:bottom w:val="single" w:sz="4" w:space="0" w:color="auto"/>
              <w:right w:val="single" w:sz="4" w:space="0" w:color="auto"/>
            </w:tcBorders>
          </w:tcPr>
          <w:p w14:paraId="520E34BF"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Terms of Payment Key</w:t>
            </w:r>
          </w:p>
        </w:tc>
      </w:tr>
      <w:tr w:rsidR="00C2409C" w:rsidRPr="00C2409C" w14:paraId="71F90130" w14:textId="77777777" w:rsidTr="00C2409C">
        <w:tc>
          <w:tcPr>
            <w:tcW w:w="3402" w:type="dxa"/>
            <w:tcBorders>
              <w:top w:val="single" w:sz="4" w:space="0" w:color="auto"/>
              <w:left w:val="single" w:sz="4" w:space="0" w:color="auto"/>
              <w:bottom w:val="single" w:sz="4" w:space="0" w:color="auto"/>
              <w:right w:val="single" w:sz="4" w:space="0" w:color="auto"/>
            </w:tcBorders>
          </w:tcPr>
          <w:p w14:paraId="5808DBD5"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KIDNO</w:t>
            </w:r>
          </w:p>
        </w:tc>
        <w:tc>
          <w:tcPr>
            <w:tcW w:w="4046" w:type="dxa"/>
            <w:tcBorders>
              <w:top w:val="single" w:sz="4" w:space="0" w:color="auto"/>
              <w:left w:val="single" w:sz="4" w:space="0" w:color="auto"/>
              <w:bottom w:val="single" w:sz="4" w:space="0" w:color="auto"/>
              <w:right w:val="single" w:sz="4" w:space="0" w:color="auto"/>
            </w:tcBorders>
          </w:tcPr>
          <w:p w14:paraId="31AEE6AD" w14:textId="76000DB8" w:rsidR="00C2409C" w:rsidRPr="00C2409C" w:rsidRDefault="00C2409C" w:rsidP="00561AAF">
            <w:pPr>
              <w:spacing w:after="200" w:line="276" w:lineRule="auto"/>
              <w:rPr>
                <w:rFonts w:asciiTheme="minorHAnsi" w:eastAsiaTheme="minorEastAsia" w:hAnsiTheme="minorHAnsi" w:cstheme="minorBidi"/>
                <w:sz w:val="22"/>
                <w:szCs w:val="22"/>
                <w:lang w:val="en-GB" w:eastAsia="zh-CN"/>
              </w:rPr>
            </w:pPr>
            <w:r w:rsidRPr="00C2409C">
              <w:rPr>
                <w:rFonts w:asciiTheme="minorHAnsi" w:eastAsiaTheme="minorEastAsia" w:hAnsiTheme="minorHAnsi" w:cstheme="minorBidi"/>
                <w:sz w:val="22"/>
                <w:szCs w:val="22"/>
                <w:lang w:val="en-GB" w:eastAsia="zh-CN"/>
              </w:rPr>
              <w:t>N/A</w:t>
            </w:r>
          </w:p>
        </w:tc>
        <w:tc>
          <w:tcPr>
            <w:tcW w:w="2865" w:type="dxa"/>
            <w:tcBorders>
              <w:top w:val="single" w:sz="4" w:space="0" w:color="auto"/>
              <w:left w:val="single" w:sz="4" w:space="0" w:color="auto"/>
              <w:bottom w:val="single" w:sz="4" w:space="0" w:color="auto"/>
              <w:right w:val="single" w:sz="4" w:space="0" w:color="auto"/>
            </w:tcBorders>
          </w:tcPr>
          <w:p w14:paraId="1DD43B70"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Payment Reference</w:t>
            </w:r>
          </w:p>
        </w:tc>
      </w:tr>
    </w:tbl>
    <w:p w14:paraId="78AF95E8" w14:textId="0030CAE4" w:rsidR="00C2409C" w:rsidRPr="00C2409C" w:rsidRDefault="00C2409C" w:rsidP="00C2409C">
      <w:pPr>
        <w:pStyle w:val="a9"/>
        <w:rPr>
          <w:lang w:val="en-GB"/>
        </w:rPr>
      </w:pPr>
      <w:bookmarkStart w:id="152" w:name="_Toc491441088"/>
      <w:bookmarkStart w:id="153" w:name="_Toc493273010"/>
      <w:bookmarkStart w:id="154" w:name="_Toc414978074"/>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9</w:t>
      </w:r>
      <w:r w:rsidRPr="00C2409C">
        <w:rPr>
          <w:noProof/>
          <w:lang w:val="en-GB"/>
        </w:rPr>
        <w:fldChar w:fldCharType="end"/>
      </w:r>
      <w:r w:rsidRPr="00C2409C">
        <w:rPr>
          <w:lang w:val="en-GB"/>
        </w:rPr>
        <w:t>: IDOC FIDCCP02 Segment E1FINBU</w:t>
      </w:r>
      <w:bookmarkEnd w:id="152"/>
      <w:bookmarkEnd w:id="153"/>
    </w:p>
    <w:p w14:paraId="0316CEB6" w14:textId="77777777" w:rsidR="00C2409C" w:rsidRPr="00C2409C" w:rsidRDefault="00C2409C" w:rsidP="00C2409C">
      <w:pPr>
        <w:rPr>
          <w:lang w:val="en-GB"/>
        </w:rPr>
      </w:pPr>
    </w:p>
    <w:p w14:paraId="1D04BF1C" w14:textId="7D0A7DD0" w:rsidR="00C2409C" w:rsidRPr="00C2409C" w:rsidRDefault="00C2409C" w:rsidP="00C2409C">
      <w:pPr>
        <w:pStyle w:val="4"/>
        <w:rPr>
          <w:bCs/>
          <w:lang w:val="en-GB"/>
        </w:rPr>
      </w:pPr>
      <w:r w:rsidRPr="00C2409C">
        <w:rPr>
          <w:bCs/>
          <w:lang w:val="en-GB"/>
        </w:rPr>
        <w:lastRenderedPageBreak/>
        <w:t xml:space="preserve">E1FISET Segment: </w:t>
      </w:r>
      <w:r>
        <w:rPr>
          <w:bCs/>
          <w:lang w:val="en-GB"/>
        </w:rPr>
        <w:t>IDOC</w:t>
      </w:r>
      <w:r w:rsidRPr="00C2409C">
        <w:rPr>
          <w:bCs/>
          <w:lang w:val="en-GB"/>
        </w:rPr>
        <w:t>: FI Tax Data (BSET)</w:t>
      </w:r>
    </w:p>
    <w:tbl>
      <w:tblPr>
        <w:tblStyle w:val="ab"/>
        <w:tblW w:w="0" w:type="auto"/>
        <w:tblInd w:w="108" w:type="dxa"/>
        <w:tblLook w:val="04A0" w:firstRow="1" w:lastRow="0" w:firstColumn="1" w:lastColumn="0" w:noHBand="0" w:noVBand="1"/>
      </w:tblPr>
      <w:tblGrid>
        <w:gridCol w:w="3402"/>
        <w:gridCol w:w="3828"/>
        <w:gridCol w:w="3083"/>
      </w:tblGrid>
      <w:tr w:rsidR="00C2409C" w:rsidRPr="00C2409C" w14:paraId="4BFFD90C" w14:textId="77777777" w:rsidTr="007674C3">
        <w:trPr>
          <w:cantSplit/>
          <w:tblHeader/>
        </w:trPr>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246858"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 xml:space="preserve">Field </w:t>
            </w:r>
          </w:p>
        </w:tc>
        <w:tc>
          <w:tcPr>
            <w:tcW w:w="382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1C3DA46"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 xml:space="preserve">Value </w:t>
            </w:r>
          </w:p>
        </w:tc>
        <w:tc>
          <w:tcPr>
            <w:tcW w:w="30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1999543"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Description</w:t>
            </w:r>
          </w:p>
        </w:tc>
      </w:tr>
      <w:tr w:rsidR="00C2409C" w:rsidRPr="00C2409C" w14:paraId="7B1E86E9" w14:textId="77777777" w:rsidTr="007674C3">
        <w:trPr>
          <w:cantSplit/>
        </w:trPr>
        <w:tc>
          <w:tcPr>
            <w:tcW w:w="3402" w:type="dxa"/>
            <w:tcBorders>
              <w:top w:val="single" w:sz="4" w:space="0" w:color="auto"/>
              <w:left w:val="single" w:sz="4" w:space="0" w:color="auto"/>
              <w:bottom w:val="nil"/>
              <w:right w:val="single" w:sz="4" w:space="0" w:color="auto"/>
            </w:tcBorders>
          </w:tcPr>
          <w:p w14:paraId="3136738F"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BUZEI</w:t>
            </w:r>
          </w:p>
        </w:tc>
        <w:tc>
          <w:tcPr>
            <w:tcW w:w="3828" w:type="dxa"/>
            <w:tcBorders>
              <w:top w:val="single" w:sz="4" w:space="0" w:color="auto"/>
              <w:left w:val="single" w:sz="4" w:space="0" w:color="auto"/>
              <w:bottom w:val="single" w:sz="4" w:space="0" w:color="auto"/>
              <w:right w:val="single" w:sz="4" w:space="0" w:color="auto"/>
            </w:tcBorders>
          </w:tcPr>
          <w:p w14:paraId="10FBF265" w14:textId="77777777" w:rsidR="00C2409C" w:rsidRPr="00C2409C" w:rsidRDefault="00C2409C" w:rsidP="00561AAF">
            <w:pPr>
              <w:spacing w:after="200" w:line="276" w:lineRule="auto"/>
              <w:rPr>
                <w:rFonts w:asciiTheme="minorHAnsi" w:eastAsiaTheme="minorEastAsia" w:hAnsiTheme="minorHAnsi" w:cstheme="minorBidi"/>
                <w:sz w:val="22"/>
                <w:szCs w:val="22"/>
                <w:lang w:val="en-GB" w:eastAsia="zh-CN"/>
              </w:rPr>
            </w:pPr>
            <w:bookmarkStart w:id="155" w:name="OLE_LINK15"/>
            <w:bookmarkStart w:id="156" w:name="OLE_LINK16"/>
            <w:r w:rsidRPr="00C2409C">
              <w:rPr>
                <w:rFonts w:asciiTheme="minorHAnsi" w:eastAsiaTheme="minorEastAsia" w:hAnsiTheme="minorHAnsi" w:cstheme="minorBidi"/>
                <w:sz w:val="22"/>
                <w:szCs w:val="22"/>
                <w:lang w:val="en-GB" w:eastAsia="zh-CN"/>
              </w:rPr>
              <w:t>N/A</w:t>
            </w:r>
            <w:bookmarkEnd w:id="155"/>
            <w:bookmarkEnd w:id="156"/>
          </w:p>
        </w:tc>
        <w:tc>
          <w:tcPr>
            <w:tcW w:w="3083" w:type="dxa"/>
            <w:tcBorders>
              <w:top w:val="single" w:sz="4" w:space="0" w:color="auto"/>
              <w:left w:val="single" w:sz="4" w:space="0" w:color="auto"/>
              <w:bottom w:val="single" w:sz="4" w:space="0" w:color="auto"/>
              <w:right w:val="single" w:sz="4" w:space="0" w:color="auto"/>
            </w:tcBorders>
          </w:tcPr>
          <w:p w14:paraId="2C8EBE12"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Number of Line Item Within Accounting Document</w:t>
            </w:r>
          </w:p>
        </w:tc>
      </w:tr>
      <w:tr w:rsidR="00C2409C" w:rsidRPr="00C2409C" w14:paraId="7DF48952" w14:textId="77777777" w:rsidTr="007674C3">
        <w:trPr>
          <w:cantSplit/>
        </w:trPr>
        <w:tc>
          <w:tcPr>
            <w:tcW w:w="3402" w:type="dxa"/>
            <w:tcBorders>
              <w:top w:val="single" w:sz="4" w:space="0" w:color="auto"/>
              <w:left w:val="single" w:sz="4" w:space="0" w:color="auto"/>
              <w:bottom w:val="single" w:sz="4" w:space="0" w:color="auto"/>
              <w:right w:val="single" w:sz="4" w:space="0" w:color="auto"/>
            </w:tcBorders>
          </w:tcPr>
          <w:p w14:paraId="5D2A98B2"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MWSKZ</w:t>
            </w:r>
          </w:p>
        </w:tc>
        <w:tc>
          <w:tcPr>
            <w:tcW w:w="3828" w:type="dxa"/>
            <w:tcBorders>
              <w:top w:val="single" w:sz="4" w:space="0" w:color="auto"/>
              <w:left w:val="single" w:sz="4" w:space="0" w:color="auto"/>
              <w:bottom w:val="single" w:sz="4" w:space="0" w:color="auto"/>
              <w:right w:val="single" w:sz="4" w:space="0" w:color="auto"/>
            </w:tcBorders>
          </w:tcPr>
          <w:p w14:paraId="4630CED6"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EastAsia" w:hAnsiTheme="minorHAnsi" w:cstheme="minorBidi"/>
                <w:sz w:val="22"/>
                <w:szCs w:val="22"/>
                <w:lang w:val="en-GB" w:eastAsia="zh-CN"/>
              </w:rPr>
              <w:t>N/A</w:t>
            </w:r>
          </w:p>
        </w:tc>
        <w:tc>
          <w:tcPr>
            <w:tcW w:w="3083" w:type="dxa"/>
            <w:tcBorders>
              <w:top w:val="single" w:sz="4" w:space="0" w:color="auto"/>
              <w:left w:val="single" w:sz="4" w:space="0" w:color="auto"/>
              <w:bottom w:val="single" w:sz="4" w:space="0" w:color="auto"/>
              <w:right w:val="single" w:sz="4" w:space="0" w:color="auto"/>
            </w:tcBorders>
          </w:tcPr>
          <w:p w14:paraId="597BD057"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Tax on Sales/Purchases Code</w:t>
            </w:r>
          </w:p>
        </w:tc>
      </w:tr>
      <w:tr w:rsidR="00C2409C" w:rsidRPr="00C2409C" w14:paraId="129BE84D" w14:textId="77777777" w:rsidTr="007674C3">
        <w:trPr>
          <w:cantSplit/>
        </w:trPr>
        <w:tc>
          <w:tcPr>
            <w:tcW w:w="3402" w:type="dxa"/>
            <w:tcBorders>
              <w:top w:val="single" w:sz="4" w:space="0" w:color="auto"/>
              <w:left w:val="single" w:sz="4" w:space="0" w:color="auto"/>
              <w:bottom w:val="single" w:sz="4" w:space="0" w:color="auto"/>
              <w:right w:val="single" w:sz="4" w:space="0" w:color="auto"/>
            </w:tcBorders>
          </w:tcPr>
          <w:p w14:paraId="29450853"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SHKZG</w:t>
            </w:r>
          </w:p>
        </w:tc>
        <w:tc>
          <w:tcPr>
            <w:tcW w:w="3828" w:type="dxa"/>
            <w:tcBorders>
              <w:top w:val="single" w:sz="4" w:space="0" w:color="auto"/>
              <w:left w:val="single" w:sz="4" w:space="0" w:color="auto"/>
              <w:bottom w:val="single" w:sz="4" w:space="0" w:color="auto"/>
              <w:right w:val="single" w:sz="4" w:space="0" w:color="auto"/>
            </w:tcBorders>
          </w:tcPr>
          <w:p w14:paraId="585D239B"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H</w:t>
            </w:r>
          </w:p>
        </w:tc>
        <w:tc>
          <w:tcPr>
            <w:tcW w:w="3083" w:type="dxa"/>
            <w:tcBorders>
              <w:top w:val="single" w:sz="4" w:space="0" w:color="auto"/>
              <w:left w:val="single" w:sz="4" w:space="0" w:color="auto"/>
              <w:bottom w:val="single" w:sz="4" w:space="0" w:color="auto"/>
              <w:right w:val="single" w:sz="4" w:space="0" w:color="auto"/>
            </w:tcBorders>
          </w:tcPr>
          <w:p w14:paraId="082BC7C8"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Debit/Credit Indicator</w:t>
            </w:r>
          </w:p>
        </w:tc>
      </w:tr>
      <w:tr w:rsidR="00C2409C" w:rsidRPr="00C2409C" w14:paraId="16F14366" w14:textId="77777777" w:rsidTr="007674C3">
        <w:trPr>
          <w:cantSplit/>
        </w:trPr>
        <w:tc>
          <w:tcPr>
            <w:tcW w:w="3402" w:type="dxa"/>
            <w:tcBorders>
              <w:top w:val="single" w:sz="4" w:space="0" w:color="auto"/>
              <w:left w:val="single" w:sz="4" w:space="0" w:color="auto"/>
              <w:bottom w:val="single" w:sz="4" w:space="0" w:color="auto"/>
              <w:right w:val="single" w:sz="4" w:space="0" w:color="auto"/>
            </w:tcBorders>
          </w:tcPr>
          <w:p w14:paraId="022B7EA2"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KTOSL</w:t>
            </w:r>
          </w:p>
        </w:tc>
        <w:tc>
          <w:tcPr>
            <w:tcW w:w="3828" w:type="dxa"/>
            <w:tcBorders>
              <w:top w:val="single" w:sz="4" w:space="0" w:color="auto"/>
              <w:left w:val="single" w:sz="4" w:space="0" w:color="auto"/>
              <w:bottom w:val="single" w:sz="4" w:space="0" w:color="auto"/>
              <w:right w:val="single" w:sz="4" w:space="0" w:color="auto"/>
            </w:tcBorders>
          </w:tcPr>
          <w:p w14:paraId="59A5CA37"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MWS</w:t>
            </w:r>
          </w:p>
        </w:tc>
        <w:tc>
          <w:tcPr>
            <w:tcW w:w="3083" w:type="dxa"/>
            <w:tcBorders>
              <w:top w:val="single" w:sz="4" w:space="0" w:color="auto"/>
              <w:left w:val="single" w:sz="4" w:space="0" w:color="auto"/>
              <w:bottom w:val="single" w:sz="4" w:space="0" w:color="auto"/>
              <w:right w:val="single" w:sz="4" w:space="0" w:color="auto"/>
            </w:tcBorders>
          </w:tcPr>
          <w:p w14:paraId="484B971E"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Transaction Key</w:t>
            </w:r>
          </w:p>
        </w:tc>
      </w:tr>
    </w:tbl>
    <w:p w14:paraId="40B3704E" w14:textId="7BAF8D07" w:rsidR="00C2409C" w:rsidRPr="00C2409C" w:rsidRDefault="00C2409C" w:rsidP="00C2409C">
      <w:pPr>
        <w:pStyle w:val="a9"/>
        <w:rPr>
          <w:lang w:val="en-GB"/>
        </w:rPr>
      </w:pPr>
      <w:bookmarkStart w:id="157" w:name="_Toc491441089"/>
      <w:bookmarkStart w:id="158" w:name="_Toc493273011"/>
      <w:bookmarkEnd w:id="154"/>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10</w:t>
      </w:r>
      <w:r w:rsidRPr="00C2409C">
        <w:rPr>
          <w:noProof/>
          <w:lang w:val="en-GB"/>
        </w:rPr>
        <w:fldChar w:fldCharType="end"/>
      </w:r>
      <w:r w:rsidRPr="00C2409C">
        <w:rPr>
          <w:lang w:val="en-GB"/>
        </w:rPr>
        <w:t>: IDOC FIDCCP02 Segment E1FISET</w:t>
      </w:r>
      <w:bookmarkEnd w:id="157"/>
      <w:bookmarkEnd w:id="158"/>
    </w:p>
    <w:p w14:paraId="5F1CE637" w14:textId="77777777" w:rsidR="0015351C" w:rsidRPr="00C2409C" w:rsidRDefault="0015351C" w:rsidP="0015351C">
      <w:pPr>
        <w:rPr>
          <w:lang w:val="en-GB"/>
        </w:rPr>
      </w:pPr>
    </w:p>
    <w:p w14:paraId="72B8BE3E" w14:textId="77777777" w:rsidR="0015351C" w:rsidRPr="00C2409C" w:rsidRDefault="0015351C" w:rsidP="0015351C">
      <w:pPr>
        <w:pStyle w:val="1"/>
        <w:rPr>
          <w:lang w:val="en-GB"/>
        </w:rPr>
      </w:pPr>
      <w:bookmarkStart w:id="159" w:name="_Toc318273145"/>
      <w:bookmarkStart w:id="160" w:name="_Toc433376172"/>
      <w:bookmarkStart w:id="161" w:name="_Toc493272991"/>
      <w:r w:rsidRPr="00C2409C">
        <w:rPr>
          <w:lang w:val="en-GB"/>
        </w:rPr>
        <w:t>Source &amp; Target System</w:t>
      </w:r>
      <w:bookmarkEnd w:id="159"/>
      <w:bookmarkEnd w:id="160"/>
      <w:bookmarkEnd w:id="161"/>
    </w:p>
    <w:tbl>
      <w:tblPr>
        <w:tblStyle w:val="Formatvorlage1"/>
        <w:tblW w:w="4973" w:type="pct"/>
        <w:tblLook w:val="04A0" w:firstRow="1" w:lastRow="0" w:firstColumn="1" w:lastColumn="0" w:noHBand="0" w:noVBand="1"/>
      </w:tblPr>
      <w:tblGrid>
        <w:gridCol w:w="1958"/>
        <w:gridCol w:w="2063"/>
        <w:gridCol w:w="2065"/>
        <w:gridCol w:w="2065"/>
        <w:gridCol w:w="2112"/>
      </w:tblGrid>
      <w:tr w:rsidR="0015351C" w:rsidRPr="00C2409C" w14:paraId="65D06AF8" w14:textId="77777777" w:rsidTr="0058101C">
        <w:trPr>
          <w:cnfStyle w:val="100000000000" w:firstRow="1" w:lastRow="0" w:firstColumn="0" w:lastColumn="0" w:oddVBand="0" w:evenVBand="0" w:oddHBand="0" w:evenHBand="0" w:firstRowFirstColumn="0" w:firstRowLastColumn="0" w:lastRowFirstColumn="0" w:lastRowLastColumn="0"/>
        </w:trPr>
        <w:tc>
          <w:tcPr>
            <w:tcW w:w="954" w:type="pct"/>
          </w:tcPr>
          <w:p w14:paraId="7A93A11C" w14:textId="77777777" w:rsidR="0015351C" w:rsidRPr="00C2409C" w:rsidRDefault="0015351C" w:rsidP="0015351C">
            <w:pPr>
              <w:spacing w:after="120"/>
              <w:rPr>
                <w:rFonts w:cstheme="minorHAnsi"/>
                <w:b w:val="0"/>
                <w:lang w:val="en-GB"/>
              </w:rPr>
            </w:pPr>
            <w:bookmarkStart w:id="162" w:name="_Toc11830518"/>
            <w:r w:rsidRPr="00C2409C">
              <w:rPr>
                <w:rFonts w:cstheme="minorHAnsi"/>
                <w:lang w:val="en-GB"/>
              </w:rPr>
              <w:t>System</w:t>
            </w:r>
          </w:p>
        </w:tc>
        <w:tc>
          <w:tcPr>
            <w:tcW w:w="1005" w:type="pct"/>
          </w:tcPr>
          <w:p w14:paraId="0C98AACF" w14:textId="77777777" w:rsidR="0015351C" w:rsidRPr="00C2409C" w:rsidRDefault="0015351C" w:rsidP="0015351C">
            <w:pPr>
              <w:spacing w:after="120"/>
              <w:rPr>
                <w:rFonts w:cstheme="minorHAnsi"/>
                <w:b w:val="0"/>
                <w:lang w:val="en-GB"/>
              </w:rPr>
            </w:pPr>
            <w:r w:rsidRPr="00C2409C">
              <w:rPr>
                <w:rFonts w:cstheme="minorHAnsi"/>
                <w:lang w:val="en-GB"/>
              </w:rPr>
              <w:t>Source/Target</w:t>
            </w:r>
          </w:p>
        </w:tc>
        <w:tc>
          <w:tcPr>
            <w:tcW w:w="1006" w:type="pct"/>
          </w:tcPr>
          <w:p w14:paraId="57DD6F96" w14:textId="77777777" w:rsidR="0015351C" w:rsidRPr="00C2409C" w:rsidRDefault="0015351C" w:rsidP="0015351C">
            <w:pPr>
              <w:spacing w:after="120"/>
              <w:rPr>
                <w:rFonts w:cstheme="minorHAnsi"/>
                <w:b w:val="0"/>
                <w:lang w:val="en-GB"/>
              </w:rPr>
            </w:pPr>
            <w:r w:rsidRPr="00C2409C">
              <w:rPr>
                <w:rFonts w:cstheme="minorHAnsi"/>
                <w:lang w:val="en-GB"/>
              </w:rPr>
              <w:t>Application name</w:t>
            </w:r>
          </w:p>
        </w:tc>
        <w:tc>
          <w:tcPr>
            <w:tcW w:w="1006" w:type="pct"/>
          </w:tcPr>
          <w:p w14:paraId="650EA3A8" w14:textId="77777777" w:rsidR="0015351C" w:rsidRPr="00C2409C" w:rsidRDefault="0015351C" w:rsidP="0015351C">
            <w:pPr>
              <w:spacing w:after="120"/>
              <w:rPr>
                <w:rFonts w:cstheme="minorHAnsi"/>
                <w:b w:val="0"/>
                <w:lang w:val="en-GB"/>
              </w:rPr>
            </w:pPr>
            <w:r w:rsidRPr="00C2409C">
              <w:rPr>
                <w:rFonts w:cstheme="minorHAnsi"/>
                <w:lang w:val="en-GB"/>
              </w:rPr>
              <w:t>SAP/Non-SAP</w:t>
            </w:r>
          </w:p>
        </w:tc>
        <w:tc>
          <w:tcPr>
            <w:tcW w:w="1029" w:type="pct"/>
          </w:tcPr>
          <w:p w14:paraId="7DA95FE2" w14:textId="77777777" w:rsidR="0015351C" w:rsidRPr="00C2409C" w:rsidRDefault="0015351C" w:rsidP="0015351C">
            <w:pPr>
              <w:spacing w:after="120"/>
              <w:rPr>
                <w:rFonts w:cstheme="minorHAnsi"/>
                <w:b w:val="0"/>
                <w:lang w:val="en-GB"/>
              </w:rPr>
            </w:pPr>
            <w:r w:rsidRPr="00C2409C">
              <w:rPr>
                <w:rFonts w:cstheme="minorHAnsi"/>
                <w:lang w:val="en-GB"/>
              </w:rPr>
              <w:t>Comment</w:t>
            </w:r>
          </w:p>
        </w:tc>
      </w:tr>
      <w:tr w:rsidR="0058101C" w:rsidRPr="00C2409C" w14:paraId="2736BCCA" w14:textId="77777777" w:rsidTr="0058101C">
        <w:tc>
          <w:tcPr>
            <w:tcW w:w="954" w:type="pct"/>
          </w:tcPr>
          <w:p w14:paraId="07A48E54" w14:textId="4442042E" w:rsidR="0058101C" w:rsidRPr="00C2409C" w:rsidRDefault="0058101C" w:rsidP="0015351C">
            <w:pPr>
              <w:spacing w:after="120"/>
              <w:rPr>
                <w:rFonts w:cstheme="minorHAnsi"/>
                <w:lang w:val="en-GB"/>
              </w:rPr>
            </w:pPr>
            <w:r w:rsidRPr="00C2409C">
              <w:rPr>
                <w:rFonts w:cstheme="minorHAnsi"/>
                <w:lang w:val="en-GB"/>
              </w:rPr>
              <w:t>SAP ERP</w:t>
            </w:r>
          </w:p>
        </w:tc>
        <w:tc>
          <w:tcPr>
            <w:tcW w:w="1005" w:type="pct"/>
          </w:tcPr>
          <w:p w14:paraId="4EF4E503" w14:textId="33A74176" w:rsidR="0058101C" w:rsidRPr="00C2409C" w:rsidRDefault="0058101C" w:rsidP="0015351C">
            <w:pPr>
              <w:spacing w:after="120"/>
              <w:rPr>
                <w:rFonts w:cstheme="minorHAnsi"/>
                <w:lang w:val="en-GB"/>
              </w:rPr>
            </w:pPr>
            <w:r w:rsidRPr="00C2409C">
              <w:rPr>
                <w:rFonts w:cstheme="minorHAnsi"/>
                <w:lang w:val="en-GB"/>
              </w:rPr>
              <w:t>Target</w:t>
            </w:r>
          </w:p>
        </w:tc>
        <w:tc>
          <w:tcPr>
            <w:tcW w:w="1006" w:type="pct"/>
          </w:tcPr>
          <w:p w14:paraId="24027C48" w14:textId="32872329" w:rsidR="0058101C" w:rsidRPr="00C2409C" w:rsidRDefault="0058101C" w:rsidP="0015351C">
            <w:pPr>
              <w:spacing w:after="120"/>
              <w:rPr>
                <w:rFonts w:cstheme="minorHAnsi"/>
                <w:lang w:val="en-GB"/>
              </w:rPr>
            </w:pPr>
            <w:r w:rsidRPr="00C2409C">
              <w:rPr>
                <w:rFonts w:cstheme="minorHAnsi"/>
                <w:lang w:val="en-GB"/>
              </w:rPr>
              <w:t>P11</w:t>
            </w:r>
          </w:p>
        </w:tc>
        <w:tc>
          <w:tcPr>
            <w:tcW w:w="1006" w:type="pct"/>
          </w:tcPr>
          <w:p w14:paraId="0E66A7FB" w14:textId="055CA6D4" w:rsidR="0058101C" w:rsidRPr="00C2409C" w:rsidRDefault="0058101C" w:rsidP="0015351C">
            <w:pPr>
              <w:spacing w:after="120"/>
              <w:rPr>
                <w:rFonts w:cstheme="minorHAnsi"/>
                <w:lang w:val="en-GB"/>
              </w:rPr>
            </w:pPr>
            <w:r w:rsidRPr="00C2409C">
              <w:rPr>
                <w:rFonts w:cstheme="minorHAnsi"/>
                <w:lang w:val="en-GB"/>
              </w:rPr>
              <w:t>SAP</w:t>
            </w:r>
          </w:p>
        </w:tc>
        <w:tc>
          <w:tcPr>
            <w:tcW w:w="1029" w:type="pct"/>
          </w:tcPr>
          <w:p w14:paraId="13470926" w14:textId="4E78B8B4" w:rsidR="0058101C" w:rsidRPr="00C2409C" w:rsidRDefault="0058101C" w:rsidP="0015351C">
            <w:pPr>
              <w:spacing w:after="120"/>
              <w:rPr>
                <w:rFonts w:cstheme="minorHAnsi"/>
                <w:lang w:val="en-GB"/>
              </w:rPr>
            </w:pPr>
            <w:r w:rsidRPr="00C2409C">
              <w:rPr>
                <w:rFonts w:cstheme="minorHAnsi"/>
                <w:lang w:val="en-GB"/>
              </w:rPr>
              <w:t>N/A</w:t>
            </w:r>
          </w:p>
        </w:tc>
      </w:tr>
      <w:tr w:rsidR="0058101C" w:rsidRPr="00C2409C" w14:paraId="02F18F6F" w14:textId="77777777" w:rsidTr="0058101C">
        <w:tc>
          <w:tcPr>
            <w:tcW w:w="954" w:type="pct"/>
          </w:tcPr>
          <w:p w14:paraId="79F55DE2" w14:textId="0852B93F" w:rsidR="0058101C" w:rsidRPr="00C2409C" w:rsidRDefault="0058101C" w:rsidP="0015351C">
            <w:pPr>
              <w:spacing w:after="120"/>
              <w:rPr>
                <w:rFonts w:cstheme="minorHAnsi"/>
                <w:lang w:val="en-GB"/>
              </w:rPr>
            </w:pPr>
            <w:r w:rsidRPr="00C2409C">
              <w:rPr>
                <w:rFonts w:cstheme="minorHAnsi"/>
                <w:lang w:val="en-GB"/>
              </w:rPr>
              <w:t>SAP ERP</w:t>
            </w:r>
          </w:p>
        </w:tc>
        <w:tc>
          <w:tcPr>
            <w:tcW w:w="1005" w:type="pct"/>
          </w:tcPr>
          <w:p w14:paraId="551F9266" w14:textId="68994FEB" w:rsidR="0058101C" w:rsidRPr="00C2409C" w:rsidRDefault="0058101C" w:rsidP="0015351C">
            <w:pPr>
              <w:spacing w:after="120"/>
              <w:rPr>
                <w:rFonts w:cstheme="minorHAnsi"/>
                <w:lang w:val="en-GB"/>
              </w:rPr>
            </w:pPr>
            <w:r w:rsidRPr="00C2409C">
              <w:rPr>
                <w:rFonts w:cstheme="minorHAnsi"/>
                <w:lang w:val="en-GB"/>
              </w:rPr>
              <w:t>Source</w:t>
            </w:r>
          </w:p>
        </w:tc>
        <w:tc>
          <w:tcPr>
            <w:tcW w:w="1006" w:type="pct"/>
          </w:tcPr>
          <w:p w14:paraId="37403117" w14:textId="5C9BE6C0" w:rsidR="0058101C" w:rsidRPr="00C2409C" w:rsidRDefault="0058101C" w:rsidP="0015351C">
            <w:pPr>
              <w:spacing w:after="120"/>
              <w:rPr>
                <w:rFonts w:cstheme="minorHAnsi"/>
                <w:lang w:val="en-GB"/>
              </w:rPr>
            </w:pPr>
            <w:r w:rsidRPr="00C2409C">
              <w:rPr>
                <w:rFonts w:cstheme="minorHAnsi"/>
                <w:lang w:val="en-GB"/>
              </w:rPr>
              <w:t>P50</w:t>
            </w:r>
          </w:p>
        </w:tc>
        <w:tc>
          <w:tcPr>
            <w:tcW w:w="1006" w:type="pct"/>
          </w:tcPr>
          <w:p w14:paraId="34A8179F" w14:textId="63F041AB" w:rsidR="0058101C" w:rsidRPr="00C2409C" w:rsidRDefault="0058101C" w:rsidP="0015351C">
            <w:pPr>
              <w:spacing w:after="120"/>
              <w:rPr>
                <w:rFonts w:cstheme="minorHAnsi"/>
                <w:lang w:val="en-GB"/>
              </w:rPr>
            </w:pPr>
            <w:r w:rsidRPr="00C2409C">
              <w:rPr>
                <w:rFonts w:cstheme="minorHAnsi"/>
                <w:lang w:val="en-GB"/>
              </w:rPr>
              <w:t>SAP</w:t>
            </w:r>
          </w:p>
        </w:tc>
        <w:tc>
          <w:tcPr>
            <w:tcW w:w="1029" w:type="pct"/>
          </w:tcPr>
          <w:p w14:paraId="2F9F078E" w14:textId="131428DF" w:rsidR="0058101C" w:rsidRPr="00C2409C" w:rsidRDefault="0058101C" w:rsidP="0015351C">
            <w:pPr>
              <w:keepNext/>
              <w:spacing w:after="120"/>
              <w:rPr>
                <w:rFonts w:cstheme="minorHAnsi"/>
                <w:lang w:val="en-GB"/>
              </w:rPr>
            </w:pPr>
            <w:r w:rsidRPr="00C2409C">
              <w:rPr>
                <w:rFonts w:cstheme="minorHAnsi"/>
                <w:lang w:val="en-GB"/>
              </w:rPr>
              <w:t>N/A</w:t>
            </w:r>
          </w:p>
        </w:tc>
      </w:tr>
    </w:tbl>
    <w:p w14:paraId="08183553" w14:textId="33F2865A" w:rsidR="0015351C" w:rsidRPr="00C2409C" w:rsidRDefault="0015351C" w:rsidP="0015351C">
      <w:pPr>
        <w:pStyle w:val="a9"/>
        <w:rPr>
          <w:lang w:val="en-GB"/>
        </w:rPr>
      </w:pPr>
      <w:bookmarkStart w:id="163" w:name="_Toc493273012"/>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11</w:t>
      </w:r>
      <w:r w:rsidRPr="00C2409C">
        <w:rPr>
          <w:noProof/>
          <w:lang w:val="en-GB"/>
        </w:rPr>
        <w:fldChar w:fldCharType="end"/>
      </w:r>
      <w:r w:rsidRPr="00C2409C">
        <w:rPr>
          <w:lang w:val="en-GB"/>
        </w:rPr>
        <w:t>: Source &amp; Target Systems</w:t>
      </w:r>
      <w:bookmarkEnd w:id="163"/>
    </w:p>
    <w:p w14:paraId="23C253C6" w14:textId="77777777" w:rsidR="0015351C" w:rsidRPr="00C2409C" w:rsidRDefault="0015351C" w:rsidP="0015351C">
      <w:pPr>
        <w:rPr>
          <w:lang w:val="en-GB"/>
        </w:rPr>
      </w:pPr>
    </w:p>
    <w:p w14:paraId="71149A40" w14:textId="77777777" w:rsidR="0015351C" w:rsidRPr="00C2409C" w:rsidRDefault="0015351C" w:rsidP="0015351C">
      <w:pPr>
        <w:pStyle w:val="1"/>
        <w:rPr>
          <w:lang w:val="en-GB"/>
        </w:rPr>
      </w:pPr>
      <w:bookmarkStart w:id="164" w:name="_Toc433376173"/>
      <w:bookmarkStart w:id="165" w:name="_Toc493272992"/>
      <w:r w:rsidRPr="00C2409C">
        <w:rPr>
          <w:lang w:val="en-GB"/>
        </w:rPr>
        <w:t>Volume of the Data</w:t>
      </w:r>
      <w:bookmarkEnd w:id="164"/>
      <w:bookmarkEnd w:id="165"/>
    </w:p>
    <w:p w14:paraId="3E6E7735" w14:textId="280D90B1" w:rsidR="0015351C" w:rsidRPr="00C2409C" w:rsidRDefault="00C2624C" w:rsidP="0015351C">
      <w:pPr>
        <w:pStyle w:val="NormalItalics"/>
        <w:rPr>
          <w:rFonts w:eastAsia="Times New Roman" w:cstheme="minorHAnsi"/>
          <w:bCs w:val="0"/>
          <w:i w:val="0"/>
          <w:iCs w:val="0"/>
          <w:szCs w:val="20"/>
          <w:lang w:val="en-GB"/>
        </w:rPr>
      </w:pPr>
      <w:r w:rsidRPr="00C2409C">
        <w:rPr>
          <w:rFonts w:eastAsia="Times New Roman" w:cstheme="minorHAnsi"/>
          <w:bCs w:val="0"/>
          <w:i w:val="0"/>
          <w:iCs w:val="0"/>
          <w:szCs w:val="20"/>
          <w:lang w:val="en-GB"/>
        </w:rPr>
        <w:t>N/A</w:t>
      </w:r>
    </w:p>
    <w:p w14:paraId="2EE00858" w14:textId="77777777" w:rsidR="0015351C" w:rsidRPr="00C2409C" w:rsidRDefault="0015351C" w:rsidP="0015351C">
      <w:pPr>
        <w:rPr>
          <w:lang w:val="en-GB"/>
        </w:rPr>
      </w:pPr>
    </w:p>
    <w:p w14:paraId="63ACD482" w14:textId="77777777" w:rsidR="0015351C" w:rsidRPr="00C2409C" w:rsidRDefault="0015351C" w:rsidP="0015351C">
      <w:pPr>
        <w:rPr>
          <w:lang w:val="en-GB"/>
        </w:rPr>
      </w:pPr>
    </w:p>
    <w:p w14:paraId="7861766F" w14:textId="77777777" w:rsidR="0015351C" w:rsidRPr="00C2409C" w:rsidRDefault="0015351C" w:rsidP="0015351C">
      <w:pPr>
        <w:pStyle w:val="1"/>
        <w:rPr>
          <w:lang w:val="en-GB"/>
        </w:rPr>
      </w:pPr>
      <w:bookmarkStart w:id="166" w:name="_Toc433376174"/>
      <w:bookmarkStart w:id="167" w:name="_Toc493272993"/>
      <w:r w:rsidRPr="00C2409C">
        <w:rPr>
          <w:lang w:val="en-GB"/>
        </w:rPr>
        <w:t>Dependencies</w:t>
      </w:r>
      <w:bookmarkEnd w:id="166"/>
      <w:bookmarkEnd w:id="167"/>
    </w:p>
    <w:tbl>
      <w:tblPr>
        <w:tblStyle w:val="Formatvorlage1"/>
        <w:tblW w:w="4973" w:type="pct"/>
        <w:tblLook w:val="04A0" w:firstRow="1" w:lastRow="0" w:firstColumn="1" w:lastColumn="0" w:noHBand="0" w:noVBand="1"/>
      </w:tblPr>
      <w:tblGrid>
        <w:gridCol w:w="1537"/>
        <w:gridCol w:w="1845"/>
        <w:gridCol w:w="1747"/>
        <w:gridCol w:w="1747"/>
        <w:gridCol w:w="1757"/>
        <w:gridCol w:w="1630"/>
      </w:tblGrid>
      <w:tr w:rsidR="0015351C" w:rsidRPr="00C2409C" w14:paraId="1408D161" w14:textId="77777777" w:rsidTr="00A962DB">
        <w:trPr>
          <w:cnfStyle w:val="100000000000" w:firstRow="1" w:lastRow="0" w:firstColumn="0" w:lastColumn="0" w:oddVBand="0" w:evenVBand="0" w:oddHBand="0" w:evenHBand="0" w:firstRowFirstColumn="0" w:firstRowLastColumn="0" w:lastRowFirstColumn="0" w:lastRowLastColumn="0"/>
        </w:trPr>
        <w:tc>
          <w:tcPr>
            <w:tcW w:w="749" w:type="pct"/>
          </w:tcPr>
          <w:p w14:paraId="5D862D83" w14:textId="77777777" w:rsidR="0015351C" w:rsidRPr="00C2409C" w:rsidRDefault="0015351C" w:rsidP="0015351C">
            <w:pPr>
              <w:spacing w:after="120"/>
              <w:rPr>
                <w:rFonts w:cstheme="minorHAnsi"/>
                <w:b w:val="0"/>
                <w:lang w:val="en-GB"/>
              </w:rPr>
            </w:pPr>
            <w:r w:rsidRPr="00C2409C">
              <w:rPr>
                <w:rFonts w:cstheme="minorHAnsi"/>
                <w:lang w:val="en-GB"/>
              </w:rPr>
              <w:t>No</w:t>
            </w:r>
          </w:p>
        </w:tc>
        <w:tc>
          <w:tcPr>
            <w:tcW w:w="899" w:type="pct"/>
          </w:tcPr>
          <w:p w14:paraId="7F8CD028" w14:textId="77777777" w:rsidR="0015351C" w:rsidRPr="00C2409C" w:rsidRDefault="0015351C" w:rsidP="0015351C">
            <w:pPr>
              <w:spacing w:after="120"/>
              <w:rPr>
                <w:rFonts w:cstheme="minorHAnsi"/>
                <w:b w:val="0"/>
                <w:lang w:val="en-GB"/>
              </w:rPr>
            </w:pPr>
            <w:r w:rsidRPr="00C2409C">
              <w:rPr>
                <w:rFonts w:cstheme="minorHAnsi"/>
                <w:lang w:val="en-GB"/>
              </w:rPr>
              <w:t>Description</w:t>
            </w:r>
          </w:p>
        </w:tc>
        <w:tc>
          <w:tcPr>
            <w:tcW w:w="851" w:type="pct"/>
          </w:tcPr>
          <w:p w14:paraId="581A7901" w14:textId="77777777" w:rsidR="0015351C" w:rsidRPr="00C2409C" w:rsidRDefault="0015351C" w:rsidP="0015351C">
            <w:pPr>
              <w:spacing w:after="120"/>
              <w:rPr>
                <w:rFonts w:cstheme="minorHAnsi"/>
                <w:b w:val="0"/>
                <w:lang w:val="en-GB"/>
              </w:rPr>
            </w:pPr>
            <w:r w:rsidRPr="00C2409C">
              <w:rPr>
                <w:rFonts w:cstheme="minorHAnsi"/>
                <w:lang w:val="en-GB"/>
              </w:rPr>
              <w:t>System</w:t>
            </w:r>
          </w:p>
        </w:tc>
        <w:tc>
          <w:tcPr>
            <w:tcW w:w="851" w:type="pct"/>
          </w:tcPr>
          <w:p w14:paraId="0AA0F98D" w14:textId="77777777" w:rsidR="0015351C" w:rsidRPr="00C2409C" w:rsidRDefault="0015351C" w:rsidP="0015351C">
            <w:pPr>
              <w:spacing w:after="120"/>
              <w:rPr>
                <w:rFonts w:cstheme="minorHAnsi"/>
                <w:b w:val="0"/>
                <w:lang w:val="en-GB"/>
              </w:rPr>
            </w:pPr>
            <w:r w:rsidRPr="00C2409C">
              <w:rPr>
                <w:rFonts w:cstheme="minorHAnsi"/>
                <w:lang w:val="en-GB"/>
              </w:rPr>
              <w:t>System</w:t>
            </w:r>
          </w:p>
        </w:tc>
        <w:tc>
          <w:tcPr>
            <w:tcW w:w="856" w:type="pct"/>
          </w:tcPr>
          <w:p w14:paraId="5C92560F" w14:textId="77777777" w:rsidR="0015351C" w:rsidRPr="00C2409C" w:rsidRDefault="0015351C" w:rsidP="0015351C">
            <w:pPr>
              <w:spacing w:after="120"/>
              <w:rPr>
                <w:rFonts w:cstheme="minorHAnsi"/>
                <w:b w:val="0"/>
                <w:lang w:val="en-GB"/>
              </w:rPr>
            </w:pPr>
            <w:r w:rsidRPr="00C2409C">
              <w:rPr>
                <w:rFonts w:cstheme="minorHAnsi"/>
                <w:lang w:val="en-GB"/>
              </w:rPr>
              <w:t>E2E process</w:t>
            </w:r>
          </w:p>
        </w:tc>
        <w:tc>
          <w:tcPr>
            <w:tcW w:w="794" w:type="pct"/>
          </w:tcPr>
          <w:p w14:paraId="74FC745C" w14:textId="77777777" w:rsidR="0015351C" w:rsidRPr="00C2409C" w:rsidRDefault="0015351C" w:rsidP="0015351C">
            <w:pPr>
              <w:spacing w:after="120"/>
              <w:rPr>
                <w:rFonts w:cstheme="minorHAnsi"/>
                <w:b w:val="0"/>
                <w:lang w:val="en-GB"/>
              </w:rPr>
            </w:pPr>
            <w:r w:rsidRPr="00C2409C">
              <w:rPr>
                <w:rFonts w:cstheme="minorHAnsi"/>
                <w:lang w:val="en-GB"/>
              </w:rPr>
              <w:t>Comment</w:t>
            </w:r>
          </w:p>
        </w:tc>
      </w:tr>
      <w:tr w:rsidR="00C2624C" w:rsidRPr="00C2409C" w14:paraId="1C13E3D5" w14:textId="77777777" w:rsidTr="00A962DB">
        <w:tc>
          <w:tcPr>
            <w:tcW w:w="749" w:type="pct"/>
          </w:tcPr>
          <w:p w14:paraId="315535B4" w14:textId="3D9C506A" w:rsidR="00C2624C" w:rsidRPr="00C2409C" w:rsidRDefault="00C2624C" w:rsidP="0015351C">
            <w:pPr>
              <w:spacing w:after="120"/>
              <w:rPr>
                <w:rFonts w:cstheme="minorHAnsi"/>
                <w:lang w:val="en-GB"/>
              </w:rPr>
            </w:pPr>
            <w:r w:rsidRPr="00C2409C">
              <w:rPr>
                <w:rFonts w:cstheme="minorHAnsi"/>
                <w:lang w:val="en-GB"/>
              </w:rPr>
              <w:t>N/A</w:t>
            </w:r>
          </w:p>
        </w:tc>
        <w:tc>
          <w:tcPr>
            <w:tcW w:w="899" w:type="pct"/>
          </w:tcPr>
          <w:p w14:paraId="2CFA0E76" w14:textId="30C5B6B2" w:rsidR="00C2624C" w:rsidRPr="00C2409C" w:rsidRDefault="00C2624C" w:rsidP="0015351C">
            <w:pPr>
              <w:spacing w:after="120"/>
              <w:rPr>
                <w:rFonts w:cstheme="minorHAnsi"/>
                <w:lang w:val="en-GB"/>
              </w:rPr>
            </w:pPr>
            <w:r w:rsidRPr="00C2409C">
              <w:rPr>
                <w:rFonts w:cstheme="minorHAnsi"/>
                <w:lang w:val="en-GB"/>
              </w:rPr>
              <w:t>N/A</w:t>
            </w:r>
          </w:p>
        </w:tc>
        <w:tc>
          <w:tcPr>
            <w:tcW w:w="851" w:type="pct"/>
          </w:tcPr>
          <w:p w14:paraId="10099711" w14:textId="2BFE8961" w:rsidR="00C2624C" w:rsidRPr="00C2409C" w:rsidRDefault="00C2624C" w:rsidP="0015351C">
            <w:pPr>
              <w:spacing w:after="120"/>
              <w:rPr>
                <w:rFonts w:cstheme="minorHAnsi"/>
                <w:lang w:val="en-GB"/>
              </w:rPr>
            </w:pPr>
            <w:r w:rsidRPr="00C2409C">
              <w:rPr>
                <w:rFonts w:cstheme="minorHAnsi"/>
                <w:lang w:val="en-GB"/>
              </w:rPr>
              <w:t>N/A</w:t>
            </w:r>
          </w:p>
        </w:tc>
        <w:tc>
          <w:tcPr>
            <w:tcW w:w="851" w:type="pct"/>
          </w:tcPr>
          <w:p w14:paraId="5AF5249E" w14:textId="5EE92959" w:rsidR="00C2624C" w:rsidRPr="00C2409C" w:rsidRDefault="00C2624C" w:rsidP="0015351C">
            <w:pPr>
              <w:spacing w:after="120"/>
              <w:rPr>
                <w:rFonts w:cstheme="minorHAnsi"/>
                <w:lang w:val="en-GB"/>
              </w:rPr>
            </w:pPr>
            <w:r w:rsidRPr="00C2409C">
              <w:rPr>
                <w:rFonts w:cstheme="minorHAnsi"/>
                <w:lang w:val="en-GB"/>
              </w:rPr>
              <w:t>N/A</w:t>
            </w:r>
          </w:p>
        </w:tc>
        <w:tc>
          <w:tcPr>
            <w:tcW w:w="856" w:type="pct"/>
          </w:tcPr>
          <w:p w14:paraId="098A9925" w14:textId="31E436BD" w:rsidR="00C2624C" w:rsidRPr="00C2409C" w:rsidRDefault="00C2624C" w:rsidP="0015351C">
            <w:pPr>
              <w:spacing w:after="120"/>
              <w:rPr>
                <w:rFonts w:cstheme="minorHAnsi"/>
                <w:lang w:val="en-GB"/>
              </w:rPr>
            </w:pPr>
            <w:r w:rsidRPr="00C2409C">
              <w:rPr>
                <w:rFonts w:cstheme="minorHAnsi"/>
                <w:lang w:val="en-GB"/>
              </w:rPr>
              <w:t>N/A</w:t>
            </w:r>
          </w:p>
        </w:tc>
        <w:tc>
          <w:tcPr>
            <w:tcW w:w="794" w:type="pct"/>
          </w:tcPr>
          <w:p w14:paraId="2521C875" w14:textId="1B14D0B9" w:rsidR="00C2624C" w:rsidRPr="00C2409C" w:rsidRDefault="00C2624C" w:rsidP="0015351C">
            <w:pPr>
              <w:spacing w:after="120"/>
              <w:rPr>
                <w:rFonts w:cstheme="minorHAnsi"/>
                <w:lang w:val="en-GB"/>
              </w:rPr>
            </w:pPr>
            <w:r w:rsidRPr="00C2409C">
              <w:rPr>
                <w:rFonts w:cstheme="minorHAnsi"/>
                <w:lang w:val="en-GB"/>
              </w:rPr>
              <w:t>N/A</w:t>
            </w:r>
          </w:p>
        </w:tc>
      </w:tr>
    </w:tbl>
    <w:p w14:paraId="557221AF" w14:textId="0AFD44A3" w:rsidR="0015351C" w:rsidRPr="00C2409C" w:rsidRDefault="0015351C" w:rsidP="0015351C">
      <w:pPr>
        <w:pStyle w:val="a9"/>
        <w:rPr>
          <w:rFonts w:cstheme="minorHAnsi"/>
          <w:i/>
          <w:color w:val="4F81BD" w:themeColor="accent1"/>
          <w:lang w:val="en-GB"/>
        </w:rPr>
      </w:pPr>
      <w:bookmarkStart w:id="168" w:name="_Toc493273013"/>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12</w:t>
      </w:r>
      <w:r w:rsidRPr="00C2409C">
        <w:rPr>
          <w:noProof/>
          <w:lang w:val="en-GB"/>
        </w:rPr>
        <w:fldChar w:fldCharType="end"/>
      </w:r>
      <w:r w:rsidRPr="00C2409C">
        <w:rPr>
          <w:lang w:val="en-GB"/>
        </w:rPr>
        <w:t>: Dependencies</w:t>
      </w:r>
      <w:bookmarkEnd w:id="168"/>
    </w:p>
    <w:p w14:paraId="16831549" w14:textId="77777777" w:rsidR="0015351C" w:rsidRPr="00C2409C" w:rsidRDefault="0015351C" w:rsidP="0015351C">
      <w:pPr>
        <w:rPr>
          <w:lang w:val="en-GB"/>
        </w:rPr>
      </w:pPr>
    </w:p>
    <w:p w14:paraId="3DD45BC6" w14:textId="77777777" w:rsidR="0015351C" w:rsidRPr="00C2409C" w:rsidRDefault="0015351C" w:rsidP="0015351C">
      <w:pPr>
        <w:pStyle w:val="1"/>
        <w:rPr>
          <w:lang w:val="en-GB"/>
        </w:rPr>
      </w:pPr>
      <w:bookmarkStart w:id="169" w:name="_Toc433376175"/>
      <w:bookmarkStart w:id="170" w:name="_Toc493272994"/>
      <w:r w:rsidRPr="00C2409C">
        <w:rPr>
          <w:lang w:val="en-GB"/>
        </w:rPr>
        <w:lastRenderedPageBreak/>
        <w:t>Type and Frequency of Interface</w:t>
      </w:r>
      <w:bookmarkEnd w:id="169"/>
      <w:bookmarkEnd w:id="170"/>
    </w:p>
    <w:p w14:paraId="76350796" w14:textId="31953921" w:rsidR="009D2227" w:rsidRPr="00C2409C" w:rsidRDefault="009D2227" w:rsidP="009D2227">
      <w:pPr>
        <w:pStyle w:val="Text"/>
        <w:rPr>
          <w:lang w:val="en-GB"/>
        </w:rPr>
      </w:pPr>
      <w:r w:rsidRPr="00C2409C">
        <w:rPr>
          <w:lang w:val="en-GB"/>
        </w:rPr>
        <w:t xml:space="preserve">The implementation on ERP is done by using </w:t>
      </w:r>
      <w:r w:rsidR="007674C3">
        <w:rPr>
          <w:lang w:val="en-GB"/>
        </w:rPr>
        <w:t>IDOCs</w:t>
      </w:r>
      <w:r w:rsidRPr="00C2409C">
        <w:rPr>
          <w:lang w:val="en-GB"/>
        </w:rPr>
        <w:t>. The processing is done in background. Frequency</w:t>
      </w:r>
      <w:r w:rsidRPr="00C2409C">
        <w:rPr>
          <w:lang w:val="en-GB" w:eastAsia="zh-CN"/>
        </w:rPr>
        <w:t xml:space="preserve"> (Daily)</w:t>
      </w:r>
      <w:r w:rsidRPr="00C2409C">
        <w:rPr>
          <w:lang w:val="en-GB"/>
        </w:rPr>
        <w:t xml:space="preserve"> of this interface is </w:t>
      </w:r>
      <w:r w:rsidR="007674C3">
        <w:rPr>
          <w:lang w:val="en-GB"/>
        </w:rPr>
        <w:t>required</w:t>
      </w:r>
      <w:r w:rsidRPr="00C2409C">
        <w:rPr>
          <w:lang w:val="en-GB"/>
        </w:rPr>
        <w:t>.</w:t>
      </w:r>
    </w:p>
    <w:p w14:paraId="14E6660E" w14:textId="77777777" w:rsidR="009D2227" w:rsidRPr="00C2409C" w:rsidRDefault="009D2227" w:rsidP="0015351C">
      <w:pPr>
        <w:pStyle w:val="NormalItalics"/>
        <w:spacing w:line="240" w:lineRule="auto"/>
        <w:rPr>
          <w:rFonts w:cstheme="minorHAnsi"/>
          <w:i w:val="0"/>
          <w:color w:val="4F81BD" w:themeColor="accent1"/>
          <w:szCs w:val="22"/>
          <w:lang w:val="en-GB" w:eastAsia="zh-CN"/>
        </w:rPr>
      </w:pPr>
    </w:p>
    <w:p w14:paraId="68C2FC0E" w14:textId="477449C4" w:rsidR="0015351C" w:rsidRDefault="0015351C" w:rsidP="0015351C">
      <w:pPr>
        <w:pStyle w:val="1"/>
        <w:rPr>
          <w:lang w:val="en-GB"/>
        </w:rPr>
      </w:pPr>
      <w:bookmarkStart w:id="171" w:name="_Toc433376176"/>
      <w:bookmarkStart w:id="172" w:name="_Toc493272995"/>
      <w:r w:rsidRPr="00C2409C">
        <w:rPr>
          <w:lang w:val="en-GB"/>
        </w:rPr>
        <w:t>Data Transfer</w:t>
      </w:r>
      <w:bookmarkEnd w:id="171"/>
      <w:bookmarkEnd w:id="172"/>
    </w:p>
    <w:p w14:paraId="533EC95B" w14:textId="555DBA59" w:rsidR="007674C3" w:rsidRPr="007674C3" w:rsidRDefault="007674C3" w:rsidP="007674C3">
      <w:pPr>
        <w:rPr>
          <w:lang w:val="en-GB"/>
        </w:rPr>
      </w:pPr>
      <w:r>
        <w:rPr>
          <w:lang w:val="en-GB"/>
        </w:rPr>
        <w:t xml:space="preserve">The detailed structure of the required data to be transferred is described in chapters </w:t>
      </w:r>
      <w:r>
        <w:rPr>
          <w:lang w:val="en-GB"/>
        </w:rPr>
        <w:fldChar w:fldCharType="begin"/>
      </w:r>
      <w:r>
        <w:rPr>
          <w:lang w:val="en-GB"/>
        </w:rPr>
        <w:instrText xml:space="preserve"> REF _Ref493272643 \r \h </w:instrText>
      </w:r>
      <w:r>
        <w:rPr>
          <w:lang w:val="en-GB"/>
        </w:rPr>
      </w:r>
      <w:r>
        <w:rPr>
          <w:lang w:val="en-GB"/>
        </w:rPr>
        <w:fldChar w:fldCharType="separate"/>
      </w:r>
      <w:r>
        <w:rPr>
          <w:lang w:val="en-GB"/>
        </w:rPr>
        <w:t>8.1.2</w:t>
      </w:r>
      <w:r>
        <w:rPr>
          <w:lang w:val="en-GB"/>
        </w:rPr>
        <w:fldChar w:fldCharType="end"/>
      </w:r>
      <w:r>
        <w:rPr>
          <w:lang w:val="en-GB"/>
        </w:rPr>
        <w:t>ff.</w:t>
      </w:r>
    </w:p>
    <w:tbl>
      <w:tblPr>
        <w:tblW w:w="489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5"/>
        <w:gridCol w:w="1868"/>
        <w:gridCol w:w="2719"/>
        <w:gridCol w:w="3984"/>
      </w:tblGrid>
      <w:tr w:rsidR="0015351C" w:rsidRPr="00C2409C" w14:paraId="64756036" w14:textId="77777777" w:rsidTr="0015351C">
        <w:trPr>
          <w:cantSplit/>
        </w:trPr>
        <w:tc>
          <w:tcPr>
            <w:tcW w:w="5000" w:type="pct"/>
            <w:gridSpan w:val="4"/>
            <w:shd w:val="clear" w:color="auto" w:fill="BFBFBF" w:themeFill="background1" w:themeFillShade="BF"/>
          </w:tcPr>
          <w:p w14:paraId="1B4C9824"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Fields in source system</w:t>
            </w:r>
          </w:p>
        </w:tc>
      </w:tr>
      <w:tr w:rsidR="0015351C" w:rsidRPr="00C2409C" w14:paraId="6F206FE9" w14:textId="77777777" w:rsidTr="0015351C">
        <w:tc>
          <w:tcPr>
            <w:tcW w:w="801" w:type="pct"/>
            <w:shd w:val="clear" w:color="auto" w:fill="BFBFBF" w:themeFill="background1" w:themeFillShade="BF"/>
          </w:tcPr>
          <w:p w14:paraId="05F8EE3C"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S.No</w:t>
            </w:r>
          </w:p>
        </w:tc>
        <w:tc>
          <w:tcPr>
            <w:tcW w:w="915" w:type="pct"/>
            <w:shd w:val="clear" w:color="auto" w:fill="BFBFBF" w:themeFill="background1" w:themeFillShade="BF"/>
          </w:tcPr>
          <w:p w14:paraId="39D81584"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Field</w:t>
            </w:r>
          </w:p>
        </w:tc>
        <w:tc>
          <w:tcPr>
            <w:tcW w:w="1332" w:type="pct"/>
            <w:shd w:val="clear" w:color="auto" w:fill="BFBFBF" w:themeFill="background1" w:themeFillShade="BF"/>
          </w:tcPr>
          <w:p w14:paraId="31BE38C1"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Field Length (Opt)</w:t>
            </w:r>
          </w:p>
        </w:tc>
        <w:tc>
          <w:tcPr>
            <w:tcW w:w="1952" w:type="pct"/>
            <w:shd w:val="clear" w:color="auto" w:fill="BFBFBF" w:themeFill="background1" w:themeFillShade="BF"/>
          </w:tcPr>
          <w:p w14:paraId="699408BF"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Field Description</w:t>
            </w:r>
          </w:p>
        </w:tc>
      </w:tr>
      <w:tr w:rsidR="007674C3" w:rsidRPr="00C2409C" w14:paraId="4A0C69C4" w14:textId="77777777" w:rsidTr="0015351C">
        <w:tc>
          <w:tcPr>
            <w:tcW w:w="801" w:type="pct"/>
          </w:tcPr>
          <w:p w14:paraId="4A722665" w14:textId="5D8A9603" w:rsidR="007674C3" w:rsidRPr="00C2409C" w:rsidRDefault="007674C3" w:rsidP="007674C3">
            <w:pPr>
              <w:spacing w:after="120"/>
              <w:rPr>
                <w:rFonts w:cstheme="minorHAnsi"/>
                <w:lang w:val="en-GB" w:eastAsia="zh-CN"/>
              </w:rPr>
            </w:pPr>
            <w:r w:rsidRPr="00C2409C">
              <w:rPr>
                <w:rFonts w:cstheme="minorHAnsi"/>
                <w:lang w:val="en-GB" w:eastAsia="zh-CN"/>
              </w:rPr>
              <w:t>1</w:t>
            </w:r>
          </w:p>
        </w:tc>
        <w:tc>
          <w:tcPr>
            <w:tcW w:w="915" w:type="pct"/>
          </w:tcPr>
          <w:p w14:paraId="1837C823" w14:textId="60B421C1" w:rsidR="007674C3" w:rsidRPr="00C2409C" w:rsidRDefault="007674C3" w:rsidP="007674C3">
            <w:pPr>
              <w:spacing w:after="120"/>
              <w:rPr>
                <w:rFonts w:cstheme="minorHAnsi"/>
                <w:lang w:val="en-GB"/>
              </w:rPr>
            </w:pPr>
            <w:r w:rsidRPr="00A97835">
              <w:rPr>
                <w:rFonts w:cstheme="minorHAnsi"/>
                <w:lang w:val="en-GB"/>
              </w:rPr>
              <w:t>N/A</w:t>
            </w:r>
          </w:p>
        </w:tc>
        <w:tc>
          <w:tcPr>
            <w:tcW w:w="1332" w:type="pct"/>
          </w:tcPr>
          <w:p w14:paraId="2F059938" w14:textId="4C675316" w:rsidR="007674C3" w:rsidRPr="00C2409C" w:rsidRDefault="007674C3" w:rsidP="007674C3">
            <w:pPr>
              <w:spacing w:after="120"/>
              <w:rPr>
                <w:rFonts w:cstheme="minorHAnsi"/>
                <w:lang w:val="en-GB"/>
              </w:rPr>
            </w:pPr>
            <w:r w:rsidRPr="00A97835">
              <w:rPr>
                <w:rFonts w:cstheme="minorHAnsi"/>
                <w:lang w:val="en-GB"/>
              </w:rPr>
              <w:t>N/A</w:t>
            </w:r>
          </w:p>
        </w:tc>
        <w:tc>
          <w:tcPr>
            <w:tcW w:w="1952" w:type="pct"/>
          </w:tcPr>
          <w:p w14:paraId="04D3BD28" w14:textId="767847ED" w:rsidR="007674C3" w:rsidRPr="00C2409C" w:rsidRDefault="007674C3" w:rsidP="007674C3">
            <w:pPr>
              <w:spacing w:after="120"/>
              <w:rPr>
                <w:rFonts w:cstheme="minorHAnsi"/>
                <w:lang w:val="en-GB"/>
              </w:rPr>
            </w:pPr>
            <w:r w:rsidRPr="00C2409C">
              <w:rPr>
                <w:rFonts w:cstheme="minorHAnsi"/>
                <w:lang w:val="en-GB"/>
              </w:rPr>
              <w:t>Revenue by category</w:t>
            </w:r>
          </w:p>
        </w:tc>
      </w:tr>
      <w:tr w:rsidR="007674C3" w:rsidRPr="00C2409C" w14:paraId="11D2C2DF" w14:textId="77777777" w:rsidTr="0015351C">
        <w:tc>
          <w:tcPr>
            <w:tcW w:w="801" w:type="pct"/>
          </w:tcPr>
          <w:p w14:paraId="33E79191" w14:textId="28A9E95A" w:rsidR="007674C3" w:rsidRPr="00C2409C" w:rsidRDefault="007674C3" w:rsidP="007674C3">
            <w:pPr>
              <w:spacing w:after="120"/>
              <w:rPr>
                <w:rFonts w:cstheme="minorHAnsi"/>
                <w:lang w:val="en-GB" w:eastAsia="zh-CN"/>
              </w:rPr>
            </w:pPr>
            <w:r w:rsidRPr="00C2409C">
              <w:rPr>
                <w:rFonts w:cstheme="minorHAnsi"/>
                <w:lang w:val="en-GB" w:eastAsia="zh-CN"/>
              </w:rPr>
              <w:t>2</w:t>
            </w:r>
          </w:p>
        </w:tc>
        <w:tc>
          <w:tcPr>
            <w:tcW w:w="915" w:type="pct"/>
          </w:tcPr>
          <w:p w14:paraId="55C82F9B" w14:textId="797FC712" w:rsidR="007674C3" w:rsidRPr="00C2409C" w:rsidRDefault="007674C3" w:rsidP="007674C3">
            <w:pPr>
              <w:spacing w:after="120"/>
              <w:rPr>
                <w:rFonts w:cstheme="minorHAnsi"/>
                <w:lang w:val="en-GB"/>
              </w:rPr>
            </w:pPr>
            <w:r w:rsidRPr="00A97835">
              <w:rPr>
                <w:rFonts w:cstheme="minorHAnsi"/>
                <w:lang w:val="en-GB"/>
              </w:rPr>
              <w:t>N/A</w:t>
            </w:r>
          </w:p>
        </w:tc>
        <w:tc>
          <w:tcPr>
            <w:tcW w:w="1332" w:type="pct"/>
          </w:tcPr>
          <w:p w14:paraId="7BD73588" w14:textId="32EB50F4" w:rsidR="007674C3" w:rsidRPr="00C2409C" w:rsidRDefault="007674C3" w:rsidP="007674C3">
            <w:pPr>
              <w:spacing w:after="120"/>
              <w:rPr>
                <w:rFonts w:cstheme="minorHAnsi"/>
                <w:lang w:val="en-GB"/>
              </w:rPr>
            </w:pPr>
            <w:r w:rsidRPr="00A97835">
              <w:rPr>
                <w:rFonts w:cstheme="minorHAnsi"/>
                <w:lang w:val="en-GB"/>
              </w:rPr>
              <w:t>N/A</w:t>
            </w:r>
          </w:p>
        </w:tc>
        <w:tc>
          <w:tcPr>
            <w:tcW w:w="1952" w:type="pct"/>
          </w:tcPr>
          <w:p w14:paraId="0A2D95A6" w14:textId="490CDBDA" w:rsidR="007674C3" w:rsidRPr="00C2409C" w:rsidRDefault="007674C3" w:rsidP="007674C3">
            <w:pPr>
              <w:spacing w:after="120"/>
              <w:rPr>
                <w:rFonts w:cstheme="minorHAnsi"/>
                <w:lang w:val="en-GB"/>
              </w:rPr>
            </w:pPr>
            <w:r w:rsidRPr="00C2409C">
              <w:rPr>
                <w:rFonts w:cstheme="minorHAnsi"/>
                <w:lang w:val="en-GB"/>
              </w:rPr>
              <w:t>AR by account</w:t>
            </w:r>
          </w:p>
        </w:tc>
      </w:tr>
      <w:tr w:rsidR="007674C3" w:rsidRPr="00C2409C" w14:paraId="67AC0070" w14:textId="77777777" w:rsidTr="0015351C">
        <w:tc>
          <w:tcPr>
            <w:tcW w:w="801" w:type="pct"/>
          </w:tcPr>
          <w:p w14:paraId="37B98DCE" w14:textId="1969E9A1" w:rsidR="007674C3" w:rsidRPr="00C2409C" w:rsidRDefault="007674C3" w:rsidP="007674C3">
            <w:pPr>
              <w:spacing w:after="120"/>
              <w:rPr>
                <w:rFonts w:cstheme="minorHAnsi"/>
                <w:lang w:val="en-GB" w:eastAsia="zh-CN"/>
              </w:rPr>
            </w:pPr>
            <w:r w:rsidRPr="00C2409C">
              <w:rPr>
                <w:rFonts w:cstheme="minorHAnsi"/>
                <w:lang w:val="en-GB" w:eastAsia="zh-CN"/>
              </w:rPr>
              <w:t>3</w:t>
            </w:r>
          </w:p>
        </w:tc>
        <w:tc>
          <w:tcPr>
            <w:tcW w:w="915" w:type="pct"/>
          </w:tcPr>
          <w:p w14:paraId="6481F352" w14:textId="3604F533" w:rsidR="007674C3" w:rsidRPr="00C2409C" w:rsidRDefault="007674C3" w:rsidP="007674C3">
            <w:pPr>
              <w:spacing w:after="120"/>
              <w:rPr>
                <w:rFonts w:cstheme="minorHAnsi"/>
                <w:lang w:val="en-GB"/>
              </w:rPr>
            </w:pPr>
            <w:r w:rsidRPr="00A97835">
              <w:rPr>
                <w:rFonts w:cstheme="minorHAnsi"/>
                <w:lang w:val="en-GB"/>
              </w:rPr>
              <w:t>N/A</w:t>
            </w:r>
          </w:p>
        </w:tc>
        <w:tc>
          <w:tcPr>
            <w:tcW w:w="1332" w:type="pct"/>
          </w:tcPr>
          <w:p w14:paraId="686088AC" w14:textId="088D71F1" w:rsidR="007674C3" w:rsidRPr="00C2409C" w:rsidRDefault="007674C3" w:rsidP="007674C3">
            <w:pPr>
              <w:spacing w:after="120"/>
              <w:rPr>
                <w:rFonts w:cstheme="minorHAnsi"/>
                <w:lang w:val="en-GB"/>
              </w:rPr>
            </w:pPr>
            <w:r w:rsidRPr="00A97835">
              <w:rPr>
                <w:rFonts w:cstheme="minorHAnsi"/>
                <w:lang w:val="en-GB"/>
              </w:rPr>
              <w:t>N/A</w:t>
            </w:r>
          </w:p>
        </w:tc>
        <w:tc>
          <w:tcPr>
            <w:tcW w:w="1952" w:type="pct"/>
          </w:tcPr>
          <w:p w14:paraId="5A68204D" w14:textId="47E904A8" w:rsidR="007674C3" w:rsidRPr="00C2409C" w:rsidRDefault="007674C3" w:rsidP="007674C3">
            <w:pPr>
              <w:spacing w:after="120"/>
              <w:rPr>
                <w:rFonts w:cstheme="minorHAnsi"/>
                <w:lang w:val="en-GB"/>
              </w:rPr>
            </w:pPr>
            <w:r w:rsidRPr="00C2409C">
              <w:rPr>
                <w:rFonts w:cstheme="minorHAnsi"/>
                <w:lang w:val="en-GB"/>
              </w:rPr>
              <w:t>Cash collection by payment method</w:t>
            </w:r>
          </w:p>
        </w:tc>
      </w:tr>
      <w:tr w:rsidR="007674C3" w:rsidRPr="00C2409C" w14:paraId="1CD6A679" w14:textId="77777777" w:rsidTr="0015351C">
        <w:tc>
          <w:tcPr>
            <w:tcW w:w="801" w:type="pct"/>
          </w:tcPr>
          <w:p w14:paraId="736E0B1F" w14:textId="0A6CDF81" w:rsidR="007674C3" w:rsidRPr="00C2409C" w:rsidRDefault="007674C3" w:rsidP="007674C3">
            <w:pPr>
              <w:spacing w:after="120"/>
              <w:rPr>
                <w:rFonts w:cstheme="minorHAnsi"/>
                <w:lang w:val="en-GB" w:eastAsia="zh-CN"/>
              </w:rPr>
            </w:pPr>
            <w:r w:rsidRPr="00C2409C">
              <w:rPr>
                <w:rFonts w:cstheme="minorHAnsi"/>
                <w:lang w:val="en-GB" w:eastAsia="zh-CN"/>
              </w:rPr>
              <w:t>4</w:t>
            </w:r>
          </w:p>
        </w:tc>
        <w:tc>
          <w:tcPr>
            <w:tcW w:w="915" w:type="pct"/>
          </w:tcPr>
          <w:p w14:paraId="5FADAB5B" w14:textId="773F8283" w:rsidR="007674C3" w:rsidRPr="00C2409C" w:rsidRDefault="007674C3" w:rsidP="007674C3">
            <w:pPr>
              <w:spacing w:after="120"/>
              <w:rPr>
                <w:rFonts w:cstheme="minorHAnsi"/>
                <w:lang w:val="en-GB"/>
              </w:rPr>
            </w:pPr>
            <w:r w:rsidRPr="00A97835">
              <w:rPr>
                <w:rFonts w:cstheme="minorHAnsi"/>
                <w:lang w:val="en-GB"/>
              </w:rPr>
              <w:t>N/A</w:t>
            </w:r>
          </w:p>
        </w:tc>
        <w:tc>
          <w:tcPr>
            <w:tcW w:w="1332" w:type="pct"/>
          </w:tcPr>
          <w:p w14:paraId="2493AF15" w14:textId="3558E119" w:rsidR="007674C3" w:rsidRPr="00C2409C" w:rsidRDefault="007674C3" w:rsidP="007674C3">
            <w:pPr>
              <w:spacing w:after="120"/>
              <w:rPr>
                <w:rFonts w:cstheme="minorHAnsi"/>
                <w:lang w:val="en-GB"/>
              </w:rPr>
            </w:pPr>
            <w:r w:rsidRPr="00A97835">
              <w:rPr>
                <w:rFonts w:cstheme="minorHAnsi"/>
                <w:lang w:val="en-GB"/>
              </w:rPr>
              <w:t>N/A</w:t>
            </w:r>
          </w:p>
        </w:tc>
        <w:tc>
          <w:tcPr>
            <w:tcW w:w="1952" w:type="pct"/>
          </w:tcPr>
          <w:p w14:paraId="50B0771E" w14:textId="6914C1AC" w:rsidR="007674C3" w:rsidRPr="00C2409C" w:rsidRDefault="007674C3" w:rsidP="007674C3">
            <w:pPr>
              <w:spacing w:after="120"/>
              <w:rPr>
                <w:rFonts w:cstheme="minorHAnsi"/>
                <w:lang w:val="en-GB"/>
              </w:rPr>
            </w:pPr>
            <w:r w:rsidRPr="00C2409C">
              <w:rPr>
                <w:rFonts w:cstheme="minorHAnsi"/>
                <w:lang w:val="en-GB"/>
              </w:rPr>
              <w:t>Refund by account</w:t>
            </w:r>
          </w:p>
        </w:tc>
      </w:tr>
      <w:tr w:rsidR="007674C3" w:rsidRPr="00C2409C" w14:paraId="11AF2A6E" w14:textId="77777777" w:rsidTr="0015351C">
        <w:tc>
          <w:tcPr>
            <w:tcW w:w="801" w:type="pct"/>
          </w:tcPr>
          <w:p w14:paraId="594273EC" w14:textId="280DBA26" w:rsidR="007674C3" w:rsidRPr="00C2409C" w:rsidRDefault="007674C3" w:rsidP="007674C3">
            <w:pPr>
              <w:spacing w:after="120"/>
              <w:rPr>
                <w:rFonts w:cstheme="minorHAnsi"/>
                <w:lang w:val="en-GB" w:eastAsia="zh-CN"/>
              </w:rPr>
            </w:pPr>
            <w:r w:rsidRPr="00C2409C">
              <w:rPr>
                <w:rFonts w:cstheme="minorHAnsi"/>
                <w:lang w:val="en-GB" w:eastAsia="zh-CN"/>
              </w:rPr>
              <w:t>5</w:t>
            </w:r>
          </w:p>
        </w:tc>
        <w:tc>
          <w:tcPr>
            <w:tcW w:w="915" w:type="pct"/>
          </w:tcPr>
          <w:p w14:paraId="6565F7E7" w14:textId="5A7EC563" w:rsidR="007674C3" w:rsidRPr="00C2409C" w:rsidRDefault="007674C3" w:rsidP="007674C3">
            <w:pPr>
              <w:spacing w:after="120"/>
              <w:rPr>
                <w:rFonts w:cstheme="minorHAnsi"/>
                <w:lang w:val="en-GB"/>
              </w:rPr>
            </w:pPr>
            <w:r w:rsidRPr="00A97835">
              <w:rPr>
                <w:rFonts w:cstheme="minorHAnsi"/>
                <w:lang w:val="en-GB"/>
              </w:rPr>
              <w:t>N/A</w:t>
            </w:r>
          </w:p>
        </w:tc>
        <w:tc>
          <w:tcPr>
            <w:tcW w:w="1332" w:type="pct"/>
          </w:tcPr>
          <w:p w14:paraId="13E44A96" w14:textId="2DC05EEA" w:rsidR="007674C3" w:rsidRPr="00C2409C" w:rsidRDefault="007674C3" w:rsidP="007674C3">
            <w:pPr>
              <w:spacing w:after="120"/>
              <w:rPr>
                <w:rFonts w:cstheme="minorHAnsi"/>
                <w:lang w:val="en-GB"/>
              </w:rPr>
            </w:pPr>
            <w:r w:rsidRPr="00A97835">
              <w:rPr>
                <w:rFonts w:cstheme="minorHAnsi"/>
                <w:lang w:val="en-GB"/>
              </w:rPr>
              <w:t>N/A</w:t>
            </w:r>
          </w:p>
        </w:tc>
        <w:tc>
          <w:tcPr>
            <w:tcW w:w="1952" w:type="pct"/>
          </w:tcPr>
          <w:p w14:paraId="380E2506" w14:textId="7348D405" w:rsidR="007674C3" w:rsidRPr="00C2409C" w:rsidRDefault="007674C3" w:rsidP="007674C3">
            <w:pPr>
              <w:spacing w:after="120"/>
              <w:rPr>
                <w:rFonts w:cstheme="minorHAnsi"/>
                <w:lang w:val="en-GB"/>
              </w:rPr>
            </w:pPr>
            <w:r w:rsidRPr="00C2409C">
              <w:rPr>
                <w:rFonts w:cstheme="minorHAnsi"/>
                <w:lang w:val="en-GB"/>
              </w:rPr>
              <w:t>Advance by account</w:t>
            </w:r>
          </w:p>
        </w:tc>
      </w:tr>
    </w:tbl>
    <w:p w14:paraId="07FB69DF" w14:textId="21E2CC8B" w:rsidR="0015351C" w:rsidRPr="00C2409C" w:rsidRDefault="0015351C" w:rsidP="0015351C">
      <w:pPr>
        <w:pStyle w:val="a9"/>
        <w:rPr>
          <w:rFonts w:cstheme="minorHAnsi"/>
          <w:lang w:val="en-GB"/>
        </w:rPr>
      </w:pPr>
      <w:bookmarkStart w:id="173" w:name="_Toc493273014"/>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13</w:t>
      </w:r>
      <w:r w:rsidRPr="00C2409C">
        <w:rPr>
          <w:noProof/>
          <w:lang w:val="en-GB"/>
        </w:rPr>
        <w:fldChar w:fldCharType="end"/>
      </w:r>
      <w:r w:rsidRPr="00C2409C">
        <w:rPr>
          <w:lang w:val="en-GB"/>
        </w:rPr>
        <w:t>: Fields in Source system</w:t>
      </w:r>
      <w:bookmarkEnd w:id="173"/>
    </w:p>
    <w:p w14:paraId="5319546C" w14:textId="77777777" w:rsidR="0015351C" w:rsidRPr="00C2409C" w:rsidRDefault="0015351C" w:rsidP="0015351C">
      <w:pPr>
        <w:rPr>
          <w:lang w:val="en-GB"/>
        </w:rPr>
      </w:pPr>
    </w:p>
    <w:tbl>
      <w:tblPr>
        <w:tblpPr w:leftFromText="180" w:rightFromText="180" w:vertAnchor="text" w:tblpX="108" w:tblpY="1"/>
        <w:tblOverlap w:val="never"/>
        <w:tblW w:w="49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8"/>
        <w:gridCol w:w="1871"/>
        <w:gridCol w:w="2721"/>
        <w:gridCol w:w="3865"/>
      </w:tblGrid>
      <w:tr w:rsidR="0015351C" w:rsidRPr="00C2409C" w14:paraId="60EA4E4E" w14:textId="77777777" w:rsidTr="0015351C">
        <w:trPr>
          <w:cantSplit/>
        </w:trPr>
        <w:tc>
          <w:tcPr>
            <w:tcW w:w="5000" w:type="pct"/>
            <w:gridSpan w:val="4"/>
            <w:shd w:val="clear" w:color="auto" w:fill="BFBFBF" w:themeFill="background1" w:themeFillShade="BF"/>
          </w:tcPr>
          <w:p w14:paraId="0DC886DC"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Fields in Target System</w:t>
            </w:r>
          </w:p>
        </w:tc>
      </w:tr>
      <w:tr w:rsidR="0015351C" w:rsidRPr="00C2409C" w14:paraId="7E2CF247" w14:textId="77777777" w:rsidTr="0015351C">
        <w:tc>
          <w:tcPr>
            <w:tcW w:w="860" w:type="pct"/>
            <w:shd w:val="clear" w:color="auto" w:fill="BFBFBF" w:themeFill="background1" w:themeFillShade="BF"/>
          </w:tcPr>
          <w:p w14:paraId="17CB02DF"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S.No</w:t>
            </w:r>
          </w:p>
        </w:tc>
        <w:tc>
          <w:tcPr>
            <w:tcW w:w="916" w:type="pct"/>
            <w:shd w:val="clear" w:color="auto" w:fill="BFBFBF" w:themeFill="background1" w:themeFillShade="BF"/>
          </w:tcPr>
          <w:p w14:paraId="6239D424"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Field</w:t>
            </w:r>
          </w:p>
        </w:tc>
        <w:tc>
          <w:tcPr>
            <w:tcW w:w="1332" w:type="pct"/>
            <w:shd w:val="clear" w:color="auto" w:fill="BFBFBF" w:themeFill="background1" w:themeFillShade="BF"/>
          </w:tcPr>
          <w:p w14:paraId="5F8C4C95"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Field Length (Opt)</w:t>
            </w:r>
          </w:p>
        </w:tc>
        <w:tc>
          <w:tcPr>
            <w:tcW w:w="1892" w:type="pct"/>
            <w:shd w:val="clear" w:color="auto" w:fill="BFBFBF" w:themeFill="background1" w:themeFillShade="BF"/>
          </w:tcPr>
          <w:p w14:paraId="2462D25D"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Field Description</w:t>
            </w:r>
          </w:p>
        </w:tc>
      </w:tr>
      <w:tr w:rsidR="009242F1" w:rsidRPr="00C2409C" w14:paraId="67CAA30A" w14:textId="77777777" w:rsidTr="009242F1">
        <w:tc>
          <w:tcPr>
            <w:tcW w:w="5000" w:type="pct"/>
            <w:gridSpan w:val="4"/>
          </w:tcPr>
          <w:p w14:paraId="72B6BF02" w14:textId="65F637E1" w:rsidR="009242F1" w:rsidRPr="00C2409C" w:rsidRDefault="009242F1" w:rsidP="0015351C">
            <w:pPr>
              <w:spacing w:after="120"/>
              <w:rPr>
                <w:rFonts w:cstheme="minorHAnsi"/>
                <w:lang w:val="en-GB" w:eastAsia="zh-CN"/>
              </w:rPr>
            </w:pPr>
            <w:r w:rsidRPr="00C2409C">
              <w:rPr>
                <w:rFonts w:cstheme="minorHAnsi"/>
                <w:lang w:val="en-GB" w:eastAsia="zh-CN"/>
              </w:rPr>
              <w:t>Line item</w:t>
            </w:r>
          </w:p>
        </w:tc>
      </w:tr>
      <w:tr w:rsidR="007674C3" w:rsidRPr="00C2409C" w14:paraId="30E37FCE" w14:textId="77777777" w:rsidTr="0015351C">
        <w:tc>
          <w:tcPr>
            <w:tcW w:w="860" w:type="pct"/>
          </w:tcPr>
          <w:p w14:paraId="63DDA573" w14:textId="1DB937B6" w:rsidR="007674C3" w:rsidRPr="00C2409C" w:rsidRDefault="007674C3" w:rsidP="007674C3">
            <w:pPr>
              <w:spacing w:after="120"/>
              <w:rPr>
                <w:rFonts w:cstheme="minorHAnsi"/>
                <w:lang w:val="en-GB"/>
              </w:rPr>
            </w:pPr>
            <w:r w:rsidRPr="007220E7">
              <w:rPr>
                <w:rFonts w:cstheme="minorHAnsi"/>
                <w:lang w:val="en-GB"/>
              </w:rPr>
              <w:t>N/A</w:t>
            </w:r>
          </w:p>
        </w:tc>
        <w:tc>
          <w:tcPr>
            <w:tcW w:w="916" w:type="pct"/>
          </w:tcPr>
          <w:p w14:paraId="49211F6B" w14:textId="659B03CD" w:rsidR="007674C3" w:rsidRPr="00C2409C" w:rsidRDefault="007674C3" w:rsidP="007674C3">
            <w:pPr>
              <w:spacing w:after="120"/>
              <w:rPr>
                <w:rFonts w:cstheme="minorHAnsi"/>
                <w:lang w:val="en-GB"/>
              </w:rPr>
            </w:pPr>
            <w:r w:rsidRPr="007220E7">
              <w:rPr>
                <w:rFonts w:cstheme="minorHAnsi"/>
                <w:lang w:val="en-GB"/>
              </w:rPr>
              <w:t>N/A</w:t>
            </w:r>
          </w:p>
        </w:tc>
        <w:tc>
          <w:tcPr>
            <w:tcW w:w="1332" w:type="pct"/>
          </w:tcPr>
          <w:p w14:paraId="16BF2244" w14:textId="06EDC2A4" w:rsidR="007674C3" w:rsidRPr="00C2409C" w:rsidRDefault="007674C3" w:rsidP="007674C3">
            <w:pPr>
              <w:spacing w:after="120"/>
              <w:rPr>
                <w:rFonts w:cstheme="minorHAnsi"/>
                <w:lang w:val="en-GB"/>
              </w:rPr>
            </w:pPr>
            <w:r w:rsidRPr="007220E7">
              <w:rPr>
                <w:rFonts w:cstheme="minorHAnsi"/>
                <w:lang w:val="en-GB"/>
              </w:rPr>
              <w:t>N/A</w:t>
            </w:r>
          </w:p>
        </w:tc>
        <w:tc>
          <w:tcPr>
            <w:tcW w:w="1892" w:type="pct"/>
          </w:tcPr>
          <w:p w14:paraId="3D924EBD" w14:textId="6A50C805" w:rsidR="007674C3" w:rsidRPr="00C2409C" w:rsidRDefault="007674C3" w:rsidP="007674C3">
            <w:pPr>
              <w:spacing w:after="120"/>
              <w:rPr>
                <w:rFonts w:cstheme="minorHAnsi"/>
                <w:lang w:val="en-GB"/>
              </w:rPr>
            </w:pPr>
            <w:r w:rsidRPr="007220E7">
              <w:rPr>
                <w:rFonts w:cstheme="minorHAnsi"/>
                <w:lang w:val="en-GB"/>
              </w:rPr>
              <w:t>N/A</w:t>
            </w:r>
          </w:p>
        </w:tc>
      </w:tr>
    </w:tbl>
    <w:p w14:paraId="22AABED4" w14:textId="04ABF2B6" w:rsidR="0015351C" w:rsidRPr="00C2409C" w:rsidRDefault="0015351C" w:rsidP="0015351C">
      <w:pPr>
        <w:pStyle w:val="a9"/>
        <w:rPr>
          <w:rFonts w:cstheme="minorHAnsi"/>
          <w:lang w:val="en-GB"/>
        </w:rPr>
      </w:pPr>
      <w:bookmarkStart w:id="174" w:name="_Toc493273015"/>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14</w:t>
      </w:r>
      <w:r w:rsidRPr="00C2409C">
        <w:rPr>
          <w:noProof/>
          <w:lang w:val="en-GB"/>
        </w:rPr>
        <w:fldChar w:fldCharType="end"/>
      </w:r>
      <w:r w:rsidRPr="00C2409C">
        <w:rPr>
          <w:lang w:val="en-GB"/>
        </w:rPr>
        <w:t>: Fields in Target system</w:t>
      </w:r>
      <w:bookmarkEnd w:id="174"/>
    </w:p>
    <w:p w14:paraId="0B679F50" w14:textId="77777777" w:rsidR="0015351C" w:rsidRPr="00C2409C" w:rsidRDefault="0015351C" w:rsidP="0015351C">
      <w:pPr>
        <w:rPr>
          <w:lang w:val="en-GB"/>
        </w:rPr>
      </w:pPr>
    </w:p>
    <w:p w14:paraId="215780CE" w14:textId="77777777" w:rsidR="0015351C" w:rsidRPr="00C2409C" w:rsidRDefault="0015351C" w:rsidP="0015351C">
      <w:pPr>
        <w:pStyle w:val="1"/>
        <w:rPr>
          <w:lang w:val="en-GB"/>
        </w:rPr>
      </w:pPr>
      <w:bookmarkStart w:id="175" w:name="_Toc433376177"/>
      <w:bookmarkStart w:id="176" w:name="_Toc493272996"/>
      <w:r w:rsidRPr="00C2409C">
        <w:rPr>
          <w:lang w:val="en-GB"/>
        </w:rPr>
        <w:t>Special Functions</w:t>
      </w:r>
      <w:bookmarkEnd w:id="175"/>
      <w:bookmarkEnd w:id="176"/>
    </w:p>
    <w:p w14:paraId="08077A28" w14:textId="4F79FEAD" w:rsidR="00E83608" w:rsidRPr="00C2409C" w:rsidRDefault="00E83608" w:rsidP="00E83608">
      <w:pPr>
        <w:pStyle w:val="Text"/>
        <w:jc w:val="both"/>
        <w:rPr>
          <w:lang w:val="en-GB"/>
        </w:rPr>
      </w:pPr>
      <w:r w:rsidRPr="00C2409C">
        <w:rPr>
          <w:lang w:val="en-GB"/>
        </w:rPr>
        <w:t xml:space="preserve">In </w:t>
      </w:r>
      <w:r w:rsidR="007674C3">
        <w:rPr>
          <w:lang w:val="en-GB"/>
        </w:rPr>
        <w:t xml:space="preserve">SAP </w:t>
      </w:r>
      <w:r w:rsidRPr="00C2409C">
        <w:rPr>
          <w:lang w:val="en-GB"/>
        </w:rPr>
        <w:t xml:space="preserve">P11, </w:t>
      </w:r>
      <w:r w:rsidR="007674C3">
        <w:rPr>
          <w:lang w:val="en-GB"/>
        </w:rPr>
        <w:t>P</w:t>
      </w:r>
      <w:r w:rsidRPr="00C2409C">
        <w:rPr>
          <w:lang w:val="en-GB"/>
        </w:rPr>
        <w:t xml:space="preserve">rofit </w:t>
      </w:r>
      <w:r w:rsidR="007674C3">
        <w:rPr>
          <w:lang w:val="en-GB"/>
        </w:rPr>
        <w:t>C</w:t>
      </w:r>
      <w:r w:rsidRPr="00C2409C">
        <w:rPr>
          <w:lang w:val="en-GB"/>
        </w:rPr>
        <w:t>enter accounting (EC-PCA)</w:t>
      </w:r>
      <w:r w:rsidR="007674C3">
        <w:rPr>
          <w:lang w:val="en-GB"/>
        </w:rPr>
        <w:t xml:space="preserve"> </w:t>
      </w:r>
      <w:r w:rsidRPr="00C2409C">
        <w:rPr>
          <w:lang w:val="en-GB"/>
        </w:rPr>
        <w:t xml:space="preserve">and </w:t>
      </w:r>
      <w:r w:rsidR="007674C3">
        <w:rPr>
          <w:lang w:val="en-GB"/>
        </w:rPr>
        <w:t>P</w:t>
      </w:r>
      <w:r w:rsidRPr="00C2409C">
        <w:rPr>
          <w:lang w:val="en-GB"/>
        </w:rPr>
        <w:t xml:space="preserve">rofitability </w:t>
      </w:r>
      <w:r w:rsidR="007674C3">
        <w:rPr>
          <w:lang w:val="en-GB"/>
        </w:rPr>
        <w:t>A</w:t>
      </w:r>
      <w:r w:rsidRPr="00C2409C">
        <w:rPr>
          <w:lang w:val="en-GB"/>
        </w:rPr>
        <w:t xml:space="preserve">nalysis (CO-PA) are active. </w:t>
      </w:r>
      <w:r w:rsidR="007674C3">
        <w:rPr>
          <w:lang w:val="en-GB"/>
        </w:rPr>
        <w:t xml:space="preserve">This means that </w:t>
      </w:r>
      <w:r w:rsidRPr="00C2409C">
        <w:rPr>
          <w:lang w:val="en-GB"/>
        </w:rPr>
        <w:t>when the FI document is posted, the CO-PA document and the EC-PCA are created simultaneously. Therefore, the FI docume</w:t>
      </w:r>
      <w:r w:rsidR="006C5D66" w:rsidRPr="00C2409C">
        <w:rPr>
          <w:lang w:val="en-GB"/>
        </w:rPr>
        <w:t xml:space="preserve">nts </w:t>
      </w:r>
      <w:r w:rsidRPr="00C2409C">
        <w:rPr>
          <w:lang w:val="en-GB"/>
        </w:rPr>
        <w:t xml:space="preserve">received and processed by the IDOC in </w:t>
      </w:r>
      <w:r w:rsidR="007674C3">
        <w:rPr>
          <w:lang w:val="en-GB"/>
        </w:rPr>
        <w:t xml:space="preserve">SAP </w:t>
      </w:r>
      <w:r w:rsidRPr="00C2409C">
        <w:rPr>
          <w:lang w:val="en-GB"/>
        </w:rPr>
        <w:t xml:space="preserve">P11 from </w:t>
      </w:r>
      <w:r w:rsidR="007674C3">
        <w:rPr>
          <w:lang w:val="en-GB"/>
        </w:rPr>
        <w:t>SAP PI</w:t>
      </w:r>
      <w:r w:rsidRPr="00C2409C">
        <w:rPr>
          <w:lang w:val="en-GB"/>
        </w:rPr>
        <w:t xml:space="preserve"> must create those documents </w:t>
      </w:r>
      <w:r w:rsidR="007674C3">
        <w:rPr>
          <w:lang w:val="en-GB"/>
        </w:rPr>
        <w:t>as well</w:t>
      </w:r>
      <w:r w:rsidRPr="00C2409C">
        <w:rPr>
          <w:lang w:val="en-GB"/>
        </w:rPr>
        <w:t>.</w:t>
      </w:r>
    </w:p>
    <w:p w14:paraId="21E5FA1E" w14:textId="731915F0" w:rsidR="00E83608" w:rsidRPr="00C2409C" w:rsidRDefault="00E83608" w:rsidP="00E83608">
      <w:pPr>
        <w:rPr>
          <w:lang w:val="en-GB"/>
        </w:rPr>
      </w:pPr>
      <w:r w:rsidRPr="00C2409C">
        <w:rPr>
          <w:lang w:val="en-GB"/>
        </w:rPr>
        <w:t xml:space="preserve">However, the </w:t>
      </w:r>
      <w:r w:rsidR="007674C3">
        <w:rPr>
          <w:lang w:val="en-GB"/>
        </w:rPr>
        <w:t>IDOC</w:t>
      </w:r>
      <w:r w:rsidRPr="00C2409C">
        <w:rPr>
          <w:lang w:val="en-GB"/>
        </w:rPr>
        <w:t xml:space="preserve"> basic type FIDCCP02 transports only FI data and it </w:t>
      </w:r>
      <w:r w:rsidR="006C5D66" w:rsidRPr="00C2409C">
        <w:rPr>
          <w:lang w:val="en-GB"/>
        </w:rPr>
        <w:t xml:space="preserve">is not be able to generate </w:t>
      </w:r>
      <w:r w:rsidRPr="00C2409C">
        <w:rPr>
          <w:lang w:val="en-GB"/>
        </w:rPr>
        <w:t xml:space="preserve">the CO-PA and EC-PCA documents. Since one </w:t>
      </w:r>
      <w:r w:rsidR="007674C3">
        <w:rPr>
          <w:lang w:val="en-GB"/>
        </w:rPr>
        <w:t xml:space="preserve">of </w:t>
      </w:r>
      <w:r w:rsidRPr="00C2409C">
        <w:rPr>
          <w:lang w:val="en-GB"/>
        </w:rPr>
        <w:t xml:space="preserve">these documents </w:t>
      </w:r>
      <w:r w:rsidR="007674C3">
        <w:rPr>
          <w:lang w:val="en-GB"/>
        </w:rPr>
        <w:t xml:space="preserve">is </w:t>
      </w:r>
      <w:r w:rsidRPr="00C2409C">
        <w:rPr>
          <w:lang w:val="en-GB"/>
        </w:rPr>
        <w:t xml:space="preserve">required in </w:t>
      </w:r>
      <w:r w:rsidR="007674C3">
        <w:rPr>
          <w:lang w:val="en-GB"/>
        </w:rPr>
        <w:t xml:space="preserve">SAP </w:t>
      </w:r>
      <w:r w:rsidRPr="00C2409C">
        <w:rPr>
          <w:lang w:val="en-GB"/>
        </w:rPr>
        <w:t>P11, for the document types DR</w:t>
      </w:r>
      <w:r w:rsidR="007674C3">
        <w:rPr>
          <w:lang w:val="en-GB"/>
        </w:rPr>
        <w:t xml:space="preserve"> </w:t>
      </w:r>
      <w:r w:rsidRPr="00C2409C">
        <w:rPr>
          <w:lang w:val="en-GB"/>
        </w:rPr>
        <w:t xml:space="preserve">(A/R invoice </w:t>
      </w:r>
      <w:r w:rsidRPr="00C2409C">
        <w:rPr>
          <w:lang w:val="en-GB"/>
        </w:rPr>
        <w:lastRenderedPageBreak/>
        <w:t xml:space="preserve">w/o </w:t>
      </w:r>
      <w:r w:rsidR="007674C3" w:rsidRPr="00C2409C">
        <w:rPr>
          <w:lang w:val="en-GB"/>
        </w:rPr>
        <w:t>SD) and</w:t>
      </w:r>
      <w:r w:rsidRPr="00C2409C">
        <w:rPr>
          <w:lang w:val="en-GB"/>
        </w:rPr>
        <w:t xml:space="preserve"> </w:t>
      </w:r>
      <w:r w:rsidRPr="00C2409C">
        <w:rPr>
          <w:rFonts w:eastAsiaTheme="minorHAnsi"/>
          <w:lang w:val="en-GB"/>
        </w:rPr>
        <w:t>D</w:t>
      </w:r>
      <w:r w:rsidRPr="00C2409C">
        <w:rPr>
          <w:lang w:val="en-GB" w:eastAsia="zh-CN"/>
        </w:rPr>
        <w:t>G</w:t>
      </w:r>
      <w:r w:rsidRPr="00C2409C">
        <w:rPr>
          <w:rFonts w:eastAsiaTheme="minorHAnsi"/>
          <w:lang w:val="en-GB"/>
        </w:rPr>
        <w:t xml:space="preserve"> (A/R cred.memo w/o SD)</w:t>
      </w:r>
      <w:r w:rsidRPr="00C2409C">
        <w:rPr>
          <w:lang w:val="en-GB" w:eastAsia="zh-CN"/>
        </w:rPr>
        <w:t>,</w:t>
      </w:r>
      <w:r w:rsidR="007674C3">
        <w:rPr>
          <w:lang w:val="en-GB" w:eastAsia="zh-CN"/>
        </w:rPr>
        <w:t xml:space="preserve"> </w:t>
      </w:r>
      <w:ins w:id="177" w:author="Pillukeit, Frank" w:date="2017-10-19T18:12:00Z">
        <w:r w:rsidR="009815DC">
          <w:rPr>
            <w:lang w:val="en-GB" w:eastAsia="zh-CN"/>
          </w:rPr>
          <w:t>the interface needs to provide the functionality according to the following logic:</w:t>
        </w:r>
      </w:ins>
      <w:commentRangeStart w:id="178"/>
      <w:commentRangeStart w:id="179"/>
      <w:del w:id="180" w:author="Pillukeit, Frank" w:date="2017-10-19T18:13:00Z">
        <w:r w:rsidR="007674C3" w:rsidDel="009815DC">
          <w:rPr>
            <w:lang w:val="en-GB"/>
          </w:rPr>
          <w:delText xml:space="preserve">a new custom </w:delText>
        </w:r>
        <w:r w:rsidRPr="00C2409C" w:rsidDel="009815DC">
          <w:rPr>
            <w:lang w:val="en-GB"/>
          </w:rPr>
          <w:delText xml:space="preserve">function module with the follow </w:delText>
        </w:r>
        <w:r w:rsidR="006C5D66" w:rsidRPr="00C2409C" w:rsidDel="009815DC">
          <w:rPr>
            <w:lang w:val="en-GB"/>
          </w:rPr>
          <w:delText>characteristics</w:delText>
        </w:r>
        <w:r w:rsidR="007674C3" w:rsidDel="009815DC">
          <w:rPr>
            <w:lang w:val="en-GB"/>
          </w:rPr>
          <w:delText xml:space="preserve"> needs to be created</w:delText>
        </w:r>
        <w:r w:rsidRPr="00C2409C" w:rsidDel="009815DC">
          <w:rPr>
            <w:lang w:val="en-GB"/>
          </w:rPr>
          <w:delText>:</w:delText>
        </w:r>
      </w:del>
    </w:p>
    <w:p w14:paraId="6F9292E0" w14:textId="58C6899F" w:rsidR="00E83608" w:rsidRPr="00C2409C" w:rsidDel="009815DC" w:rsidRDefault="00E83608" w:rsidP="00E83608">
      <w:pPr>
        <w:jc w:val="both"/>
        <w:rPr>
          <w:del w:id="181" w:author="Pillukeit, Frank" w:date="2017-10-19T18:13:00Z"/>
          <w:lang w:val="en-GB"/>
        </w:rPr>
      </w:pPr>
      <w:del w:id="182" w:author="Pillukeit, Frank" w:date="2017-10-19T18:13:00Z">
        <w:r w:rsidRPr="00C2409C" w:rsidDel="009815DC">
          <w:rPr>
            <w:lang w:val="en-GB"/>
          </w:rPr>
          <w:delText>Copy from the sta</w:delText>
        </w:r>
        <w:r w:rsidR="006C5D66" w:rsidRPr="00C2409C" w:rsidDel="009815DC">
          <w:rPr>
            <w:lang w:val="en-GB" w:eastAsia="zh-CN"/>
          </w:rPr>
          <w:delText>n</w:delText>
        </w:r>
        <w:r w:rsidR="006C5D66" w:rsidRPr="00C2409C" w:rsidDel="009815DC">
          <w:rPr>
            <w:lang w:val="en-GB"/>
          </w:rPr>
          <w:delText xml:space="preserve">dard </w:delText>
        </w:r>
        <w:r w:rsidR="006C5D66" w:rsidRPr="00C2409C" w:rsidDel="009815DC">
          <w:rPr>
            <w:lang w:val="en-GB" w:eastAsia="zh-CN"/>
          </w:rPr>
          <w:delText>function</w:delText>
        </w:r>
        <w:r w:rsidRPr="00C2409C" w:rsidDel="009815DC">
          <w:rPr>
            <w:lang w:val="en-GB"/>
          </w:rPr>
          <w:delText xml:space="preserve"> module IDOC_INPUT_FIDCC2 and consider the next changes:</w:delText>
        </w:r>
        <w:commentRangeEnd w:id="178"/>
        <w:r w:rsidR="00466CE5" w:rsidDel="009815DC">
          <w:rPr>
            <w:rStyle w:val="af2"/>
          </w:rPr>
          <w:commentReference w:id="178"/>
        </w:r>
      </w:del>
      <w:commentRangeEnd w:id="179"/>
      <w:r w:rsidR="009815DC">
        <w:rPr>
          <w:rStyle w:val="af2"/>
        </w:rPr>
        <w:commentReference w:id="179"/>
      </w:r>
    </w:p>
    <w:p w14:paraId="651984DF" w14:textId="67C3789A" w:rsidR="00E83608" w:rsidRPr="00C2409C" w:rsidRDefault="00E83608" w:rsidP="00E83608">
      <w:pPr>
        <w:pStyle w:val="af1"/>
        <w:numPr>
          <w:ilvl w:val="0"/>
          <w:numId w:val="16"/>
        </w:numPr>
        <w:jc w:val="both"/>
        <w:rPr>
          <w:lang w:val="en-GB"/>
        </w:rPr>
      </w:pPr>
      <w:r w:rsidRPr="00C2409C">
        <w:rPr>
          <w:lang w:val="en-GB"/>
        </w:rPr>
        <w:t>Base</w:t>
      </w:r>
      <w:r w:rsidR="007674C3">
        <w:rPr>
          <w:lang w:val="en-GB"/>
        </w:rPr>
        <w:t>d</w:t>
      </w:r>
      <w:r w:rsidRPr="00C2409C">
        <w:rPr>
          <w:lang w:val="en-GB"/>
        </w:rPr>
        <w:t xml:space="preserve"> on the segment field </w:t>
      </w:r>
      <w:r w:rsidRPr="00C2409C">
        <w:rPr>
          <w:bCs/>
          <w:lang w:val="en-GB"/>
        </w:rPr>
        <w:t>E1FIKPF</w:t>
      </w:r>
      <w:r w:rsidRPr="00C2409C">
        <w:rPr>
          <w:lang w:val="en-GB"/>
        </w:rPr>
        <w:t xml:space="preserve"> -BLART</w:t>
      </w:r>
      <w:r w:rsidR="007674C3">
        <w:rPr>
          <w:lang w:val="en-GB"/>
        </w:rPr>
        <w:t xml:space="preserve"> </w:t>
      </w:r>
      <w:r w:rsidRPr="00C2409C">
        <w:rPr>
          <w:lang w:val="en-GB"/>
        </w:rPr>
        <w:t>(</w:t>
      </w:r>
      <w:r w:rsidR="007674C3">
        <w:rPr>
          <w:lang w:val="en-GB"/>
        </w:rPr>
        <w:t>d</w:t>
      </w:r>
      <w:r w:rsidRPr="00C2409C">
        <w:rPr>
          <w:lang w:val="en-GB"/>
        </w:rPr>
        <w:t xml:space="preserve">ocument </w:t>
      </w:r>
      <w:r w:rsidR="007674C3">
        <w:rPr>
          <w:lang w:val="en-GB"/>
        </w:rPr>
        <w:t>t</w:t>
      </w:r>
      <w:r w:rsidRPr="00C2409C">
        <w:rPr>
          <w:lang w:val="en-GB"/>
        </w:rPr>
        <w:t xml:space="preserve">ype) if the document is equal to SK, proceed as standard. In other </w:t>
      </w:r>
      <w:r w:rsidR="007674C3" w:rsidRPr="00C2409C">
        <w:rPr>
          <w:lang w:val="en-GB"/>
        </w:rPr>
        <w:t>cases,</w:t>
      </w:r>
      <w:r w:rsidRPr="00C2409C">
        <w:rPr>
          <w:lang w:val="en-GB"/>
        </w:rPr>
        <w:t xml:space="preserve"> do the f</w:t>
      </w:r>
      <w:r w:rsidR="007674C3">
        <w:rPr>
          <w:lang w:val="en-GB"/>
        </w:rPr>
        <w:t>ollowing:</w:t>
      </w:r>
    </w:p>
    <w:p w14:paraId="1F0B55A0" w14:textId="77777777" w:rsidR="00E83608" w:rsidRPr="00C2409C" w:rsidRDefault="00E83608" w:rsidP="00E83608">
      <w:pPr>
        <w:pStyle w:val="af1"/>
        <w:jc w:val="both"/>
        <w:rPr>
          <w:lang w:val="en-GB"/>
        </w:rPr>
      </w:pPr>
    </w:p>
    <w:p w14:paraId="367F29BB" w14:textId="77777777" w:rsidR="007674C3" w:rsidRDefault="00E83608" w:rsidP="007674C3">
      <w:pPr>
        <w:pStyle w:val="af1"/>
        <w:numPr>
          <w:ilvl w:val="1"/>
          <w:numId w:val="16"/>
        </w:numPr>
        <w:jc w:val="both"/>
        <w:rPr>
          <w:lang w:val="en-GB"/>
        </w:rPr>
      </w:pPr>
      <w:r w:rsidRPr="00C2409C">
        <w:rPr>
          <w:lang w:val="en-GB"/>
        </w:rPr>
        <w:t>Map the segme</w:t>
      </w:r>
      <w:r w:rsidR="006C5D66" w:rsidRPr="00C2409C">
        <w:rPr>
          <w:lang w:val="en-GB" w:eastAsia="zh-CN"/>
        </w:rPr>
        <w:t>n</w:t>
      </w:r>
      <w:r w:rsidRPr="00C2409C">
        <w:rPr>
          <w:lang w:val="en-GB"/>
        </w:rPr>
        <w:t>t fields to internal tables using the follow mapping</w:t>
      </w:r>
      <w:r w:rsidR="007674C3">
        <w:rPr>
          <w:lang w:val="en-GB"/>
        </w:rPr>
        <w:t>:</w:t>
      </w:r>
    </w:p>
    <w:p w14:paraId="4FEA620C" w14:textId="77777777" w:rsidR="007674C3" w:rsidRDefault="007674C3" w:rsidP="007674C3">
      <w:pPr>
        <w:pStyle w:val="af1"/>
        <w:ind w:left="1440"/>
        <w:jc w:val="both"/>
        <w:rPr>
          <w:lang w:val="en-GB"/>
        </w:rPr>
      </w:pPr>
    </w:p>
    <w:p w14:paraId="70100AE5" w14:textId="6E557617" w:rsidR="00E83608" w:rsidRPr="007674C3" w:rsidRDefault="00E83608" w:rsidP="007674C3">
      <w:pPr>
        <w:pStyle w:val="af1"/>
        <w:ind w:left="1440"/>
        <w:jc w:val="both"/>
        <w:rPr>
          <w:lang w:val="en-GB"/>
        </w:rPr>
      </w:pPr>
      <w:r w:rsidRPr="007674C3">
        <w:rPr>
          <w:lang w:val="en-GB"/>
        </w:rPr>
        <w:t>Structure ACCIT_PA:</w:t>
      </w:r>
      <w:r w:rsidR="007674C3">
        <w:rPr>
          <w:lang w:val="en-GB"/>
        </w:rPr>
        <w:t xml:space="preserve"> </w:t>
      </w:r>
      <w:r w:rsidRPr="007674C3">
        <w:rPr>
          <w:lang w:val="en-GB"/>
        </w:rPr>
        <w:t>FI/CO document: CO-PA segment</w:t>
      </w:r>
    </w:p>
    <w:p w14:paraId="327EF0D9" w14:textId="77777777" w:rsidR="00E83608" w:rsidRPr="00C2409C" w:rsidRDefault="00E83608" w:rsidP="00E83608">
      <w:pPr>
        <w:pStyle w:val="0110TextoN1"/>
        <w:spacing w:after="0"/>
        <w:ind w:left="720" w:right="304"/>
        <w:rPr>
          <w:rFonts w:asciiTheme="minorHAnsi" w:eastAsiaTheme="minorHAnsi" w:hAnsiTheme="minorHAnsi" w:cstheme="minorBidi"/>
          <w:sz w:val="22"/>
          <w:szCs w:val="22"/>
          <w:lang w:val="en-GB"/>
        </w:rPr>
      </w:pPr>
    </w:p>
    <w:tbl>
      <w:tblPr>
        <w:tblW w:w="7437" w:type="dxa"/>
        <w:jc w:val="center"/>
        <w:tblCellMar>
          <w:left w:w="70" w:type="dxa"/>
          <w:right w:w="70" w:type="dxa"/>
        </w:tblCellMar>
        <w:tblLook w:val="04A0" w:firstRow="1" w:lastRow="0" w:firstColumn="1" w:lastColumn="0" w:noHBand="0" w:noVBand="1"/>
      </w:tblPr>
      <w:tblGrid>
        <w:gridCol w:w="794"/>
        <w:gridCol w:w="1360"/>
        <w:gridCol w:w="960"/>
        <w:gridCol w:w="2440"/>
        <w:gridCol w:w="1883"/>
      </w:tblGrid>
      <w:tr w:rsidR="00E83608" w:rsidRPr="00C2409C" w14:paraId="1F189AC4" w14:textId="77777777" w:rsidTr="007674C3">
        <w:trPr>
          <w:trHeight w:val="315"/>
          <w:jc w:val="center"/>
        </w:trPr>
        <w:tc>
          <w:tcPr>
            <w:tcW w:w="237" w:type="dxa"/>
            <w:tcBorders>
              <w:top w:val="single" w:sz="8" w:space="0" w:color="auto"/>
              <w:left w:val="single" w:sz="8" w:space="0" w:color="auto"/>
              <w:bottom w:val="single" w:sz="8" w:space="0" w:color="auto"/>
              <w:right w:val="single" w:sz="4" w:space="0" w:color="auto"/>
            </w:tcBorders>
            <w:shd w:val="pct15" w:color="auto" w:fill="auto"/>
            <w:noWrap/>
            <w:vAlign w:val="center"/>
            <w:hideMark/>
          </w:tcPr>
          <w:p w14:paraId="4AEA7FD6" w14:textId="77777777" w:rsidR="00E83608" w:rsidRPr="007674C3" w:rsidRDefault="00E83608" w:rsidP="008540CB">
            <w:pPr>
              <w:jc w:val="center"/>
              <w:rPr>
                <w:b/>
                <w:lang w:val="en-GB"/>
              </w:rPr>
            </w:pPr>
            <w:r w:rsidRPr="007674C3">
              <w:rPr>
                <w:b/>
                <w:lang w:val="en-GB"/>
              </w:rPr>
              <w:t>Field</w:t>
            </w:r>
          </w:p>
        </w:tc>
        <w:tc>
          <w:tcPr>
            <w:tcW w:w="1360" w:type="dxa"/>
            <w:tcBorders>
              <w:top w:val="single" w:sz="8" w:space="0" w:color="auto"/>
              <w:left w:val="nil"/>
              <w:bottom w:val="single" w:sz="8" w:space="0" w:color="auto"/>
              <w:right w:val="single" w:sz="4" w:space="0" w:color="auto"/>
            </w:tcBorders>
            <w:shd w:val="pct15" w:color="auto" w:fill="auto"/>
            <w:noWrap/>
            <w:vAlign w:val="center"/>
            <w:hideMark/>
          </w:tcPr>
          <w:p w14:paraId="213707C4" w14:textId="77777777" w:rsidR="00E83608" w:rsidRPr="007674C3" w:rsidRDefault="00E83608" w:rsidP="008540CB">
            <w:pPr>
              <w:jc w:val="center"/>
              <w:rPr>
                <w:b/>
                <w:lang w:val="en-GB"/>
              </w:rPr>
            </w:pPr>
            <w:r w:rsidRPr="007674C3">
              <w:rPr>
                <w:b/>
                <w:lang w:val="en-GB"/>
              </w:rPr>
              <w:t>Data Type</w:t>
            </w:r>
          </w:p>
        </w:tc>
        <w:tc>
          <w:tcPr>
            <w:tcW w:w="960" w:type="dxa"/>
            <w:tcBorders>
              <w:top w:val="single" w:sz="8" w:space="0" w:color="auto"/>
              <w:left w:val="nil"/>
              <w:bottom w:val="single" w:sz="8" w:space="0" w:color="auto"/>
              <w:right w:val="single" w:sz="4" w:space="0" w:color="auto"/>
            </w:tcBorders>
            <w:shd w:val="pct15" w:color="auto" w:fill="auto"/>
            <w:noWrap/>
            <w:vAlign w:val="center"/>
            <w:hideMark/>
          </w:tcPr>
          <w:p w14:paraId="5731A791" w14:textId="77777777" w:rsidR="00E83608" w:rsidRPr="007674C3" w:rsidRDefault="00E83608" w:rsidP="008540CB">
            <w:pPr>
              <w:jc w:val="center"/>
              <w:rPr>
                <w:b/>
                <w:lang w:val="en-GB"/>
              </w:rPr>
            </w:pPr>
            <w:r w:rsidRPr="007674C3">
              <w:rPr>
                <w:b/>
                <w:lang w:val="en-GB"/>
              </w:rPr>
              <w:t>Length</w:t>
            </w:r>
          </w:p>
        </w:tc>
        <w:tc>
          <w:tcPr>
            <w:tcW w:w="2440" w:type="dxa"/>
            <w:tcBorders>
              <w:top w:val="single" w:sz="8" w:space="0" w:color="auto"/>
              <w:left w:val="nil"/>
              <w:bottom w:val="single" w:sz="8" w:space="0" w:color="auto"/>
              <w:right w:val="single" w:sz="8" w:space="0" w:color="auto"/>
            </w:tcBorders>
            <w:shd w:val="pct15" w:color="auto" w:fill="auto"/>
            <w:noWrap/>
            <w:vAlign w:val="center"/>
            <w:hideMark/>
          </w:tcPr>
          <w:p w14:paraId="26F65CD0" w14:textId="77777777" w:rsidR="00E83608" w:rsidRPr="007674C3" w:rsidRDefault="00E83608" w:rsidP="008540CB">
            <w:pPr>
              <w:rPr>
                <w:b/>
                <w:lang w:val="en-GB"/>
              </w:rPr>
            </w:pPr>
            <w:r w:rsidRPr="007674C3">
              <w:rPr>
                <w:b/>
                <w:lang w:val="en-GB"/>
              </w:rPr>
              <w:t>Field Description</w:t>
            </w:r>
          </w:p>
        </w:tc>
        <w:tc>
          <w:tcPr>
            <w:tcW w:w="2440" w:type="dxa"/>
            <w:tcBorders>
              <w:top w:val="single" w:sz="8" w:space="0" w:color="auto"/>
              <w:left w:val="nil"/>
              <w:bottom w:val="single" w:sz="8" w:space="0" w:color="auto"/>
              <w:right w:val="single" w:sz="8" w:space="0" w:color="auto"/>
            </w:tcBorders>
            <w:shd w:val="pct15" w:color="auto" w:fill="auto"/>
          </w:tcPr>
          <w:p w14:paraId="54536A0F" w14:textId="096460ED" w:rsidR="00E83608" w:rsidRPr="007674C3" w:rsidRDefault="007674C3" w:rsidP="008540CB">
            <w:pPr>
              <w:rPr>
                <w:b/>
                <w:lang w:val="en-GB"/>
              </w:rPr>
            </w:pPr>
            <w:r>
              <w:rPr>
                <w:b/>
                <w:lang w:val="en-GB"/>
              </w:rPr>
              <w:t>IDOC</w:t>
            </w:r>
            <w:r w:rsidR="00E83608" w:rsidRPr="007674C3">
              <w:rPr>
                <w:b/>
                <w:lang w:val="en-GB"/>
              </w:rPr>
              <w:t xml:space="preserve"> </w:t>
            </w:r>
            <w:r>
              <w:rPr>
                <w:b/>
                <w:lang w:val="en-GB"/>
              </w:rPr>
              <w:t>field</w:t>
            </w:r>
          </w:p>
        </w:tc>
      </w:tr>
      <w:tr w:rsidR="00E83608" w:rsidRPr="00C2409C" w14:paraId="7B471163" w14:textId="77777777" w:rsidTr="007674C3">
        <w:trPr>
          <w:trHeight w:val="300"/>
          <w:jc w:val="center"/>
        </w:trPr>
        <w:tc>
          <w:tcPr>
            <w:tcW w:w="237" w:type="dxa"/>
            <w:tcBorders>
              <w:top w:val="nil"/>
              <w:left w:val="single" w:sz="8" w:space="0" w:color="auto"/>
              <w:bottom w:val="single" w:sz="4" w:space="0" w:color="auto"/>
              <w:right w:val="single" w:sz="4" w:space="0" w:color="auto"/>
            </w:tcBorders>
            <w:noWrap/>
            <w:vAlign w:val="bottom"/>
            <w:hideMark/>
          </w:tcPr>
          <w:p w14:paraId="0DF61877" w14:textId="77777777" w:rsidR="00E83608" w:rsidRPr="00C2409C" w:rsidRDefault="00E83608" w:rsidP="008540CB">
            <w:pPr>
              <w:rPr>
                <w:lang w:val="en-GB"/>
              </w:rPr>
            </w:pPr>
            <w:r w:rsidRPr="00C2409C">
              <w:rPr>
                <w:lang w:val="en-GB"/>
              </w:rPr>
              <w:t>BUKRS</w:t>
            </w:r>
          </w:p>
        </w:tc>
        <w:tc>
          <w:tcPr>
            <w:tcW w:w="1360" w:type="dxa"/>
            <w:tcBorders>
              <w:top w:val="nil"/>
              <w:left w:val="nil"/>
              <w:bottom w:val="single" w:sz="4" w:space="0" w:color="auto"/>
              <w:right w:val="single" w:sz="4" w:space="0" w:color="auto"/>
            </w:tcBorders>
            <w:noWrap/>
            <w:vAlign w:val="bottom"/>
            <w:hideMark/>
          </w:tcPr>
          <w:p w14:paraId="351536BE" w14:textId="77777777" w:rsidR="00E83608" w:rsidRPr="00C2409C" w:rsidRDefault="00E83608" w:rsidP="008540CB">
            <w:pPr>
              <w:rPr>
                <w:lang w:val="en-GB"/>
              </w:rPr>
            </w:pPr>
            <w:r w:rsidRPr="00C2409C">
              <w:rPr>
                <w:lang w:val="en-GB"/>
              </w:rPr>
              <w:t>CHAR</w:t>
            </w:r>
          </w:p>
        </w:tc>
        <w:tc>
          <w:tcPr>
            <w:tcW w:w="960" w:type="dxa"/>
            <w:tcBorders>
              <w:top w:val="nil"/>
              <w:left w:val="nil"/>
              <w:bottom w:val="single" w:sz="4" w:space="0" w:color="auto"/>
              <w:right w:val="single" w:sz="4" w:space="0" w:color="auto"/>
            </w:tcBorders>
            <w:noWrap/>
            <w:vAlign w:val="bottom"/>
            <w:hideMark/>
          </w:tcPr>
          <w:p w14:paraId="09E1E2A1" w14:textId="77777777" w:rsidR="00E83608" w:rsidRPr="00C2409C" w:rsidRDefault="00E83608" w:rsidP="008540CB">
            <w:pPr>
              <w:jc w:val="right"/>
              <w:rPr>
                <w:lang w:val="en-GB"/>
              </w:rPr>
            </w:pPr>
            <w:r w:rsidRPr="00C2409C">
              <w:rPr>
                <w:lang w:val="en-GB"/>
              </w:rPr>
              <w:t>4</w:t>
            </w:r>
          </w:p>
        </w:tc>
        <w:tc>
          <w:tcPr>
            <w:tcW w:w="2440" w:type="dxa"/>
            <w:tcBorders>
              <w:top w:val="nil"/>
              <w:left w:val="nil"/>
              <w:bottom w:val="single" w:sz="4" w:space="0" w:color="auto"/>
              <w:right w:val="single" w:sz="8" w:space="0" w:color="auto"/>
            </w:tcBorders>
            <w:noWrap/>
            <w:vAlign w:val="bottom"/>
            <w:hideMark/>
          </w:tcPr>
          <w:p w14:paraId="39BFF888" w14:textId="77777777" w:rsidR="00E83608" w:rsidRPr="00C2409C" w:rsidRDefault="00E83608" w:rsidP="008540CB">
            <w:pPr>
              <w:rPr>
                <w:lang w:val="en-GB"/>
              </w:rPr>
            </w:pPr>
            <w:r w:rsidRPr="00C2409C">
              <w:rPr>
                <w:lang w:val="en-GB"/>
              </w:rPr>
              <w:t>Company Code</w:t>
            </w:r>
          </w:p>
        </w:tc>
        <w:tc>
          <w:tcPr>
            <w:tcW w:w="2440" w:type="dxa"/>
            <w:tcBorders>
              <w:top w:val="nil"/>
              <w:left w:val="nil"/>
              <w:bottom w:val="single" w:sz="4" w:space="0" w:color="auto"/>
              <w:right w:val="single" w:sz="8" w:space="0" w:color="auto"/>
            </w:tcBorders>
          </w:tcPr>
          <w:p w14:paraId="14AE3C2C" w14:textId="77777777" w:rsidR="00E83608" w:rsidRPr="00C2409C" w:rsidRDefault="00E83608" w:rsidP="008540CB">
            <w:pPr>
              <w:rPr>
                <w:lang w:val="en-GB"/>
              </w:rPr>
            </w:pPr>
            <w:bookmarkStart w:id="183" w:name="E1FIKPF____________________STRUCT"/>
            <w:r w:rsidRPr="00C2409C">
              <w:rPr>
                <w:lang w:val="en-GB"/>
              </w:rPr>
              <w:t>E1FIKPF</w:t>
            </w:r>
            <w:bookmarkEnd w:id="183"/>
            <w:r w:rsidRPr="00C2409C">
              <w:rPr>
                <w:lang w:val="en-GB"/>
              </w:rPr>
              <w:t>- BUKRS</w:t>
            </w:r>
          </w:p>
        </w:tc>
      </w:tr>
      <w:tr w:rsidR="00E83608" w:rsidRPr="00C2409C" w14:paraId="497E8DE8" w14:textId="77777777" w:rsidTr="007674C3">
        <w:trPr>
          <w:trHeight w:val="300"/>
          <w:jc w:val="center"/>
        </w:trPr>
        <w:tc>
          <w:tcPr>
            <w:tcW w:w="237" w:type="dxa"/>
            <w:tcBorders>
              <w:top w:val="nil"/>
              <w:left w:val="single" w:sz="8" w:space="0" w:color="auto"/>
              <w:bottom w:val="single" w:sz="4" w:space="0" w:color="auto"/>
              <w:right w:val="single" w:sz="4" w:space="0" w:color="auto"/>
            </w:tcBorders>
            <w:noWrap/>
            <w:vAlign w:val="bottom"/>
            <w:hideMark/>
          </w:tcPr>
          <w:p w14:paraId="70730603" w14:textId="77777777" w:rsidR="00E83608" w:rsidRPr="00C2409C" w:rsidRDefault="00E83608" w:rsidP="008540CB">
            <w:pPr>
              <w:rPr>
                <w:lang w:val="en-GB"/>
              </w:rPr>
            </w:pPr>
            <w:r w:rsidRPr="00C2409C">
              <w:rPr>
                <w:lang w:val="en-GB"/>
              </w:rPr>
              <w:t>KNDNR</w:t>
            </w:r>
          </w:p>
        </w:tc>
        <w:tc>
          <w:tcPr>
            <w:tcW w:w="1360" w:type="dxa"/>
            <w:tcBorders>
              <w:top w:val="nil"/>
              <w:left w:val="nil"/>
              <w:bottom w:val="single" w:sz="4" w:space="0" w:color="auto"/>
              <w:right w:val="single" w:sz="4" w:space="0" w:color="auto"/>
            </w:tcBorders>
            <w:noWrap/>
            <w:vAlign w:val="bottom"/>
            <w:hideMark/>
          </w:tcPr>
          <w:p w14:paraId="07BA9575" w14:textId="77777777" w:rsidR="00E83608" w:rsidRPr="00C2409C" w:rsidRDefault="00E83608" w:rsidP="008540CB">
            <w:pPr>
              <w:rPr>
                <w:lang w:val="en-GB"/>
              </w:rPr>
            </w:pPr>
            <w:r w:rsidRPr="00C2409C">
              <w:rPr>
                <w:lang w:val="en-GB"/>
              </w:rPr>
              <w:t>CHAR</w:t>
            </w:r>
          </w:p>
        </w:tc>
        <w:tc>
          <w:tcPr>
            <w:tcW w:w="960" w:type="dxa"/>
            <w:tcBorders>
              <w:top w:val="nil"/>
              <w:left w:val="nil"/>
              <w:bottom w:val="single" w:sz="4" w:space="0" w:color="auto"/>
              <w:right w:val="single" w:sz="4" w:space="0" w:color="auto"/>
            </w:tcBorders>
            <w:noWrap/>
            <w:vAlign w:val="bottom"/>
            <w:hideMark/>
          </w:tcPr>
          <w:p w14:paraId="1C04606E" w14:textId="77777777" w:rsidR="00E83608" w:rsidRPr="00C2409C" w:rsidRDefault="00E83608" w:rsidP="008540CB">
            <w:pPr>
              <w:jc w:val="right"/>
              <w:rPr>
                <w:lang w:val="en-GB"/>
              </w:rPr>
            </w:pPr>
            <w:r w:rsidRPr="00C2409C">
              <w:rPr>
                <w:lang w:val="en-GB"/>
              </w:rPr>
              <w:t>10</w:t>
            </w:r>
          </w:p>
        </w:tc>
        <w:tc>
          <w:tcPr>
            <w:tcW w:w="2440" w:type="dxa"/>
            <w:tcBorders>
              <w:top w:val="nil"/>
              <w:left w:val="nil"/>
              <w:bottom w:val="single" w:sz="4" w:space="0" w:color="auto"/>
              <w:right w:val="single" w:sz="8" w:space="0" w:color="auto"/>
            </w:tcBorders>
            <w:noWrap/>
            <w:vAlign w:val="bottom"/>
            <w:hideMark/>
          </w:tcPr>
          <w:p w14:paraId="6EF414E7" w14:textId="77777777" w:rsidR="00E83608" w:rsidRPr="00C2409C" w:rsidRDefault="00E83608" w:rsidP="008540CB">
            <w:pPr>
              <w:rPr>
                <w:lang w:val="en-GB"/>
              </w:rPr>
            </w:pPr>
            <w:r w:rsidRPr="00C2409C">
              <w:rPr>
                <w:lang w:val="en-GB"/>
              </w:rPr>
              <w:t>Customer</w:t>
            </w:r>
          </w:p>
        </w:tc>
        <w:tc>
          <w:tcPr>
            <w:tcW w:w="2440" w:type="dxa"/>
            <w:tcBorders>
              <w:top w:val="nil"/>
              <w:left w:val="nil"/>
              <w:bottom w:val="single" w:sz="4" w:space="0" w:color="auto"/>
              <w:right w:val="single" w:sz="8" w:space="0" w:color="auto"/>
            </w:tcBorders>
          </w:tcPr>
          <w:p w14:paraId="24D2E3EC" w14:textId="77777777" w:rsidR="00E83608" w:rsidRPr="00C2409C" w:rsidRDefault="00E83608" w:rsidP="008540CB">
            <w:pPr>
              <w:rPr>
                <w:lang w:val="en-GB"/>
              </w:rPr>
            </w:pPr>
            <w:bookmarkStart w:id="184" w:name="E1FINBU____________________STRUCT"/>
            <w:r w:rsidRPr="00C2409C">
              <w:rPr>
                <w:lang w:val="en-GB"/>
              </w:rPr>
              <w:t>E1FINBU</w:t>
            </w:r>
            <w:bookmarkEnd w:id="184"/>
            <w:r w:rsidRPr="00C2409C">
              <w:rPr>
                <w:lang w:val="en-GB"/>
              </w:rPr>
              <w:t>- KUNNR</w:t>
            </w:r>
          </w:p>
        </w:tc>
      </w:tr>
      <w:tr w:rsidR="00E83608" w:rsidRPr="00C2409C" w14:paraId="7E114141" w14:textId="77777777" w:rsidTr="007674C3">
        <w:trPr>
          <w:trHeight w:val="300"/>
          <w:jc w:val="center"/>
        </w:trPr>
        <w:tc>
          <w:tcPr>
            <w:tcW w:w="237" w:type="dxa"/>
            <w:tcBorders>
              <w:top w:val="nil"/>
              <w:left w:val="single" w:sz="8" w:space="0" w:color="auto"/>
              <w:bottom w:val="single" w:sz="4" w:space="0" w:color="auto"/>
              <w:right w:val="single" w:sz="4" w:space="0" w:color="auto"/>
            </w:tcBorders>
            <w:noWrap/>
            <w:vAlign w:val="bottom"/>
            <w:hideMark/>
          </w:tcPr>
          <w:p w14:paraId="1716C777" w14:textId="77777777" w:rsidR="00E83608" w:rsidRPr="00C2409C" w:rsidRDefault="00E83608" w:rsidP="008540CB">
            <w:pPr>
              <w:rPr>
                <w:lang w:val="en-GB"/>
              </w:rPr>
            </w:pPr>
            <w:r w:rsidRPr="00C2409C">
              <w:rPr>
                <w:lang w:val="en-GB"/>
              </w:rPr>
              <w:t>PRCTR</w:t>
            </w:r>
          </w:p>
        </w:tc>
        <w:tc>
          <w:tcPr>
            <w:tcW w:w="1360" w:type="dxa"/>
            <w:tcBorders>
              <w:top w:val="nil"/>
              <w:left w:val="nil"/>
              <w:bottom w:val="single" w:sz="4" w:space="0" w:color="auto"/>
              <w:right w:val="single" w:sz="4" w:space="0" w:color="auto"/>
            </w:tcBorders>
            <w:noWrap/>
            <w:vAlign w:val="bottom"/>
            <w:hideMark/>
          </w:tcPr>
          <w:p w14:paraId="5FEECCF6" w14:textId="77777777" w:rsidR="00E83608" w:rsidRPr="00C2409C" w:rsidRDefault="00E83608" w:rsidP="008540CB">
            <w:pPr>
              <w:rPr>
                <w:lang w:val="en-GB"/>
              </w:rPr>
            </w:pPr>
            <w:r w:rsidRPr="00C2409C">
              <w:rPr>
                <w:lang w:val="en-GB"/>
              </w:rPr>
              <w:t>CHAR</w:t>
            </w:r>
          </w:p>
        </w:tc>
        <w:tc>
          <w:tcPr>
            <w:tcW w:w="960" w:type="dxa"/>
            <w:tcBorders>
              <w:top w:val="nil"/>
              <w:left w:val="nil"/>
              <w:bottom w:val="single" w:sz="4" w:space="0" w:color="auto"/>
              <w:right w:val="single" w:sz="4" w:space="0" w:color="auto"/>
            </w:tcBorders>
            <w:noWrap/>
            <w:vAlign w:val="bottom"/>
            <w:hideMark/>
          </w:tcPr>
          <w:p w14:paraId="6739E410" w14:textId="77777777" w:rsidR="00E83608" w:rsidRPr="00C2409C" w:rsidRDefault="00E83608" w:rsidP="008540CB">
            <w:pPr>
              <w:jc w:val="right"/>
              <w:rPr>
                <w:lang w:val="en-GB"/>
              </w:rPr>
            </w:pPr>
            <w:r w:rsidRPr="00C2409C">
              <w:rPr>
                <w:lang w:val="en-GB"/>
              </w:rPr>
              <w:t>10</w:t>
            </w:r>
          </w:p>
        </w:tc>
        <w:tc>
          <w:tcPr>
            <w:tcW w:w="2440" w:type="dxa"/>
            <w:tcBorders>
              <w:top w:val="nil"/>
              <w:left w:val="nil"/>
              <w:bottom w:val="single" w:sz="4" w:space="0" w:color="auto"/>
              <w:right w:val="single" w:sz="8" w:space="0" w:color="auto"/>
            </w:tcBorders>
            <w:noWrap/>
            <w:vAlign w:val="bottom"/>
            <w:hideMark/>
          </w:tcPr>
          <w:p w14:paraId="32EF2CD4" w14:textId="77777777" w:rsidR="00E83608" w:rsidRPr="00C2409C" w:rsidRDefault="00E83608" w:rsidP="008540CB">
            <w:pPr>
              <w:rPr>
                <w:lang w:val="en-GB"/>
              </w:rPr>
            </w:pPr>
            <w:r w:rsidRPr="00C2409C">
              <w:rPr>
                <w:lang w:val="en-GB"/>
              </w:rPr>
              <w:t>Profit Center</w:t>
            </w:r>
          </w:p>
        </w:tc>
        <w:tc>
          <w:tcPr>
            <w:tcW w:w="2440" w:type="dxa"/>
            <w:tcBorders>
              <w:top w:val="nil"/>
              <w:left w:val="nil"/>
              <w:bottom w:val="single" w:sz="4" w:space="0" w:color="auto"/>
              <w:right w:val="single" w:sz="8" w:space="0" w:color="auto"/>
            </w:tcBorders>
          </w:tcPr>
          <w:p w14:paraId="1C9793E4" w14:textId="77777777" w:rsidR="00E83608" w:rsidRPr="00C2409C" w:rsidRDefault="00E83608" w:rsidP="008540CB">
            <w:pPr>
              <w:rPr>
                <w:lang w:val="en-GB"/>
              </w:rPr>
            </w:pPr>
            <w:bookmarkStart w:id="185" w:name="E1FISEG____________________STRUCT"/>
            <w:r w:rsidRPr="00C2409C">
              <w:rPr>
                <w:lang w:val="en-GB"/>
              </w:rPr>
              <w:t>E1FISEG</w:t>
            </w:r>
            <w:bookmarkEnd w:id="185"/>
            <w:r w:rsidRPr="00C2409C">
              <w:rPr>
                <w:lang w:val="en-GB"/>
              </w:rPr>
              <w:t>-PRCTR</w:t>
            </w:r>
          </w:p>
        </w:tc>
      </w:tr>
      <w:tr w:rsidR="00E83608" w:rsidRPr="00C2409C" w14:paraId="3A43F4BA" w14:textId="77777777" w:rsidTr="007674C3">
        <w:trPr>
          <w:trHeight w:val="300"/>
          <w:jc w:val="center"/>
        </w:trPr>
        <w:tc>
          <w:tcPr>
            <w:tcW w:w="237" w:type="dxa"/>
            <w:tcBorders>
              <w:top w:val="nil"/>
              <w:left w:val="single" w:sz="8" w:space="0" w:color="auto"/>
              <w:bottom w:val="single" w:sz="4" w:space="0" w:color="auto"/>
              <w:right w:val="single" w:sz="4" w:space="0" w:color="auto"/>
            </w:tcBorders>
            <w:noWrap/>
            <w:vAlign w:val="bottom"/>
            <w:hideMark/>
          </w:tcPr>
          <w:p w14:paraId="770159FD" w14:textId="77777777" w:rsidR="00E83608" w:rsidRPr="00C2409C" w:rsidRDefault="00E83608" w:rsidP="008540CB">
            <w:pPr>
              <w:rPr>
                <w:lang w:val="en-GB"/>
              </w:rPr>
            </w:pPr>
            <w:r w:rsidRPr="00C2409C">
              <w:rPr>
                <w:lang w:val="en-GB"/>
              </w:rPr>
              <w:t>ARTNR</w:t>
            </w:r>
          </w:p>
        </w:tc>
        <w:tc>
          <w:tcPr>
            <w:tcW w:w="1360" w:type="dxa"/>
            <w:tcBorders>
              <w:top w:val="nil"/>
              <w:left w:val="nil"/>
              <w:bottom w:val="single" w:sz="4" w:space="0" w:color="auto"/>
              <w:right w:val="single" w:sz="4" w:space="0" w:color="auto"/>
            </w:tcBorders>
            <w:noWrap/>
            <w:vAlign w:val="bottom"/>
            <w:hideMark/>
          </w:tcPr>
          <w:p w14:paraId="09E63706" w14:textId="77777777" w:rsidR="00E83608" w:rsidRPr="00C2409C" w:rsidRDefault="00E83608" w:rsidP="008540CB">
            <w:pPr>
              <w:rPr>
                <w:lang w:val="en-GB"/>
              </w:rPr>
            </w:pPr>
            <w:r w:rsidRPr="00C2409C">
              <w:rPr>
                <w:lang w:val="en-GB"/>
              </w:rPr>
              <w:t>CHAR</w:t>
            </w:r>
          </w:p>
        </w:tc>
        <w:tc>
          <w:tcPr>
            <w:tcW w:w="960" w:type="dxa"/>
            <w:tcBorders>
              <w:top w:val="nil"/>
              <w:left w:val="nil"/>
              <w:bottom w:val="single" w:sz="4" w:space="0" w:color="auto"/>
              <w:right w:val="single" w:sz="4" w:space="0" w:color="auto"/>
            </w:tcBorders>
            <w:noWrap/>
            <w:vAlign w:val="bottom"/>
            <w:hideMark/>
          </w:tcPr>
          <w:p w14:paraId="5FD99B3F" w14:textId="77777777" w:rsidR="00E83608" w:rsidRPr="00C2409C" w:rsidRDefault="00E83608" w:rsidP="008540CB">
            <w:pPr>
              <w:jc w:val="right"/>
              <w:rPr>
                <w:lang w:val="en-GB"/>
              </w:rPr>
            </w:pPr>
            <w:r w:rsidRPr="00C2409C">
              <w:rPr>
                <w:lang w:val="en-GB"/>
              </w:rPr>
              <w:t>18</w:t>
            </w:r>
          </w:p>
        </w:tc>
        <w:tc>
          <w:tcPr>
            <w:tcW w:w="2440" w:type="dxa"/>
            <w:tcBorders>
              <w:top w:val="nil"/>
              <w:left w:val="nil"/>
              <w:bottom w:val="single" w:sz="4" w:space="0" w:color="auto"/>
              <w:right w:val="single" w:sz="8" w:space="0" w:color="auto"/>
            </w:tcBorders>
            <w:noWrap/>
            <w:vAlign w:val="bottom"/>
            <w:hideMark/>
          </w:tcPr>
          <w:p w14:paraId="3A25B753" w14:textId="77777777" w:rsidR="00E83608" w:rsidRPr="00C2409C" w:rsidRDefault="00E83608" w:rsidP="008540CB">
            <w:pPr>
              <w:rPr>
                <w:lang w:val="en-GB"/>
              </w:rPr>
            </w:pPr>
            <w:r w:rsidRPr="00C2409C">
              <w:rPr>
                <w:lang w:val="en-GB"/>
              </w:rPr>
              <w:t>Product number</w:t>
            </w:r>
          </w:p>
        </w:tc>
        <w:tc>
          <w:tcPr>
            <w:tcW w:w="2440" w:type="dxa"/>
            <w:tcBorders>
              <w:top w:val="nil"/>
              <w:left w:val="nil"/>
              <w:bottom w:val="single" w:sz="4" w:space="0" w:color="auto"/>
              <w:right w:val="single" w:sz="8" w:space="0" w:color="auto"/>
            </w:tcBorders>
          </w:tcPr>
          <w:p w14:paraId="53F6B328" w14:textId="77777777" w:rsidR="00E83608" w:rsidRPr="00C2409C" w:rsidRDefault="00E83608" w:rsidP="008540CB">
            <w:pPr>
              <w:rPr>
                <w:lang w:val="en-GB"/>
              </w:rPr>
            </w:pPr>
            <w:r w:rsidRPr="00C2409C">
              <w:rPr>
                <w:lang w:val="en-GB"/>
              </w:rPr>
              <w:t>E1FISEG-MATNR</w:t>
            </w:r>
          </w:p>
        </w:tc>
      </w:tr>
    </w:tbl>
    <w:p w14:paraId="5C104C53" w14:textId="53766F3A" w:rsidR="00E83608" w:rsidRPr="00C2409C" w:rsidRDefault="00E83608" w:rsidP="007674C3">
      <w:pPr>
        <w:pStyle w:val="a9"/>
        <w:ind w:left="708" w:firstLine="708"/>
        <w:rPr>
          <w:lang w:val="en-GB"/>
        </w:rPr>
      </w:pPr>
      <w:bookmarkStart w:id="186" w:name="_Toc491441098"/>
      <w:bookmarkStart w:id="187" w:name="_Toc493273016"/>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15</w:t>
      </w:r>
      <w:r w:rsidRPr="00C2409C">
        <w:rPr>
          <w:lang w:val="en-GB"/>
        </w:rPr>
        <w:fldChar w:fldCharType="end"/>
      </w:r>
      <w:r w:rsidRPr="00C2409C">
        <w:rPr>
          <w:lang w:val="en-GB"/>
        </w:rPr>
        <w:t>: Fields Structure ACCIT_PA:FI/CO document: CO-PA segment</w:t>
      </w:r>
      <w:bookmarkEnd w:id="186"/>
      <w:bookmarkEnd w:id="187"/>
    </w:p>
    <w:p w14:paraId="784CF44D" w14:textId="77777777" w:rsidR="00E83608" w:rsidRPr="00C2409C" w:rsidRDefault="00E83608" w:rsidP="00E83608">
      <w:pPr>
        <w:pStyle w:val="af1"/>
        <w:jc w:val="both"/>
        <w:rPr>
          <w:lang w:val="en-GB"/>
        </w:rPr>
      </w:pPr>
    </w:p>
    <w:p w14:paraId="3B451A3F" w14:textId="109DADEF" w:rsidR="00E83608" w:rsidRPr="00C2409C" w:rsidRDefault="00E83608" w:rsidP="007674C3">
      <w:pPr>
        <w:pStyle w:val="af1"/>
        <w:ind w:firstLine="696"/>
        <w:jc w:val="both"/>
        <w:rPr>
          <w:lang w:val="en-GB"/>
        </w:rPr>
      </w:pPr>
      <w:r w:rsidRPr="00C2409C">
        <w:rPr>
          <w:lang w:val="en-GB"/>
        </w:rPr>
        <w:t>Structure ACCCR_PA</w:t>
      </w:r>
      <w:r w:rsidR="007674C3">
        <w:rPr>
          <w:lang w:val="en-GB"/>
        </w:rPr>
        <w:t>: FI/CO document: CO-PA segment</w:t>
      </w:r>
    </w:p>
    <w:tbl>
      <w:tblPr>
        <w:tblW w:w="7437" w:type="dxa"/>
        <w:jc w:val="center"/>
        <w:tblCellMar>
          <w:left w:w="70" w:type="dxa"/>
          <w:right w:w="70" w:type="dxa"/>
        </w:tblCellMar>
        <w:tblLook w:val="04A0" w:firstRow="1" w:lastRow="0" w:firstColumn="1" w:lastColumn="0" w:noHBand="0" w:noVBand="1"/>
      </w:tblPr>
      <w:tblGrid>
        <w:gridCol w:w="707"/>
        <w:gridCol w:w="1360"/>
        <w:gridCol w:w="960"/>
        <w:gridCol w:w="2440"/>
        <w:gridCol w:w="1970"/>
      </w:tblGrid>
      <w:tr w:rsidR="00E83608" w:rsidRPr="00C2409C" w14:paraId="6950B475" w14:textId="77777777" w:rsidTr="007674C3">
        <w:trPr>
          <w:trHeight w:val="315"/>
          <w:jc w:val="center"/>
        </w:trPr>
        <w:tc>
          <w:tcPr>
            <w:tcW w:w="237" w:type="dxa"/>
            <w:tcBorders>
              <w:top w:val="single" w:sz="8" w:space="0" w:color="auto"/>
              <w:left w:val="single" w:sz="8" w:space="0" w:color="auto"/>
              <w:bottom w:val="single" w:sz="8" w:space="0" w:color="auto"/>
              <w:right w:val="single" w:sz="4" w:space="0" w:color="auto"/>
            </w:tcBorders>
            <w:shd w:val="pct15" w:color="auto" w:fill="auto"/>
            <w:noWrap/>
            <w:vAlign w:val="center"/>
            <w:hideMark/>
          </w:tcPr>
          <w:p w14:paraId="650CA87E" w14:textId="77777777" w:rsidR="00E83608" w:rsidRPr="007674C3" w:rsidRDefault="00E83608" w:rsidP="008540CB">
            <w:pPr>
              <w:jc w:val="center"/>
              <w:rPr>
                <w:b/>
                <w:lang w:val="en-GB"/>
              </w:rPr>
            </w:pPr>
            <w:r w:rsidRPr="007674C3">
              <w:rPr>
                <w:b/>
                <w:lang w:val="en-GB"/>
              </w:rPr>
              <w:t>Field</w:t>
            </w:r>
          </w:p>
        </w:tc>
        <w:tc>
          <w:tcPr>
            <w:tcW w:w="1360" w:type="dxa"/>
            <w:tcBorders>
              <w:top w:val="single" w:sz="8" w:space="0" w:color="auto"/>
              <w:left w:val="nil"/>
              <w:bottom w:val="single" w:sz="8" w:space="0" w:color="auto"/>
              <w:right w:val="single" w:sz="4" w:space="0" w:color="auto"/>
            </w:tcBorders>
            <w:shd w:val="pct15" w:color="auto" w:fill="auto"/>
            <w:noWrap/>
            <w:vAlign w:val="center"/>
            <w:hideMark/>
          </w:tcPr>
          <w:p w14:paraId="31A8E029" w14:textId="77777777" w:rsidR="00E83608" w:rsidRPr="007674C3" w:rsidRDefault="00E83608" w:rsidP="008540CB">
            <w:pPr>
              <w:jc w:val="center"/>
              <w:rPr>
                <w:b/>
                <w:lang w:val="en-GB"/>
              </w:rPr>
            </w:pPr>
            <w:r w:rsidRPr="007674C3">
              <w:rPr>
                <w:b/>
                <w:lang w:val="en-GB"/>
              </w:rPr>
              <w:t>Data Type</w:t>
            </w:r>
          </w:p>
        </w:tc>
        <w:tc>
          <w:tcPr>
            <w:tcW w:w="960" w:type="dxa"/>
            <w:tcBorders>
              <w:top w:val="single" w:sz="8" w:space="0" w:color="auto"/>
              <w:left w:val="nil"/>
              <w:bottom w:val="single" w:sz="8" w:space="0" w:color="auto"/>
              <w:right w:val="single" w:sz="4" w:space="0" w:color="auto"/>
            </w:tcBorders>
            <w:shd w:val="pct15" w:color="auto" w:fill="auto"/>
            <w:noWrap/>
            <w:vAlign w:val="center"/>
            <w:hideMark/>
          </w:tcPr>
          <w:p w14:paraId="36AC5E6F" w14:textId="77777777" w:rsidR="00E83608" w:rsidRPr="007674C3" w:rsidRDefault="00E83608" w:rsidP="008540CB">
            <w:pPr>
              <w:jc w:val="center"/>
              <w:rPr>
                <w:b/>
                <w:lang w:val="en-GB"/>
              </w:rPr>
            </w:pPr>
            <w:r w:rsidRPr="007674C3">
              <w:rPr>
                <w:b/>
                <w:lang w:val="en-GB"/>
              </w:rPr>
              <w:t>Length</w:t>
            </w:r>
          </w:p>
        </w:tc>
        <w:tc>
          <w:tcPr>
            <w:tcW w:w="2440" w:type="dxa"/>
            <w:tcBorders>
              <w:top w:val="single" w:sz="8" w:space="0" w:color="auto"/>
              <w:left w:val="nil"/>
              <w:bottom w:val="single" w:sz="8" w:space="0" w:color="auto"/>
              <w:right w:val="single" w:sz="8" w:space="0" w:color="auto"/>
            </w:tcBorders>
            <w:shd w:val="pct15" w:color="auto" w:fill="auto"/>
            <w:noWrap/>
            <w:vAlign w:val="center"/>
            <w:hideMark/>
          </w:tcPr>
          <w:p w14:paraId="0DAFA47D" w14:textId="77777777" w:rsidR="00E83608" w:rsidRPr="007674C3" w:rsidRDefault="00E83608" w:rsidP="008540CB">
            <w:pPr>
              <w:rPr>
                <w:b/>
                <w:lang w:val="en-GB"/>
              </w:rPr>
            </w:pPr>
            <w:r w:rsidRPr="007674C3">
              <w:rPr>
                <w:b/>
                <w:lang w:val="en-GB"/>
              </w:rPr>
              <w:t>Field Description</w:t>
            </w:r>
          </w:p>
        </w:tc>
        <w:tc>
          <w:tcPr>
            <w:tcW w:w="2440" w:type="dxa"/>
            <w:tcBorders>
              <w:top w:val="single" w:sz="8" w:space="0" w:color="auto"/>
              <w:left w:val="nil"/>
              <w:bottom w:val="single" w:sz="8" w:space="0" w:color="auto"/>
              <w:right w:val="single" w:sz="8" w:space="0" w:color="auto"/>
            </w:tcBorders>
            <w:shd w:val="pct15" w:color="auto" w:fill="auto"/>
          </w:tcPr>
          <w:p w14:paraId="264612EC" w14:textId="6334609F" w:rsidR="00E83608" w:rsidRPr="007674C3" w:rsidRDefault="007674C3" w:rsidP="008540CB">
            <w:pPr>
              <w:rPr>
                <w:b/>
                <w:lang w:val="en-GB"/>
              </w:rPr>
            </w:pPr>
            <w:r>
              <w:rPr>
                <w:b/>
                <w:lang w:val="en-GB"/>
              </w:rPr>
              <w:t>IDOC</w:t>
            </w:r>
            <w:r w:rsidR="00E83608" w:rsidRPr="007674C3">
              <w:rPr>
                <w:b/>
                <w:lang w:val="en-GB"/>
              </w:rPr>
              <w:t xml:space="preserve"> field</w:t>
            </w:r>
          </w:p>
        </w:tc>
      </w:tr>
      <w:tr w:rsidR="00E83608" w:rsidRPr="00C2409C" w14:paraId="3EC27341" w14:textId="77777777" w:rsidTr="007674C3">
        <w:trPr>
          <w:trHeight w:val="300"/>
          <w:jc w:val="center"/>
        </w:trPr>
        <w:tc>
          <w:tcPr>
            <w:tcW w:w="237" w:type="dxa"/>
            <w:tcBorders>
              <w:top w:val="nil"/>
              <w:left w:val="single" w:sz="8" w:space="0" w:color="auto"/>
              <w:bottom w:val="single" w:sz="4" w:space="0" w:color="auto"/>
              <w:right w:val="single" w:sz="4" w:space="0" w:color="auto"/>
            </w:tcBorders>
            <w:noWrap/>
            <w:hideMark/>
          </w:tcPr>
          <w:p w14:paraId="5827ECB4" w14:textId="77777777" w:rsidR="00E83608" w:rsidRPr="00C2409C" w:rsidRDefault="00E83608" w:rsidP="007674C3">
            <w:pPr>
              <w:rPr>
                <w:lang w:val="en-GB"/>
              </w:rPr>
            </w:pPr>
            <w:r w:rsidRPr="00C2409C">
              <w:rPr>
                <w:lang w:val="en-GB"/>
              </w:rPr>
              <w:t>ERLOS</w:t>
            </w:r>
          </w:p>
        </w:tc>
        <w:tc>
          <w:tcPr>
            <w:tcW w:w="1360" w:type="dxa"/>
            <w:tcBorders>
              <w:top w:val="nil"/>
              <w:left w:val="nil"/>
              <w:bottom w:val="single" w:sz="4" w:space="0" w:color="auto"/>
              <w:right w:val="single" w:sz="4" w:space="0" w:color="auto"/>
            </w:tcBorders>
            <w:noWrap/>
            <w:hideMark/>
          </w:tcPr>
          <w:p w14:paraId="0EB0AD6E" w14:textId="77777777" w:rsidR="00E83608" w:rsidRPr="00C2409C" w:rsidRDefault="00E83608" w:rsidP="007674C3">
            <w:pPr>
              <w:rPr>
                <w:lang w:val="en-GB"/>
              </w:rPr>
            </w:pPr>
            <w:r w:rsidRPr="00C2409C">
              <w:rPr>
                <w:lang w:val="en-GB"/>
              </w:rPr>
              <w:t>CURR</w:t>
            </w:r>
          </w:p>
        </w:tc>
        <w:tc>
          <w:tcPr>
            <w:tcW w:w="960" w:type="dxa"/>
            <w:tcBorders>
              <w:top w:val="nil"/>
              <w:left w:val="nil"/>
              <w:bottom w:val="single" w:sz="4" w:space="0" w:color="auto"/>
              <w:right w:val="single" w:sz="4" w:space="0" w:color="auto"/>
            </w:tcBorders>
            <w:noWrap/>
            <w:hideMark/>
          </w:tcPr>
          <w:p w14:paraId="2AFA07FD" w14:textId="77777777" w:rsidR="00E83608" w:rsidRPr="00C2409C" w:rsidRDefault="00E83608" w:rsidP="007674C3">
            <w:pPr>
              <w:rPr>
                <w:lang w:val="en-GB"/>
              </w:rPr>
            </w:pPr>
            <w:r w:rsidRPr="00C2409C">
              <w:rPr>
                <w:lang w:val="en-GB"/>
              </w:rPr>
              <w:t>15</w:t>
            </w:r>
          </w:p>
        </w:tc>
        <w:tc>
          <w:tcPr>
            <w:tcW w:w="2440" w:type="dxa"/>
            <w:tcBorders>
              <w:top w:val="nil"/>
              <w:left w:val="nil"/>
              <w:bottom w:val="single" w:sz="4" w:space="0" w:color="auto"/>
              <w:right w:val="single" w:sz="8" w:space="0" w:color="auto"/>
            </w:tcBorders>
            <w:noWrap/>
            <w:hideMark/>
          </w:tcPr>
          <w:p w14:paraId="55114322" w14:textId="77777777" w:rsidR="00E83608" w:rsidRPr="00C2409C" w:rsidRDefault="00E83608" w:rsidP="007674C3">
            <w:pPr>
              <w:rPr>
                <w:lang w:val="en-GB"/>
              </w:rPr>
            </w:pPr>
            <w:r w:rsidRPr="00C2409C">
              <w:rPr>
                <w:lang w:val="en-GB"/>
              </w:rPr>
              <w:t>Revenue</w:t>
            </w:r>
          </w:p>
        </w:tc>
        <w:tc>
          <w:tcPr>
            <w:tcW w:w="2440" w:type="dxa"/>
            <w:tcBorders>
              <w:top w:val="nil"/>
              <w:left w:val="nil"/>
              <w:bottom w:val="single" w:sz="4" w:space="0" w:color="auto"/>
              <w:right w:val="single" w:sz="8" w:space="0" w:color="auto"/>
            </w:tcBorders>
          </w:tcPr>
          <w:p w14:paraId="12496178" w14:textId="77777777" w:rsidR="00E83608" w:rsidRPr="00C2409C" w:rsidRDefault="00E83608" w:rsidP="007674C3">
            <w:pPr>
              <w:rPr>
                <w:lang w:val="en-GB"/>
              </w:rPr>
            </w:pPr>
            <w:r w:rsidRPr="00C2409C">
              <w:rPr>
                <w:lang w:val="en-GB"/>
              </w:rPr>
              <w:t>BSEG- DMBTR</w:t>
            </w:r>
          </w:p>
          <w:p w14:paraId="6E1535EB" w14:textId="13F462B6" w:rsidR="00E83608" w:rsidRPr="00C2409C" w:rsidRDefault="00E83608" w:rsidP="007674C3">
            <w:pPr>
              <w:rPr>
                <w:lang w:val="en-GB" w:eastAsia="zh-CN"/>
              </w:rPr>
            </w:pPr>
            <w:r w:rsidRPr="00C2409C">
              <w:rPr>
                <w:lang w:val="en-GB"/>
              </w:rPr>
              <w:t>BSEG-KOART= S</w:t>
            </w:r>
          </w:p>
        </w:tc>
      </w:tr>
    </w:tbl>
    <w:p w14:paraId="44CC5A42" w14:textId="60BAEDB9" w:rsidR="00E83608" w:rsidRPr="00C2409C" w:rsidRDefault="00E83608" w:rsidP="007674C3">
      <w:pPr>
        <w:pStyle w:val="a9"/>
        <w:ind w:left="708" w:firstLine="708"/>
        <w:rPr>
          <w:lang w:val="en-GB"/>
        </w:rPr>
      </w:pPr>
      <w:bookmarkStart w:id="188" w:name="_Toc491441099"/>
      <w:bookmarkStart w:id="189" w:name="_Toc493273017"/>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16</w:t>
      </w:r>
      <w:r w:rsidRPr="00C2409C">
        <w:rPr>
          <w:lang w:val="en-GB"/>
        </w:rPr>
        <w:fldChar w:fldCharType="end"/>
      </w:r>
      <w:r w:rsidRPr="00C2409C">
        <w:rPr>
          <w:lang w:val="en-GB"/>
        </w:rPr>
        <w:t>: Fields Structure ACCCR_PA:FI/CO document: CO-PA segment</w:t>
      </w:r>
      <w:bookmarkEnd w:id="188"/>
      <w:bookmarkEnd w:id="189"/>
    </w:p>
    <w:p w14:paraId="49A7C12F" w14:textId="06012C24" w:rsidR="0015351C" w:rsidRPr="00C2409C" w:rsidRDefault="0015351C" w:rsidP="0015351C">
      <w:pPr>
        <w:rPr>
          <w:lang w:val="en-GB"/>
        </w:rPr>
      </w:pPr>
    </w:p>
    <w:p w14:paraId="43AB10AD" w14:textId="77777777" w:rsidR="0015351C" w:rsidRPr="00C2409C" w:rsidRDefault="0015351C" w:rsidP="0015351C">
      <w:pPr>
        <w:pStyle w:val="1"/>
        <w:rPr>
          <w:lang w:val="en-GB"/>
        </w:rPr>
      </w:pPr>
      <w:bookmarkStart w:id="190" w:name="_Toc318273146"/>
      <w:bookmarkStart w:id="191" w:name="_Toc433376178"/>
      <w:bookmarkStart w:id="192" w:name="_Toc493272997"/>
      <w:r w:rsidRPr="00C2409C">
        <w:rPr>
          <w:lang w:val="en-GB"/>
        </w:rPr>
        <w:t>Assumptions &amp; Conditions</w:t>
      </w:r>
      <w:bookmarkEnd w:id="162"/>
      <w:bookmarkEnd w:id="190"/>
      <w:bookmarkEnd w:id="191"/>
      <w:bookmarkEnd w:id="192"/>
    </w:p>
    <w:p w14:paraId="13484C10" w14:textId="674BDEDB" w:rsidR="0015351C" w:rsidRPr="00C2409C" w:rsidDel="003F225A" w:rsidRDefault="00E83608" w:rsidP="0015351C">
      <w:pPr>
        <w:rPr>
          <w:del w:id="193" w:author="huangcaiyun" w:date="2017-10-11T17:07:00Z"/>
          <w:lang w:val="en-GB"/>
        </w:rPr>
      </w:pPr>
      <w:commentRangeStart w:id="194"/>
      <w:del w:id="195" w:author="huangcaiyun" w:date="2017-10-11T17:07:00Z">
        <w:r w:rsidRPr="00C2409C" w:rsidDel="003F225A">
          <w:rPr>
            <w:lang w:val="en-GB"/>
          </w:rPr>
          <w:delText xml:space="preserve">The activation </w:delText>
        </w:r>
        <w:r w:rsidR="007674C3" w:rsidDel="003F225A">
          <w:rPr>
            <w:lang w:val="en-GB"/>
          </w:rPr>
          <w:delText>of an FI ALE distribution model is required.</w:delText>
        </w:r>
        <w:commentRangeEnd w:id="194"/>
        <w:r w:rsidR="00161DE2" w:rsidDel="003F225A">
          <w:rPr>
            <w:rStyle w:val="af2"/>
          </w:rPr>
          <w:commentReference w:id="194"/>
        </w:r>
      </w:del>
    </w:p>
    <w:p w14:paraId="579ACD1D" w14:textId="0327953D" w:rsidR="0015351C" w:rsidRPr="00C2409C" w:rsidRDefault="003F225A" w:rsidP="0015351C">
      <w:pPr>
        <w:rPr>
          <w:lang w:val="en-GB" w:eastAsia="zh-CN"/>
        </w:rPr>
      </w:pPr>
      <w:ins w:id="196" w:author="huangcaiyun" w:date="2017-10-11T17:07:00Z">
        <w:r>
          <w:rPr>
            <w:rFonts w:hint="eastAsia"/>
            <w:lang w:val="en-GB" w:eastAsia="zh-CN"/>
          </w:rPr>
          <w:t>N/A</w:t>
        </w:r>
      </w:ins>
    </w:p>
    <w:p w14:paraId="68BBC06D" w14:textId="77777777" w:rsidR="0015351C" w:rsidRPr="00C2409C" w:rsidRDefault="0015351C" w:rsidP="0015351C">
      <w:pPr>
        <w:pStyle w:val="1"/>
        <w:rPr>
          <w:lang w:val="en-GB"/>
        </w:rPr>
      </w:pPr>
      <w:bookmarkStart w:id="197" w:name="_Toc318273147"/>
      <w:bookmarkStart w:id="198" w:name="_Toc433376179"/>
      <w:bookmarkStart w:id="199" w:name="_Toc493272998"/>
      <w:r w:rsidRPr="00C2409C">
        <w:rPr>
          <w:lang w:val="en-GB"/>
        </w:rPr>
        <w:t>Authorization Requirements</w:t>
      </w:r>
      <w:bookmarkEnd w:id="197"/>
      <w:bookmarkEnd w:id="198"/>
      <w:bookmarkEnd w:id="199"/>
    </w:p>
    <w:p w14:paraId="7A81DA9B" w14:textId="77777777" w:rsidR="00E83608" w:rsidRPr="00C2409C" w:rsidRDefault="00E83608" w:rsidP="00E83608">
      <w:pPr>
        <w:pStyle w:val="Text"/>
        <w:rPr>
          <w:lang w:val="en-GB"/>
        </w:rPr>
      </w:pPr>
      <w:r w:rsidRPr="00C2409C">
        <w:rPr>
          <w:lang w:val="en-GB"/>
        </w:rPr>
        <w:t xml:space="preserve">The system needs to check the authorization of the user executing the custom transaction to ensure that the user is allowed to create financial postings. </w:t>
      </w:r>
    </w:p>
    <w:p w14:paraId="669E3686" w14:textId="77777777" w:rsidR="0015351C" w:rsidRPr="00C2409C" w:rsidRDefault="0015351C" w:rsidP="0015351C">
      <w:pPr>
        <w:rPr>
          <w:lang w:val="en-GB"/>
        </w:rPr>
      </w:pPr>
    </w:p>
    <w:p w14:paraId="5E9E9D73" w14:textId="77777777" w:rsidR="0015351C" w:rsidRPr="00C2409C" w:rsidRDefault="0015351C" w:rsidP="0015351C">
      <w:pPr>
        <w:rPr>
          <w:lang w:val="en-GB"/>
        </w:rPr>
      </w:pPr>
    </w:p>
    <w:p w14:paraId="060B3EC4" w14:textId="77777777" w:rsidR="0015351C" w:rsidRPr="00C2409C" w:rsidRDefault="0015351C" w:rsidP="0015351C">
      <w:pPr>
        <w:pStyle w:val="1"/>
        <w:rPr>
          <w:lang w:val="en-GB"/>
        </w:rPr>
      </w:pPr>
      <w:bookmarkStart w:id="200" w:name="_Toc433376180"/>
      <w:bookmarkStart w:id="201" w:name="_Toc493272999"/>
      <w:r w:rsidRPr="00C2409C">
        <w:rPr>
          <w:lang w:val="en-GB"/>
        </w:rPr>
        <w:t>Error Handling</w:t>
      </w:r>
      <w:bookmarkEnd w:id="200"/>
      <w:bookmarkEnd w:id="201"/>
    </w:p>
    <w:p w14:paraId="790F9C77" w14:textId="706698A0" w:rsidR="00E83608" w:rsidRPr="00C2409C" w:rsidRDefault="00E83608" w:rsidP="00E83608">
      <w:pPr>
        <w:jc w:val="both"/>
        <w:rPr>
          <w:lang w:val="en-GB"/>
        </w:rPr>
      </w:pPr>
      <w:r w:rsidRPr="00C2409C">
        <w:rPr>
          <w:lang w:val="en-GB"/>
        </w:rPr>
        <w:t xml:space="preserve">The IDOC is transferred from SAP </w:t>
      </w:r>
      <w:r w:rsidR="007674C3">
        <w:rPr>
          <w:lang w:val="en-GB"/>
        </w:rPr>
        <w:t>PI</w:t>
      </w:r>
      <w:r w:rsidRPr="00C2409C">
        <w:rPr>
          <w:lang w:val="en-GB"/>
        </w:rPr>
        <w:t xml:space="preserve"> to SAP 11 system for further processing. The automatic creation of FI document</w:t>
      </w:r>
      <w:r w:rsidR="007674C3">
        <w:rPr>
          <w:lang w:val="en-GB"/>
        </w:rPr>
        <w:t>s</w:t>
      </w:r>
      <w:r w:rsidRPr="00C2409C">
        <w:rPr>
          <w:lang w:val="en-GB"/>
        </w:rPr>
        <w:t xml:space="preserve"> is triggered once the IDOC is successfully posted.  The IDOC is directly processed in SAP P11.</w:t>
      </w:r>
    </w:p>
    <w:p w14:paraId="66F2737E" w14:textId="77777777" w:rsidR="00E83608" w:rsidRPr="00C2409C" w:rsidRDefault="00E83608" w:rsidP="00E83608">
      <w:pPr>
        <w:ind w:left="-6"/>
        <w:jc w:val="both"/>
        <w:rPr>
          <w:lang w:val="en-GB"/>
        </w:rPr>
      </w:pPr>
      <w:r w:rsidRPr="00C2409C">
        <w:rPr>
          <w:lang w:val="en-GB"/>
        </w:rPr>
        <w:t xml:space="preserve">Error code management should be carried out using the SAP standard messages and SAP standard IDOC monitoring.  </w:t>
      </w:r>
    </w:p>
    <w:p w14:paraId="4F6CABD2" w14:textId="704F003B" w:rsidR="0015351C" w:rsidRPr="00C2409C" w:rsidRDefault="0015351C" w:rsidP="0015351C">
      <w:pPr>
        <w:rPr>
          <w:lang w:val="en-GB"/>
        </w:rPr>
      </w:pPr>
    </w:p>
    <w:p w14:paraId="170888BC" w14:textId="77777777" w:rsidR="0015351C" w:rsidRPr="00C2409C" w:rsidRDefault="0015351C" w:rsidP="0015351C">
      <w:pPr>
        <w:pStyle w:val="1"/>
        <w:rPr>
          <w:lang w:val="en-GB"/>
        </w:rPr>
      </w:pPr>
      <w:bookmarkStart w:id="202" w:name="_Toc429573827"/>
      <w:bookmarkStart w:id="203" w:name="_Toc433376181"/>
      <w:bookmarkStart w:id="204" w:name="_Toc493273000"/>
      <w:r w:rsidRPr="00C2409C">
        <w:rPr>
          <w:lang w:val="en-GB"/>
        </w:rPr>
        <w:t>Open Issues/Remarks for a subsequent revision</w:t>
      </w:r>
      <w:bookmarkEnd w:id="202"/>
      <w:bookmarkEnd w:id="203"/>
      <w:bookmarkEnd w:id="204"/>
    </w:p>
    <w:tbl>
      <w:tblPr>
        <w:tblStyle w:val="Formatvorlage1"/>
        <w:tblW w:w="10206" w:type="dxa"/>
        <w:tblLook w:val="04A0" w:firstRow="1" w:lastRow="0" w:firstColumn="1" w:lastColumn="0" w:noHBand="0" w:noVBand="1"/>
      </w:tblPr>
      <w:tblGrid>
        <w:gridCol w:w="567"/>
        <w:gridCol w:w="2410"/>
        <w:gridCol w:w="1559"/>
        <w:gridCol w:w="1276"/>
        <w:gridCol w:w="1559"/>
        <w:gridCol w:w="2835"/>
      </w:tblGrid>
      <w:tr w:rsidR="0015351C" w:rsidRPr="00C2409C" w14:paraId="1E08C38C" w14:textId="77777777" w:rsidTr="00A962DB">
        <w:trPr>
          <w:cnfStyle w:val="100000000000" w:firstRow="1" w:lastRow="0" w:firstColumn="0" w:lastColumn="0" w:oddVBand="0" w:evenVBand="0" w:oddHBand="0" w:evenHBand="0" w:firstRowFirstColumn="0" w:firstRowLastColumn="0" w:lastRowFirstColumn="0" w:lastRowLastColumn="0"/>
          <w:trHeight w:val="285"/>
        </w:trPr>
        <w:tc>
          <w:tcPr>
            <w:tcW w:w="567" w:type="dxa"/>
          </w:tcPr>
          <w:p w14:paraId="3AD2E91E" w14:textId="77777777" w:rsidR="0015351C" w:rsidRPr="00C2409C" w:rsidRDefault="0015351C" w:rsidP="0015351C">
            <w:pPr>
              <w:spacing w:after="120"/>
              <w:jc w:val="center"/>
              <w:rPr>
                <w:rFonts w:cstheme="minorHAnsi"/>
                <w:b w:val="0"/>
                <w:lang w:val="en-GB"/>
              </w:rPr>
            </w:pPr>
            <w:r w:rsidRPr="00C2409C">
              <w:rPr>
                <w:rFonts w:cstheme="minorHAnsi"/>
                <w:lang w:val="en-GB"/>
              </w:rPr>
              <w:t>ID</w:t>
            </w:r>
          </w:p>
        </w:tc>
        <w:tc>
          <w:tcPr>
            <w:tcW w:w="2410" w:type="dxa"/>
          </w:tcPr>
          <w:p w14:paraId="4845F2DF" w14:textId="77777777" w:rsidR="0015351C" w:rsidRPr="00C2409C" w:rsidRDefault="0015351C" w:rsidP="0015351C">
            <w:pPr>
              <w:spacing w:after="120"/>
              <w:jc w:val="center"/>
              <w:rPr>
                <w:rFonts w:cstheme="minorHAnsi"/>
                <w:b w:val="0"/>
                <w:lang w:val="en-GB"/>
              </w:rPr>
            </w:pPr>
            <w:r w:rsidRPr="00C2409C">
              <w:rPr>
                <w:rFonts w:cstheme="minorHAnsi"/>
                <w:lang w:val="en-GB"/>
              </w:rPr>
              <w:t>Description</w:t>
            </w:r>
          </w:p>
        </w:tc>
        <w:tc>
          <w:tcPr>
            <w:tcW w:w="1559" w:type="dxa"/>
          </w:tcPr>
          <w:p w14:paraId="3E834016" w14:textId="77777777" w:rsidR="0015351C" w:rsidRPr="00C2409C" w:rsidRDefault="0015351C" w:rsidP="0015351C">
            <w:pPr>
              <w:spacing w:after="120"/>
              <w:jc w:val="center"/>
              <w:rPr>
                <w:rFonts w:cstheme="minorHAnsi"/>
                <w:b w:val="0"/>
                <w:lang w:val="en-GB"/>
              </w:rPr>
            </w:pPr>
            <w:r w:rsidRPr="00C2409C">
              <w:rPr>
                <w:rFonts w:cstheme="minorHAnsi"/>
                <w:lang w:val="en-GB"/>
              </w:rPr>
              <w:t>Responsible</w:t>
            </w:r>
          </w:p>
        </w:tc>
        <w:tc>
          <w:tcPr>
            <w:tcW w:w="1276" w:type="dxa"/>
          </w:tcPr>
          <w:p w14:paraId="4C3E551F" w14:textId="77777777" w:rsidR="0015351C" w:rsidRPr="00C2409C" w:rsidRDefault="0015351C" w:rsidP="0015351C">
            <w:pPr>
              <w:spacing w:after="120"/>
              <w:jc w:val="center"/>
              <w:rPr>
                <w:rFonts w:cstheme="minorHAnsi"/>
                <w:b w:val="0"/>
                <w:lang w:val="en-GB"/>
              </w:rPr>
            </w:pPr>
            <w:r w:rsidRPr="00C2409C">
              <w:rPr>
                <w:rFonts w:cstheme="minorHAnsi"/>
                <w:lang w:val="en-GB"/>
              </w:rPr>
              <w:t>Status</w:t>
            </w:r>
          </w:p>
        </w:tc>
        <w:tc>
          <w:tcPr>
            <w:tcW w:w="1559" w:type="dxa"/>
          </w:tcPr>
          <w:p w14:paraId="0E546AE5" w14:textId="77777777" w:rsidR="0015351C" w:rsidRPr="00C2409C" w:rsidRDefault="0015351C" w:rsidP="0015351C">
            <w:pPr>
              <w:spacing w:after="120"/>
              <w:jc w:val="center"/>
              <w:rPr>
                <w:rFonts w:cstheme="minorHAnsi"/>
                <w:b w:val="0"/>
                <w:lang w:val="en-GB"/>
              </w:rPr>
            </w:pPr>
            <w:r w:rsidRPr="00C2409C">
              <w:rPr>
                <w:rFonts w:cstheme="minorHAnsi"/>
                <w:lang w:val="en-GB"/>
              </w:rPr>
              <w:t>Impact on</w:t>
            </w:r>
          </w:p>
        </w:tc>
        <w:tc>
          <w:tcPr>
            <w:tcW w:w="2835" w:type="dxa"/>
          </w:tcPr>
          <w:p w14:paraId="5795847E" w14:textId="77777777" w:rsidR="0015351C" w:rsidRPr="00C2409C" w:rsidRDefault="0015351C" w:rsidP="0015351C">
            <w:pPr>
              <w:spacing w:after="120"/>
              <w:jc w:val="center"/>
              <w:rPr>
                <w:rFonts w:cstheme="minorHAnsi"/>
                <w:b w:val="0"/>
                <w:lang w:val="en-GB"/>
              </w:rPr>
            </w:pPr>
            <w:r w:rsidRPr="00C2409C">
              <w:rPr>
                <w:rFonts w:cstheme="minorHAnsi"/>
                <w:lang w:val="en-GB"/>
              </w:rPr>
              <w:t>Proposed solution</w:t>
            </w:r>
          </w:p>
        </w:tc>
      </w:tr>
      <w:tr w:rsidR="007674C3" w:rsidRPr="00C2409C" w14:paraId="58B70A9A" w14:textId="77777777" w:rsidTr="00A962DB">
        <w:trPr>
          <w:trHeight w:val="284"/>
        </w:trPr>
        <w:tc>
          <w:tcPr>
            <w:tcW w:w="567" w:type="dxa"/>
          </w:tcPr>
          <w:p w14:paraId="5142894E" w14:textId="3FAE7614" w:rsidR="007674C3" w:rsidRPr="00C2409C" w:rsidRDefault="007674C3" w:rsidP="007674C3">
            <w:pPr>
              <w:spacing w:after="120"/>
              <w:rPr>
                <w:rFonts w:cstheme="minorHAnsi"/>
                <w:lang w:val="en-GB"/>
              </w:rPr>
            </w:pPr>
            <w:r>
              <w:rPr>
                <w:rFonts w:cstheme="minorHAnsi"/>
                <w:lang w:val="en-GB"/>
              </w:rPr>
              <w:t>N/A</w:t>
            </w:r>
          </w:p>
        </w:tc>
        <w:tc>
          <w:tcPr>
            <w:tcW w:w="2410" w:type="dxa"/>
          </w:tcPr>
          <w:p w14:paraId="009A5F10" w14:textId="082FF894" w:rsidR="007674C3" w:rsidRPr="00C2409C" w:rsidRDefault="007674C3" w:rsidP="007674C3">
            <w:pPr>
              <w:spacing w:after="120"/>
              <w:rPr>
                <w:rFonts w:cstheme="minorHAnsi"/>
                <w:lang w:val="en-GB"/>
              </w:rPr>
            </w:pPr>
            <w:r>
              <w:rPr>
                <w:rFonts w:cstheme="minorHAnsi"/>
                <w:lang w:val="en-GB"/>
              </w:rPr>
              <w:t>N/A</w:t>
            </w:r>
          </w:p>
        </w:tc>
        <w:tc>
          <w:tcPr>
            <w:tcW w:w="1559" w:type="dxa"/>
          </w:tcPr>
          <w:p w14:paraId="3D3DA79A" w14:textId="4A752FD3" w:rsidR="007674C3" w:rsidRPr="00C2409C" w:rsidRDefault="007674C3" w:rsidP="007674C3">
            <w:pPr>
              <w:spacing w:after="120"/>
              <w:rPr>
                <w:rFonts w:cstheme="minorHAnsi"/>
                <w:lang w:val="en-GB"/>
              </w:rPr>
            </w:pPr>
            <w:r>
              <w:rPr>
                <w:rFonts w:cstheme="minorHAnsi"/>
                <w:lang w:val="en-GB"/>
              </w:rPr>
              <w:t>N/A</w:t>
            </w:r>
          </w:p>
        </w:tc>
        <w:tc>
          <w:tcPr>
            <w:tcW w:w="1276" w:type="dxa"/>
          </w:tcPr>
          <w:p w14:paraId="0153A108" w14:textId="1CF1E7C9" w:rsidR="007674C3" w:rsidRPr="00C2409C" w:rsidRDefault="007674C3" w:rsidP="007674C3">
            <w:pPr>
              <w:spacing w:after="120"/>
              <w:rPr>
                <w:rFonts w:cstheme="minorHAnsi"/>
                <w:lang w:val="en-GB"/>
              </w:rPr>
            </w:pPr>
            <w:r>
              <w:rPr>
                <w:rFonts w:cstheme="minorHAnsi"/>
                <w:lang w:val="en-GB"/>
              </w:rPr>
              <w:t>N/A</w:t>
            </w:r>
          </w:p>
        </w:tc>
        <w:tc>
          <w:tcPr>
            <w:tcW w:w="1559" w:type="dxa"/>
          </w:tcPr>
          <w:p w14:paraId="005565EF" w14:textId="0755D8D9" w:rsidR="007674C3" w:rsidRPr="00C2409C" w:rsidRDefault="007674C3" w:rsidP="007674C3">
            <w:pPr>
              <w:spacing w:after="120"/>
              <w:rPr>
                <w:rFonts w:cstheme="minorHAnsi"/>
                <w:lang w:val="en-GB"/>
              </w:rPr>
            </w:pPr>
            <w:r>
              <w:rPr>
                <w:rFonts w:cstheme="minorHAnsi"/>
                <w:lang w:val="en-GB"/>
              </w:rPr>
              <w:t>N/A</w:t>
            </w:r>
          </w:p>
        </w:tc>
        <w:tc>
          <w:tcPr>
            <w:tcW w:w="2835" w:type="dxa"/>
          </w:tcPr>
          <w:p w14:paraId="673433E0" w14:textId="05062465" w:rsidR="007674C3" w:rsidRPr="00C2409C" w:rsidRDefault="007674C3" w:rsidP="007674C3">
            <w:pPr>
              <w:spacing w:after="120"/>
              <w:rPr>
                <w:rFonts w:cstheme="minorHAnsi"/>
                <w:lang w:val="en-GB"/>
              </w:rPr>
            </w:pPr>
            <w:r>
              <w:rPr>
                <w:rFonts w:cstheme="minorHAnsi"/>
                <w:lang w:val="en-GB"/>
              </w:rPr>
              <w:t>N/A</w:t>
            </w:r>
          </w:p>
        </w:tc>
      </w:tr>
    </w:tbl>
    <w:p w14:paraId="011E8B71" w14:textId="3DFA010D" w:rsidR="0015351C" w:rsidRPr="00C2409C" w:rsidRDefault="0015351C" w:rsidP="0015351C">
      <w:pPr>
        <w:pStyle w:val="a9"/>
        <w:rPr>
          <w:lang w:val="en-GB"/>
        </w:rPr>
      </w:pPr>
      <w:bookmarkStart w:id="205" w:name="_Toc429573833"/>
      <w:bookmarkStart w:id="206" w:name="_Toc493273018"/>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17</w:t>
      </w:r>
      <w:r w:rsidRPr="00C2409C">
        <w:rPr>
          <w:noProof/>
          <w:lang w:val="en-GB"/>
        </w:rPr>
        <w:fldChar w:fldCharType="end"/>
      </w:r>
      <w:r w:rsidRPr="00C2409C">
        <w:rPr>
          <w:lang w:val="en-GB"/>
        </w:rPr>
        <w:t>: Open Issues/Remarks</w:t>
      </w:r>
      <w:bookmarkEnd w:id="205"/>
      <w:bookmarkEnd w:id="206"/>
    </w:p>
    <w:p w14:paraId="0BD82B32" w14:textId="77777777" w:rsidR="0015351C" w:rsidRPr="00C2409C" w:rsidRDefault="0015351C" w:rsidP="0015351C">
      <w:pPr>
        <w:rPr>
          <w:lang w:val="en-GB"/>
        </w:rPr>
      </w:pPr>
    </w:p>
    <w:p w14:paraId="7EFDD908" w14:textId="77777777" w:rsidR="0015351C" w:rsidRPr="00C2409C" w:rsidRDefault="0015351C" w:rsidP="0015351C">
      <w:pPr>
        <w:pStyle w:val="1"/>
        <w:rPr>
          <w:lang w:val="en-GB"/>
        </w:rPr>
      </w:pPr>
      <w:bookmarkStart w:id="207" w:name="_Toc433376182"/>
      <w:bookmarkStart w:id="208" w:name="_Toc493273001"/>
      <w:r w:rsidRPr="00C2409C">
        <w:rPr>
          <w:lang w:val="en-GB"/>
        </w:rPr>
        <w:t>Tables &amp; Figures</w:t>
      </w:r>
      <w:bookmarkEnd w:id="207"/>
      <w:bookmarkEnd w:id="208"/>
    </w:p>
    <w:p w14:paraId="7FBD5D88" w14:textId="1E06559B" w:rsidR="007674C3" w:rsidRDefault="0015351C">
      <w:pPr>
        <w:pStyle w:val="ad"/>
        <w:tabs>
          <w:tab w:val="right" w:leader="dot" w:pos="10195"/>
        </w:tabs>
        <w:rPr>
          <w:smallCaps w:val="0"/>
          <w:noProof/>
          <w:sz w:val="22"/>
          <w:szCs w:val="22"/>
          <w:lang w:val="en-GB" w:eastAsia="en-GB"/>
        </w:rPr>
      </w:pPr>
      <w:r w:rsidRPr="00C2409C">
        <w:rPr>
          <w:lang w:val="en-GB"/>
        </w:rPr>
        <w:fldChar w:fldCharType="begin"/>
      </w:r>
      <w:r w:rsidRPr="00C2409C">
        <w:rPr>
          <w:lang w:val="en-GB"/>
        </w:rPr>
        <w:instrText xml:space="preserve"> TOC \h \z \c "Table" </w:instrText>
      </w:r>
      <w:r w:rsidRPr="00C2409C">
        <w:rPr>
          <w:lang w:val="en-GB"/>
        </w:rPr>
        <w:fldChar w:fldCharType="separate"/>
      </w:r>
      <w:hyperlink w:anchor="_Toc493273002" w:history="1">
        <w:r w:rsidR="007674C3" w:rsidRPr="00B05ECA">
          <w:rPr>
            <w:rStyle w:val="aa"/>
            <w:noProof/>
            <w:lang w:val="en-GB"/>
          </w:rPr>
          <w:t>Table 1: Change History</w:t>
        </w:r>
        <w:r w:rsidR="007674C3">
          <w:rPr>
            <w:noProof/>
            <w:webHidden/>
          </w:rPr>
          <w:tab/>
        </w:r>
        <w:r w:rsidR="007674C3">
          <w:rPr>
            <w:noProof/>
            <w:webHidden/>
          </w:rPr>
          <w:fldChar w:fldCharType="begin"/>
        </w:r>
        <w:r w:rsidR="007674C3">
          <w:rPr>
            <w:noProof/>
            <w:webHidden/>
          </w:rPr>
          <w:instrText xml:space="preserve"> PAGEREF _Toc493273002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1EBA1D80" w14:textId="43B8B47B" w:rsidR="007674C3" w:rsidRDefault="001F6296">
      <w:pPr>
        <w:pStyle w:val="ad"/>
        <w:tabs>
          <w:tab w:val="right" w:leader="dot" w:pos="10195"/>
        </w:tabs>
        <w:rPr>
          <w:smallCaps w:val="0"/>
          <w:noProof/>
          <w:sz w:val="22"/>
          <w:szCs w:val="22"/>
          <w:lang w:val="en-GB" w:eastAsia="en-GB"/>
        </w:rPr>
      </w:pPr>
      <w:hyperlink w:anchor="_Toc493273003" w:history="1">
        <w:r w:rsidR="007674C3" w:rsidRPr="00B05ECA">
          <w:rPr>
            <w:rStyle w:val="aa"/>
            <w:noProof/>
            <w:lang w:val="en-GB"/>
          </w:rPr>
          <w:t>Table 2: Attachments</w:t>
        </w:r>
        <w:r w:rsidR="007674C3">
          <w:rPr>
            <w:noProof/>
            <w:webHidden/>
          </w:rPr>
          <w:tab/>
        </w:r>
        <w:r w:rsidR="007674C3">
          <w:rPr>
            <w:noProof/>
            <w:webHidden/>
          </w:rPr>
          <w:fldChar w:fldCharType="begin"/>
        </w:r>
        <w:r w:rsidR="007674C3">
          <w:rPr>
            <w:noProof/>
            <w:webHidden/>
          </w:rPr>
          <w:instrText xml:space="preserve"> PAGEREF _Toc493273003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650A6AF9" w14:textId="2AB58847" w:rsidR="007674C3" w:rsidRDefault="001F6296">
      <w:pPr>
        <w:pStyle w:val="ad"/>
        <w:tabs>
          <w:tab w:val="right" w:leader="dot" w:pos="10195"/>
        </w:tabs>
        <w:rPr>
          <w:smallCaps w:val="0"/>
          <w:noProof/>
          <w:sz w:val="22"/>
          <w:szCs w:val="22"/>
          <w:lang w:val="en-GB" w:eastAsia="en-GB"/>
        </w:rPr>
      </w:pPr>
      <w:hyperlink w:anchor="_Toc493273004" w:history="1">
        <w:r w:rsidR="007674C3" w:rsidRPr="00B05ECA">
          <w:rPr>
            <w:rStyle w:val="aa"/>
            <w:noProof/>
            <w:lang w:val="en-GB"/>
          </w:rPr>
          <w:t>Table 3: Terms, Definitions, Abbreviations</w:t>
        </w:r>
        <w:r w:rsidR="007674C3">
          <w:rPr>
            <w:noProof/>
            <w:webHidden/>
          </w:rPr>
          <w:tab/>
        </w:r>
        <w:r w:rsidR="007674C3">
          <w:rPr>
            <w:noProof/>
            <w:webHidden/>
          </w:rPr>
          <w:fldChar w:fldCharType="begin"/>
        </w:r>
        <w:r w:rsidR="007674C3">
          <w:rPr>
            <w:noProof/>
            <w:webHidden/>
          </w:rPr>
          <w:instrText xml:space="preserve"> PAGEREF _Toc493273004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5BB6CA7E" w14:textId="65D5C560" w:rsidR="007674C3" w:rsidRDefault="001F6296">
      <w:pPr>
        <w:pStyle w:val="ad"/>
        <w:tabs>
          <w:tab w:val="right" w:leader="dot" w:pos="10195"/>
        </w:tabs>
        <w:rPr>
          <w:smallCaps w:val="0"/>
          <w:noProof/>
          <w:sz w:val="22"/>
          <w:szCs w:val="22"/>
          <w:lang w:val="en-GB" w:eastAsia="en-GB"/>
        </w:rPr>
      </w:pPr>
      <w:hyperlink w:anchor="_Toc493273005" w:history="1">
        <w:r w:rsidR="007674C3" w:rsidRPr="00B05ECA">
          <w:rPr>
            <w:rStyle w:val="aa"/>
            <w:noProof/>
            <w:lang w:val="en-GB"/>
          </w:rPr>
          <w:t>Table 4: Reference Documents</w:t>
        </w:r>
        <w:r w:rsidR="007674C3">
          <w:rPr>
            <w:noProof/>
            <w:webHidden/>
          </w:rPr>
          <w:tab/>
        </w:r>
        <w:r w:rsidR="007674C3">
          <w:rPr>
            <w:noProof/>
            <w:webHidden/>
          </w:rPr>
          <w:fldChar w:fldCharType="begin"/>
        </w:r>
        <w:r w:rsidR="007674C3">
          <w:rPr>
            <w:noProof/>
            <w:webHidden/>
          </w:rPr>
          <w:instrText xml:space="preserve"> PAGEREF _Toc493273005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0E831D2B" w14:textId="1B58752A" w:rsidR="007674C3" w:rsidRDefault="001F6296">
      <w:pPr>
        <w:pStyle w:val="ad"/>
        <w:tabs>
          <w:tab w:val="right" w:leader="dot" w:pos="10195"/>
        </w:tabs>
        <w:rPr>
          <w:smallCaps w:val="0"/>
          <w:noProof/>
          <w:sz w:val="22"/>
          <w:szCs w:val="22"/>
          <w:lang w:val="en-GB" w:eastAsia="en-GB"/>
        </w:rPr>
      </w:pPr>
      <w:hyperlink w:anchor="_Toc493273006" w:history="1">
        <w:r w:rsidR="007674C3" w:rsidRPr="00B05ECA">
          <w:rPr>
            <w:rStyle w:val="aa"/>
            <w:noProof/>
            <w:lang w:val="en-GB"/>
          </w:rPr>
          <w:t>Table 5: Requirements</w:t>
        </w:r>
        <w:r w:rsidR="007674C3">
          <w:rPr>
            <w:noProof/>
            <w:webHidden/>
          </w:rPr>
          <w:tab/>
        </w:r>
        <w:r w:rsidR="007674C3">
          <w:rPr>
            <w:noProof/>
            <w:webHidden/>
          </w:rPr>
          <w:fldChar w:fldCharType="begin"/>
        </w:r>
        <w:r w:rsidR="007674C3">
          <w:rPr>
            <w:noProof/>
            <w:webHidden/>
          </w:rPr>
          <w:instrText xml:space="preserve"> PAGEREF _Toc493273006 \h </w:instrText>
        </w:r>
        <w:r w:rsidR="007674C3">
          <w:rPr>
            <w:noProof/>
            <w:webHidden/>
          </w:rPr>
        </w:r>
        <w:r w:rsidR="007674C3">
          <w:rPr>
            <w:noProof/>
            <w:webHidden/>
          </w:rPr>
          <w:fldChar w:fldCharType="separate"/>
        </w:r>
        <w:r w:rsidR="007674C3">
          <w:rPr>
            <w:noProof/>
            <w:webHidden/>
          </w:rPr>
          <w:t>4</w:t>
        </w:r>
        <w:r w:rsidR="007674C3">
          <w:rPr>
            <w:noProof/>
            <w:webHidden/>
          </w:rPr>
          <w:fldChar w:fldCharType="end"/>
        </w:r>
      </w:hyperlink>
    </w:p>
    <w:p w14:paraId="5702A27B" w14:textId="5D419529" w:rsidR="007674C3" w:rsidRDefault="001F6296">
      <w:pPr>
        <w:pStyle w:val="ad"/>
        <w:tabs>
          <w:tab w:val="right" w:leader="dot" w:pos="10195"/>
        </w:tabs>
        <w:rPr>
          <w:smallCaps w:val="0"/>
          <w:noProof/>
          <w:sz w:val="22"/>
          <w:szCs w:val="22"/>
          <w:lang w:val="en-GB" w:eastAsia="en-GB"/>
        </w:rPr>
      </w:pPr>
      <w:hyperlink w:anchor="_Toc493273007" w:history="1">
        <w:r w:rsidR="007674C3" w:rsidRPr="00B05ECA">
          <w:rPr>
            <w:rStyle w:val="aa"/>
            <w:noProof/>
            <w:lang w:val="en-GB"/>
          </w:rPr>
          <w:t>Table 6: IDOC FIDCCP02 Control Record</w:t>
        </w:r>
        <w:r w:rsidR="007674C3">
          <w:rPr>
            <w:noProof/>
            <w:webHidden/>
          </w:rPr>
          <w:tab/>
        </w:r>
        <w:r w:rsidR="007674C3">
          <w:rPr>
            <w:noProof/>
            <w:webHidden/>
          </w:rPr>
          <w:fldChar w:fldCharType="begin"/>
        </w:r>
        <w:r w:rsidR="007674C3">
          <w:rPr>
            <w:noProof/>
            <w:webHidden/>
          </w:rPr>
          <w:instrText xml:space="preserve"> PAGEREF _Toc493273007 \h </w:instrText>
        </w:r>
        <w:r w:rsidR="007674C3">
          <w:rPr>
            <w:noProof/>
            <w:webHidden/>
          </w:rPr>
        </w:r>
        <w:r w:rsidR="007674C3">
          <w:rPr>
            <w:noProof/>
            <w:webHidden/>
          </w:rPr>
          <w:fldChar w:fldCharType="separate"/>
        </w:r>
        <w:r w:rsidR="007674C3">
          <w:rPr>
            <w:noProof/>
            <w:webHidden/>
          </w:rPr>
          <w:t>6</w:t>
        </w:r>
        <w:r w:rsidR="007674C3">
          <w:rPr>
            <w:noProof/>
            <w:webHidden/>
          </w:rPr>
          <w:fldChar w:fldCharType="end"/>
        </w:r>
      </w:hyperlink>
    </w:p>
    <w:p w14:paraId="1B203ACD" w14:textId="0DFD5650" w:rsidR="007674C3" w:rsidRDefault="001F6296">
      <w:pPr>
        <w:pStyle w:val="ad"/>
        <w:tabs>
          <w:tab w:val="right" w:leader="dot" w:pos="10195"/>
        </w:tabs>
        <w:rPr>
          <w:smallCaps w:val="0"/>
          <w:noProof/>
          <w:sz w:val="22"/>
          <w:szCs w:val="22"/>
          <w:lang w:val="en-GB" w:eastAsia="en-GB"/>
        </w:rPr>
      </w:pPr>
      <w:hyperlink w:anchor="_Toc493273008" w:history="1">
        <w:r w:rsidR="007674C3" w:rsidRPr="00B05ECA">
          <w:rPr>
            <w:rStyle w:val="aa"/>
            <w:noProof/>
            <w:lang w:val="en-GB"/>
          </w:rPr>
          <w:t>Table 7: IDOC FIDCCP02 Segment E1FIKPF</w:t>
        </w:r>
        <w:r w:rsidR="007674C3">
          <w:rPr>
            <w:noProof/>
            <w:webHidden/>
          </w:rPr>
          <w:tab/>
        </w:r>
        <w:r w:rsidR="007674C3">
          <w:rPr>
            <w:noProof/>
            <w:webHidden/>
          </w:rPr>
          <w:fldChar w:fldCharType="begin"/>
        </w:r>
        <w:r w:rsidR="007674C3">
          <w:rPr>
            <w:noProof/>
            <w:webHidden/>
          </w:rPr>
          <w:instrText xml:space="preserve"> PAGEREF _Toc493273008 \h </w:instrText>
        </w:r>
        <w:r w:rsidR="007674C3">
          <w:rPr>
            <w:noProof/>
            <w:webHidden/>
          </w:rPr>
        </w:r>
        <w:r w:rsidR="007674C3">
          <w:rPr>
            <w:noProof/>
            <w:webHidden/>
          </w:rPr>
          <w:fldChar w:fldCharType="separate"/>
        </w:r>
        <w:r w:rsidR="007674C3">
          <w:rPr>
            <w:noProof/>
            <w:webHidden/>
          </w:rPr>
          <w:t>7</w:t>
        </w:r>
        <w:r w:rsidR="007674C3">
          <w:rPr>
            <w:noProof/>
            <w:webHidden/>
          </w:rPr>
          <w:fldChar w:fldCharType="end"/>
        </w:r>
      </w:hyperlink>
    </w:p>
    <w:p w14:paraId="3E7C9673" w14:textId="34EEA7CD" w:rsidR="007674C3" w:rsidRDefault="001F6296">
      <w:pPr>
        <w:pStyle w:val="ad"/>
        <w:tabs>
          <w:tab w:val="right" w:leader="dot" w:pos="10195"/>
        </w:tabs>
        <w:rPr>
          <w:smallCaps w:val="0"/>
          <w:noProof/>
          <w:sz w:val="22"/>
          <w:szCs w:val="22"/>
          <w:lang w:val="en-GB" w:eastAsia="en-GB"/>
        </w:rPr>
      </w:pPr>
      <w:hyperlink w:anchor="_Toc493273009" w:history="1">
        <w:r w:rsidR="007674C3" w:rsidRPr="00B05ECA">
          <w:rPr>
            <w:rStyle w:val="aa"/>
            <w:noProof/>
            <w:lang w:val="en-GB"/>
          </w:rPr>
          <w:t>Table 8: IDOC FIDCCP02 Segment E1FISEG</w:t>
        </w:r>
        <w:r w:rsidR="007674C3">
          <w:rPr>
            <w:noProof/>
            <w:webHidden/>
          </w:rPr>
          <w:tab/>
        </w:r>
        <w:r w:rsidR="007674C3">
          <w:rPr>
            <w:noProof/>
            <w:webHidden/>
          </w:rPr>
          <w:fldChar w:fldCharType="begin"/>
        </w:r>
        <w:r w:rsidR="007674C3">
          <w:rPr>
            <w:noProof/>
            <w:webHidden/>
          </w:rPr>
          <w:instrText xml:space="preserve"> PAGEREF _Toc493273009 \h </w:instrText>
        </w:r>
        <w:r w:rsidR="007674C3">
          <w:rPr>
            <w:noProof/>
            <w:webHidden/>
          </w:rPr>
        </w:r>
        <w:r w:rsidR="007674C3">
          <w:rPr>
            <w:noProof/>
            <w:webHidden/>
          </w:rPr>
          <w:fldChar w:fldCharType="separate"/>
        </w:r>
        <w:r w:rsidR="007674C3">
          <w:rPr>
            <w:noProof/>
            <w:webHidden/>
          </w:rPr>
          <w:t>9</w:t>
        </w:r>
        <w:r w:rsidR="007674C3">
          <w:rPr>
            <w:noProof/>
            <w:webHidden/>
          </w:rPr>
          <w:fldChar w:fldCharType="end"/>
        </w:r>
      </w:hyperlink>
    </w:p>
    <w:p w14:paraId="4CA49AA9" w14:textId="669480CB" w:rsidR="007674C3" w:rsidRDefault="001F6296">
      <w:pPr>
        <w:pStyle w:val="ad"/>
        <w:tabs>
          <w:tab w:val="right" w:leader="dot" w:pos="10195"/>
        </w:tabs>
        <w:rPr>
          <w:smallCaps w:val="0"/>
          <w:noProof/>
          <w:sz w:val="22"/>
          <w:szCs w:val="22"/>
          <w:lang w:val="en-GB" w:eastAsia="en-GB"/>
        </w:rPr>
      </w:pPr>
      <w:hyperlink w:anchor="_Toc493273010" w:history="1">
        <w:r w:rsidR="007674C3" w:rsidRPr="00B05ECA">
          <w:rPr>
            <w:rStyle w:val="aa"/>
            <w:noProof/>
            <w:lang w:val="en-GB"/>
          </w:rPr>
          <w:t>Table 9: IDOC FIDCCP02 Segment E1FINBU</w:t>
        </w:r>
        <w:r w:rsidR="007674C3">
          <w:rPr>
            <w:noProof/>
            <w:webHidden/>
          </w:rPr>
          <w:tab/>
        </w:r>
        <w:r w:rsidR="007674C3">
          <w:rPr>
            <w:noProof/>
            <w:webHidden/>
          </w:rPr>
          <w:fldChar w:fldCharType="begin"/>
        </w:r>
        <w:r w:rsidR="007674C3">
          <w:rPr>
            <w:noProof/>
            <w:webHidden/>
          </w:rPr>
          <w:instrText xml:space="preserve"> PAGEREF _Toc493273010 \h </w:instrText>
        </w:r>
        <w:r w:rsidR="007674C3">
          <w:rPr>
            <w:noProof/>
            <w:webHidden/>
          </w:rPr>
        </w:r>
        <w:r w:rsidR="007674C3">
          <w:rPr>
            <w:noProof/>
            <w:webHidden/>
          </w:rPr>
          <w:fldChar w:fldCharType="separate"/>
        </w:r>
        <w:r w:rsidR="007674C3">
          <w:rPr>
            <w:noProof/>
            <w:webHidden/>
          </w:rPr>
          <w:t>9</w:t>
        </w:r>
        <w:r w:rsidR="007674C3">
          <w:rPr>
            <w:noProof/>
            <w:webHidden/>
          </w:rPr>
          <w:fldChar w:fldCharType="end"/>
        </w:r>
      </w:hyperlink>
    </w:p>
    <w:p w14:paraId="61CE19E9" w14:textId="35F4F9F6" w:rsidR="007674C3" w:rsidRDefault="001F6296">
      <w:pPr>
        <w:pStyle w:val="ad"/>
        <w:tabs>
          <w:tab w:val="right" w:leader="dot" w:pos="10195"/>
        </w:tabs>
        <w:rPr>
          <w:smallCaps w:val="0"/>
          <w:noProof/>
          <w:sz w:val="22"/>
          <w:szCs w:val="22"/>
          <w:lang w:val="en-GB" w:eastAsia="en-GB"/>
        </w:rPr>
      </w:pPr>
      <w:hyperlink w:anchor="_Toc493273011" w:history="1">
        <w:r w:rsidR="007674C3" w:rsidRPr="00B05ECA">
          <w:rPr>
            <w:rStyle w:val="aa"/>
            <w:noProof/>
            <w:lang w:val="en-GB"/>
          </w:rPr>
          <w:t>Table 10: IDOC FIDCCP02 Segment E1FISET</w:t>
        </w:r>
        <w:r w:rsidR="007674C3">
          <w:rPr>
            <w:noProof/>
            <w:webHidden/>
          </w:rPr>
          <w:tab/>
        </w:r>
        <w:r w:rsidR="007674C3">
          <w:rPr>
            <w:noProof/>
            <w:webHidden/>
          </w:rPr>
          <w:fldChar w:fldCharType="begin"/>
        </w:r>
        <w:r w:rsidR="007674C3">
          <w:rPr>
            <w:noProof/>
            <w:webHidden/>
          </w:rPr>
          <w:instrText xml:space="preserve"> PAGEREF _Toc493273011 \h </w:instrText>
        </w:r>
        <w:r w:rsidR="007674C3">
          <w:rPr>
            <w:noProof/>
            <w:webHidden/>
          </w:rPr>
        </w:r>
        <w:r w:rsidR="007674C3">
          <w:rPr>
            <w:noProof/>
            <w:webHidden/>
          </w:rPr>
          <w:fldChar w:fldCharType="separate"/>
        </w:r>
        <w:r w:rsidR="007674C3">
          <w:rPr>
            <w:noProof/>
            <w:webHidden/>
          </w:rPr>
          <w:t>10</w:t>
        </w:r>
        <w:r w:rsidR="007674C3">
          <w:rPr>
            <w:noProof/>
            <w:webHidden/>
          </w:rPr>
          <w:fldChar w:fldCharType="end"/>
        </w:r>
      </w:hyperlink>
    </w:p>
    <w:p w14:paraId="3AC4FBA7" w14:textId="4DF45F7B" w:rsidR="007674C3" w:rsidRDefault="001F6296">
      <w:pPr>
        <w:pStyle w:val="ad"/>
        <w:tabs>
          <w:tab w:val="right" w:leader="dot" w:pos="10195"/>
        </w:tabs>
        <w:rPr>
          <w:smallCaps w:val="0"/>
          <w:noProof/>
          <w:sz w:val="22"/>
          <w:szCs w:val="22"/>
          <w:lang w:val="en-GB" w:eastAsia="en-GB"/>
        </w:rPr>
      </w:pPr>
      <w:hyperlink w:anchor="_Toc493273012" w:history="1">
        <w:r w:rsidR="007674C3" w:rsidRPr="00B05ECA">
          <w:rPr>
            <w:rStyle w:val="aa"/>
            <w:noProof/>
            <w:lang w:val="en-GB"/>
          </w:rPr>
          <w:t>Table 11: Source &amp; Target Systems</w:t>
        </w:r>
        <w:r w:rsidR="007674C3">
          <w:rPr>
            <w:noProof/>
            <w:webHidden/>
          </w:rPr>
          <w:tab/>
        </w:r>
        <w:r w:rsidR="007674C3">
          <w:rPr>
            <w:noProof/>
            <w:webHidden/>
          </w:rPr>
          <w:fldChar w:fldCharType="begin"/>
        </w:r>
        <w:r w:rsidR="007674C3">
          <w:rPr>
            <w:noProof/>
            <w:webHidden/>
          </w:rPr>
          <w:instrText xml:space="preserve"> PAGEREF _Toc493273012 \h </w:instrText>
        </w:r>
        <w:r w:rsidR="007674C3">
          <w:rPr>
            <w:noProof/>
            <w:webHidden/>
          </w:rPr>
        </w:r>
        <w:r w:rsidR="007674C3">
          <w:rPr>
            <w:noProof/>
            <w:webHidden/>
          </w:rPr>
          <w:fldChar w:fldCharType="separate"/>
        </w:r>
        <w:r w:rsidR="007674C3">
          <w:rPr>
            <w:noProof/>
            <w:webHidden/>
          </w:rPr>
          <w:t>10</w:t>
        </w:r>
        <w:r w:rsidR="007674C3">
          <w:rPr>
            <w:noProof/>
            <w:webHidden/>
          </w:rPr>
          <w:fldChar w:fldCharType="end"/>
        </w:r>
      </w:hyperlink>
    </w:p>
    <w:p w14:paraId="31F700BF" w14:textId="5749039F" w:rsidR="007674C3" w:rsidRDefault="001F6296">
      <w:pPr>
        <w:pStyle w:val="ad"/>
        <w:tabs>
          <w:tab w:val="right" w:leader="dot" w:pos="10195"/>
        </w:tabs>
        <w:rPr>
          <w:smallCaps w:val="0"/>
          <w:noProof/>
          <w:sz w:val="22"/>
          <w:szCs w:val="22"/>
          <w:lang w:val="en-GB" w:eastAsia="en-GB"/>
        </w:rPr>
      </w:pPr>
      <w:hyperlink w:anchor="_Toc493273013" w:history="1">
        <w:r w:rsidR="007674C3" w:rsidRPr="00B05ECA">
          <w:rPr>
            <w:rStyle w:val="aa"/>
            <w:noProof/>
            <w:lang w:val="en-GB"/>
          </w:rPr>
          <w:t>Table 12: Dependencies</w:t>
        </w:r>
        <w:r w:rsidR="007674C3">
          <w:rPr>
            <w:noProof/>
            <w:webHidden/>
          </w:rPr>
          <w:tab/>
        </w:r>
        <w:r w:rsidR="007674C3">
          <w:rPr>
            <w:noProof/>
            <w:webHidden/>
          </w:rPr>
          <w:fldChar w:fldCharType="begin"/>
        </w:r>
        <w:r w:rsidR="007674C3">
          <w:rPr>
            <w:noProof/>
            <w:webHidden/>
          </w:rPr>
          <w:instrText xml:space="preserve"> PAGEREF _Toc493273013 \h </w:instrText>
        </w:r>
        <w:r w:rsidR="007674C3">
          <w:rPr>
            <w:noProof/>
            <w:webHidden/>
          </w:rPr>
        </w:r>
        <w:r w:rsidR="007674C3">
          <w:rPr>
            <w:noProof/>
            <w:webHidden/>
          </w:rPr>
          <w:fldChar w:fldCharType="separate"/>
        </w:r>
        <w:r w:rsidR="007674C3">
          <w:rPr>
            <w:noProof/>
            <w:webHidden/>
          </w:rPr>
          <w:t>10</w:t>
        </w:r>
        <w:r w:rsidR="007674C3">
          <w:rPr>
            <w:noProof/>
            <w:webHidden/>
          </w:rPr>
          <w:fldChar w:fldCharType="end"/>
        </w:r>
      </w:hyperlink>
    </w:p>
    <w:p w14:paraId="6BE47960" w14:textId="1FAF1335" w:rsidR="007674C3" w:rsidRDefault="001F6296">
      <w:pPr>
        <w:pStyle w:val="ad"/>
        <w:tabs>
          <w:tab w:val="right" w:leader="dot" w:pos="10195"/>
        </w:tabs>
        <w:rPr>
          <w:smallCaps w:val="0"/>
          <w:noProof/>
          <w:sz w:val="22"/>
          <w:szCs w:val="22"/>
          <w:lang w:val="en-GB" w:eastAsia="en-GB"/>
        </w:rPr>
      </w:pPr>
      <w:hyperlink w:anchor="_Toc493273014" w:history="1">
        <w:r w:rsidR="007674C3" w:rsidRPr="00B05ECA">
          <w:rPr>
            <w:rStyle w:val="aa"/>
            <w:noProof/>
            <w:lang w:val="en-GB"/>
          </w:rPr>
          <w:t>Table 13: Fields in Source system</w:t>
        </w:r>
        <w:r w:rsidR="007674C3">
          <w:rPr>
            <w:noProof/>
            <w:webHidden/>
          </w:rPr>
          <w:tab/>
        </w:r>
        <w:r w:rsidR="007674C3">
          <w:rPr>
            <w:noProof/>
            <w:webHidden/>
          </w:rPr>
          <w:fldChar w:fldCharType="begin"/>
        </w:r>
        <w:r w:rsidR="007674C3">
          <w:rPr>
            <w:noProof/>
            <w:webHidden/>
          </w:rPr>
          <w:instrText xml:space="preserve"> PAGEREF _Toc493273014 \h </w:instrText>
        </w:r>
        <w:r w:rsidR="007674C3">
          <w:rPr>
            <w:noProof/>
            <w:webHidden/>
          </w:rPr>
        </w:r>
        <w:r w:rsidR="007674C3">
          <w:rPr>
            <w:noProof/>
            <w:webHidden/>
          </w:rPr>
          <w:fldChar w:fldCharType="separate"/>
        </w:r>
        <w:r w:rsidR="007674C3">
          <w:rPr>
            <w:noProof/>
            <w:webHidden/>
          </w:rPr>
          <w:t>11</w:t>
        </w:r>
        <w:r w:rsidR="007674C3">
          <w:rPr>
            <w:noProof/>
            <w:webHidden/>
          </w:rPr>
          <w:fldChar w:fldCharType="end"/>
        </w:r>
      </w:hyperlink>
    </w:p>
    <w:p w14:paraId="3711377C" w14:textId="54AF62CA" w:rsidR="007674C3" w:rsidRDefault="001F6296">
      <w:pPr>
        <w:pStyle w:val="ad"/>
        <w:tabs>
          <w:tab w:val="right" w:leader="dot" w:pos="10195"/>
        </w:tabs>
        <w:rPr>
          <w:smallCaps w:val="0"/>
          <w:noProof/>
          <w:sz w:val="22"/>
          <w:szCs w:val="22"/>
          <w:lang w:val="en-GB" w:eastAsia="en-GB"/>
        </w:rPr>
      </w:pPr>
      <w:hyperlink w:anchor="_Toc493273015" w:history="1">
        <w:r w:rsidR="007674C3" w:rsidRPr="00B05ECA">
          <w:rPr>
            <w:rStyle w:val="aa"/>
            <w:noProof/>
            <w:lang w:val="en-GB"/>
          </w:rPr>
          <w:t>Table 14: Fields in Target system</w:t>
        </w:r>
        <w:r w:rsidR="007674C3">
          <w:rPr>
            <w:noProof/>
            <w:webHidden/>
          </w:rPr>
          <w:tab/>
        </w:r>
        <w:r w:rsidR="007674C3">
          <w:rPr>
            <w:noProof/>
            <w:webHidden/>
          </w:rPr>
          <w:fldChar w:fldCharType="begin"/>
        </w:r>
        <w:r w:rsidR="007674C3">
          <w:rPr>
            <w:noProof/>
            <w:webHidden/>
          </w:rPr>
          <w:instrText xml:space="preserve"> PAGEREF _Toc493273015 \h </w:instrText>
        </w:r>
        <w:r w:rsidR="007674C3">
          <w:rPr>
            <w:noProof/>
            <w:webHidden/>
          </w:rPr>
        </w:r>
        <w:r w:rsidR="007674C3">
          <w:rPr>
            <w:noProof/>
            <w:webHidden/>
          </w:rPr>
          <w:fldChar w:fldCharType="separate"/>
        </w:r>
        <w:r w:rsidR="007674C3">
          <w:rPr>
            <w:noProof/>
            <w:webHidden/>
          </w:rPr>
          <w:t>11</w:t>
        </w:r>
        <w:r w:rsidR="007674C3">
          <w:rPr>
            <w:noProof/>
            <w:webHidden/>
          </w:rPr>
          <w:fldChar w:fldCharType="end"/>
        </w:r>
      </w:hyperlink>
    </w:p>
    <w:p w14:paraId="2A8A6132" w14:textId="5B32FBDD" w:rsidR="007674C3" w:rsidRDefault="001F6296">
      <w:pPr>
        <w:pStyle w:val="ad"/>
        <w:tabs>
          <w:tab w:val="right" w:leader="dot" w:pos="10195"/>
        </w:tabs>
        <w:rPr>
          <w:smallCaps w:val="0"/>
          <w:noProof/>
          <w:sz w:val="22"/>
          <w:szCs w:val="22"/>
          <w:lang w:val="en-GB" w:eastAsia="en-GB"/>
        </w:rPr>
      </w:pPr>
      <w:hyperlink w:anchor="_Toc493273016" w:history="1">
        <w:r w:rsidR="007674C3" w:rsidRPr="00B05ECA">
          <w:rPr>
            <w:rStyle w:val="aa"/>
            <w:noProof/>
            <w:lang w:val="en-GB"/>
          </w:rPr>
          <w:t>Table 15: Fields Structure ACCIT_PA:FI/CO document: CO-PA segment</w:t>
        </w:r>
        <w:r w:rsidR="007674C3">
          <w:rPr>
            <w:noProof/>
            <w:webHidden/>
          </w:rPr>
          <w:tab/>
        </w:r>
        <w:r w:rsidR="007674C3">
          <w:rPr>
            <w:noProof/>
            <w:webHidden/>
          </w:rPr>
          <w:fldChar w:fldCharType="begin"/>
        </w:r>
        <w:r w:rsidR="007674C3">
          <w:rPr>
            <w:noProof/>
            <w:webHidden/>
          </w:rPr>
          <w:instrText xml:space="preserve"> PAGEREF _Toc493273016 \h </w:instrText>
        </w:r>
        <w:r w:rsidR="007674C3">
          <w:rPr>
            <w:noProof/>
            <w:webHidden/>
          </w:rPr>
        </w:r>
        <w:r w:rsidR="007674C3">
          <w:rPr>
            <w:noProof/>
            <w:webHidden/>
          </w:rPr>
          <w:fldChar w:fldCharType="separate"/>
        </w:r>
        <w:r w:rsidR="007674C3">
          <w:rPr>
            <w:noProof/>
            <w:webHidden/>
          </w:rPr>
          <w:t>12</w:t>
        </w:r>
        <w:r w:rsidR="007674C3">
          <w:rPr>
            <w:noProof/>
            <w:webHidden/>
          </w:rPr>
          <w:fldChar w:fldCharType="end"/>
        </w:r>
      </w:hyperlink>
    </w:p>
    <w:p w14:paraId="19BF8A24" w14:textId="7B4B50AD" w:rsidR="007674C3" w:rsidRDefault="001F6296">
      <w:pPr>
        <w:pStyle w:val="ad"/>
        <w:tabs>
          <w:tab w:val="right" w:leader="dot" w:pos="10195"/>
        </w:tabs>
        <w:rPr>
          <w:smallCaps w:val="0"/>
          <w:noProof/>
          <w:sz w:val="22"/>
          <w:szCs w:val="22"/>
          <w:lang w:val="en-GB" w:eastAsia="en-GB"/>
        </w:rPr>
      </w:pPr>
      <w:hyperlink w:anchor="_Toc493273017" w:history="1">
        <w:r w:rsidR="007674C3" w:rsidRPr="00B05ECA">
          <w:rPr>
            <w:rStyle w:val="aa"/>
            <w:noProof/>
            <w:lang w:val="en-GB"/>
          </w:rPr>
          <w:t>Table 16: Fields Structure ACCCR_PA:FI/CO document: CO-PA segment</w:t>
        </w:r>
        <w:r w:rsidR="007674C3">
          <w:rPr>
            <w:noProof/>
            <w:webHidden/>
          </w:rPr>
          <w:tab/>
        </w:r>
        <w:r w:rsidR="007674C3">
          <w:rPr>
            <w:noProof/>
            <w:webHidden/>
          </w:rPr>
          <w:fldChar w:fldCharType="begin"/>
        </w:r>
        <w:r w:rsidR="007674C3">
          <w:rPr>
            <w:noProof/>
            <w:webHidden/>
          </w:rPr>
          <w:instrText xml:space="preserve"> PAGEREF _Toc493273017 \h </w:instrText>
        </w:r>
        <w:r w:rsidR="007674C3">
          <w:rPr>
            <w:noProof/>
            <w:webHidden/>
          </w:rPr>
        </w:r>
        <w:r w:rsidR="007674C3">
          <w:rPr>
            <w:noProof/>
            <w:webHidden/>
          </w:rPr>
          <w:fldChar w:fldCharType="separate"/>
        </w:r>
        <w:r w:rsidR="007674C3">
          <w:rPr>
            <w:noProof/>
            <w:webHidden/>
          </w:rPr>
          <w:t>12</w:t>
        </w:r>
        <w:r w:rsidR="007674C3">
          <w:rPr>
            <w:noProof/>
            <w:webHidden/>
          </w:rPr>
          <w:fldChar w:fldCharType="end"/>
        </w:r>
      </w:hyperlink>
    </w:p>
    <w:p w14:paraId="64234BC9" w14:textId="5AF5C248" w:rsidR="007674C3" w:rsidRDefault="001F6296">
      <w:pPr>
        <w:pStyle w:val="ad"/>
        <w:tabs>
          <w:tab w:val="right" w:leader="dot" w:pos="10195"/>
        </w:tabs>
        <w:rPr>
          <w:smallCaps w:val="0"/>
          <w:noProof/>
          <w:sz w:val="22"/>
          <w:szCs w:val="22"/>
          <w:lang w:val="en-GB" w:eastAsia="en-GB"/>
        </w:rPr>
      </w:pPr>
      <w:hyperlink w:anchor="_Toc493273018" w:history="1">
        <w:r w:rsidR="007674C3" w:rsidRPr="00B05ECA">
          <w:rPr>
            <w:rStyle w:val="aa"/>
            <w:noProof/>
            <w:lang w:val="en-GB"/>
          </w:rPr>
          <w:t>Table 17: Open Issues/Remarks</w:t>
        </w:r>
        <w:r w:rsidR="007674C3">
          <w:rPr>
            <w:noProof/>
            <w:webHidden/>
          </w:rPr>
          <w:tab/>
        </w:r>
        <w:r w:rsidR="007674C3">
          <w:rPr>
            <w:noProof/>
            <w:webHidden/>
          </w:rPr>
          <w:fldChar w:fldCharType="begin"/>
        </w:r>
        <w:r w:rsidR="007674C3">
          <w:rPr>
            <w:noProof/>
            <w:webHidden/>
          </w:rPr>
          <w:instrText xml:space="preserve"> PAGEREF _Toc493273018 \h </w:instrText>
        </w:r>
        <w:r w:rsidR="007674C3">
          <w:rPr>
            <w:noProof/>
            <w:webHidden/>
          </w:rPr>
        </w:r>
        <w:r w:rsidR="007674C3">
          <w:rPr>
            <w:noProof/>
            <w:webHidden/>
          </w:rPr>
          <w:fldChar w:fldCharType="separate"/>
        </w:r>
        <w:r w:rsidR="007674C3">
          <w:rPr>
            <w:noProof/>
            <w:webHidden/>
          </w:rPr>
          <w:t>13</w:t>
        </w:r>
        <w:r w:rsidR="007674C3">
          <w:rPr>
            <w:noProof/>
            <w:webHidden/>
          </w:rPr>
          <w:fldChar w:fldCharType="end"/>
        </w:r>
      </w:hyperlink>
    </w:p>
    <w:p w14:paraId="4A282511" w14:textId="234095BE" w:rsidR="0015351C" w:rsidRPr="00C2409C" w:rsidRDefault="0015351C" w:rsidP="0015351C">
      <w:pPr>
        <w:rPr>
          <w:lang w:val="en-GB"/>
        </w:rPr>
      </w:pPr>
      <w:r w:rsidRPr="00C2409C">
        <w:rPr>
          <w:lang w:val="en-GB"/>
        </w:rPr>
        <w:fldChar w:fldCharType="end"/>
      </w:r>
    </w:p>
    <w:p w14:paraId="0122D465" w14:textId="77777777" w:rsidR="00E56957" w:rsidRPr="00C2409C" w:rsidRDefault="00E56957" w:rsidP="0015351C">
      <w:pPr>
        <w:rPr>
          <w:lang w:val="en-GB"/>
        </w:rPr>
      </w:pPr>
    </w:p>
    <w:sectPr w:rsidR="00E56957" w:rsidRPr="00C2409C" w:rsidSect="006E5CB5">
      <w:headerReference w:type="default" r:id="rId13"/>
      <w:footerReference w:type="default" r:id="rId14"/>
      <w:pgSz w:w="11907" w:h="16840" w:code="9"/>
      <w:pgMar w:top="851" w:right="851" w:bottom="851" w:left="851" w:header="720" w:footer="11" w:gutter="0"/>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Dirk Koerbitz" w:date="2017-10-09T09:32:00Z" w:initials="DK">
    <w:p w14:paraId="26F391D7" w14:textId="2BDDD12F" w:rsidR="001F6296" w:rsidRDefault="001F6296">
      <w:pPr>
        <w:pStyle w:val="af3"/>
      </w:pPr>
      <w:r>
        <w:rPr>
          <w:rStyle w:val="af2"/>
        </w:rPr>
        <w:annotationRef/>
      </w:r>
      <w:r>
        <w:t>To technical. Please remove technical objects like FM</w:t>
      </w:r>
    </w:p>
  </w:comment>
  <w:comment w:id="61" w:author="Pillukeit, Frank" w:date="2017-09-15T20:41:00Z" w:initials="PF">
    <w:p w14:paraId="5E0840B4" w14:textId="0F56BABF" w:rsidR="001F6296" w:rsidRDefault="001F6296">
      <w:pPr>
        <w:pStyle w:val="af3"/>
      </w:pPr>
      <w:r>
        <w:rPr>
          <w:rStyle w:val="af2"/>
        </w:rPr>
        <w:annotationRef/>
      </w:r>
      <w:r>
        <w:t xml:space="preserve">Open issue 1: Reference process to assign this interface to. As per China deviation list, </w:t>
      </w:r>
      <w:r w:rsidRPr="008540CB">
        <w:t>Maintain Nephrocare Master Data</w:t>
      </w:r>
      <w:r>
        <w:t xml:space="preserve"> (T2R End to End) which is not a Finance sub process.</w:t>
      </w:r>
    </w:p>
  </w:comment>
  <w:comment w:id="100" w:author="yong huang" w:date="2017-10-20T16:35:00Z" w:initials="yh">
    <w:p w14:paraId="55C79A44" w14:textId="59420479" w:rsidR="001F6296" w:rsidRDefault="001F6296">
      <w:pPr>
        <w:pStyle w:val="af3"/>
        <w:rPr>
          <w:rFonts w:hint="eastAsia"/>
        </w:rPr>
      </w:pPr>
      <w:r>
        <w:rPr>
          <w:rStyle w:val="af2"/>
        </w:rPr>
        <w:annotationRef/>
      </w:r>
      <w:r w:rsidR="00627C4D">
        <w:rPr>
          <w:rFonts w:hint="eastAsia"/>
        </w:rPr>
        <w:t>字段说明</w:t>
      </w:r>
    </w:p>
  </w:comment>
  <w:comment w:id="178" w:author="Dirk Koerbitz" w:date="2017-10-19T18:03:00Z" w:initials="DK">
    <w:p w14:paraId="45BC6E57" w14:textId="7A308E4A" w:rsidR="001F6296" w:rsidRDefault="001F6296">
      <w:pPr>
        <w:pStyle w:val="af3"/>
      </w:pPr>
      <w:r>
        <w:rPr>
          <w:rStyle w:val="af2"/>
        </w:rPr>
        <w:annotationRef/>
      </w:r>
      <w:r>
        <w:t>This is not functional. I have have to copy an existing functional or if functional can be re-used is part of technical design. This use a wording in functional terms.</w:t>
      </w:r>
    </w:p>
  </w:comment>
  <w:comment w:id="179" w:author="Pillukeit, Frank" w:date="2017-10-19T18:13:00Z" w:initials="PF">
    <w:p w14:paraId="75F1CE30" w14:textId="4899FB89" w:rsidR="001F6296" w:rsidRDefault="001F6296">
      <w:pPr>
        <w:pStyle w:val="af3"/>
      </w:pPr>
      <w:r>
        <w:rPr>
          <w:rStyle w:val="af2"/>
        </w:rPr>
        <w:annotationRef/>
      </w:r>
      <w:r>
        <w:t xml:space="preserve">Adjusted. Please let me know if this is fine for you. I have moved the reference of the FM to the DSD-D document to not lose the information. </w:t>
      </w:r>
    </w:p>
    <w:p w14:paraId="565382AC" w14:textId="07DC0CE3" w:rsidR="001F6296" w:rsidRDefault="001F6296">
      <w:pPr>
        <w:pStyle w:val="af3"/>
      </w:pPr>
      <w:r>
        <w:t>If you are happy with these changes, please delete the comments.</w:t>
      </w:r>
    </w:p>
  </w:comment>
  <w:comment w:id="194" w:author="Dirk Koerbitz" w:date="2017-10-09T09:34:00Z" w:initials="DK">
    <w:p w14:paraId="77AEBC1B" w14:textId="349CC17E" w:rsidR="001F6296" w:rsidRDefault="001F6296">
      <w:pPr>
        <w:pStyle w:val="af3"/>
      </w:pPr>
      <w:r>
        <w:rPr>
          <w:rStyle w:val="af2"/>
        </w:rPr>
        <w:annotationRef/>
      </w:r>
      <w:r>
        <w:t>Why? For inbound processing.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F391D7" w15:done="0"/>
  <w15:commentEx w15:paraId="5E0840B4" w15:done="0"/>
  <w15:commentEx w15:paraId="55C79A44" w15:done="0"/>
  <w15:commentEx w15:paraId="45BC6E57" w15:done="0"/>
  <w15:commentEx w15:paraId="565382AC" w15:paraIdParent="45BC6E57" w15:done="0"/>
  <w15:commentEx w15:paraId="77AEBC1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0DF90" w14:textId="77777777" w:rsidR="00C6322D" w:rsidRDefault="00C6322D" w:rsidP="009A3120">
      <w:pPr>
        <w:spacing w:after="0" w:line="240" w:lineRule="auto"/>
      </w:pPr>
      <w:r>
        <w:separator/>
      </w:r>
    </w:p>
  </w:endnote>
  <w:endnote w:type="continuationSeparator" w:id="0">
    <w:p w14:paraId="6936C781" w14:textId="77777777" w:rsidR="00C6322D" w:rsidRDefault="00C6322D" w:rsidP="009A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font452">
    <w:altName w:val="Times New Roman"/>
    <w:panose1 w:val="00000000000000000000"/>
    <w:charset w:val="00"/>
    <w:family w:val="auto"/>
    <w:notTrueType/>
    <w:pitch w:val="default"/>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75" w:type="dxa"/>
      <w:tblBorders>
        <w:top w:val="single" w:sz="4" w:space="0" w:color="auto"/>
      </w:tblBorders>
      <w:tblLayout w:type="fixed"/>
      <w:tblCellMar>
        <w:left w:w="70" w:type="dxa"/>
        <w:right w:w="70" w:type="dxa"/>
      </w:tblCellMar>
      <w:tblLook w:val="0000" w:firstRow="0" w:lastRow="0" w:firstColumn="0" w:lastColumn="0" w:noHBand="0" w:noVBand="0"/>
    </w:tblPr>
    <w:tblGrid>
      <w:gridCol w:w="1063"/>
      <w:gridCol w:w="1417"/>
      <w:gridCol w:w="851"/>
      <w:gridCol w:w="425"/>
      <w:gridCol w:w="992"/>
      <w:gridCol w:w="993"/>
      <w:gridCol w:w="992"/>
      <w:gridCol w:w="1276"/>
      <w:gridCol w:w="1134"/>
      <w:gridCol w:w="1032"/>
    </w:tblGrid>
    <w:tr w:rsidR="001F6296" w14:paraId="142F2E47" w14:textId="77777777" w:rsidTr="006E5CB5">
      <w:trPr>
        <w:trHeight w:val="268"/>
      </w:trPr>
      <w:tc>
        <w:tcPr>
          <w:tcW w:w="1063" w:type="dxa"/>
        </w:tcPr>
        <w:p w14:paraId="0B7D9CA6" w14:textId="77777777" w:rsidR="001F6296" w:rsidRDefault="001F6296" w:rsidP="009A3120">
          <w:pPr>
            <w:pStyle w:val="a7"/>
            <w:spacing w:after="120" w:line="240" w:lineRule="auto"/>
            <w:rPr>
              <w:sz w:val="16"/>
              <w:lang w:val="it-IT"/>
            </w:rPr>
          </w:pPr>
          <w:r>
            <w:rPr>
              <w:sz w:val="16"/>
              <w:lang w:val="it-IT"/>
            </w:rPr>
            <w:t>Template ID:</w:t>
          </w:r>
        </w:p>
      </w:tc>
      <w:tc>
        <w:tcPr>
          <w:tcW w:w="1417" w:type="dxa"/>
        </w:tcPr>
        <w:p w14:paraId="6CEF3F1B" w14:textId="77777777" w:rsidR="001F6296" w:rsidRDefault="001F6296" w:rsidP="0015351C">
          <w:pPr>
            <w:pStyle w:val="a7"/>
            <w:spacing w:after="120" w:line="240" w:lineRule="auto"/>
            <w:rPr>
              <w:sz w:val="16"/>
              <w:lang w:val="it-IT"/>
            </w:rPr>
          </w:pPr>
          <w:r>
            <w:rPr>
              <w:sz w:val="16"/>
              <w:lang w:val="it-IT"/>
            </w:rPr>
            <w:t>inSITE_TMP_09</w:t>
          </w:r>
        </w:p>
      </w:tc>
      <w:tc>
        <w:tcPr>
          <w:tcW w:w="851" w:type="dxa"/>
        </w:tcPr>
        <w:p w14:paraId="3154CE7E" w14:textId="77777777" w:rsidR="001F6296" w:rsidRDefault="001F6296" w:rsidP="009A3120">
          <w:pPr>
            <w:pStyle w:val="a7"/>
            <w:spacing w:after="120" w:line="240" w:lineRule="auto"/>
            <w:rPr>
              <w:sz w:val="16"/>
              <w:lang w:val="it-IT"/>
            </w:rPr>
          </w:pPr>
          <w:r>
            <w:rPr>
              <w:sz w:val="16"/>
              <w:lang w:val="it-IT"/>
            </w:rPr>
            <w:t>Rev.No.:</w:t>
          </w:r>
        </w:p>
      </w:tc>
      <w:tc>
        <w:tcPr>
          <w:tcW w:w="425" w:type="dxa"/>
        </w:tcPr>
        <w:p w14:paraId="1D828FF7" w14:textId="77777777" w:rsidR="001F6296" w:rsidRDefault="001F6296" w:rsidP="00BA4F5F">
          <w:pPr>
            <w:pStyle w:val="a7"/>
            <w:spacing w:after="120" w:line="240" w:lineRule="auto"/>
            <w:rPr>
              <w:sz w:val="16"/>
              <w:lang w:val="it-IT"/>
            </w:rPr>
          </w:pPr>
          <w:r>
            <w:rPr>
              <w:sz w:val="16"/>
              <w:lang w:val="it-IT"/>
            </w:rPr>
            <w:t>06</w:t>
          </w:r>
        </w:p>
      </w:tc>
      <w:tc>
        <w:tcPr>
          <w:tcW w:w="992" w:type="dxa"/>
        </w:tcPr>
        <w:p w14:paraId="34D9C88E" w14:textId="77777777" w:rsidR="001F6296" w:rsidRDefault="001F6296" w:rsidP="009A3120">
          <w:pPr>
            <w:pStyle w:val="a7"/>
            <w:spacing w:after="120" w:line="240" w:lineRule="auto"/>
            <w:rPr>
              <w:sz w:val="16"/>
            </w:rPr>
          </w:pPr>
          <w:r>
            <w:rPr>
              <w:sz w:val="16"/>
            </w:rPr>
            <w:t>Valid from:</w:t>
          </w:r>
        </w:p>
      </w:tc>
      <w:tc>
        <w:tcPr>
          <w:tcW w:w="993" w:type="dxa"/>
        </w:tcPr>
        <w:p w14:paraId="21EFB08D" w14:textId="77777777" w:rsidR="001F6296" w:rsidRDefault="001F6296" w:rsidP="00F279CF">
          <w:pPr>
            <w:pStyle w:val="a7"/>
            <w:spacing w:after="120" w:line="240" w:lineRule="auto"/>
            <w:rPr>
              <w:sz w:val="16"/>
            </w:rPr>
          </w:pPr>
          <w:r>
            <w:rPr>
              <w:sz w:val="16"/>
            </w:rPr>
            <w:t>16</w:t>
          </w:r>
          <w:r w:rsidRPr="004C6316">
            <w:rPr>
              <w:sz w:val="16"/>
            </w:rPr>
            <w:t>.</w:t>
          </w:r>
          <w:r>
            <w:rPr>
              <w:sz w:val="16"/>
            </w:rPr>
            <w:t>12</w:t>
          </w:r>
          <w:r w:rsidRPr="004C6316">
            <w:rPr>
              <w:sz w:val="16"/>
            </w:rPr>
            <w:t>.2015</w:t>
          </w:r>
        </w:p>
      </w:tc>
      <w:tc>
        <w:tcPr>
          <w:tcW w:w="992" w:type="dxa"/>
        </w:tcPr>
        <w:p w14:paraId="0354D736" w14:textId="77777777" w:rsidR="001F6296" w:rsidRDefault="001F6296" w:rsidP="009A3120">
          <w:pPr>
            <w:pStyle w:val="a7"/>
            <w:spacing w:after="120" w:line="240" w:lineRule="auto"/>
            <w:rPr>
              <w:sz w:val="16"/>
            </w:rPr>
          </w:pPr>
          <w:r>
            <w:rPr>
              <w:sz w:val="16"/>
            </w:rPr>
            <w:t xml:space="preserve">Created by: </w:t>
          </w:r>
        </w:p>
      </w:tc>
      <w:tc>
        <w:tcPr>
          <w:tcW w:w="1276" w:type="dxa"/>
        </w:tcPr>
        <w:p w14:paraId="68D0D8C1" w14:textId="77777777" w:rsidR="001F6296" w:rsidRDefault="001F6296" w:rsidP="009A3120">
          <w:pPr>
            <w:pStyle w:val="a7"/>
            <w:spacing w:after="120" w:line="240" w:lineRule="auto"/>
            <w:rPr>
              <w:sz w:val="16"/>
            </w:rPr>
          </w:pPr>
          <w:r w:rsidRPr="00032E61">
            <w:rPr>
              <w:sz w:val="16"/>
            </w:rPr>
            <w:t>A.</w:t>
          </w:r>
          <w:r>
            <w:rPr>
              <w:sz w:val="16"/>
            </w:rPr>
            <w:t xml:space="preserve"> Tzschichholz</w:t>
          </w:r>
        </w:p>
      </w:tc>
      <w:tc>
        <w:tcPr>
          <w:tcW w:w="1134" w:type="dxa"/>
        </w:tcPr>
        <w:p w14:paraId="2F184F6A" w14:textId="77777777" w:rsidR="001F6296" w:rsidRDefault="001F6296" w:rsidP="009A3120">
          <w:pPr>
            <w:pStyle w:val="a7"/>
            <w:spacing w:after="120" w:line="240" w:lineRule="auto"/>
            <w:rPr>
              <w:sz w:val="16"/>
            </w:rPr>
          </w:pPr>
          <w:r>
            <w:rPr>
              <w:sz w:val="16"/>
            </w:rPr>
            <w:t xml:space="preserve">Release QA: </w:t>
          </w:r>
        </w:p>
      </w:tc>
      <w:tc>
        <w:tcPr>
          <w:tcW w:w="1032" w:type="dxa"/>
        </w:tcPr>
        <w:p w14:paraId="52AB642F" w14:textId="77777777" w:rsidR="001F6296" w:rsidRDefault="001F6296" w:rsidP="009A3120">
          <w:pPr>
            <w:pStyle w:val="a7"/>
            <w:spacing w:after="120" w:line="240" w:lineRule="auto"/>
            <w:rPr>
              <w:sz w:val="16"/>
            </w:rPr>
          </w:pPr>
          <w:r>
            <w:rPr>
              <w:sz w:val="16"/>
            </w:rPr>
            <w:t>16</w:t>
          </w:r>
          <w:r w:rsidRPr="004C6316">
            <w:rPr>
              <w:sz w:val="16"/>
            </w:rPr>
            <w:t>.</w:t>
          </w:r>
          <w:r>
            <w:rPr>
              <w:sz w:val="16"/>
            </w:rPr>
            <w:t>12</w:t>
          </w:r>
          <w:r w:rsidRPr="004C6316">
            <w:rPr>
              <w:sz w:val="16"/>
            </w:rPr>
            <w:t>.2015</w:t>
          </w:r>
        </w:p>
      </w:tc>
    </w:tr>
  </w:tbl>
  <w:p w14:paraId="710F0D0B" w14:textId="77777777" w:rsidR="001F6296" w:rsidRPr="009D63A4" w:rsidRDefault="001F6296" w:rsidP="009A3120">
    <w:pPr>
      <w:pStyle w:val="a7"/>
      <w:spacing w:after="12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EBB92D" w14:textId="77777777" w:rsidR="00C6322D" w:rsidRDefault="00C6322D" w:rsidP="009A3120">
      <w:pPr>
        <w:spacing w:after="0" w:line="240" w:lineRule="auto"/>
      </w:pPr>
      <w:r>
        <w:separator/>
      </w:r>
    </w:p>
  </w:footnote>
  <w:footnote w:type="continuationSeparator" w:id="0">
    <w:p w14:paraId="09883AD2" w14:textId="77777777" w:rsidR="00C6322D" w:rsidRDefault="00C6322D" w:rsidP="009A312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30" w:type="dxa"/>
      <w:tblInd w:w="8" w:type="dxa"/>
      <w:tblBorders>
        <w:top w:val="single" w:sz="4" w:space="0" w:color="auto"/>
        <w:left w:val="single" w:sz="4" w:space="0" w:color="auto"/>
        <w:bottom w:val="thickThinSmallGap" w:sz="24" w:space="0" w:color="auto"/>
        <w:right w:val="single" w:sz="4" w:space="0" w:color="auto"/>
      </w:tblBorders>
      <w:tblLayout w:type="fixed"/>
      <w:tblCellMar>
        <w:left w:w="0" w:type="dxa"/>
        <w:right w:w="0" w:type="dxa"/>
      </w:tblCellMar>
      <w:tblLook w:val="0000" w:firstRow="0" w:lastRow="0" w:firstColumn="0" w:lastColumn="0" w:noHBand="0" w:noVBand="0"/>
    </w:tblPr>
    <w:tblGrid>
      <w:gridCol w:w="10230"/>
    </w:tblGrid>
    <w:tr w:rsidR="001F6296" w:rsidRPr="00F76F4A" w14:paraId="4227F829" w14:textId="77777777" w:rsidTr="006E5CB5">
      <w:trPr>
        <w:cantSplit/>
        <w:trHeight w:hRule="exact" w:val="1140"/>
      </w:trPr>
      <w:tc>
        <w:tcPr>
          <w:tcW w:w="10230" w:type="dxa"/>
          <w:vAlign w:val="center"/>
        </w:tcPr>
        <w:p w14:paraId="16728368" w14:textId="77777777" w:rsidR="001F6296" w:rsidRPr="00F76F4A" w:rsidRDefault="001F6296" w:rsidP="006E5CB5">
          <w:r w:rsidRPr="00F76F4A">
            <w:rPr>
              <w:noProof/>
              <w:lang w:eastAsia="zh-CN"/>
            </w:rPr>
            <w:drawing>
              <wp:anchor distT="0" distB="0" distL="114300" distR="114300" simplePos="0" relativeHeight="251658752" behindDoc="0" locked="0" layoutInCell="1" allowOverlap="1" wp14:anchorId="6FD35535" wp14:editId="1978CAD1">
                <wp:simplePos x="0" y="0"/>
                <wp:positionH relativeFrom="column">
                  <wp:posOffset>4399280</wp:posOffset>
                </wp:positionH>
                <wp:positionV relativeFrom="paragraph">
                  <wp:posOffset>172085</wp:posOffset>
                </wp:positionV>
                <wp:extent cx="1929130" cy="410210"/>
                <wp:effectExtent l="0" t="0" r="0" b="8890"/>
                <wp:wrapNone/>
                <wp:docPr id="1" name="Bild 2" descr="http://www.fresenius.de/documents/FME-Logo_2012_Blu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resenius.de/documents/FME-Logo_2012_Blue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29130" cy="410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6F4A">
            <w:rPr>
              <w:noProof/>
              <w:lang w:eastAsia="zh-CN"/>
            </w:rPr>
            <w:drawing>
              <wp:anchor distT="0" distB="0" distL="114300" distR="114300" simplePos="0" relativeHeight="251652608" behindDoc="1" locked="0" layoutInCell="1" allowOverlap="1" wp14:anchorId="4A097171" wp14:editId="6751DAC2">
                <wp:simplePos x="0" y="0"/>
                <wp:positionH relativeFrom="column">
                  <wp:posOffset>2056765</wp:posOffset>
                </wp:positionH>
                <wp:positionV relativeFrom="paragraph">
                  <wp:posOffset>38100</wp:posOffset>
                </wp:positionV>
                <wp:extent cx="1845945" cy="741680"/>
                <wp:effectExtent l="0" t="0" r="1905" b="0"/>
                <wp:wrapTight wrapText="bothSides">
                  <wp:wrapPolygon edited="0">
                    <wp:start x="19616" y="1110"/>
                    <wp:lineTo x="6019" y="2774"/>
                    <wp:lineTo x="223" y="5548"/>
                    <wp:lineTo x="223" y="12760"/>
                    <wp:lineTo x="4235" y="18308"/>
                    <wp:lineTo x="5350" y="19418"/>
                    <wp:lineTo x="6464" y="19418"/>
                    <wp:lineTo x="20954" y="18308"/>
                    <wp:lineTo x="21399" y="11651"/>
                    <wp:lineTo x="19393" y="11096"/>
                    <wp:lineTo x="21176" y="4438"/>
                    <wp:lineTo x="21176" y="1110"/>
                    <wp:lineTo x="19616" y="111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5945" cy="741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6F4A">
            <w:rPr>
              <w:noProof/>
              <w:lang w:eastAsia="zh-CN"/>
            </w:rPr>
            <w:drawing>
              <wp:anchor distT="0" distB="0" distL="114300" distR="114300" simplePos="0" relativeHeight="251646464" behindDoc="0" locked="0" layoutInCell="1" allowOverlap="1" wp14:anchorId="4A423518" wp14:editId="68FBB3C8">
                <wp:simplePos x="0" y="0"/>
                <wp:positionH relativeFrom="column">
                  <wp:posOffset>240665</wp:posOffset>
                </wp:positionH>
                <wp:positionV relativeFrom="paragraph">
                  <wp:posOffset>93345</wp:posOffset>
                </wp:positionV>
                <wp:extent cx="979805" cy="542290"/>
                <wp:effectExtent l="0" t="0" r="0" b="0"/>
                <wp:wrapNone/>
                <wp:docPr id="3" name="Bild 49" descr="Beschreibung: logo_f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9" descr="Beschreibung: logo_fnc"/>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79805" cy="5422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2680C66" w14:textId="77777777" w:rsidR="001F6296" w:rsidRPr="00F76F4A" w:rsidRDefault="001F6296" w:rsidP="006E5CB5">
    <w:pPr>
      <w:tabs>
        <w:tab w:val="center" w:pos="4536"/>
        <w:tab w:val="right" w:pos="9072"/>
      </w:tabs>
      <w:spacing w:after="0" w:line="240" w:lineRule="auto"/>
      <w:jc w:val="center"/>
      <w:rPr>
        <w:b/>
        <w:smallCaps/>
        <w:color w:val="0000FF"/>
        <w:sz w:val="10"/>
        <w:szCs w:val="10"/>
      </w:rPr>
    </w:pPr>
  </w:p>
  <w:tbl>
    <w:tblPr>
      <w:tblW w:w="10206" w:type="dxa"/>
      <w:tblInd w:w="6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69" w:type="dxa"/>
        <w:right w:w="69" w:type="dxa"/>
      </w:tblCellMar>
      <w:tblLook w:val="0000" w:firstRow="0" w:lastRow="0" w:firstColumn="0" w:lastColumn="0" w:noHBand="0" w:noVBand="0"/>
    </w:tblPr>
    <w:tblGrid>
      <w:gridCol w:w="4536"/>
      <w:gridCol w:w="993"/>
      <w:gridCol w:w="3114"/>
      <w:gridCol w:w="1563"/>
    </w:tblGrid>
    <w:tr w:rsidR="001F6296" w:rsidRPr="00F76F4A" w14:paraId="60F6201C" w14:textId="77777777" w:rsidTr="006E5CB5">
      <w:trPr>
        <w:cantSplit/>
        <w:trHeight w:val="871"/>
      </w:trPr>
      <w:tc>
        <w:tcPr>
          <w:tcW w:w="4536" w:type="dxa"/>
          <w:vAlign w:val="center"/>
        </w:tcPr>
        <w:p w14:paraId="3CB04DD1" w14:textId="77777777" w:rsidR="001F6296" w:rsidRPr="00F76F4A" w:rsidRDefault="001F6296" w:rsidP="006E5CB5">
          <w:pPr>
            <w:tabs>
              <w:tab w:val="left" w:pos="851"/>
              <w:tab w:val="left" w:pos="4536"/>
            </w:tabs>
            <w:spacing w:after="120"/>
            <w:jc w:val="center"/>
            <w:rPr>
              <w:b/>
              <w:bCs/>
              <w:sz w:val="24"/>
            </w:rPr>
          </w:pPr>
          <w:r w:rsidRPr="00F76F4A">
            <w:rPr>
              <w:b/>
              <w:bCs/>
              <w:sz w:val="24"/>
            </w:rPr>
            <w:t xml:space="preserve">Functional Specification </w:t>
          </w:r>
          <w:r>
            <w:rPr>
              <w:b/>
              <w:bCs/>
              <w:sz w:val="24"/>
            </w:rPr>
            <w:t>–</w:t>
          </w:r>
          <w:r w:rsidRPr="00F76F4A">
            <w:rPr>
              <w:b/>
              <w:bCs/>
              <w:sz w:val="24"/>
            </w:rPr>
            <w:t xml:space="preserve"> </w:t>
          </w:r>
          <w:r>
            <w:rPr>
              <w:b/>
              <w:bCs/>
              <w:sz w:val="24"/>
            </w:rPr>
            <w:t>Interface</w:t>
          </w:r>
        </w:p>
        <w:sdt>
          <w:sdtPr>
            <w:rPr>
              <w:rFonts w:cs="Arial"/>
              <w:b/>
              <w:bCs/>
              <w:color w:val="0000FF"/>
              <w:sz w:val="28"/>
            </w:rPr>
            <w:alias w:val="Titel"/>
            <w:tag w:val=""/>
            <w:id w:val="1289703034"/>
            <w:dataBinding w:prefixMappings="xmlns:ns0='http://purl.org/dc/elements/1.1/' xmlns:ns1='http://schemas.openxmlformats.org/package/2006/metadata/core-properties' " w:xpath="/ns1:coreProperties[1]/ns0:title[1]" w:storeItemID="{6C3C8BC8-F283-45AE-878A-BAB7291924A1}"/>
            <w:text/>
          </w:sdtPr>
          <w:sdtContent>
            <w:p w14:paraId="52A61D92" w14:textId="69038268" w:rsidR="001F6296" w:rsidRPr="00F76F4A" w:rsidRDefault="001F6296" w:rsidP="009A3120">
              <w:pPr>
                <w:tabs>
                  <w:tab w:val="left" w:pos="851"/>
                  <w:tab w:val="left" w:pos="4536"/>
                </w:tabs>
                <w:spacing w:after="0"/>
                <w:jc w:val="center"/>
                <w:rPr>
                  <w:rFonts w:cs="Arial"/>
                  <w:b/>
                  <w:bCs/>
                  <w:color w:val="0000FF"/>
                  <w:sz w:val="28"/>
                </w:rPr>
              </w:pPr>
              <w:r>
                <w:rPr>
                  <w:rFonts w:eastAsia="SimSun" w:cs="Arial" w:hint="eastAsia"/>
                  <w:b/>
                  <w:bCs/>
                  <w:color w:val="0000FF"/>
                  <w:sz w:val="28"/>
                  <w:lang w:eastAsia="zh-CN"/>
                </w:rPr>
                <w:t>Hospital Information System interface</w:t>
              </w:r>
            </w:p>
          </w:sdtContent>
        </w:sdt>
      </w:tc>
      <w:tc>
        <w:tcPr>
          <w:tcW w:w="993" w:type="dxa"/>
          <w:tcBorders>
            <w:right w:val="nil"/>
          </w:tcBorders>
          <w:vAlign w:val="center"/>
        </w:tcPr>
        <w:p w14:paraId="49C9514A" w14:textId="77777777" w:rsidR="001F6296" w:rsidRPr="00F76F4A" w:rsidRDefault="001F6296" w:rsidP="006E5CB5">
          <w:pPr>
            <w:spacing w:after="60" w:line="240" w:lineRule="auto"/>
          </w:pPr>
          <w:r w:rsidRPr="00F76F4A">
            <w:t>Doc. ID:</w:t>
          </w:r>
        </w:p>
        <w:p w14:paraId="4B406943" w14:textId="77777777" w:rsidR="001F6296" w:rsidRPr="00F76F4A" w:rsidRDefault="001F6296" w:rsidP="006E5CB5">
          <w:pPr>
            <w:spacing w:after="60" w:line="240" w:lineRule="auto"/>
          </w:pPr>
          <w:r w:rsidRPr="00F76F4A">
            <w:t>Version</w:t>
          </w:r>
          <w:r>
            <w:t>:</w:t>
          </w:r>
        </w:p>
        <w:p w14:paraId="0112FFF8" w14:textId="77777777" w:rsidR="001F6296" w:rsidRPr="00F76F4A" w:rsidRDefault="001F6296" w:rsidP="006E5CB5">
          <w:pPr>
            <w:spacing w:after="60" w:line="240" w:lineRule="auto"/>
          </w:pPr>
          <w:r w:rsidRPr="00F76F4A">
            <w:t>Date:</w:t>
          </w:r>
        </w:p>
      </w:tc>
      <w:tc>
        <w:tcPr>
          <w:tcW w:w="3114" w:type="dxa"/>
          <w:tcBorders>
            <w:left w:val="nil"/>
          </w:tcBorders>
          <w:vAlign w:val="center"/>
        </w:tcPr>
        <w:sdt>
          <w:sdtPr>
            <w:rPr>
              <w:rFonts w:cs="Arial"/>
              <w:bCs/>
              <w:color w:val="0000FF"/>
            </w:rPr>
            <w:alias w:val="Document-ID"/>
            <w:tag w:val="Document_x002d_ID"/>
            <w:id w:val="144329877"/>
            <w:dataBinding w:prefixMappings="xmlns:ns0='http://schemas.microsoft.com/office/2006/metadata/properties' xmlns:ns1='http://www.w3.org/2001/XMLSchema-instance' xmlns:ns2='http://schemas.microsoft.com/office/infopath/2007/PartnerControls' xmlns:ns3='abaa237c-9fb7-49aa-ad67-af8d736e427b' xmlns:ns4='2f17d722-0384-47a6-8a3e-cb9135a3a8b0' " w:xpath="/ns0:properties[1]/documentManagement[1]/ns4:Document_x002d_ID[1]" w:storeItemID="{A2E60FB1-AED4-4312-BC78-0D517A319162}"/>
            <w:text/>
          </w:sdtPr>
          <w:sdtContent>
            <w:p w14:paraId="50F26B4A" w14:textId="01334839" w:rsidR="001F6296" w:rsidRPr="004C4899" w:rsidRDefault="001F6296" w:rsidP="006E5CB5">
              <w:pPr>
                <w:spacing w:after="60" w:line="240" w:lineRule="auto"/>
                <w:rPr>
                  <w:rFonts w:cs="Arial"/>
                  <w:bCs/>
                  <w:color w:val="0000FF"/>
                </w:rPr>
              </w:pPr>
              <w:r w:rsidRPr="004C4899">
                <w:rPr>
                  <w:rFonts w:cs="Arial"/>
                  <w:bCs/>
                  <w:color w:val="0000FF"/>
                </w:rPr>
                <w:t>inSITE_FS-</w:t>
              </w:r>
              <w:r>
                <w:rPr>
                  <w:rFonts w:cs="Arial"/>
                  <w:bCs/>
                  <w:color w:val="0000FF"/>
                </w:rPr>
                <w:t>I</w:t>
              </w:r>
              <w:r w:rsidRPr="004C4899">
                <w:rPr>
                  <w:rFonts w:cs="Arial"/>
                  <w:bCs/>
                  <w:color w:val="0000FF"/>
                </w:rPr>
                <w:t>_</w:t>
              </w:r>
              <w:r>
                <w:rPr>
                  <w:rFonts w:cs="Arial"/>
                  <w:bCs/>
                  <w:color w:val="0000FF"/>
                </w:rPr>
                <w:t>10</w:t>
              </w:r>
              <w:r w:rsidRPr="004C4899">
                <w:rPr>
                  <w:rFonts w:cs="Arial"/>
                  <w:bCs/>
                  <w:color w:val="0000FF"/>
                </w:rPr>
                <w:t>-</w:t>
              </w:r>
              <w:r>
                <w:rPr>
                  <w:rFonts w:cs="Arial"/>
                  <w:bCs/>
                  <w:color w:val="0000FF"/>
                </w:rPr>
                <w:t>044_CN_V1</w:t>
              </w:r>
            </w:p>
          </w:sdtContent>
        </w:sdt>
        <w:p w14:paraId="7F0AD770" w14:textId="12B69390" w:rsidR="001F6296" w:rsidRPr="00F76F4A" w:rsidRDefault="001F6296" w:rsidP="006E5CB5">
          <w:pPr>
            <w:spacing w:after="60" w:line="240" w:lineRule="auto"/>
            <w:rPr>
              <w:bCs/>
              <w:color w:val="0000FF"/>
            </w:rPr>
          </w:pPr>
          <w:r>
            <w:rPr>
              <w:bCs/>
              <w:color w:val="0000FF"/>
            </w:rPr>
            <w:t>1.0</w:t>
          </w:r>
        </w:p>
        <w:p w14:paraId="5DF7DC05" w14:textId="55D8E9EE" w:rsidR="001F6296" w:rsidRPr="00F76F4A" w:rsidRDefault="001F6296" w:rsidP="003548B1">
          <w:pPr>
            <w:spacing w:after="60" w:line="240" w:lineRule="auto"/>
            <w:rPr>
              <w:bCs/>
              <w:color w:val="0000FF"/>
            </w:rPr>
          </w:pPr>
          <w:r>
            <w:rPr>
              <w:bCs/>
              <w:color w:val="0000FF"/>
            </w:rPr>
            <w:t>30</w:t>
          </w:r>
          <w:r w:rsidRPr="00F76F4A">
            <w:rPr>
              <w:bCs/>
              <w:color w:val="0000FF"/>
            </w:rPr>
            <w:t>-</w:t>
          </w:r>
          <w:r>
            <w:rPr>
              <w:bCs/>
              <w:color w:val="0000FF"/>
            </w:rPr>
            <w:t>AUG</w:t>
          </w:r>
          <w:r w:rsidRPr="00F76F4A">
            <w:rPr>
              <w:bCs/>
              <w:color w:val="0000FF"/>
            </w:rPr>
            <w:t>-</w:t>
          </w:r>
          <w:r>
            <w:rPr>
              <w:bCs/>
              <w:color w:val="0000FF"/>
            </w:rPr>
            <w:t>17</w:t>
          </w:r>
        </w:p>
      </w:tc>
      <w:tc>
        <w:tcPr>
          <w:tcW w:w="1563" w:type="dxa"/>
          <w:vAlign w:val="center"/>
        </w:tcPr>
        <w:p w14:paraId="08C0A13C" w14:textId="66FF217F" w:rsidR="001F6296" w:rsidRPr="00F76F4A" w:rsidRDefault="001F6296" w:rsidP="006E5CB5">
          <w:pPr>
            <w:tabs>
              <w:tab w:val="center" w:pos="4536"/>
              <w:tab w:val="right" w:pos="9072"/>
            </w:tabs>
            <w:spacing w:after="0"/>
            <w:jc w:val="center"/>
          </w:pPr>
          <w:r w:rsidRPr="00F76F4A">
            <w:t xml:space="preserve">Page: </w:t>
          </w:r>
          <w:r w:rsidRPr="00F76F4A">
            <w:rPr>
              <w:rFonts w:cs="Arial"/>
              <w:b/>
              <w:bCs/>
            </w:rPr>
            <w:fldChar w:fldCharType="begin"/>
          </w:r>
          <w:r w:rsidRPr="00F76F4A">
            <w:rPr>
              <w:rFonts w:cs="Arial"/>
              <w:b/>
              <w:bCs/>
            </w:rPr>
            <w:instrText xml:space="preserve"> PAGE </w:instrText>
          </w:r>
          <w:r w:rsidRPr="00F76F4A">
            <w:rPr>
              <w:rFonts w:cs="Arial"/>
              <w:b/>
              <w:bCs/>
            </w:rPr>
            <w:fldChar w:fldCharType="separate"/>
          </w:r>
          <w:r w:rsidR="009F2C6E">
            <w:rPr>
              <w:rFonts w:cs="Arial"/>
              <w:b/>
              <w:bCs/>
              <w:noProof/>
            </w:rPr>
            <w:t>11</w:t>
          </w:r>
          <w:r w:rsidRPr="00F76F4A">
            <w:rPr>
              <w:rFonts w:cs="Arial"/>
              <w:b/>
              <w:bCs/>
            </w:rPr>
            <w:fldChar w:fldCharType="end"/>
          </w:r>
          <w:r w:rsidRPr="00F76F4A">
            <w:rPr>
              <w:rFonts w:cs="Arial"/>
              <w:b/>
              <w:bCs/>
            </w:rPr>
            <w:t xml:space="preserve"> of </w:t>
          </w:r>
          <w:r w:rsidRPr="00F76F4A">
            <w:rPr>
              <w:rFonts w:cs="Arial"/>
              <w:b/>
              <w:bCs/>
            </w:rPr>
            <w:fldChar w:fldCharType="begin"/>
          </w:r>
          <w:r w:rsidRPr="00F76F4A">
            <w:rPr>
              <w:rFonts w:cs="Arial"/>
              <w:b/>
              <w:bCs/>
            </w:rPr>
            <w:instrText xml:space="preserve"> NUMPAGES </w:instrText>
          </w:r>
          <w:r w:rsidRPr="00F76F4A">
            <w:rPr>
              <w:rFonts w:cs="Arial"/>
              <w:b/>
              <w:bCs/>
            </w:rPr>
            <w:fldChar w:fldCharType="separate"/>
          </w:r>
          <w:r w:rsidR="009F2C6E">
            <w:rPr>
              <w:rFonts w:cs="Arial"/>
              <w:b/>
              <w:bCs/>
              <w:noProof/>
            </w:rPr>
            <w:t>14</w:t>
          </w:r>
          <w:r w:rsidRPr="00F76F4A">
            <w:rPr>
              <w:rFonts w:cs="Arial"/>
              <w:b/>
              <w:bCs/>
            </w:rPr>
            <w:fldChar w:fldCharType="end"/>
          </w:r>
        </w:p>
      </w:tc>
    </w:tr>
  </w:tbl>
  <w:p w14:paraId="5D3ABD8B" w14:textId="77777777" w:rsidR="001F6296" w:rsidRPr="00BD704B" w:rsidRDefault="001F6296" w:rsidP="006E5CB5">
    <w:pPr>
      <w:pStyle w:val="a5"/>
      <w:spacing w:after="0" w:line="240" w:lineRule="auto"/>
      <w:jc w:val="center"/>
      <w:rPr>
        <w:smallCaps/>
        <w:color w:val="0000FF"/>
        <w:sz w:val="16"/>
        <w:szCs w:val="1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5D03B8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9C735EF"/>
    <w:multiLevelType w:val="hybridMultilevel"/>
    <w:tmpl w:val="B45A81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77035"/>
    <w:multiLevelType w:val="multilevel"/>
    <w:tmpl w:val="957E80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67B19F0"/>
    <w:multiLevelType w:val="hybridMultilevel"/>
    <w:tmpl w:val="EDB6175E"/>
    <w:lvl w:ilvl="0" w:tplc="FE5E1E4E">
      <w:start w:val="1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800594"/>
    <w:multiLevelType w:val="multilevel"/>
    <w:tmpl w:val="654EC7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47A1C2B"/>
    <w:multiLevelType w:val="multilevel"/>
    <w:tmpl w:val="04523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8B721E0"/>
    <w:multiLevelType w:val="hybridMultilevel"/>
    <w:tmpl w:val="67C4318C"/>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1536752"/>
    <w:multiLevelType w:val="hybridMultilevel"/>
    <w:tmpl w:val="DFE269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5136364"/>
    <w:multiLevelType w:val="hybridMultilevel"/>
    <w:tmpl w:val="8F90323E"/>
    <w:lvl w:ilvl="0" w:tplc="E2E4FC6E">
      <w:start w:val="1"/>
      <w:numFmt w:val="bullet"/>
      <w:lvlText w:val="•"/>
      <w:lvlJc w:val="left"/>
      <w:pPr>
        <w:tabs>
          <w:tab w:val="num" w:pos="720"/>
        </w:tabs>
        <w:ind w:left="720" w:hanging="360"/>
      </w:pPr>
      <w:rPr>
        <w:rFonts w:ascii="Arial" w:hAnsi="Arial" w:hint="default"/>
      </w:rPr>
    </w:lvl>
    <w:lvl w:ilvl="1" w:tplc="9104DE3C" w:tentative="1">
      <w:start w:val="1"/>
      <w:numFmt w:val="bullet"/>
      <w:lvlText w:val="•"/>
      <w:lvlJc w:val="left"/>
      <w:pPr>
        <w:tabs>
          <w:tab w:val="num" w:pos="1440"/>
        </w:tabs>
        <w:ind w:left="1440" w:hanging="360"/>
      </w:pPr>
      <w:rPr>
        <w:rFonts w:ascii="Arial" w:hAnsi="Arial" w:hint="default"/>
      </w:rPr>
    </w:lvl>
    <w:lvl w:ilvl="2" w:tplc="509CF914" w:tentative="1">
      <w:start w:val="1"/>
      <w:numFmt w:val="bullet"/>
      <w:lvlText w:val="•"/>
      <w:lvlJc w:val="left"/>
      <w:pPr>
        <w:tabs>
          <w:tab w:val="num" w:pos="2160"/>
        </w:tabs>
        <w:ind w:left="2160" w:hanging="360"/>
      </w:pPr>
      <w:rPr>
        <w:rFonts w:ascii="Arial" w:hAnsi="Arial" w:hint="default"/>
      </w:rPr>
    </w:lvl>
    <w:lvl w:ilvl="3" w:tplc="01A2F020" w:tentative="1">
      <w:start w:val="1"/>
      <w:numFmt w:val="bullet"/>
      <w:lvlText w:val="•"/>
      <w:lvlJc w:val="left"/>
      <w:pPr>
        <w:tabs>
          <w:tab w:val="num" w:pos="2880"/>
        </w:tabs>
        <w:ind w:left="2880" w:hanging="360"/>
      </w:pPr>
      <w:rPr>
        <w:rFonts w:ascii="Arial" w:hAnsi="Arial" w:hint="default"/>
      </w:rPr>
    </w:lvl>
    <w:lvl w:ilvl="4" w:tplc="9AEE023E" w:tentative="1">
      <w:start w:val="1"/>
      <w:numFmt w:val="bullet"/>
      <w:lvlText w:val="•"/>
      <w:lvlJc w:val="left"/>
      <w:pPr>
        <w:tabs>
          <w:tab w:val="num" w:pos="3600"/>
        </w:tabs>
        <w:ind w:left="3600" w:hanging="360"/>
      </w:pPr>
      <w:rPr>
        <w:rFonts w:ascii="Arial" w:hAnsi="Arial" w:hint="default"/>
      </w:rPr>
    </w:lvl>
    <w:lvl w:ilvl="5" w:tplc="70E45568" w:tentative="1">
      <w:start w:val="1"/>
      <w:numFmt w:val="bullet"/>
      <w:lvlText w:val="•"/>
      <w:lvlJc w:val="left"/>
      <w:pPr>
        <w:tabs>
          <w:tab w:val="num" w:pos="4320"/>
        </w:tabs>
        <w:ind w:left="4320" w:hanging="360"/>
      </w:pPr>
      <w:rPr>
        <w:rFonts w:ascii="Arial" w:hAnsi="Arial" w:hint="default"/>
      </w:rPr>
    </w:lvl>
    <w:lvl w:ilvl="6" w:tplc="07B61B96" w:tentative="1">
      <w:start w:val="1"/>
      <w:numFmt w:val="bullet"/>
      <w:lvlText w:val="•"/>
      <w:lvlJc w:val="left"/>
      <w:pPr>
        <w:tabs>
          <w:tab w:val="num" w:pos="5040"/>
        </w:tabs>
        <w:ind w:left="5040" w:hanging="360"/>
      </w:pPr>
      <w:rPr>
        <w:rFonts w:ascii="Arial" w:hAnsi="Arial" w:hint="default"/>
      </w:rPr>
    </w:lvl>
    <w:lvl w:ilvl="7" w:tplc="917A5E7E" w:tentative="1">
      <w:start w:val="1"/>
      <w:numFmt w:val="bullet"/>
      <w:lvlText w:val="•"/>
      <w:lvlJc w:val="left"/>
      <w:pPr>
        <w:tabs>
          <w:tab w:val="num" w:pos="5760"/>
        </w:tabs>
        <w:ind w:left="5760" w:hanging="360"/>
      </w:pPr>
      <w:rPr>
        <w:rFonts w:ascii="Arial" w:hAnsi="Arial" w:hint="default"/>
      </w:rPr>
    </w:lvl>
    <w:lvl w:ilvl="8" w:tplc="83BC4CA0" w:tentative="1">
      <w:start w:val="1"/>
      <w:numFmt w:val="bullet"/>
      <w:lvlText w:val="•"/>
      <w:lvlJc w:val="left"/>
      <w:pPr>
        <w:tabs>
          <w:tab w:val="num" w:pos="6480"/>
        </w:tabs>
        <w:ind w:left="6480" w:hanging="360"/>
      </w:pPr>
      <w:rPr>
        <w:rFonts w:ascii="Arial" w:hAnsi="Arial" w:hint="default"/>
      </w:rPr>
    </w:lvl>
  </w:abstractNum>
  <w:abstractNum w:abstractNumId="9">
    <w:nsid w:val="3A645F7C"/>
    <w:multiLevelType w:val="hybridMultilevel"/>
    <w:tmpl w:val="E1809AA6"/>
    <w:lvl w:ilvl="0" w:tplc="38CA2FCC">
      <w:start w:val="1"/>
      <w:numFmt w:val="bullet"/>
      <w:lvlText w:val="-"/>
      <w:lvlJc w:val="left"/>
      <w:pPr>
        <w:tabs>
          <w:tab w:val="num" w:pos="720"/>
        </w:tabs>
        <w:ind w:left="720" w:hanging="360"/>
      </w:pPr>
      <w:rPr>
        <w:rFonts w:ascii="Times New Roman" w:hAnsi="Times New Roman" w:hint="default"/>
      </w:rPr>
    </w:lvl>
    <w:lvl w:ilvl="1" w:tplc="EA567E10" w:tentative="1">
      <w:start w:val="1"/>
      <w:numFmt w:val="bullet"/>
      <w:lvlText w:val="-"/>
      <w:lvlJc w:val="left"/>
      <w:pPr>
        <w:tabs>
          <w:tab w:val="num" w:pos="1440"/>
        </w:tabs>
        <w:ind w:left="1440" w:hanging="360"/>
      </w:pPr>
      <w:rPr>
        <w:rFonts w:ascii="Times New Roman" w:hAnsi="Times New Roman" w:hint="default"/>
      </w:rPr>
    </w:lvl>
    <w:lvl w:ilvl="2" w:tplc="CAA261D2" w:tentative="1">
      <w:start w:val="1"/>
      <w:numFmt w:val="bullet"/>
      <w:lvlText w:val="-"/>
      <w:lvlJc w:val="left"/>
      <w:pPr>
        <w:tabs>
          <w:tab w:val="num" w:pos="2160"/>
        </w:tabs>
        <w:ind w:left="2160" w:hanging="360"/>
      </w:pPr>
      <w:rPr>
        <w:rFonts w:ascii="Times New Roman" w:hAnsi="Times New Roman" w:hint="default"/>
      </w:rPr>
    </w:lvl>
    <w:lvl w:ilvl="3" w:tplc="0C347802" w:tentative="1">
      <w:start w:val="1"/>
      <w:numFmt w:val="bullet"/>
      <w:lvlText w:val="-"/>
      <w:lvlJc w:val="left"/>
      <w:pPr>
        <w:tabs>
          <w:tab w:val="num" w:pos="2880"/>
        </w:tabs>
        <w:ind w:left="2880" w:hanging="360"/>
      </w:pPr>
      <w:rPr>
        <w:rFonts w:ascii="Times New Roman" w:hAnsi="Times New Roman" w:hint="default"/>
      </w:rPr>
    </w:lvl>
    <w:lvl w:ilvl="4" w:tplc="46EC2882" w:tentative="1">
      <w:start w:val="1"/>
      <w:numFmt w:val="bullet"/>
      <w:lvlText w:val="-"/>
      <w:lvlJc w:val="left"/>
      <w:pPr>
        <w:tabs>
          <w:tab w:val="num" w:pos="3600"/>
        </w:tabs>
        <w:ind w:left="3600" w:hanging="360"/>
      </w:pPr>
      <w:rPr>
        <w:rFonts w:ascii="Times New Roman" w:hAnsi="Times New Roman" w:hint="default"/>
      </w:rPr>
    </w:lvl>
    <w:lvl w:ilvl="5" w:tplc="70F84E48" w:tentative="1">
      <w:start w:val="1"/>
      <w:numFmt w:val="bullet"/>
      <w:lvlText w:val="-"/>
      <w:lvlJc w:val="left"/>
      <w:pPr>
        <w:tabs>
          <w:tab w:val="num" w:pos="4320"/>
        </w:tabs>
        <w:ind w:left="4320" w:hanging="360"/>
      </w:pPr>
      <w:rPr>
        <w:rFonts w:ascii="Times New Roman" w:hAnsi="Times New Roman" w:hint="default"/>
      </w:rPr>
    </w:lvl>
    <w:lvl w:ilvl="6" w:tplc="9D68407A" w:tentative="1">
      <w:start w:val="1"/>
      <w:numFmt w:val="bullet"/>
      <w:lvlText w:val="-"/>
      <w:lvlJc w:val="left"/>
      <w:pPr>
        <w:tabs>
          <w:tab w:val="num" w:pos="5040"/>
        </w:tabs>
        <w:ind w:left="5040" w:hanging="360"/>
      </w:pPr>
      <w:rPr>
        <w:rFonts w:ascii="Times New Roman" w:hAnsi="Times New Roman" w:hint="default"/>
      </w:rPr>
    </w:lvl>
    <w:lvl w:ilvl="7" w:tplc="E8D86C7C" w:tentative="1">
      <w:start w:val="1"/>
      <w:numFmt w:val="bullet"/>
      <w:lvlText w:val="-"/>
      <w:lvlJc w:val="left"/>
      <w:pPr>
        <w:tabs>
          <w:tab w:val="num" w:pos="5760"/>
        </w:tabs>
        <w:ind w:left="5760" w:hanging="360"/>
      </w:pPr>
      <w:rPr>
        <w:rFonts w:ascii="Times New Roman" w:hAnsi="Times New Roman" w:hint="default"/>
      </w:rPr>
    </w:lvl>
    <w:lvl w:ilvl="8" w:tplc="51A0D6F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BDA504A"/>
    <w:multiLevelType w:val="singleLevel"/>
    <w:tmpl w:val="BAACCD40"/>
    <w:lvl w:ilvl="0">
      <w:numFmt w:val="none"/>
      <w:pStyle w:val="Einrck2"/>
      <w:lvlText w:val="-"/>
      <w:lvlJc w:val="left"/>
      <w:pPr>
        <w:tabs>
          <w:tab w:val="num" w:pos="851"/>
        </w:tabs>
        <w:ind w:left="851" w:hanging="426"/>
      </w:pPr>
      <w:rPr>
        <w:rFonts w:ascii="font452" w:hAnsi="font452" w:hint="default"/>
        <w:sz w:val="16"/>
      </w:rPr>
    </w:lvl>
  </w:abstractNum>
  <w:abstractNum w:abstractNumId="11">
    <w:nsid w:val="4D7E0FA9"/>
    <w:multiLevelType w:val="singleLevel"/>
    <w:tmpl w:val="BE68276C"/>
    <w:lvl w:ilvl="0">
      <w:start w:val="1"/>
      <w:numFmt w:val="lowerLetter"/>
      <w:pStyle w:val="Alpha1"/>
      <w:lvlText w:val="%1)"/>
      <w:legacy w:legacy="1" w:legacySpace="0" w:legacyIndent="283"/>
      <w:lvlJc w:val="left"/>
      <w:pPr>
        <w:ind w:left="850" w:hanging="283"/>
      </w:pPr>
    </w:lvl>
  </w:abstractNum>
  <w:abstractNum w:abstractNumId="12">
    <w:nsid w:val="4F386DC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565962C7"/>
    <w:multiLevelType w:val="multilevel"/>
    <w:tmpl w:val="5672D2D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nsid w:val="5CBD1737"/>
    <w:multiLevelType w:val="hybridMultilevel"/>
    <w:tmpl w:val="81C02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BF3B93"/>
    <w:multiLevelType w:val="hybridMultilevel"/>
    <w:tmpl w:val="582A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4F38CD"/>
    <w:multiLevelType w:val="singleLevel"/>
    <w:tmpl w:val="54A6D3FA"/>
    <w:lvl w:ilvl="0">
      <w:start w:val="1"/>
      <w:numFmt w:val="bullet"/>
      <w:pStyle w:val="Bullet2"/>
      <w:lvlText w:val=""/>
      <w:lvlJc w:val="left"/>
      <w:pPr>
        <w:tabs>
          <w:tab w:val="num" w:pos="851"/>
        </w:tabs>
        <w:ind w:left="851" w:hanging="426"/>
      </w:pPr>
      <w:rPr>
        <w:rFonts w:ascii="Wingdings" w:hAnsi="Wingdings" w:hint="default"/>
        <w:sz w:val="12"/>
      </w:rPr>
    </w:lvl>
  </w:abstractNum>
  <w:num w:numId="1">
    <w:abstractNumId w:val="0"/>
  </w:num>
  <w:num w:numId="2">
    <w:abstractNumId w:val="4"/>
  </w:num>
  <w:num w:numId="3">
    <w:abstractNumId w:val="5"/>
  </w:num>
  <w:num w:numId="4">
    <w:abstractNumId w:val="2"/>
  </w:num>
  <w:num w:numId="5">
    <w:abstractNumId w:val="16"/>
  </w:num>
  <w:num w:numId="6">
    <w:abstractNumId w:val="13"/>
  </w:num>
  <w:num w:numId="7">
    <w:abstractNumId w:val="11"/>
  </w:num>
  <w:num w:numId="8">
    <w:abstractNumId w:val="10"/>
  </w:num>
  <w:num w:numId="9">
    <w:abstractNumId w:val="8"/>
  </w:num>
  <w:num w:numId="10">
    <w:abstractNumId w:val="15"/>
  </w:num>
  <w:num w:numId="11">
    <w:abstractNumId w:val="12"/>
  </w:num>
  <w:num w:numId="12">
    <w:abstractNumId w:val="14"/>
  </w:num>
  <w:num w:numId="13">
    <w:abstractNumId w:val="1"/>
  </w:num>
  <w:num w:numId="14">
    <w:abstractNumId w:val="7"/>
  </w:num>
  <w:num w:numId="15">
    <w:abstractNumId w:val="9"/>
  </w:num>
  <w:num w:numId="16">
    <w:abstractNumId w:val="6"/>
  </w:num>
  <w:num w:numId="17">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llukeit, Frank">
    <w15:presenceInfo w15:providerId="AD" w15:userId="S-1-5-21-329068152-1454471165-1417001333-1369931"/>
  </w15:person>
  <w15:person w15:author="yong huang">
    <w15:presenceInfo w15:providerId="Windows Live" w15:userId="c0cf9b9eb6a34c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hideSpellingErrors/>
  <w:hideGrammaticalErrors/>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4CD"/>
    <w:rsid w:val="000001AE"/>
    <w:rsid w:val="00001BFF"/>
    <w:rsid w:val="00003AFC"/>
    <w:rsid w:val="0001232F"/>
    <w:rsid w:val="00034D0F"/>
    <w:rsid w:val="000355BA"/>
    <w:rsid w:val="0004237D"/>
    <w:rsid w:val="00046607"/>
    <w:rsid w:val="00050EBA"/>
    <w:rsid w:val="000616B8"/>
    <w:rsid w:val="00063169"/>
    <w:rsid w:val="00067C1B"/>
    <w:rsid w:val="00070C55"/>
    <w:rsid w:val="00080CD3"/>
    <w:rsid w:val="00082132"/>
    <w:rsid w:val="0009164C"/>
    <w:rsid w:val="000A5D31"/>
    <w:rsid w:val="000A6075"/>
    <w:rsid w:val="000A65C1"/>
    <w:rsid w:val="000A6DEF"/>
    <w:rsid w:val="000B1989"/>
    <w:rsid w:val="000B1A82"/>
    <w:rsid w:val="000B3824"/>
    <w:rsid w:val="000B7949"/>
    <w:rsid w:val="000C161F"/>
    <w:rsid w:val="000C7E82"/>
    <w:rsid w:val="000D01B7"/>
    <w:rsid w:val="000D074E"/>
    <w:rsid w:val="000D45D1"/>
    <w:rsid w:val="000E7518"/>
    <w:rsid w:val="000F3F85"/>
    <w:rsid w:val="000F654F"/>
    <w:rsid w:val="0010773C"/>
    <w:rsid w:val="00112B8E"/>
    <w:rsid w:val="001165A4"/>
    <w:rsid w:val="0013064D"/>
    <w:rsid w:val="00147BF4"/>
    <w:rsid w:val="00151F84"/>
    <w:rsid w:val="0015351C"/>
    <w:rsid w:val="00156A1E"/>
    <w:rsid w:val="00161DE2"/>
    <w:rsid w:val="001708CA"/>
    <w:rsid w:val="00180A3A"/>
    <w:rsid w:val="001834D1"/>
    <w:rsid w:val="001873FF"/>
    <w:rsid w:val="00190C71"/>
    <w:rsid w:val="00190EA9"/>
    <w:rsid w:val="001A30AA"/>
    <w:rsid w:val="001A3864"/>
    <w:rsid w:val="001A4C6B"/>
    <w:rsid w:val="001A75E4"/>
    <w:rsid w:val="001C33E8"/>
    <w:rsid w:val="001C74A4"/>
    <w:rsid w:val="001D3463"/>
    <w:rsid w:val="001D59BC"/>
    <w:rsid w:val="001D6CE7"/>
    <w:rsid w:val="001E2C31"/>
    <w:rsid w:val="001E3125"/>
    <w:rsid w:val="001E3935"/>
    <w:rsid w:val="001E6573"/>
    <w:rsid w:val="001E6945"/>
    <w:rsid w:val="001F6296"/>
    <w:rsid w:val="00202E90"/>
    <w:rsid w:val="00205798"/>
    <w:rsid w:val="00212BD4"/>
    <w:rsid w:val="002177A9"/>
    <w:rsid w:val="00220754"/>
    <w:rsid w:val="00223A2E"/>
    <w:rsid w:val="00224995"/>
    <w:rsid w:val="00226609"/>
    <w:rsid w:val="00230E66"/>
    <w:rsid w:val="00236E1F"/>
    <w:rsid w:val="00241ECF"/>
    <w:rsid w:val="0024490D"/>
    <w:rsid w:val="00244D68"/>
    <w:rsid w:val="00244F4E"/>
    <w:rsid w:val="00250943"/>
    <w:rsid w:val="00253260"/>
    <w:rsid w:val="002634E7"/>
    <w:rsid w:val="00270509"/>
    <w:rsid w:val="00274EAD"/>
    <w:rsid w:val="002811A5"/>
    <w:rsid w:val="002836AE"/>
    <w:rsid w:val="00295E44"/>
    <w:rsid w:val="00297340"/>
    <w:rsid w:val="002A2939"/>
    <w:rsid w:val="002A40B3"/>
    <w:rsid w:val="002A4A79"/>
    <w:rsid w:val="002A5E7D"/>
    <w:rsid w:val="002B0E33"/>
    <w:rsid w:val="002B0FEA"/>
    <w:rsid w:val="002B1AC0"/>
    <w:rsid w:val="002B26AF"/>
    <w:rsid w:val="002B31AE"/>
    <w:rsid w:val="002B3FDD"/>
    <w:rsid w:val="002B687F"/>
    <w:rsid w:val="002B6F42"/>
    <w:rsid w:val="002C276F"/>
    <w:rsid w:val="002C5723"/>
    <w:rsid w:val="002C574E"/>
    <w:rsid w:val="002D2D0C"/>
    <w:rsid w:val="002E066F"/>
    <w:rsid w:val="002E134E"/>
    <w:rsid w:val="002E202D"/>
    <w:rsid w:val="002E4DD3"/>
    <w:rsid w:val="003007CC"/>
    <w:rsid w:val="0030509D"/>
    <w:rsid w:val="0030751B"/>
    <w:rsid w:val="00312ACC"/>
    <w:rsid w:val="00312ADF"/>
    <w:rsid w:val="00314710"/>
    <w:rsid w:val="00315061"/>
    <w:rsid w:val="00317FD2"/>
    <w:rsid w:val="00320266"/>
    <w:rsid w:val="00322BC1"/>
    <w:rsid w:val="0032403C"/>
    <w:rsid w:val="003240B6"/>
    <w:rsid w:val="003257AE"/>
    <w:rsid w:val="00327E9D"/>
    <w:rsid w:val="00333555"/>
    <w:rsid w:val="00337AE9"/>
    <w:rsid w:val="003418F6"/>
    <w:rsid w:val="00343AB4"/>
    <w:rsid w:val="003453FC"/>
    <w:rsid w:val="00352645"/>
    <w:rsid w:val="003548B1"/>
    <w:rsid w:val="003548BB"/>
    <w:rsid w:val="00355442"/>
    <w:rsid w:val="00357D71"/>
    <w:rsid w:val="00362978"/>
    <w:rsid w:val="00362A70"/>
    <w:rsid w:val="00364B47"/>
    <w:rsid w:val="00370EEE"/>
    <w:rsid w:val="00373D0D"/>
    <w:rsid w:val="00375A3C"/>
    <w:rsid w:val="00377F5D"/>
    <w:rsid w:val="003856A8"/>
    <w:rsid w:val="00393761"/>
    <w:rsid w:val="00393A18"/>
    <w:rsid w:val="00394617"/>
    <w:rsid w:val="003977A3"/>
    <w:rsid w:val="003A6F0B"/>
    <w:rsid w:val="003A7915"/>
    <w:rsid w:val="003B0D99"/>
    <w:rsid w:val="003B4CE5"/>
    <w:rsid w:val="003C45D9"/>
    <w:rsid w:val="003C74CD"/>
    <w:rsid w:val="003C7608"/>
    <w:rsid w:val="003D20A2"/>
    <w:rsid w:val="003D4767"/>
    <w:rsid w:val="003D4B97"/>
    <w:rsid w:val="003D50AE"/>
    <w:rsid w:val="003D7CD2"/>
    <w:rsid w:val="003E14C3"/>
    <w:rsid w:val="003E50A1"/>
    <w:rsid w:val="003F225A"/>
    <w:rsid w:val="003F6142"/>
    <w:rsid w:val="004151FA"/>
    <w:rsid w:val="00417E50"/>
    <w:rsid w:val="004220DC"/>
    <w:rsid w:val="00424E04"/>
    <w:rsid w:val="004254CE"/>
    <w:rsid w:val="004328BC"/>
    <w:rsid w:val="004344F7"/>
    <w:rsid w:val="004355FA"/>
    <w:rsid w:val="0044713A"/>
    <w:rsid w:val="00452424"/>
    <w:rsid w:val="00455A75"/>
    <w:rsid w:val="00456747"/>
    <w:rsid w:val="00457DE5"/>
    <w:rsid w:val="0046180B"/>
    <w:rsid w:val="00466CE5"/>
    <w:rsid w:val="004676C5"/>
    <w:rsid w:val="00470329"/>
    <w:rsid w:val="004762A8"/>
    <w:rsid w:val="004829CE"/>
    <w:rsid w:val="004944B2"/>
    <w:rsid w:val="00496FE8"/>
    <w:rsid w:val="0049721A"/>
    <w:rsid w:val="004A2936"/>
    <w:rsid w:val="004A2A8A"/>
    <w:rsid w:val="004B33F2"/>
    <w:rsid w:val="004B42D6"/>
    <w:rsid w:val="004B443D"/>
    <w:rsid w:val="004C39C6"/>
    <w:rsid w:val="004C4899"/>
    <w:rsid w:val="004C50AE"/>
    <w:rsid w:val="004C68F1"/>
    <w:rsid w:val="004D264D"/>
    <w:rsid w:val="004E3031"/>
    <w:rsid w:val="004E50B8"/>
    <w:rsid w:val="004E545C"/>
    <w:rsid w:val="004F1B05"/>
    <w:rsid w:val="004F1EEB"/>
    <w:rsid w:val="004F3A72"/>
    <w:rsid w:val="004F4EF1"/>
    <w:rsid w:val="004F56CE"/>
    <w:rsid w:val="004F66FB"/>
    <w:rsid w:val="004F784F"/>
    <w:rsid w:val="00501614"/>
    <w:rsid w:val="005033F2"/>
    <w:rsid w:val="00503446"/>
    <w:rsid w:val="005034D6"/>
    <w:rsid w:val="005068E8"/>
    <w:rsid w:val="0051400D"/>
    <w:rsid w:val="00514E7E"/>
    <w:rsid w:val="005156CD"/>
    <w:rsid w:val="00520B94"/>
    <w:rsid w:val="00521E56"/>
    <w:rsid w:val="005225A3"/>
    <w:rsid w:val="0054327C"/>
    <w:rsid w:val="00543484"/>
    <w:rsid w:val="00545D0B"/>
    <w:rsid w:val="00545E52"/>
    <w:rsid w:val="005474DB"/>
    <w:rsid w:val="00550FC5"/>
    <w:rsid w:val="0055233B"/>
    <w:rsid w:val="00560572"/>
    <w:rsid w:val="00561AAF"/>
    <w:rsid w:val="00562D89"/>
    <w:rsid w:val="00570614"/>
    <w:rsid w:val="00574A20"/>
    <w:rsid w:val="00576A5B"/>
    <w:rsid w:val="00577631"/>
    <w:rsid w:val="00580758"/>
    <w:rsid w:val="0058101C"/>
    <w:rsid w:val="00582D66"/>
    <w:rsid w:val="00584B7E"/>
    <w:rsid w:val="00593D2D"/>
    <w:rsid w:val="00597439"/>
    <w:rsid w:val="005A120F"/>
    <w:rsid w:val="005A35F6"/>
    <w:rsid w:val="005A50E1"/>
    <w:rsid w:val="005A60DD"/>
    <w:rsid w:val="005B27E9"/>
    <w:rsid w:val="005B2A8C"/>
    <w:rsid w:val="005B3D00"/>
    <w:rsid w:val="005C32D6"/>
    <w:rsid w:val="005C3764"/>
    <w:rsid w:val="005D03FB"/>
    <w:rsid w:val="005D3602"/>
    <w:rsid w:val="005E2342"/>
    <w:rsid w:val="005E2A1D"/>
    <w:rsid w:val="005E2EAE"/>
    <w:rsid w:val="005F6566"/>
    <w:rsid w:val="005F6744"/>
    <w:rsid w:val="00600283"/>
    <w:rsid w:val="00627C4D"/>
    <w:rsid w:val="00632915"/>
    <w:rsid w:val="006356A1"/>
    <w:rsid w:val="0064665D"/>
    <w:rsid w:val="00651857"/>
    <w:rsid w:val="00667802"/>
    <w:rsid w:val="00675D41"/>
    <w:rsid w:val="0067665B"/>
    <w:rsid w:val="006808DC"/>
    <w:rsid w:val="006826EE"/>
    <w:rsid w:val="00686280"/>
    <w:rsid w:val="006A03F2"/>
    <w:rsid w:val="006A0423"/>
    <w:rsid w:val="006A6EDB"/>
    <w:rsid w:val="006B6D1C"/>
    <w:rsid w:val="006B7172"/>
    <w:rsid w:val="006C5D66"/>
    <w:rsid w:val="006D2610"/>
    <w:rsid w:val="006D76DD"/>
    <w:rsid w:val="006E5CB5"/>
    <w:rsid w:val="006E5FF4"/>
    <w:rsid w:val="006F224D"/>
    <w:rsid w:val="00701BE6"/>
    <w:rsid w:val="00706851"/>
    <w:rsid w:val="00711884"/>
    <w:rsid w:val="0071427F"/>
    <w:rsid w:val="007150AE"/>
    <w:rsid w:val="007156C8"/>
    <w:rsid w:val="007223A5"/>
    <w:rsid w:val="00727046"/>
    <w:rsid w:val="00734BFB"/>
    <w:rsid w:val="007433BA"/>
    <w:rsid w:val="0075304F"/>
    <w:rsid w:val="00756B65"/>
    <w:rsid w:val="00756C30"/>
    <w:rsid w:val="007604BD"/>
    <w:rsid w:val="00761334"/>
    <w:rsid w:val="00764231"/>
    <w:rsid w:val="0076538A"/>
    <w:rsid w:val="007674C3"/>
    <w:rsid w:val="00767503"/>
    <w:rsid w:val="00777B2E"/>
    <w:rsid w:val="00777D46"/>
    <w:rsid w:val="007808FE"/>
    <w:rsid w:val="007873C9"/>
    <w:rsid w:val="0079219D"/>
    <w:rsid w:val="00793A72"/>
    <w:rsid w:val="007975FD"/>
    <w:rsid w:val="007A18EE"/>
    <w:rsid w:val="007A719F"/>
    <w:rsid w:val="007B0CF9"/>
    <w:rsid w:val="007D1886"/>
    <w:rsid w:val="007D5D75"/>
    <w:rsid w:val="007D637F"/>
    <w:rsid w:val="007E0A0B"/>
    <w:rsid w:val="007F7BBD"/>
    <w:rsid w:val="00806708"/>
    <w:rsid w:val="00825DDE"/>
    <w:rsid w:val="00837AA5"/>
    <w:rsid w:val="0084223B"/>
    <w:rsid w:val="00844486"/>
    <w:rsid w:val="00844638"/>
    <w:rsid w:val="00850E74"/>
    <w:rsid w:val="00853A9A"/>
    <w:rsid w:val="008540CB"/>
    <w:rsid w:val="00854634"/>
    <w:rsid w:val="00865F21"/>
    <w:rsid w:val="008661A5"/>
    <w:rsid w:val="00866874"/>
    <w:rsid w:val="00872EB8"/>
    <w:rsid w:val="008750CF"/>
    <w:rsid w:val="00875D54"/>
    <w:rsid w:val="00875E7A"/>
    <w:rsid w:val="00877029"/>
    <w:rsid w:val="00877778"/>
    <w:rsid w:val="00880369"/>
    <w:rsid w:val="00882707"/>
    <w:rsid w:val="008839F5"/>
    <w:rsid w:val="00884A6E"/>
    <w:rsid w:val="00885EE6"/>
    <w:rsid w:val="008865BF"/>
    <w:rsid w:val="00892079"/>
    <w:rsid w:val="008977C5"/>
    <w:rsid w:val="00897B1B"/>
    <w:rsid w:val="008A652C"/>
    <w:rsid w:val="008A7DDF"/>
    <w:rsid w:val="008B0FB2"/>
    <w:rsid w:val="008B2807"/>
    <w:rsid w:val="008B3CC2"/>
    <w:rsid w:val="008B4FAE"/>
    <w:rsid w:val="008B53E1"/>
    <w:rsid w:val="008B7DA4"/>
    <w:rsid w:val="008C7174"/>
    <w:rsid w:val="008D289D"/>
    <w:rsid w:val="008E2919"/>
    <w:rsid w:val="008E4D9C"/>
    <w:rsid w:val="008E5C36"/>
    <w:rsid w:val="008E662E"/>
    <w:rsid w:val="008E7ED7"/>
    <w:rsid w:val="008F0D30"/>
    <w:rsid w:val="008F1743"/>
    <w:rsid w:val="008F1DCD"/>
    <w:rsid w:val="00913BFB"/>
    <w:rsid w:val="00913DF9"/>
    <w:rsid w:val="00914EF9"/>
    <w:rsid w:val="0091529C"/>
    <w:rsid w:val="00922785"/>
    <w:rsid w:val="009242F1"/>
    <w:rsid w:val="00925911"/>
    <w:rsid w:val="009360EC"/>
    <w:rsid w:val="00942593"/>
    <w:rsid w:val="0094272C"/>
    <w:rsid w:val="00951102"/>
    <w:rsid w:val="009529BD"/>
    <w:rsid w:val="0095397C"/>
    <w:rsid w:val="009565CE"/>
    <w:rsid w:val="00961885"/>
    <w:rsid w:val="009662B2"/>
    <w:rsid w:val="00972424"/>
    <w:rsid w:val="00973F41"/>
    <w:rsid w:val="00976570"/>
    <w:rsid w:val="00980958"/>
    <w:rsid w:val="00980F10"/>
    <w:rsid w:val="009815DC"/>
    <w:rsid w:val="00984D2C"/>
    <w:rsid w:val="00986C89"/>
    <w:rsid w:val="00987487"/>
    <w:rsid w:val="009926B2"/>
    <w:rsid w:val="00993365"/>
    <w:rsid w:val="00995731"/>
    <w:rsid w:val="0099763C"/>
    <w:rsid w:val="009A235C"/>
    <w:rsid w:val="009A3120"/>
    <w:rsid w:val="009A37EB"/>
    <w:rsid w:val="009A5CD2"/>
    <w:rsid w:val="009B051C"/>
    <w:rsid w:val="009B385D"/>
    <w:rsid w:val="009B4F57"/>
    <w:rsid w:val="009B5D66"/>
    <w:rsid w:val="009B679F"/>
    <w:rsid w:val="009D2227"/>
    <w:rsid w:val="009D2AF7"/>
    <w:rsid w:val="009D3113"/>
    <w:rsid w:val="009E0441"/>
    <w:rsid w:val="009E081A"/>
    <w:rsid w:val="009E6600"/>
    <w:rsid w:val="009F036F"/>
    <w:rsid w:val="009F03CD"/>
    <w:rsid w:val="009F15A3"/>
    <w:rsid w:val="009F2C6E"/>
    <w:rsid w:val="009F54B7"/>
    <w:rsid w:val="009F5FC1"/>
    <w:rsid w:val="00A1234D"/>
    <w:rsid w:val="00A20398"/>
    <w:rsid w:val="00A404BB"/>
    <w:rsid w:val="00A449C6"/>
    <w:rsid w:val="00A45B91"/>
    <w:rsid w:val="00A6025F"/>
    <w:rsid w:val="00A67F21"/>
    <w:rsid w:val="00A7127B"/>
    <w:rsid w:val="00A71C13"/>
    <w:rsid w:val="00A72657"/>
    <w:rsid w:val="00A74DC1"/>
    <w:rsid w:val="00A814CE"/>
    <w:rsid w:val="00A85A12"/>
    <w:rsid w:val="00A860B6"/>
    <w:rsid w:val="00A962DB"/>
    <w:rsid w:val="00A972B8"/>
    <w:rsid w:val="00AA0B76"/>
    <w:rsid w:val="00AA44B7"/>
    <w:rsid w:val="00AA6508"/>
    <w:rsid w:val="00AA6C32"/>
    <w:rsid w:val="00AA7DBB"/>
    <w:rsid w:val="00AB58AD"/>
    <w:rsid w:val="00AB60EE"/>
    <w:rsid w:val="00AC29D6"/>
    <w:rsid w:val="00AC760B"/>
    <w:rsid w:val="00AD0961"/>
    <w:rsid w:val="00AD0979"/>
    <w:rsid w:val="00AD2F12"/>
    <w:rsid w:val="00AD5518"/>
    <w:rsid w:val="00AD7346"/>
    <w:rsid w:val="00AE3998"/>
    <w:rsid w:val="00AE3F38"/>
    <w:rsid w:val="00AE6600"/>
    <w:rsid w:val="00AF2FF0"/>
    <w:rsid w:val="00AF5673"/>
    <w:rsid w:val="00B017C0"/>
    <w:rsid w:val="00B11791"/>
    <w:rsid w:val="00B14DE5"/>
    <w:rsid w:val="00B14F6E"/>
    <w:rsid w:val="00B1732E"/>
    <w:rsid w:val="00B2092D"/>
    <w:rsid w:val="00B23732"/>
    <w:rsid w:val="00B30DAD"/>
    <w:rsid w:val="00B34B11"/>
    <w:rsid w:val="00B36177"/>
    <w:rsid w:val="00B36882"/>
    <w:rsid w:val="00B41354"/>
    <w:rsid w:val="00B46A2B"/>
    <w:rsid w:val="00B53225"/>
    <w:rsid w:val="00B54107"/>
    <w:rsid w:val="00B56DEA"/>
    <w:rsid w:val="00B70CFB"/>
    <w:rsid w:val="00B73E63"/>
    <w:rsid w:val="00B7666B"/>
    <w:rsid w:val="00B77BCA"/>
    <w:rsid w:val="00B80456"/>
    <w:rsid w:val="00B81696"/>
    <w:rsid w:val="00B84AF2"/>
    <w:rsid w:val="00B86969"/>
    <w:rsid w:val="00B86D70"/>
    <w:rsid w:val="00B87E9B"/>
    <w:rsid w:val="00B91AED"/>
    <w:rsid w:val="00B927DE"/>
    <w:rsid w:val="00B951DD"/>
    <w:rsid w:val="00B9678A"/>
    <w:rsid w:val="00BA063D"/>
    <w:rsid w:val="00BA06B4"/>
    <w:rsid w:val="00BA1C6C"/>
    <w:rsid w:val="00BA4F5F"/>
    <w:rsid w:val="00BA6D0A"/>
    <w:rsid w:val="00BB4A2F"/>
    <w:rsid w:val="00BB5135"/>
    <w:rsid w:val="00BB66CB"/>
    <w:rsid w:val="00BC3A50"/>
    <w:rsid w:val="00BD1520"/>
    <w:rsid w:val="00BD5301"/>
    <w:rsid w:val="00BD5F64"/>
    <w:rsid w:val="00BE0066"/>
    <w:rsid w:val="00BE707A"/>
    <w:rsid w:val="00BF544D"/>
    <w:rsid w:val="00BF5805"/>
    <w:rsid w:val="00BF63BC"/>
    <w:rsid w:val="00C040FB"/>
    <w:rsid w:val="00C059A7"/>
    <w:rsid w:val="00C067A9"/>
    <w:rsid w:val="00C06CF2"/>
    <w:rsid w:val="00C072E2"/>
    <w:rsid w:val="00C12D0F"/>
    <w:rsid w:val="00C12D59"/>
    <w:rsid w:val="00C169CC"/>
    <w:rsid w:val="00C2409C"/>
    <w:rsid w:val="00C2532D"/>
    <w:rsid w:val="00C25856"/>
    <w:rsid w:val="00C2624C"/>
    <w:rsid w:val="00C26A10"/>
    <w:rsid w:val="00C27D20"/>
    <w:rsid w:val="00C40A0C"/>
    <w:rsid w:val="00C445B0"/>
    <w:rsid w:val="00C51A10"/>
    <w:rsid w:val="00C54FEC"/>
    <w:rsid w:val="00C61349"/>
    <w:rsid w:val="00C61ABE"/>
    <w:rsid w:val="00C6322D"/>
    <w:rsid w:val="00C70ED3"/>
    <w:rsid w:val="00C7166F"/>
    <w:rsid w:val="00C73223"/>
    <w:rsid w:val="00C75688"/>
    <w:rsid w:val="00C81D75"/>
    <w:rsid w:val="00C87423"/>
    <w:rsid w:val="00C90958"/>
    <w:rsid w:val="00CA03D2"/>
    <w:rsid w:val="00CA1AE7"/>
    <w:rsid w:val="00CA4641"/>
    <w:rsid w:val="00CB253E"/>
    <w:rsid w:val="00CB28F7"/>
    <w:rsid w:val="00CB4382"/>
    <w:rsid w:val="00CB4C26"/>
    <w:rsid w:val="00CB7A2A"/>
    <w:rsid w:val="00CB7E1F"/>
    <w:rsid w:val="00CC4B37"/>
    <w:rsid w:val="00CD485B"/>
    <w:rsid w:val="00CD5E61"/>
    <w:rsid w:val="00CD68E0"/>
    <w:rsid w:val="00CE30D7"/>
    <w:rsid w:val="00CE673E"/>
    <w:rsid w:val="00CF15EE"/>
    <w:rsid w:val="00D00684"/>
    <w:rsid w:val="00D04103"/>
    <w:rsid w:val="00D066A5"/>
    <w:rsid w:val="00D21C22"/>
    <w:rsid w:val="00D239EA"/>
    <w:rsid w:val="00D24025"/>
    <w:rsid w:val="00D24134"/>
    <w:rsid w:val="00D25774"/>
    <w:rsid w:val="00D32EA2"/>
    <w:rsid w:val="00D34910"/>
    <w:rsid w:val="00D35FBC"/>
    <w:rsid w:val="00D41775"/>
    <w:rsid w:val="00D44448"/>
    <w:rsid w:val="00D56AAD"/>
    <w:rsid w:val="00D57240"/>
    <w:rsid w:val="00D64D26"/>
    <w:rsid w:val="00D75265"/>
    <w:rsid w:val="00D836B5"/>
    <w:rsid w:val="00D903A9"/>
    <w:rsid w:val="00D90423"/>
    <w:rsid w:val="00D9364F"/>
    <w:rsid w:val="00DA29D7"/>
    <w:rsid w:val="00DA43F8"/>
    <w:rsid w:val="00DA5B90"/>
    <w:rsid w:val="00DB038E"/>
    <w:rsid w:val="00DB0BBA"/>
    <w:rsid w:val="00DB4D4C"/>
    <w:rsid w:val="00DC4570"/>
    <w:rsid w:val="00DC47D4"/>
    <w:rsid w:val="00DD06E1"/>
    <w:rsid w:val="00DD3E9F"/>
    <w:rsid w:val="00DD42F5"/>
    <w:rsid w:val="00DD449A"/>
    <w:rsid w:val="00DD62AB"/>
    <w:rsid w:val="00DD78D2"/>
    <w:rsid w:val="00DE368E"/>
    <w:rsid w:val="00DE6CC3"/>
    <w:rsid w:val="00DF2CA2"/>
    <w:rsid w:val="00DF3FA9"/>
    <w:rsid w:val="00DF6EF6"/>
    <w:rsid w:val="00DF6FDC"/>
    <w:rsid w:val="00E00245"/>
    <w:rsid w:val="00E14AD8"/>
    <w:rsid w:val="00E15946"/>
    <w:rsid w:val="00E2261F"/>
    <w:rsid w:val="00E2422D"/>
    <w:rsid w:val="00E25995"/>
    <w:rsid w:val="00E3039B"/>
    <w:rsid w:val="00E31C97"/>
    <w:rsid w:val="00E42DCB"/>
    <w:rsid w:val="00E5208D"/>
    <w:rsid w:val="00E551CE"/>
    <w:rsid w:val="00E56957"/>
    <w:rsid w:val="00E61504"/>
    <w:rsid w:val="00E67859"/>
    <w:rsid w:val="00E722D4"/>
    <w:rsid w:val="00E758DD"/>
    <w:rsid w:val="00E76278"/>
    <w:rsid w:val="00E81592"/>
    <w:rsid w:val="00E831D7"/>
    <w:rsid w:val="00E83608"/>
    <w:rsid w:val="00E844AF"/>
    <w:rsid w:val="00E84B9A"/>
    <w:rsid w:val="00E85387"/>
    <w:rsid w:val="00E90A96"/>
    <w:rsid w:val="00E96A01"/>
    <w:rsid w:val="00E97326"/>
    <w:rsid w:val="00EA3EE4"/>
    <w:rsid w:val="00EA6685"/>
    <w:rsid w:val="00EA6926"/>
    <w:rsid w:val="00EB2F10"/>
    <w:rsid w:val="00EC1C97"/>
    <w:rsid w:val="00EC479E"/>
    <w:rsid w:val="00EC48D0"/>
    <w:rsid w:val="00EC56D3"/>
    <w:rsid w:val="00ED4F9C"/>
    <w:rsid w:val="00EE0B09"/>
    <w:rsid w:val="00EE41DC"/>
    <w:rsid w:val="00EF29FF"/>
    <w:rsid w:val="00EF5CD7"/>
    <w:rsid w:val="00F04C0D"/>
    <w:rsid w:val="00F04E67"/>
    <w:rsid w:val="00F05E35"/>
    <w:rsid w:val="00F060BA"/>
    <w:rsid w:val="00F10B3D"/>
    <w:rsid w:val="00F124DE"/>
    <w:rsid w:val="00F267BD"/>
    <w:rsid w:val="00F277EA"/>
    <w:rsid w:val="00F279CF"/>
    <w:rsid w:val="00F30B4A"/>
    <w:rsid w:val="00F31122"/>
    <w:rsid w:val="00F377EF"/>
    <w:rsid w:val="00F40C0A"/>
    <w:rsid w:val="00F43E32"/>
    <w:rsid w:val="00F53F6C"/>
    <w:rsid w:val="00F548FD"/>
    <w:rsid w:val="00F554C5"/>
    <w:rsid w:val="00F571CD"/>
    <w:rsid w:val="00F63A91"/>
    <w:rsid w:val="00F63CC9"/>
    <w:rsid w:val="00F65060"/>
    <w:rsid w:val="00F66828"/>
    <w:rsid w:val="00F67544"/>
    <w:rsid w:val="00F705BB"/>
    <w:rsid w:val="00F716C2"/>
    <w:rsid w:val="00F71EB0"/>
    <w:rsid w:val="00F721DA"/>
    <w:rsid w:val="00F73160"/>
    <w:rsid w:val="00F74E5A"/>
    <w:rsid w:val="00F75879"/>
    <w:rsid w:val="00F75D32"/>
    <w:rsid w:val="00F76DC2"/>
    <w:rsid w:val="00F874FA"/>
    <w:rsid w:val="00F93916"/>
    <w:rsid w:val="00F9536E"/>
    <w:rsid w:val="00FA335F"/>
    <w:rsid w:val="00FA4D9D"/>
    <w:rsid w:val="00FA4E93"/>
    <w:rsid w:val="00FD0586"/>
    <w:rsid w:val="00FD06AB"/>
    <w:rsid w:val="00FD1309"/>
    <w:rsid w:val="00FD21EB"/>
    <w:rsid w:val="00FD64DA"/>
    <w:rsid w:val="00FE0477"/>
    <w:rsid w:val="00FE397F"/>
    <w:rsid w:val="00FE523F"/>
    <w:rsid w:val="00FF1F2F"/>
    <w:rsid w:val="00FF6DF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958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120"/>
    <w:rPr>
      <w:lang w:val="en-US"/>
    </w:rPr>
  </w:style>
  <w:style w:type="paragraph" w:styleId="1">
    <w:name w:val="heading 1"/>
    <w:aliases w:val="FS Überschrift 1"/>
    <w:basedOn w:val="a"/>
    <w:next w:val="a"/>
    <w:link w:val="10"/>
    <w:qFormat/>
    <w:rsid w:val="00322BC1"/>
    <w:pPr>
      <w:keepNext/>
      <w:numPr>
        <w:numId w:val="6"/>
      </w:numPr>
      <w:spacing w:before="360"/>
      <w:outlineLvl w:val="0"/>
    </w:pPr>
    <w:rPr>
      <w:b/>
      <w:kern w:val="28"/>
      <w:sz w:val="24"/>
    </w:rPr>
  </w:style>
  <w:style w:type="paragraph" w:styleId="2">
    <w:name w:val="heading 2"/>
    <w:aliases w:val="FS Überschrift 2"/>
    <w:basedOn w:val="a"/>
    <w:next w:val="a"/>
    <w:link w:val="20"/>
    <w:qFormat/>
    <w:rsid w:val="007433BA"/>
    <w:pPr>
      <w:keepNext/>
      <w:numPr>
        <w:ilvl w:val="1"/>
        <w:numId w:val="6"/>
      </w:numPr>
      <w:spacing w:before="360" w:after="120"/>
      <w:outlineLvl w:val="1"/>
    </w:pPr>
    <w:rPr>
      <w:b/>
      <w:lang w:val="en-GB"/>
    </w:rPr>
  </w:style>
  <w:style w:type="paragraph" w:styleId="3">
    <w:name w:val="heading 3"/>
    <w:aliases w:val="FS Überschrift 3"/>
    <w:basedOn w:val="a"/>
    <w:next w:val="a"/>
    <w:link w:val="30"/>
    <w:qFormat/>
    <w:rsid w:val="003977A3"/>
    <w:pPr>
      <w:keepNext/>
      <w:numPr>
        <w:ilvl w:val="2"/>
        <w:numId w:val="6"/>
      </w:numPr>
      <w:spacing w:before="360" w:after="120"/>
      <w:outlineLvl w:val="2"/>
    </w:pPr>
  </w:style>
  <w:style w:type="paragraph" w:styleId="4">
    <w:name w:val="heading 4"/>
    <w:aliases w:val="FS Überschrift 4"/>
    <w:basedOn w:val="a"/>
    <w:next w:val="a"/>
    <w:link w:val="40"/>
    <w:qFormat/>
    <w:rsid w:val="003977A3"/>
    <w:pPr>
      <w:keepNext/>
      <w:numPr>
        <w:ilvl w:val="3"/>
        <w:numId w:val="6"/>
      </w:numPr>
      <w:spacing w:before="240" w:after="120"/>
      <w:ind w:left="862" w:hanging="862"/>
      <w:outlineLvl w:val="3"/>
    </w:pPr>
  </w:style>
  <w:style w:type="paragraph" w:styleId="5">
    <w:name w:val="heading 5"/>
    <w:basedOn w:val="a"/>
    <w:next w:val="a"/>
    <w:link w:val="50"/>
    <w:uiPriority w:val="9"/>
    <w:unhideWhenUsed/>
    <w:rsid w:val="003977A3"/>
    <w:pPr>
      <w:keepNext/>
      <w:keepLines/>
      <w:numPr>
        <w:ilvl w:val="4"/>
        <w:numId w:val="6"/>
      </w:numPr>
      <w:spacing w:before="240" w:after="120"/>
      <w:ind w:left="1009" w:hanging="1009"/>
      <w:outlineLvl w:val="4"/>
    </w:pPr>
    <w:rPr>
      <w:rFonts w:eastAsiaTheme="majorEastAsia" w:cstheme="majorBidi"/>
      <w:i/>
    </w:rPr>
  </w:style>
  <w:style w:type="paragraph" w:styleId="6">
    <w:name w:val="heading 6"/>
    <w:basedOn w:val="a"/>
    <w:next w:val="a"/>
    <w:link w:val="60"/>
    <w:uiPriority w:val="9"/>
    <w:semiHidden/>
    <w:unhideWhenUsed/>
    <w:rsid w:val="009A3120"/>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9A3120"/>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A3120"/>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9A3120"/>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FS Überschrift 1字符"/>
    <w:basedOn w:val="a0"/>
    <w:link w:val="1"/>
    <w:rsid w:val="00322BC1"/>
    <w:rPr>
      <w:b/>
      <w:kern w:val="28"/>
      <w:sz w:val="24"/>
    </w:rPr>
  </w:style>
  <w:style w:type="character" w:customStyle="1" w:styleId="20">
    <w:name w:val="标题 2字符"/>
    <w:aliases w:val="FS Überschrift 2字符"/>
    <w:basedOn w:val="a0"/>
    <w:link w:val="2"/>
    <w:rsid w:val="007433BA"/>
    <w:rPr>
      <w:b/>
      <w:lang w:val="en-GB"/>
    </w:rPr>
  </w:style>
  <w:style w:type="character" w:customStyle="1" w:styleId="30">
    <w:name w:val="标题 3字符"/>
    <w:aliases w:val="FS Überschrift 3字符"/>
    <w:basedOn w:val="a0"/>
    <w:link w:val="3"/>
    <w:rsid w:val="003977A3"/>
    <w:rPr>
      <w:lang w:val="en-US"/>
    </w:rPr>
  </w:style>
  <w:style w:type="character" w:customStyle="1" w:styleId="40">
    <w:name w:val="标题 4字符"/>
    <w:aliases w:val="FS Überschrift 4字符"/>
    <w:basedOn w:val="a0"/>
    <w:link w:val="4"/>
    <w:rsid w:val="003977A3"/>
    <w:rPr>
      <w:lang w:val="en-US"/>
    </w:rPr>
  </w:style>
  <w:style w:type="paragraph" w:customStyle="1" w:styleId="Bullet2">
    <w:name w:val="Bullet2"/>
    <w:basedOn w:val="a"/>
    <w:rsid w:val="009A3120"/>
    <w:pPr>
      <w:numPr>
        <w:numId w:val="5"/>
      </w:numPr>
      <w:tabs>
        <w:tab w:val="clear" w:pos="851"/>
        <w:tab w:val="num" w:pos="1276"/>
      </w:tabs>
      <w:spacing w:before="60" w:after="60"/>
      <w:ind w:left="1276"/>
    </w:pPr>
  </w:style>
  <w:style w:type="paragraph" w:customStyle="1" w:styleId="NormalItalics">
    <w:name w:val="Normal Italics"/>
    <w:basedOn w:val="21"/>
    <w:rsid w:val="009A3120"/>
    <w:pPr>
      <w:spacing w:before="120" w:after="60" w:line="360" w:lineRule="auto"/>
      <w:ind w:left="0"/>
    </w:pPr>
    <w:rPr>
      <w:rFonts w:cs="Arial"/>
      <w:bCs/>
      <w:i/>
      <w:iCs/>
      <w:szCs w:val="24"/>
    </w:rPr>
  </w:style>
  <w:style w:type="paragraph" w:styleId="21">
    <w:name w:val="Body Text Indent 2"/>
    <w:basedOn w:val="a"/>
    <w:link w:val="22"/>
    <w:uiPriority w:val="99"/>
    <w:semiHidden/>
    <w:unhideWhenUsed/>
    <w:rsid w:val="009A3120"/>
    <w:pPr>
      <w:spacing w:after="120" w:line="480" w:lineRule="auto"/>
      <w:ind w:left="283"/>
    </w:pPr>
  </w:style>
  <w:style w:type="character" w:customStyle="1" w:styleId="22">
    <w:name w:val="正文文本缩进 2字符"/>
    <w:basedOn w:val="a0"/>
    <w:link w:val="21"/>
    <w:uiPriority w:val="99"/>
    <w:semiHidden/>
    <w:rsid w:val="009A3120"/>
  </w:style>
  <w:style w:type="character" w:customStyle="1" w:styleId="50">
    <w:name w:val="标题 5字符"/>
    <w:basedOn w:val="a0"/>
    <w:link w:val="5"/>
    <w:uiPriority w:val="9"/>
    <w:rsid w:val="003977A3"/>
    <w:rPr>
      <w:rFonts w:eastAsiaTheme="majorEastAsia" w:cstheme="majorBidi"/>
      <w:i/>
      <w:lang w:val="en-US"/>
    </w:rPr>
  </w:style>
  <w:style w:type="character" w:customStyle="1" w:styleId="60">
    <w:name w:val="标题 6字符"/>
    <w:basedOn w:val="a0"/>
    <w:link w:val="6"/>
    <w:uiPriority w:val="9"/>
    <w:semiHidden/>
    <w:rsid w:val="009A3120"/>
    <w:rPr>
      <w:rFonts w:asciiTheme="majorHAnsi" w:eastAsiaTheme="majorEastAsia" w:hAnsiTheme="majorHAnsi" w:cstheme="majorBidi"/>
      <w:i/>
      <w:iCs/>
      <w:color w:val="243F60" w:themeColor="accent1" w:themeShade="7F"/>
    </w:rPr>
  </w:style>
  <w:style w:type="character" w:customStyle="1" w:styleId="70">
    <w:name w:val="标题 7字符"/>
    <w:basedOn w:val="a0"/>
    <w:link w:val="7"/>
    <w:uiPriority w:val="9"/>
    <w:semiHidden/>
    <w:rsid w:val="009A3120"/>
    <w:rPr>
      <w:rFonts w:asciiTheme="majorHAnsi" w:eastAsiaTheme="majorEastAsia" w:hAnsiTheme="majorHAnsi" w:cstheme="majorBidi"/>
      <w:i/>
      <w:iCs/>
      <w:color w:val="404040" w:themeColor="text1" w:themeTint="BF"/>
    </w:rPr>
  </w:style>
  <w:style w:type="character" w:customStyle="1" w:styleId="80">
    <w:name w:val="标题 8字符"/>
    <w:basedOn w:val="a0"/>
    <w:link w:val="8"/>
    <w:uiPriority w:val="9"/>
    <w:semiHidden/>
    <w:rsid w:val="009A3120"/>
    <w:rPr>
      <w:rFonts w:asciiTheme="majorHAnsi" w:eastAsiaTheme="majorEastAsia" w:hAnsiTheme="majorHAnsi" w:cstheme="majorBidi"/>
      <w:color w:val="404040" w:themeColor="text1" w:themeTint="BF"/>
      <w:sz w:val="20"/>
      <w:szCs w:val="20"/>
    </w:rPr>
  </w:style>
  <w:style w:type="character" w:customStyle="1" w:styleId="90">
    <w:name w:val="标题 9字符"/>
    <w:basedOn w:val="a0"/>
    <w:link w:val="9"/>
    <w:uiPriority w:val="9"/>
    <w:semiHidden/>
    <w:rsid w:val="009A3120"/>
    <w:rPr>
      <w:rFonts w:asciiTheme="majorHAnsi" w:eastAsiaTheme="majorEastAsia" w:hAnsiTheme="majorHAnsi" w:cstheme="majorBidi"/>
      <w:i/>
      <w:iCs/>
      <w:color w:val="404040" w:themeColor="text1" w:themeTint="BF"/>
      <w:sz w:val="20"/>
      <w:szCs w:val="20"/>
    </w:rPr>
  </w:style>
  <w:style w:type="paragraph" w:styleId="a3">
    <w:name w:val="Body Text Indent"/>
    <w:basedOn w:val="a"/>
    <w:link w:val="a4"/>
    <w:uiPriority w:val="99"/>
    <w:semiHidden/>
    <w:unhideWhenUsed/>
    <w:rsid w:val="009A3120"/>
    <w:pPr>
      <w:spacing w:after="120"/>
      <w:ind w:left="283"/>
    </w:pPr>
  </w:style>
  <w:style w:type="character" w:customStyle="1" w:styleId="a4">
    <w:name w:val="正文文本缩进字符"/>
    <w:basedOn w:val="a0"/>
    <w:link w:val="a3"/>
    <w:uiPriority w:val="99"/>
    <w:semiHidden/>
    <w:rsid w:val="009A3120"/>
  </w:style>
  <w:style w:type="paragraph" w:customStyle="1" w:styleId="Alpha1">
    <w:name w:val="Alpha1"/>
    <w:basedOn w:val="a"/>
    <w:rsid w:val="009A3120"/>
    <w:pPr>
      <w:numPr>
        <w:numId w:val="7"/>
      </w:numPr>
      <w:spacing w:before="60" w:after="60"/>
      <w:ind w:left="851" w:hanging="425"/>
    </w:pPr>
  </w:style>
  <w:style w:type="paragraph" w:styleId="a5">
    <w:name w:val="header"/>
    <w:basedOn w:val="a"/>
    <w:link w:val="a6"/>
    <w:rsid w:val="009A3120"/>
    <w:pPr>
      <w:tabs>
        <w:tab w:val="center" w:pos="4536"/>
        <w:tab w:val="right" w:pos="9072"/>
      </w:tabs>
    </w:pPr>
  </w:style>
  <w:style w:type="character" w:customStyle="1" w:styleId="a6">
    <w:name w:val="页眉字符"/>
    <w:basedOn w:val="a0"/>
    <w:link w:val="a5"/>
    <w:rsid w:val="009A3120"/>
  </w:style>
  <w:style w:type="paragraph" w:styleId="a7">
    <w:name w:val="footer"/>
    <w:basedOn w:val="a"/>
    <w:link w:val="a8"/>
    <w:rsid w:val="009A3120"/>
    <w:pPr>
      <w:tabs>
        <w:tab w:val="center" w:pos="4536"/>
        <w:tab w:val="right" w:pos="9072"/>
      </w:tabs>
    </w:pPr>
  </w:style>
  <w:style w:type="character" w:customStyle="1" w:styleId="a8">
    <w:name w:val="页脚字符"/>
    <w:basedOn w:val="a0"/>
    <w:link w:val="a7"/>
    <w:rsid w:val="009A3120"/>
  </w:style>
  <w:style w:type="paragraph" w:customStyle="1" w:styleId="Prfpunkt">
    <w:name w:val="Prüfpunkt"/>
    <w:basedOn w:val="a"/>
    <w:next w:val="a"/>
    <w:rsid w:val="009A3120"/>
    <w:pPr>
      <w:spacing w:after="120"/>
      <w:jc w:val="both"/>
    </w:pPr>
    <w:rPr>
      <w:b/>
    </w:rPr>
  </w:style>
  <w:style w:type="paragraph" w:styleId="11">
    <w:name w:val="toc 1"/>
    <w:basedOn w:val="a"/>
    <w:next w:val="a"/>
    <w:uiPriority w:val="39"/>
    <w:rsid w:val="009A3120"/>
    <w:pPr>
      <w:spacing w:before="120" w:after="120"/>
    </w:pPr>
    <w:rPr>
      <w:b/>
      <w:bCs/>
      <w:caps/>
      <w:sz w:val="20"/>
      <w:szCs w:val="20"/>
    </w:rPr>
  </w:style>
  <w:style w:type="paragraph" w:styleId="a9">
    <w:name w:val="caption"/>
    <w:basedOn w:val="a"/>
    <w:next w:val="a"/>
    <w:qFormat/>
    <w:rsid w:val="009A3120"/>
    <w:pPr>
      <w:spacing w:before="120" w:after="120"/>
    </w:pPr>
    <w:rPr>
      <w:sz w:val="18"/>
    </w:rPr>
  </w:style>
  <w:style w:type="character" w:styleId="aa">
    <w:name w:val="Hyperlink"/>
    <w:uiPriority w:val="99"/>
    <w:rsid w:val="009A3120"/>
    <w:rPr>
      <w:color w:val="0000FF"/>
      <w:u w:val="single"/>
    </w:rPr>
  </w:style>
  <w:style w:type="paragraph" w:customStyle="1" w:styleId="Text">
    <w:name w:val="Text"/>
    <w:basedOn w:val="a"/>
    <w:link w:val="TextZchn"/>
    <w:rsid w:val="009A3120"/>
    <w:pPr>
      <w:spacing w:before="60" w:after="60"/>
    </w:pPr>
  </w:style>
  <w:style w:type="paragraph" w:customStyle="1" w:styleId="Einrck2">
    <w:name w:val="Einrück2"/>
    <w:basedOn w:val="a"/>
    <w:rsid w:val="009A3120"/>
    <w:pPr>
      <w:numPr>
        <w:numId w:val="8"/>
      </w:numPr>
      <w:tabs>
        <w:tab w:val="clear" w:pos="851"/>
        <w:tab w:val="num" w:pos="1276"/>
      </w:tabs>
      <w:spacing w:before="60" w:after="60"/>
      <w:ind w:left="1276"/>
    </w:pPr>
  </w:style>
  <w:style w:type="character" w:customStyle="1" w:styleId="TextZchn">
    <w:name w:val="Text Zchn"/>
    <w:link w:val="Text"/>
    <w:rsid w:val="009A3120"/>
  </w:style>
  <w:style w:type="table" w:styleId="ab">
    <w:name w:val="Table Grid"/>
    <w:basedOn w:val="a1"/>
    <w:rsid w:val="009A3120"/>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talics0">
    <w:name w:val="normal italics"/>
    <w:basedOn w:val="a"/>
    <w:rsid w:val="009A3120"/>
    <w:pPr>
      <w:spacing w:before="60" w:after="60" w:line="360" w:lineRule="auto"/>
    </w:pPr>
    <w:rPr>
      <w:rFonts w:ascii="Tahoma" w:hAnsi="Tahoma"/>
      <w:bCs/>
      <w:i/>
      <w:iCs/>
      <w:szCs w:val="24"/>
    </w:rPr>
  </w:style>
  <w:style w:type="character" w:styleId="ac">
    <w:name w:val="Intense Emphasis"/>
    <w:basedOn w:val="a0"/>
    <w:uiPriority w:val="21"/>
    <w:rsid w:val="009A3120"/>
    <w:rPr>
      <w:rFonts w:asciiTheme="minorHAnsi" w:hAnsiTheme="minorHAnsi"/>
      <w:b w:val="0"/>
      <w:bCs/>
      <w:i w:val="0"/>
      <w:iCs/>
      <w:color w:val="4F81BD" w:themeColor="accent1"/>
      <w:sz w:val="22"/>
    </w:rPr>
  </w:style>
  <w:style w:type="paragraph" w:customStyle="1" w:styleId="Formatvorlage2">
    <w:name w:val="Formatvorlage2"/>
    <w:basedOn w:val="a"/>
    <w:link w:val="Formatvorlage2Zchn"/>
    <w:qFormat/>
    <w:rsid w:val="009A3120"/>
    <w:pPr>
      <w:pBdr>
        <w:top w:val="single" w:sz="4" w:space="1" w:color="auto"/>
        <w:left w:val="single" w:sz="4" w:space="0" w:color="auto"/>
        <w:bottom w:val="single" w:sz="4" w:space="7" w:color="auto"/>
        <w:right w:val="single" w:sz="4" w:space="0" w:color="auto"/>
      </w:pBdr>
      <w:tabs>
        <w:tab w:val="left" w:pos="851"/>
        <w:tab w:val="left" w:pos="2552"/>
      </w:tabs>
      <w:spacing w:before="60" w:after="60"/>
      <w:jc w:val="both"/>
    </w:pPr>
    <w:rPr>
      <w:rFonts w:cs="Calibri"/>
      <w:b/>
      <w:bCs/>
    </w:rPr>
  </w:style>
  <w:style w:type="character" w:customStyle="1" w:styleId="Formatvorlage2Zchn">
    <w:name w:val="Formatvorlage2 Zchn"/>
    <w:basedOn w:val="a0"/>
    <w:link w:val="Formatvorlage2"/>
    <w:rsid w:val="009A3120"/>
    <w:rPr>
      <w:rFonts w:cs="Calibri"/>
      <w:b/>
      <w:bCs/>
      <w:lang w:val="en-US"/>
    </w:rPr>
  </w:style>
  <w:style w:type="paragraph" w:styleId="ad">
    <w:name w:val="table of figures"/>
    <w:basedOn w:val="a"/>
    <w:next w:val="a"/>
    <w:uiPriority w:val="99"/>
    <w:rsid w:val="009A3120"/>
    <w:pPr>
      <w:spacing w:after="0"/>
      <w:ind w:left="440" w:hanging="440"/>
    </w:pPr>
    <w:rPr>
      <w:smallCaps/>
      <w:sz w:val="20"/>
      <w:szCs w:val="20"/>
    </w:rPr>
  </w:style>
  <w:style w:type="table" w:customStyle="1" w:styleId="Formatvorlage1">
    <w:name w:val="Formatvorlage1"/>
    <w:basedOn w:val="a1"/>
    <w:uiPriority w:val="99"/>
    <w:rsid w:val="0095397C"/>
    <w:pPr>
      <w:spacing w:after="0" w:line="240" w:lineRule="auto"/>
    </w:pPr>
    <w:rPr>
      <w:rFonts w:eastAsia="Times New Roman" w:cs="Times New Roman"/>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color w:val="auto"/>
      </w:rPr>
      <w:tblPr/>
      <w:tcPr>
        <w:shd w:val="clear" w:color="auto" w:fill="BFBFBF" w:themeFill="background1" w:themeFillShade="BF"/>
      </w:tcPr>
    </w:tblStylePr>
  </w:style>
  <w:style w:type="paragraph" w:styleId="ae">
    <w:name w:val="Balloon Text"/>
    <w:basedOn w:val="a"/>
    <w:link w:val="af"/>
    <w:uiPriority w:val="99"/>
    <w:semiHidden/>
    <w:unhideWhenUsed/>
    <w:rsid w:val="009A3120"/>
    <w:pPr>
      <w:spacing w:after="0" w:line="240" w:lineRule="auto"/>
    </w:pPr>
    <w:rPr>
      <w:rFonts w:ascii="Tahoma" w:hAnsi="Tahoma" w:cs="Tahoma"/>
      <w:sz w:val="16"/>
      <w:szCs w:val="16"/>
    </w:rPr>
  </w:style>
  <w:style w:type="character" w:customStyle="1" w:styleId="af">
    <w:name w:val="批注框文本字符"/>
    <w:basedOn w:val="a0"/>
    <w:link w:val="ae"/>
    <w:uiPriority w:val="99"/>
    <w:semiHidden/>
    <w:rsid w:val="009A3120"/>
    <w:rPr>
      <w:rFonts w:ascii="Tahoma" w:hAnsi="Tahoma" w:cs="Tahoma"/>
      <w:sz w:val="16"/>
      <w:szCs w:val="16"/>
    </w:rPr>
  </w:style>
  <w:style w:type="paragraph" w:customStyle="1" w:styleId="AuflistungTextkrper2">
    <w:name w:val="Auflistung Textkörper 2"/>
    <w:basedOn w:val="23"/>
    <w:autoRedefine/>
    <w:rsid w:val="00CB4382"/>
    <w:pPr>
      <w:tabs>
        <w:tab w:val="left" w:pos="567"/>
      </w:tabs>
      <w:spacing w:line="240" w:lineRule="auto"/>
      <w:ind w:firstLine="6"/>
    </w:pPr>
    <w:rPr>
      <w:rFonts w:ascii="Calibri" w:hAnsi="Calibri" w:cs="Calibri"/>
    </w:rPr>
  </w:style>
  <w:style w:type="paragraph" w:styleId="23">
    <w:name w:val="Body Text 2"/>
    <w:basedOn w:val="a"/>
    <w:link w:val="24"/>
    <w:uiPriority w:val="99"/>
    <w:semiHidden/>
    <w:unhideWhenUsed/>
    <w:rsid w:val="00DD62AB"/>
    <w:pPr>
      <w:spacing w:after="120" w:line="480" w:lineRule="auto"/>
    </w:pPr>
  </w:style>
  <w:style w:type="character" w:customStyle="1" w:styleId="24">
    <w:name w:val="正文文本 2字符"/>
    <w:basedOn w:val="a0"/>
    <w:link w:val="23"/>
    <w:uiPriority w:val="99"/>
    <w:semiHidden/>
    <w:rsid w:val="00DD62AB"/>
  </w:style>
  <w:style w:type="paragraph" w:styleId="25">
    <w:name w:val="toc 2"/>
    <w:basedOn w:val="a"/>
    <w:next w:val="a"/>
    <w:autoRedefine/>
    <w:uiPriority w:val="39"/>
    <w:unhideWhenUsed/>
    <w:rsid w:val="00DD62AB"/>
    <w:pPr>
      <w:spacing w:after="0"/>
      <w:ind w:left="220"/>
    </w:pPr>
    <w:rPr>
      <w:smallCaps/>
      <w:sz w:val="20"/>
      <w:szCs w:val="20"/>
    </w:rPr>
  </w:style>
  <w:style w:type="paragraph" w:styleId="31">
    <w:name w:val="toc 3"/>
    <w:basedOn w:val="a"/>
    <w:next w:val="a"/>
    <w:autoRedefine/>
    <w:uiPriority w:val="39"/>
    <w:unhideWhenUsed/>
    <w:rsid w:val="00DD62AB"/>
    <w:pPr>
      <w:spacing w:after="0"/>
      <w:ind w:left="440"/>
    </w:pPr>
    <w:rPr>
      <w:i/>
      <w:iCs/>
      <w:sz w:val="20"/>
      <w:szCs w:val="20"/>
    </w:rPr>
  </w:style>
  <w:style w:type="paragraph" w:customStyle="1" w:styleId="FSberschrift5">
    <w:name w:val="FS Überschrift 5"/>
    <w:basedOn w:val="5"/>
    <w:next w:val="a"/>
    <w:link w:val="FSberschrift5Zchn"/>
    <w:qFormat/>
    <w:rsid w:val="00223A2E"/>
  </w:style>
  <w:style w:type="character" w:customStyle="1" w:styleId="FSberschrift5Zchn">
    <w:name w:val="FS Überschrift 5 Zchn"/>
    <w:basedOn w:val="50"/>
    <w:link w:val="FSberschrift5"/>
    <w:rsid w:val="00223A2E"/>
    <w:rPr>
      <w:rFonts w:eastAsiaTheme="majorEastAsia" w:cstheme="majorBidi"/>
      <w:i/>
      <w:lang w:val="en-US"/>
    </w:rPr>
  </w:style>
  <w:style w:type="paragraph" w:styleId="41">
    <w:name w:val="toc 4"/>
    <w:basedOn w:val="a"/>
    <w:next w:val="a"/>
    <w:autoRedefine/>
    <w:uiPriority w:val="39"/>
    <w:unhideWhenUsed/>
    <w:rsid w:val="00597439"/>
    <w:pPr>
      <w:spacing w:after="0"/>
      <w:ind w:left="660"/>
    </w:pPr>
    <w:rPr>
      <w:sz w:val="18"/>
      <w:szCs w:val="18"/>
    </w:rPr>
  </w:style>
  <w:style w:type="paragraph" w:styleId="51">
    <w:name w:val="toc 5"/>
    <w:basedOn w:val="a"/>
    <w:next w:val="a"/>
    <w:autoRedefine/>
    <w:uiPriority w:val="39"/>
    <w:unhideWhenUsed/>
    <w:rsid w:val="00597439"/>
    <w:pPr>
      <w:spacing w:after="0"/>
      <w:ind w:left="880"/>
    </w:pPr>
    <w:rPr>
      <w:sz w:val="18"/>
      <w:szCs w:val="18"/>
    </w:rPr>
  </w:style>
  <w:style w:type="paragraph" w:styleId="61">
    <w:name w:val="toc 6"/>
    <w:basedOn w:val="a"/>
    <w:next w:val="a"/>
    <w:autoRedefine/>
    <w:uiPriority w:val="39"/>
    <w:unhideWhenUsed/>
    <w:rsid w:val="00597439"/>
    <w:pPr>
      <w:spacing w:after="0"/>
      <w:ind w:left="1100"/>
    </w:pPr>
    <w:rPr>
      <w:sz w:val="18"/>
      <w:szCs w:val="18"/>
    </w:rPr>
  </w:style>
  <w:style w:type="paragraph" w:styleId="71">
    <w:name w:val="toc 7"/>
    <w:basedOn w:val="a"/>
    <w:next w:val="a"/>
    <w:autoRedefine/>
    <w:uiPriority w:val="39"/>
    <w:unhideWhenUsed/>
    <w:rsid w:val="00597439"/>
    <w:pPr>
      <w:spacing w:after="0"/>
      <w:ind w:left="1320"/>
    </w:pPr>
    <w:rPr>
      <w:sz w:val="18"/>
      <w:szCs w:val="18"/>
    </w:rPr>
  </w:style>
  <w:style w:type="paragraph" w:styleId="81">
    <w:name w:val="toc 8"/>
    <w:basedOn w:val="a"/>
    <w:next w:val="a"/>
    <w:autoRedefine/>
    <w:uiPriority w:val="39"/>
    <w:unhideWhenUsed/>
    <w:rsid w:val="00597439"/>
    <w:pPr>
      <w:spacing w:after="0"/>
      <w:ind w:left="1540"/>
    </w:pPr>
    <w:rPr>
      <w:sz w:val="18"/>
      <w:szCs w:val="18"/>
    </w:rPr>
  </w:style>
  <w:style w:type="paragraph" w:styleId="91">
    <w:name w:val="toc 9"/>
    <w:basedOn w:val="a"/>
    <w:next w:val="a"/>
    <w:autoRedefine/>
    <w:uiPriority w:val="39"/>
    <w:unhideWhenUsed/>
    <w:rsid w:val="00597439"/>
    <w:pPr>
      <w:spacing w:after="0"/>
      <w:ind w:left="1760"/>
    </w:pPr>
    <w:rPr>
      <w:sz w:val="18"/>
      <w:szCs w:val="18"/>
    </w:rPr>
  </w:style>
  <w:style w:type="paragraph" w:styleId="af0">
    <w:name w:val="TOC Heading"/>
    <w:basedOn w:val="1"/>
    <w:next w:val="a"/>
    <w:uiPriority w:val="39"/>
    <w:semiHidden/>
    <w:unhideWhenUsed/>
    <w:qFormat/>
    <w:rsid w:val="00987487"/>
    <w:pPr>
      <w:keepLines/>
      <w:numPr>
        <w:numId w:val="0"/>
      </w:numPr>
      <w:spacing w:before="480" w:after="0"/>
      <w:outlineLvl w:val="9"/>
    </w:pPr>
    <w:rPr>
      <w:rFonts w:asciiTheme="majorHAnsi" w:eastAsiaTheme="majorEastAsia" w:hAnsiTheme="majorHAnsi" w:cstheme="majorBidi"/>
      <w:bCs/>
      <w:color w:val="365F91" w:themeColor="accent1" w:themeShade="BF"/>
      <w:kern w:val="0"/>
      <w:sz w:val="28"/>
      <w:szCs w:val="28"/>
      <w:lang w:eastAsia="de-DE"/>
    </w:rPr>
  </w:style>
  <w:style w:type="paragraph" w:customStyle="1" w:styleId="SignatureBoxHeader">
    <w:name w:val="Signature Box Header"/>
    <w:basedOn w:val="a"/>
    <w:next w:val="a"/>
    <w:rsid w:val="004C4899"/>
    <w:pPr>
      <w:spacing w:before="120" w:after="120" w:line="360" w:lineRule="auto"/>
      <w:jc w:val="center"/>
    </w:pPr>
    <w:rPr>
      <w:rFonts w:ascii="Tahoma" w:hAnsi="Tahoma"/>
      <w:b/>
    </w:rPr>
  </w:style>
  <w:style w:type="paragraph" w:customStyle="1" w:styleId="normanitalics">
    <w:name w:val="norman italics"/>
    <w:basedOn w:val="a"/>
    <w:rsid w:val="004C4899"/>
    <w:pPr>
      <w:spacing w:before="120" w:line="360" w:lineRule="auto"/>
    </w:pPr>
    <w:rPr>
      <w:rFonts w:ascii="Tahoma" w:hAnsi="Tahoma"/>
      <w:bCs/>
      <w:i/>
      <w:iCs/>
    </w:rPr>
  </w:style>
  <w:style w:type="paragraph" w:customStyle="1" w:styleId="1TH">
    <w:name w:val="1_TH"/>
    <w:basedOn w:val="a"/>
    <w:rsid w:val="0015351C"/>
    <w:pPr>
      <w:spacing w:before="60" w:after="60"/>
      <w:jc w:val="center"/>
    </w:pPr>
    <w:rPr>
      <w:rFonts w:ascii="Tahoma" w:hAnsi="Tahoma"/>
      <w:b/>
    </w:rPr>
  </w:style>
  <w:style w:type="paragraph" w:styleId="af1">
    <w:name w:val="List Paragraph"/>
    <w:basedOn w:val="a"/>
    <w:uiPriority w:val="34"/>
    <w:qFormat/>
    <w:rsid w:val="00EC479E"/>
    <w:pPr>
      <w:ind w:left="720"/>
      <w:contextualSpacing/>
    </w:pPr>
  </w:style>
  <w:style w:type="paragraph" w:customStyle="1" w:styleId="0110TextoN1">
    <w:name w:val="0110 TextoN1"/>
    <w:basedOn w:val="a"/>
    <w:rsid w:val="00E83608"/>
    <w:pPr>
      <w:spacing w:after="240" w:line="240" w:lineRule="auto"/>
      <w:ind w:left="2160"/>
      <w:jc w:val="both"/>
    </w:pPr>
    <w:rPr>
      <w:rFonts w:ascii="Arial" w:eastAsia="Times New Roman" w:hAnsi="Arial" w:cs="Times New Roman"/>
      <w:sz w:val="20"/>
      <w:szCs w:val="20"/>
      <w:lang w:val="es-ES"/>
    </w:rPr>
  </w:style>
  <w:style w:type="character" w:styleId="af2">
    <w:name w:val="annotation reference"/>
    <w:basedOn w:val="a0"/>
    <w:uiPriority w:val="99"/>
    <w:semiHidden/>
    <w:unhideWhenUsed/>
    <w:rsid w:val="008540CB"/>
    <w:rPr>
      <w:sz w:val="16"/>
      <w:szCs w:val="16"/>
    </w:rPr>
  </w:style>
  <w:style w:type="paragraph" w:styleId="af3">
    <w:name w:val="annotation text"/>
    <w:basedOn w:val="a"/>
    <w:link w:val="af4"/>
    <w:uiPriority w:val="99"/>
    <w:semiHidden/>
    <w:unhideWhenUsed/>
    <w:rsid w:val="008540CB"/>
    <w:pPr>
      <w:spacing w:line="240" w:lineRule="auto"/>
    </w:pPr>
    <w:rPr>
      <w:sz w:val="20"/>
      <w:szCs w:val="20"/>
    </w:rPr>
  </w:style>
  <w:style w:type="character" w:customStyle="1" w:styleId="af4">
    <w:name w:val="批注文字字符"/>
    <w:basedOn w:val="a0"/>
    <w:link w:val="af3"/>
    <w:uiPriority w:val="99"/>
    <w:semiHidden/>
    <w:rsid w:val="008540CB"/>
    <w:rPr>
      <w:sz w:val="20"/>
      <w:szCs w:val="20"/>
      <w:lang w:val="en-US"/>
    </w:rPr>
  </w:style>
  <w:style w:type="paragraph" w:styleId="af5">
    <w:name w:val="annotation subject"/>
    <w:basedOn w:val="af3"/>
    <w:next w:val="af3"/>
    <w:link w:val="af6"/>
    <w:uiPriority w:val="99"/>
    <w:semiHidden/>
    <w:unhideWhenUsed/>
    <w:rsid w:val="008540CB"/>
    <w:rPr>
      <w:b/>
      <w:bCs/>
    </w:rPr>
  </w:style>
  <w:style w:type="character" w:customStyle="1" w:styleId="af6">
    <w:name w:val="批注主题字符"/>
    <w:basedOn w:val="af4"/>
    <w:link w:val="af5"/>
    <w:uiPriority w:val="99"/>
    <w:semiHidden/>
    <w:rsid w:val="008540CB"/>
    <w:rPr>
      <w:b/>
      <w:bCs/>
      <w:sz w:val="20"/>
      <w:szCs w:val="20"/>
      <w:lang w:val="en-US"/>
    </w:rPr>
  </w:style>
  <w:style w:type="paragraph" w:styleId="af7">
    <w:name w:val="Document Map"/>
    <w:basedOn w:val="a"/>
    <w:link w:val="af8"/>
    <w:uiPriority w:val="99"/>
    <w:semiHidden/>
    <w:unhideWhenUsed/>
    <w:rsid w:val="001F6296"/>
    <w:rPr>
      <w:rFonts w:ascii="宋体" w:eastAsia="宋体"/>
      <w:sz w:val="24"/>
      <w:szCs w:val="24"/>
    </w:rPr>
  </w:style>
  <w:style w:type="character" w:customStyle="1" w:styleId="af8">
    <w:name w:val="文档结构图字符"/>
    <w:basedOn w:val="a0"/>
    <w:link w:val="af7"/>
    <w:uiPriority w:val="99"/>
    <w:semiHidden/>
    <w:rsid w:val="001F6296"/>
    <w:rPr>
      <w:rFonts w:ascii="宋体" w:eastAsia="宋体"/>
      <w:sz w:val="24"/>
      <w:szCs w:val="24"/>
      <w:lang w:val="en-US"/>
    </w:rPr>
  </w:style>
  <w:style w:type="paragraph" w:styleId="af9">
    <w:name w:val="Revision"/>
    <w:hidden/>
    <w:uiPriority w:val="99"/>
    <w:semiHidden/>
    <w:rsid w:val="00627C4D"/>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119750">
      <w:bodyDiv w:val="1"/>
      <w:marLeft w:val="0"/>
      <w:marRight w:val="0"/>
      <w:marTop w:val="0"/>
      <w:marBottom w:val="0"/>
      <w:divBdr>
        <w:top w:val="none" w:sz="0" w:space="0" w:color="auto"/>
        <w:left w:val="none" w:sz="0" w:space="0" w:color="auto"/>
        <w:bottom w:val="none" w:sz="0" w:space="0" w:color="auto"/>
        <w:right w:val="none" w:sz="0" w:space="0" w:color="auto"/>
      </w:divBdr>
      <w:divsChild>
        <w:div w:id="898246492">
          <w:marLeft w:val="274"/>
          <w:marRight w:val="0"/>
          <w:marTop w:val="0"/>
          <w:marBottom w:val="0"/>
          <w:divBdr>
            <w:top w:val="none" w:sz="0" w:space="0" w:color="auto"/>
            <w:left w:val="none" w:sz="0" w:space="0" w:color="auto"/>
            <w:bottom w:val="none" w:sz="0" w:space="0" w:color="auto"/>
            <w:right w:val="none" w:sz="0" w:space="0" w:color="auto"/>
          </w:divBdr>
        </w:div>
      </w:divsChild>
    </w:div>
    <w:div w:id="550076326">
      <w:bodyDiv w:val="1"/>
      <w:marLeft w:val="0"/>
      <w:marRight w:val="0"/>
      <w:marTop w:val="0"/>
      <w:marBottom w:val="0"/>
      <w:divBdr>
        <w:top w:val="none" w:sz="0" w:space="0" w:color="auto"/>
        <w:left w:val="none" w:sz="0" w:space="0" w:color="auto"/>
        <w:bottom w:val="none" w:sz="0" w:space="0" w:color="auto"/>
        <w:right w:val="none" w:sz="0" w:space="0" w:color="auto"/>
      </w:divBdr>
      <w:divsChild>
        <w:div w:id="1865165634">
          <w:marLeft w:val="331"/>
          <w:marRight w:val="0"/>
          <w:marTop w:val="120"/>
          <w:marBottom w:val="0"/>
          <w:divBdr>
            <w:top w:val="none" w:sz="0" w:space="0" w:color="auto"/>
            <w:left w:val="none" w:sz="0" w:space="0" w:color="auto"/>
            <w:bottom w:val="none" w:sz="0" w:space="0" w:color="auto"/>
            <w:right w:val="none" w:sz="0" w:space="0" w:color="auto"/>
          </w:divBdr>
        </w:div>
      </w:divsChild>
    </w:div>
    <w:div w:id="561251731">
      <w:bodyDiv w:val="1"/>
      <w:marLeft w:val="0"/>
      <w:marRight w:val="0"/>
      <w:marTop w:val="0"/>
      <w:marBottom w:val="0"/>
      <w:divBdr>
        <w:top w:val="none" w:sz="0" w:space="0" w:color="auto"/>
        <w:left w:val="none" w:sz="0" w:space="0" w:color="auto"/>
        <w:bottom w:val="none" w:sz="0" w:space="0" w:color="auto"/>
        <w:right w:val="none" w:sz="0" w:space="0" w:color="auto"/>
      </w:divBdr>
    </w:div>
    <w:div w:id="1300188441">
      <w:bodyDiv w:val="1"/>
      <w:marLeft w:val="0"/>
      <w:marRight w:val="0"/>
      <w:marTop w:val="0"/>
      <w:marBottom w:val="0"/>
      <w:divBdr>
        <w:top w:val="none" w:sz="0" w:space="0" w:color="auto"/>
        <w:left w:val="none" w:sz="0" w:space="0" w:color="auto"/>
        <w:bottom w:val="none" w:sz="0" w:space="0" w:color="auto"/>
        <w:right w:val="none" w:sz="0" w:space="0" w:color="auto"/>
      </w:divBdr>
      <w:divsChild>
        <w:div w:id="284890936">
          <w:marLeft w:val="274"/>
          <w:marRight w:val="0"/>
          <w:marTop w:val="0"/>
          <w:marBottom w:val="0"/>
          <w:divBdr>
            <w:top w:val="none" w:sz="0" w:space="0" w:color="auto"/>
            <w:left w:val="none" w:sz="0" w:space="0" w:color="auto"/>
            <w:bottom w:val="none" w:sz="0" w:space="0" w:color="auto"/>
            <w:right w:val="none" w:sz="0" w:space="0" w:color="auto"/>
          </w:divBdr>
        </w:div>
      </w:divsChild>
    </w:div>
    <w:div w:id="1305812357">
      <w:bodyDiv w:val="1"/>
      <w:marLeft w:val="0"/>
      <w:marRight w:val="0"/>
      <w:marTop w:val="0"/>
      <w:marBottom w:val="0"/>
      <w:divBdr>
        <w:top w:val="none" w:sz="0" w:space="0" w:color="auto"/>
        <w:left w:val="none" w:sz="0" w:space="0" w:color="auto"/>
        <w:bottom w:val="none" w:sz="0" w:space="0" w:color="auto"/>
        <w:right w:val="none" w:sz="0" w:space="0" w:color="auto"/>
      </w:divBdr>
      <w:divsChild>
        <w:div w:id="707417868">
          <w:marLeft w:val="331"/>
          <w:marRight w:val="0"/>
          <w:marTop w:val="120"/>
          <w:marBottom w:val="0"/>
          <w:divBdr>
            <w:top w:val="none" w:sz="0" w:space="0" w:color="auto"/>
            <w:left w:val="none" w:sz="0" w:space="0" w:color="auto"/>
            <w:bottom w:val="none" w:sz="0" w:space="0" w:color="auto"/>
            <w:right w:val="none" w:sz="0" w:space="0" w:color="auto"/>
          </w:divBdr>
        </w:div>
        <w:div w:id="1438865999">
          <w:marLeft w:val="1051"/>
          <w:marRight w:val="0"/>
          <w:marTop w:val="120"/>
          <w:marBottom w:val="0"/>
          <w:divBdr>
            <w:top w:val="none" w:sz="0" w:space="0" w:color="auto"/>
            <w:left w:val="none" w:sz="0" w:space="0" w:color="auto"/>
            <w:bottom w:val="none" w:sz="0" w:space="0" w:color="auto"/>
            <w:right w:val="none" w:sz="0" w:space="0" w:color="auto"/>
          </w:divBdr>
        </w:div>
        <w:div w:id="38864198">
          <w:marLeft w:val="1051"/>
          <w:marRight w:val="0"/>
          <w:marTop w:val="120"/>
          <w:marBottom w:val="0"/>
          <w:divBdr>
            <w:top w:val="none" w:sz="0" w:space="0" w:color="auto"/>
            <w:left w:val="none" w:sz="0" w:space="0" w:color="auto"/>
            <w:bottom w:val="none" w:sz="0" w:space="0" w:color="auto"/>
            <w:right w:val="none" w:sz="0" w:space="0" w:color="auto"/>
          </w:divBdr>
        </w:div>
        <w:div w:id="2139491005">
          <w:marLeft w:val="1051"/>
          <w:marRight w:val="0"/>
          <w:marTop w:val="120"/>
          <w:marBottom w:val="0"/>
          <w:divBdr>
            <w:top w:val="none" w:sz="0" w:space="0" w:color="auto"/>
            <w:left w:val="none" w:sz="0" w:space="0" w:color="auto"/>
            <w:bottom w:val="none" w:sz="0" w:space="0" w:color="auto"/>
            <w:right w:val="none" w:sz="0" w:space="0" w:color="auto"/>
          </w:divBdr>
        </w:div>
        <w:div w:id="1111128281">
          <w:marLeft w:val="1051"/>
          <w:marRight w:val="0"/>
          <w:marTop w:val="120"/>
          <w:marBottom w:val="0"/>
          <w:divBdr>
            <w:top w:val="none" w:sz="0" w:space="0" w:color="auto"/>
            <w:left w:val="none" w:sz="0" w:space="0" w:color="auto"/>
            <w:bottom w:val="none" w:sz="0" w:space="0" w:color="auto"/>
            <w:right w:val="none" w:sz="0" w:space="0" w:color="auto"/>
          </w:divBdr>
        </w:div>
        <w:div w:id="1582065039">
          <w:marLeft w:val="1051"/>
          <w:marRight w:val="0"/>
          <w:marTop w:val="120"/>
          <w:marBottom w:val="0"/>
          <w:divBdr>
            <w:top w:val="none" w:sz="0" w:space="0" w:color="auto"/>
            <w:left w:val="none" w:sz="0" w:space="0" w:color="auto"/>
            <w:bottom w:val="none" w:sz="0" w:space="0" w:color="auto"/>
            <w:right w:val="none" w:sz="0" w:space="0" w:color="auto"/>
          </w:divBdr>
        </w:div>
      </w:divsChild>
    </w:div>
    <w:div w:id="1464470670">
      <w:bodyDiv w:val="1"/>
      <w:marLeft w:val="0"/>
      <w:marRight w:val="0"/>
      <w:marTop w:val="0"/>
      <w:marBottom w:val="0"/>
      <w:divBdr>
        <w:top w:val="none" w:sz="0" w:space="0" w:color="auto"/>
        <w:left w:val="none" w:sz="0" w:space="0" w:color="auto"/>
        <w:bottom w:val="none" w:sz="0" w:space="0" w:color="auto"/>
        <w:right w:val="none" w:sz="0" w:space="0" w:color="auto"/>
      </w:divBdr>
    </w:div>
    <w:div w:id="1521775281">
      <w:bodyDiv w:val="1"/>
      <w:marLeft w:val="0"/>
      <w:marRight w:val="0"/>
      <w:marTop w:val="0"/>
      <w:marBottom w:val="0"/>
      <w:divBdr>
        <w:top w:val="none" w:sz="0" w:space="0" w:color="auto"/>
        <w:left w:val="none" w:sz="0" w:space="0" w:color="auto"/>
        <w:bottom w:val="none" w:sz="0" w:space="0" w:color="auto"/>
        <w:right w:val="none" w:sz="0" w:space="0" w:color="auto"/>
      </w:divBdr>
      <w:divsChild>
        <w:div w:id="1214317867">
          <w:marLeft w:val="274"/>
          <w:marRight w:val="0"/>
          <w:marTop w:val="0"/>
          <w:marBottom w:val="0"/>
          <w:divBdr>
            <w:top w:val="none" w:sz="0" w:space="0" w:color="auto"/>
            <w:left w:val="none" w:sz="0" w:space="0" w:color="auto"/>
            <w:bottom w:val="none" w:sz="0" w:space="0" w:color="auto"/>
            <w:right w:val="none" w:sz="0" w:space="0" w:color="auto"/>
          </w:divBdr>
        </w:div>
      </w:divsChild>
    </w:div>
    <w:div w:id="1624188948">
      <w:bodyDiv w:val="1"/>
      <w:marLeft w:val="0"/>
      <w:marRight w:val="0"/>
      <w:marTop w:val="0"/>
      <w:marBottom w:val="0"/>
      <w:divBdr>
        <w:top w:val="none" w:sz="0" w:space="0" w:color="auto"/>
        <w:left w:val="none" w:sz="0" w:space="0" w:color="auto"/>
        <w:bottom w:val="none" w:sz="0" w:space="0" w:color="auto"/>
        <w:right w:val="none" w:sz="0" w:space="0" w:color="auto"/>
      </w:divBdr>
      <w:divsChild>
        <w:div w:id="1517158629">
          <w:marLeft w:val="331"/>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 Id="rId3"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S_x002d_ID xmlns="35d9d48a-8af2-421f-8401-765855566c89">I_10-044_CN_V1</FS_x002d_ID>
    <Domain xmlns="35d9d48a-8af2-421f-8401-765855566c89">2</Domain>
    <Deployment0 xmlns="35d9d48a-8af2-421f-8401-765855566c89">2</Deployment0>
    <Deployment xmlns="35d9d48a-8af2-421f-8401-765855566c89">2</Deployment>
    <FS_x002d_Version xmlns="35d9d48a-8af2-421f-8401-765855566c89">1.0</FS_x002d_Version>
    <Document_x002d_ID xmlns="35d9d48a-8af2-421f-8401-765855566c89">inSITE_FS-I_10-044_CN_V1</Document_x002d_ID>
    <FS_x0020_Status xmlns="35d9d48a-8af2-421f-8401-765855566c89">Dev Review</FS_x0020_Status>
    <FS_x0020_Type xmlns="35d9d48a-8af2-421f-8401-765855566c89">Interface</FS_x0020_Typ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450FB0930ACC4597C78AC473531433" ma:contentTypeVersion="16" ma:contentTypeDescription="Create a new document." ma:contentTypeScope="" ma:versionID="53c7ef78668f70dea285134255c87473">
  <xsd:schema xmlns:xsd="http://www.w3.org/2001/XMLSchema" xmlns:xs="http://www.w3.org/2001/XMLSchema" xmlns:p="http://schemas.microsoft.com/office/2006/metadata/properties" xmlns:ns2="35d9d48a-8af2-421f-8401-765855566c89" targetNamespace="http://schemas.microsoft.com/office/2006/metadata/properties" ma:root="true" ma:fieldsID="a1fb61f3b162e5b5ed0f2a1a807c1227" ns2:_="">
    <xsd:import namespace="35d9d48a-8af2-421f-8401-765855566c89"/>
    <xsd:element name="properties">
      <xsd:complexType>
        <xsd:sequence>
          <xsd:element name="documentManagement">
            <xsd:complexType>
              <xsd:all>
                <xsd:element ref="ns2:FS_x002d_ID" minOccurs="0"/>
                <xsd:element ref="ns2:FS_x002d_Version" minOccurs="0"/>
                <xsd:element ref="ns2:FS_x0020_Status" minOccurs="0"/>
                <xsd:element ref="ns2:Domain"/>
                <xsd:element ref="ns2:FS_x0020_Type" minOccurs="0"/>
                <xsd:element ref="ns2:Deployment"/>
                <xsd:element ref="ns2:Document_x002d_ID"/>
                <xsd:element ref="ns2:Deployment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d9d48a-8af2-421f-8401-765855566c89" elementFormDefault="qualified">
    <xsd:import namespace="http://schemas.microsoft.com/office/2006/documentManagement/types"/>
    <xsd:import namespace="http://schemas.microsoft.com/office/infopath/2007/PartnerControls"/>
    <xsd:element name="FS_x002d_ID" ma:index="8" nillable="true" ma:displayName="RICEFW ID" ma:internalName="FS_x002d_ID">
      <xsd:simpleType>
        <xsd:restriction base="dms:Text">
          <xsd:maxLength value="255"/>
        </xsd:restriction>
      </xsd:simpleType>
    </xsd:element>
    <xsd:element name="FS_x002d_Version" ma:index="9" nillable="true" ma:displayName="FS-Version" ma:default="1.0" ma:format="Dropdown" ma:internalName="FS_x002d_Version">
      <xsd:simpleType>
        <xsd:restriction base="dms:Choice">
          <xsd:enumeration value="1.0"/>
          <xsd:enumeration value="1.1"/>
          <xsd:enumeration value="2.0"/>
        </xsd:restriction>
      </xsd:simpleType>
    </xsd:element>
    <xsd:element name="FS_x0020_Status" ma:index="11" nillable="true" ma:displayName="FS Status" ma:default="Open" ma:format="Dropdown" ma:internalName="FS_x0020_Status">
      <xsd:simpleType>
        <xsd:restriction base="dms:Choice">
          <xsd:enumeration value="Open"/>
          <xsd:enumeration value="Ready to Start"/>
          <xsd:enumeration value="In Progress"/>
          <xsd:enumeration value="Peer Review"/>
          <xsd:enumeration value="Dev Review"/>
          <xsd:enumeration value="SolArch Review"/>
          <xsd:enumeration value="Deployment Review"/>
          <xsd:enumeration value="Business Review"/>
          <xsd:enumeration value="Validation Review"/>
          <xsd:enumeration value="Approved by Validation"/>
          <xsd:enumeration value="Closed"/>
          <xsd:enumeration value="Rework Required"/>
        </xsd:restriction>
      </xsd:simpleType>
    </xsd:element>
    <xsd:element name="Domain" ma:index="12" ma:displayName="Responsible Domain" ma:list="{5d58b1f6-c5c7-45fb-84f5-e62c507ce10b}" ma:internalName="Domain" ma:readOnly="false" ma:showField="Domain_x0020_Long">
      <xsd:simpleType>
        <xsd:restriction base="dms:Lookup"/>
      </xsd:simpleType>
    </xsd:element>
    <xsd:element name="FS_x0020_Type" ma:index="13" nillable="true" ma:displayName="FS Type" ma:default="Process" ma:format="Dropdown" ma:internalName="FS_x0020_Type">
      <xsd:simpleType>
        <xsd:restriction base="dms:Choice">
          <xsd:enumeration value="Process"/>
          <xsd:enumeration value="Report"/>
          <xsd:enumeration value="Interface"/>
          <xsd:enumeration value="Conversion"/>
          <xsd:enumeration value="Enhancement"/>
          <xsd:enumeration value="Form"/>
          <xsd:enumeration value="Workflow"/>
          <xsd:enumeration value="Elvis"/>
        </xsd:restriction>
      </xsd:simpleType>
    </xsd:element>
    <xsd:element name="Deployment" ma:index="14" ma:displayName="Template / Local (Rollout Country for Local)" ma:list="{9ac4c554-6b3d-4521-85c4-025ef3530293}" ma:internalName="Deployment" ma:readOnly="false" ma:showField="Title">
      <xsd:simpleType>
        <xsd:restriction base="dms:Lookup"/>
      </xsd:simpleType>
    </xsd:element>
    <xsd:element name="Document_x002d_ID" ma:index="15" ma:displayName="Document-ID" ma:internalName="Document_x002d_ID">
      <xsd:simpleType>
        <xsd:restriction base="dms:Text">
          <xsd:maxLength value="255"/>
        </xsd:restriction>
      </xsd:simpleType>
    </xsd:element>
    <xsd:element name="Deployment0" ma:index="16" ma:displayName="Deployment" ma:list="{0ba6bad9-3f66-4e7e-b0ab-9feae278d9c8}" ma:internalName="Deployment0" ma:readOnly="fals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60FB1-AED4-4312-BC78-0D517A319162}">
  <ds:schemaRefs>
    <ds:schemaRef ds:uri="http://schemas.microsoft.com/office/2006/metadata/properties"/>
    <ds:schemaRef ds:uri="http://schemas.microsoft.com/office/infopath/2007/PartnerControls"/>
    <ds:schemaRef ds:uri="35d9d48a-8af2-421f-8401-765855566c89"/>
  </ds:schemaRefs>
</ds:datastoreItem>
</file>

<file path=customXml/itemProps2.xml><?xml version="1.0" encoding="utf-8"?>
<ds:datastoreItem xmlns:ds="http://schemas.openxmlformats.org/officeDocument/2006/customXml" ds:itemID="{9F451110-A9F8-41D9-BE23-788B81DC3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d9d48a-8af2-421f-8401-765855566c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212474-A0A4-4F55-99ED-141F39A96E6C}">
  <ds:schemaRefs>
    <ds:schemaRef ds:uri="http://schemas.microsoft.com/sharepoint/v3/contenttype/forms"/>
  </ds:schemaRefs>
</ds:datastoreItem>
</file>

<file path=customXml/itemProps4.xml><?xml version="1.0" encoding="utf-8"?>
<ds:datastoreItem xmlns:ds="http://schemas.openxmlformats.org/officeDocument/2006/customXml" ds:itemID="{BF316B24-634D-164D-8EC3-A77C888D9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14</Pages>
  <Words>2300</Words>
  <Characters>13115</Characters>
  <Application>Microsoft Macintosh Word</Application>
  <DocSecurity>0</DocSecurity>
  <Lines>109</Lines>
  <Paragraphs>30</Paragraphs>
  <ScaleCrop>false</ScaleCrop>
  <HeadingPairs>
    <vt:vector size="2" baseType="variant">
      <vt:variant>
        <vt:lpstr>标题</vt:lpstr>
      </vt:variant>
      <vt:variant>
        <vt:i4>1</vt:i4>
      </vt:variant>
    </vt:vector>
  </HeadingPairs>
  <TitlesOfParts>
    <vt:vector size="1" baseType="lpstr">
      <vt:lpstr>Hospital Information System interface</vt:lpstr>
    </vt:vector>
  </TitlesOfParts>
  <Company>Fresenius</Company>
  <LinksUpToDate>false</LinksUpToDate>
  <CharactersWithSpaces>15385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Information System interface</dc:title>
  <dc:creator>Pillukeit, Frank</dc:creator>
  <cp:lastModifiedBy>yong huang</cp:lastModifiedBy>
  <cp:revision>5</cp:revision>
  <dcterms:created xsi:type="dcterms:W3CDTF">2017-10-19T17:39:00Z</dcterms:created>
  <dcterms:modified xsi:type="dcterms:W3CDTF">2017-10-20T10:07:00Z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0x0101009D450FB0930ACC4597C78AC473531433</vt:lpwstr>
  </property>
  <property fmtid="{D5CDD505-2E9C-101B-9397-08002B2CF9AE}" pid="3" name="NXPowerLiteLastOptimized">
    <vt:lpwstr>236722</vt:lpwstr>
  </property>
  <property fmtid="{D5CDD505-2E9C-101B-9397-08002B2CF9AE}" pid="4" name="NXPowerLiteSettings">
    <vt:lpwstr>F7000400038000</vt:lpwstr>
  </property>
  <property fmtid="{D5CDD505-2E9C-101B-9397-08002B2CF9AE}" pid="5" name="NXPowerLiteVersion">
    <vt:lpwstr>D6.2.12</vt:lpwstr>
  </property>
  <property fmtid="{D5CDD505-2E9C-101B-9397-08002B2CF9AE}" pid="6" name="_dlc_DocIdItemGuid">
    <vt:lpwstr>0eee5392-15d1-4450-94d4-9f36c2d81626</vt:lpwstr>
  </property>
</Properties>
</file>