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4888A" w14:textId="77777777" w:rsidR="009A3120" w:rsidRPr="00320D1C" w:rsidRDefault="009A3120" w:rsidP="009A3120">
      <w:pPr>
        <w:tabs>
          <w:tab w:val="left" w:pos="851"/>
          <w:tab w:val="left" w:pos="4536"/>
        </w:tabs>
        <w:rPr>
          <w:rFonts w:cs="Calibri"/>
        </w:rPr>
      </w:pPr>
      <w:bookmarkStart w:id="0" w:name="_GoBack"/>
      <w:bookmarkEnd w:id="0"/>
    </w:p>
    <w:p w14:paraId="6C66C915" w14:textId="77777777" w:rsidR="009A3120" w:rsidRPr="00320D1C" w:rsidRDefault="009A3120" w:rsidP="009A3120">
      <w:pPr>
        <w:pStyle w:val="Formatvorlage2"/>
      </w:pPr>
      <w:r w:rsidRPr="00320D1C">
        <w:t>Created:</w:t>
      </w:r>
    </w:p>
    <w:p w14:paraId="3E3D1840" w14:textId="77777777" w:rsidR="009A3120" w:rsidRPr="00320D1C" w:rsidRDefault="009A3120" w:rsidP="009A3120">
      <w:pPr>
        <w:pStyle w:val="Formatvorlage2"/>
      </w:pPr>
    </w:p>
    <w:p w14:paraId="48D81F33" w14:textId="77777777" w:rsidR="009A3120" w:rsidRPr="00320D1C" w:rsidRDefault="009A3120" w:rsidP="009A3120">
      <w:pPr>
        <w:pStyle w:val="Formatvorlage2"/>
      </w:pPr>
      <w:r w:rsidRPr="00320D1C">
        <w:t>Date:</w:t>
      </w:r>
      <w:r w:rsidRPr="00320D1C">
        <w:tab/>
      </w:r>
      <w:r w:rsidRPr="00320D1C">
        <w:tab/>
        <w:t>Signature:</w:t>
      </w:r>
    </w:p>
    <w:p w14:paraId="2631BA1A" w14:textId="77777777" w:rsidR="009A3120" w:rsidRPr="00320D1C" w:rsidRDefault="009A3120" w:rsidP="009A3120">
      <w:pPr>
        <w:pStyle w:val="Formatvorlage2"/>
      </w:pPr>
    </w:p>
    <w:p w14:paraId="5CBD315D" w14:textId="77777777" w:rsidR="009A3120" w:rsidRPr="00320D1C" w:rsidRDefault="009A3120" w:rsidP="009A3120">
      <w:pPr>
        <w:pStyle w:val="Formatvorlage2"/>
      </w:pPr>
      <w:r w:rsidRPr="00320D1C">
        <w:t>__________________</w:t>
      </w:r>
      <w:r w:rsidRPr="00320D1C">
        <w:tab/>
        <w:t>____________________________________________</w:t>
      </w:r>
    </w:p>
    <w:p w14:paraId="611BA648" w14:textId="77777777" w:rsidR="009A3120" w:rsidRPr="00320D1C" w:rsidRDefault="009A3120" w:rsidP="009A3120">
      <w:pPr>
        <w:pStyle w:val="Formatvorlage2"/>
        <w:jc w:val="left"/>
      </w:pPr>
      <w:r w:rsidRPr="00320D1C">
        <w:tab/>
      </w:r>
      <w:r w:rsidRPr="00320D1C">
        <w:tab/>
      </w:r>
      <w:r w:rsidRPr="00320D1C">
        <w:rPr>
          <w:color w:val="0070C0"/>
        </w:rPr>
        <w:t>Forename Surname</w:t>
      </w:r>
      <w:r w:rsidRPr="00320D1C">
        <w:t xml:space="preserve">, inSITE Design and Build Lead </w:t>
      </w:r>
      <w:r w:rsidRPr="00320D1C">
        <w:rPr>
          <w:i/>
          <w:color w:val="0070C0"/>
        </w:rPr>
        <w:t>DomainName</w:t>
      </w:r>
      <w:r w:rsidRPr="00320D1C">
        <w:t>,</w:t>
      </w:r>
    </w:p>
    <w:p w14:paraId="7CC70EC4" w14:textId="77777777" w:rsidR="009A3120" w:rsidRPr="00320D1C" w:rsidRDefault="009A3120" w:rsidP="009A3120">
      <w:pPr>
        <w:pStyle w:val="Formatvorlage2"/>
        <w:jc w:val="left"/>
      </w:pPr>
      <w:r w:rsidRPr="00320D1C">
        <w:tab/>
      </w:r>
      <w:r w:rsidRPr="00320D1C">
        <w:tab/>
        <w:t>Fresenius Netcare</w:t>
      </w:r>
    </w:p>
    <w:p w14:paraId="7B8E63A5" w14:textId="77777777" w:rsidR="009A3120" w:rsidRPr="00320D1C" w:rsidRDefault="009A3120" w:rsidP="009A3120">
      <w:pPr>
        <w:pStyle w:val="Formatvorlage2"/>
      </w:pPr>
    </w:p>
    <w:p w14:paraId="2091A741" w14:textId="77777777" w:rsidR="009A3120" w:rsidRPr="00320D1C" w:rsidRDefault="009A3120" w:rsidP="009A3120">
      <w:pPr>
        <w:pStyle w:val="Formatvorlage2"/>
      </w:pPr>
    </w:p>
    <w:p w14:paraId="0ECA3B43" w14:textId="77777777" w:rsidR="009A3120" w:rsidRPr="00320D1C" w:rsidRDefault="009A3120" w:rsidP="009A3120">
      <w:pPr>
        <w:pStyle w:val="Formatvorlage2"/>
      </w:pPr>
      <w:r w:rsidRPr="00320D1C">
        <w:t>Reviewed:</w:t>
      </w:r>
    </w:p>
    <w:p w14:paraId="7F503A39" w14:textId="77777777" w:rsidR="009A3120" w:rsidRPr="00320D1C" w:rsidRDefault="009A3120" w:rsidP="009A3120">
      <w:pPr>
        <w:pStyle w:val="Formatvorlage2"/>
      </w:pPr>
    </w:p>
    <w:p w14:paraId="43D6A873" w14:textId="77777777" w:rsidR="009A3120" w:rsidRPr="00320D1C" w:rsidRDefault="009A3120" w:rsidP="009A3120">
      <w:pPr>
        <w:pStyle w:val="Formatvorlage2"/>
      </w:pPr>
      <w:r w:rsidRPr="00320D1C">
        <w:t>Date:</w:t>
      </w:r>
      <w:r w:rsidRPr="00320D1C">
        <w:tab/>
      </w:r>
      <w:r w:rsidRPr="00320D1C">
        <w:tab/>
        <w:t>Signature:</w:t>
      </w:r>
    </w:p>
    <w:p w14:paraId="1D09147A" w14:textId="77777777" w:rsidR="009A3120" w:rsidRPr="00320D1C" w:rsidRDefault="009A3120" w:rsidP="009A3120">
      <w:pPr>
        <w:pStyle w:val="Formatvorlage2"/>
      </w:pPr>
    </w:p>
    <w:p w14:paraId="006357DA" w14:textId="77777777" w:rsidR="009A3120" w:rsidRPr="00320D1C" w:rsidRDefault="009A3120" w:rsidP="009A3120">
      <w:pPr>
        <w:pStyle w:val="Formatvorlage2"/>
      </w:pPr>
      <w:r w:rsidRPr="00320D1C">
        <w:t>__________________</w:t>
      </w:r>
      <w:r w:rsidRPr="00320D1C">
        <w:tab/>
        <w:t>____________________________________________</w:t>
      </w:r>
    </w:p>
    <w:p w14:paraId="7E2DFD44" w14:textId="77777777" w:rsidR="009A3120" w:rsidRPr="00320D1C" w:rsidRDefault="009A3120" w:rsidP="009A3120">
      <w:pPr>
        <w:pStyle w:val="Formatvorlage2"/>
        <w:jc w:val="left"/>
      </w:pPr>
      <w:r w:rsidRPr="00320D1C">
        <w:tab/>
      </w:r>
      <w:r w:rsidRPr="00320D1C">
        <w:tab/>
        <w:t>Marc Kötter, inSITE Stream Lead Validation, Fresenius Medical Care</w:t>
      </w:r>
    </w:p>
    <w:p w14:paraId="455A06F3" w14:textId="77777777" w:rsidR="009A3120" w:rsidRPr="00320D1C" w:rsidRDefault="009A3120" w:rsidP="009A3120">
      <w:pPr>
        <w:pStyle w:val="Formatvorlage2"/>
      </w:pPr>
    </w:p>
    <w:p w14:paraId="29C97A0F" w14:textId="77777777" w:rsidR="009A3120" w:rsidRPr="00320D1C" w:rsidRDefault="009A3120" w:rsidP="009A3120">
      <w:pPr>
        <w:pStyle w:val="Formatvorlage2"/>
      </w:pPr>
    </w:p>
    <w:p w14:paraId="315C6CDD" w14:textId="77777777" w:rsidR="009A3120" w:rsidRPr="00320D1C" w:rsidRDefault="009A3120" w:rsidP="009A3120">
      <w:pPr>
        <w:pStyle w:val="Formatvorlage2"/>
      </w:pPr>
      <w:r w:rsidRPr="00320D1C">
        <w:t>Approved:</w:t>
      </w:r>
    </w:p>
    <w:p w14:paraId="41C924D7" w14:textId="77777777" w:rsidR="009A3120" w:rsidRPr="00320D1C" w:rsidRDefault="009A3120" w:rsidP="009A3120">
      <w:pPr>
        <w:pStyle w:val="Formatvorlage2"/>
      </w:pPr>
    </w:p>
    <w:p w14:paraId="5C971BAE" w14:textId="77777777" w:rsidR="009A3120" w:rsidRPr="00320D1C" w:rsidRDefault="009A3120" w:rsidP="009A3120">
      <w:pPr>
        <w:pStyle w:val="Formatvorlage2"/>
      </w:pPr>
      <w:r w:rsidRPr="00320D1C">
        <w:t>Date:</w:t>
      </w:r>
      <w:r w:rsidRPr="00320D1C">
        <w:tab/>
      </w:r>
      <w:r w:rsidRPr="00320D1C">
        <w:tab/>
        <w:t>Signature:</w:t>
      </w:r>
    </w:p>
    <w:p w14:paraId="2C0DB84E" w14:textId="77777777" w:rsidR="009A3120" w:rsidRPr="00320D1C" w:rsidRDefault="009A3120" w:rsidP="009A3120">
      <w:pPr>
        <w:pStyle w:val="Formatvorlage2"/>
      </w:pPr>
    </w:p>
    <w:p w14:paraId="256456DD" w14:textId="77777777" w:rsidR="009A3120" w:rsidRPr="00320D1C" w:rsidRDefault="009A3120" w:rsidP="009A3120">
      <w:pPr>
        <w:pStyle w:val="Formatvorlage2"/>
      </w:pPr>
      <w:r w:rsidRPr="00320D1C">
        <w:t>__________________</w:t>
      </w:r>
      <w:r w:rsidRPr="00320D1C">
        <w:tab/>
        <w:t>____________________________________________</w:t>
      </w:r>
    </w:p>
    <w:p w14:paraId="15651D8D" w14:textId="77777777" w:rsidR="009A3120" w:rsidRPr="00320D1C" w:rsidRDefault="009A3120" w:rsidP="009A3120">
      <w:pPr>
        <w:pStyle w:val="Formatvorlage2"/>
        <w:jc w:val="left"/>
      </w:pPr>
      <w:r w:rsidRPr="00320D1C">
        <w:tab/>
      </w:r>
      <w:r w:rsidRPr="00320D1C">
        <w:tab/>
      </w:r>
      <w:r w:rsidRPr="00320D1C">
        <w:rPr>
          <w:color w:val="0070C0"/>
        </w:rPr>
        <w:t>Forename Surname</w:t>
      </w:r>
      <w:r w:rsidRPr="00320D1C">
        <w:t xml:space="preserve">, inSITE Domain Lead </w:t>
      </w:r>
      <w:r w:rsidRPr="00320D1C">
        <w:rPr>
          <w:i/>
          <w:color w:val="0070C0"/>
        </w:rPr>
        <w:t>DomainName</w:t>
      </w:r>
      <w:r w:rsidRPr="00320D1C">
        <w:t xml:space="preserve">, </w:t>
      </w:r>
    </w:p>
    <w:p w14:paraId="632B65B7" w14:textId="77777777" w:rsidR="009A3120" w:rsidRPr="00320D1C" w:rsidRDefault="009A3120" w:rsidP="009A3120">
      <w:pPr>
        <w:pStyle w:val="Formatvorlage2"/>
        <w:jc w:val="left"/>
        <w:rPr>
          <w:i/>
          <w:iCs/>
        </w:rPr>
      </w:pPr>
      <w:r w:rsidRPr="00320D1C">
        <w:tab/>
      </w:r>
      <w:r w:rsidRPr="00320D1C">
        <w:tab/>
        <w:t xml:space="preserve">Fresenius Medical </w:t>
      </w:r>
      <w:r w:rsidRPr="00320D1C">
        <w:tab/>
        <w:t>Care</w:t>
      </w:r>
    </w:p>
    <w:p w14:paraId="12E9FFDD" w14:textId="77777777" w:rsidR="009A3120" w:rsidRPr="00320D1C" w:rsidRDefault="009A3120" w:rsidP="009A3120">
      <w:pPr>
        <w:pStyle w:val="Formatvorlage2"/>
      </w:pPr>
    </w:p>
    <w:p w14:paraId="360987B8" w14:textId="77777777" w:rsidR="009A3120" w:rsidRPr="00320D1C" w:rsidRDefault="009A3120" w:rsidP="009A3120">
      <w:pPr>
        <w:pStyle w:val="Formatvorlage2"/>
      </w:pPr>
    </w:p>
    <w:p w14:paraId="26A86DCB" w14:textId="77777777" w:rsidR="009A3120" w:rsidRPr="00320D1C" w:rsidRDefault="009A3120" w:rsidP="009A3120">
      <w:pPr>
        <w:pStyle w:val="Formatvorlage2"/>
      </w:pPr>
      <w:r w:rsidRPr="00320D1C">
        <w:t>__________________</w:t>
      </w:r>
      <w:r w:rsidRPr="00320D1C">
        <w:tab/>
        <w:t>____________________________________________</w:t>
      </w:r>
    </w:p>
    <w:p w14:paraId="2688D752" w14:textId="77777777" w:rsidR="009A3120" w:rsidRPr="00320D1C" w:rsidRDefault="009A3120" w:rsidP="009A3120">
      <w:pPr>
        <w:pStyle w:val="Formatvorlage2"/>
        <w:jc w:val="left"/>
      </w:pPr>
      <w:r w:rsidRPr="00320D1C">
        <w:tab/>
      </w:r>
      <w:r w:rsidRPr="00320D1C">
        <w:tab/>
        <w:t>Lars Weisbrich, inSITE Stream Lead Validation, Fresenius Netcare</w:t>
      </w:r>
    </w:p>
    <w:p w14:paraId="6AB91EB5" w14:textId="77777777" w:rsidR="009A3120" w:rsidRPr="00320D1C" w:rsidRDefault="009A3120" w:rsidP="009A3120">
      <w:pPr>
        <w:pStyle w:val="Formatvorlage2"/>
      </w:pPr>
    </w:p>
    <w:p w14:paraId="5ADBEF40" w14:textId="77777777" w:rsidR="009A3120" w:rsidRPr="00320D1C" w:rsidRDefault="009A3120" w:rsidP="009A3120">
      <w:pPr>
        <w:spacing w:after="0" w:line="240" w:lineRule="auto"/>
        <w:rPr>
          <w:rFonts w:cstheme="minorHAnsi"/>
          <w:b/>
        </w:rPr>
      </w:pPr>
    </w:p>
    <w:p w14:paraId="427660DD" w14:textId="77777777" w:rsidR="009A3120" w:rsidRPr="00320D1C" w:rsidRDefault="009A3120" w:rsidP="009A3120">
      <w:pPr>
        <w:spacing w:after="0" w:line="240" w:lineRule="auto"/>
        <w:rPr>
          <w:rFonts w:cstheme="minorHAnsi"/>
        </w:rPr>
      </w:pPr>
      <w:r w:rsidRPr="00320D1C">
        <w:rPr>
          <w:rFonts w:cstheme="minorHAnsi"/>
          <w:b/>
        </w:rPr>
        <w:br w:type="page"/>
      </w:r>
    </w:p>
    <w:p w14:paraId="526EC65E" w14:textId="77777777" w:rsidR="009A3120" w:rsidRPr="00320D1C" w:rsidRDefault="009A3120" w:rsidP="005E2EAE">
      <w:pPr>
        <w:pStyle w:val="Prfpunkt"/>
        <w:spacing w:before="120" w:after="360"/>
        <w:rPr>
          <w:rFonts w:cstheme="minorHAnsi"/>
          <w:sz w:val="24"/>
        </w:rPr>
      </w:pPr>
      <w:r w:rsidRPr="00320D1C">
        <w:rPr>
          <w:rFonts w:cstheme="minorHAnsi"/>
          <w:sz w:val="24"/>
        </w:rPr>
        <w:lastRenderedPageBreak/>
        <w:t>Table of contents</w:t>
      </w:r>
    </w:p>
    <w:p w14:paraId="7EBCD3F2" w14:textId="77777777" w:rsidR="00E00245" w:rsidRPr="00320D1C" w:rsidRDefault="00987487">
      <w:pPr>
        <w:pStyle w:val="TOC1"/>
        <w:tabs>
          <w:tab w:val="left" w:pos="440"/>
          <w:tab w:val="right" w:leader="dot" w:pos="10195"/>
        </w:tabs>
        <w:rPr>
          <w:rFonts w:eastAsiaTheme="minorEastAsia"/>
          <w:b w:val="0"/>
          <w:bCs w:val="0"/>
          <w:caps w:val="0"/>
          <w:noProof/>
          <w:sz w:val="22"/>
          <w:szCs w:val="22"/>
          <w:lang w:eastAsia="de-DE"/>
        </w:rPr>
      </w:pPr>
      <w:r w:rsidRPr="00320D1C">
        <w:fldChar w:fldCharType="begin"/>
      </w:r>
      <w:r w:rsidRPr="00320D1C">
        <w:instrText xml:space="preserve"> TOC \o "1-3" \h \z \u </w:instrText>
      </w:r>
      <w:r w:rsidRPr="00320D1C">
        <w:fldChar w:fldCharType="separate"/>
      </w:r>
      <w:hyperlink w:anchor="_Toc438025228" w:history="1">
        <w:r w:rsidR="00E00245" w:rsidRPr="00320D1C">
          <w:rPr>
            <w:rStyle w:val="Hyperlink"/>
            <w:noProof/>
          </w:rPr>
          <w:t>1</w:t>
        </w:r>
        <w:r w:rsidR="00E00245" w:rsidRPr="00320D1C">
          <w:rPr>
            <w:rFonts w:eastAsiaTheme="minorEastAsia"/>
            <w:b w:val="0"/>
            <w:bCs w:val="0"/>
            <w:caps w:val="0"/>
            <w:noProof/>
            <w:sz w:val="22"/>
            <w:szCs w:val="22"/>
            <w:lang w:eastAsia="de-DE"/>
          </w:rPr>
          <w:tab/>
        </w:r>
        <w:r w:rsidR="00E00245" w:rsidRPr="00320D1C">
          <w:rPr>
            <w:rStyle w:val="Hyperlink"/>
            <w:noProof/>
          </w:rPr>
          <w:t>Change History</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_Toc438025228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2D1BD5EA"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29" w:history="1">
        <w:r w:rsidR="00E00245" w:rsidRPr="00320D1C">
          <w:rPr>
            <w:rStyle w:val="Hyperlink"/>
            <w:noProof/>
          </w:rPr>
          <w:t>2</w:t>
        </w:r>
        <w:r w:rsidR="00E00245" w:rsidRPr="00320D1C">
          <w:rPr>
            <w:rFonts w:eastAsiaTheme="minorEastAsia"/>
            <w:b w:val="0"/>
            <w:bCs w:val="0"/>
            <w:caps w:val="0"/>
            <w:noProof/>
            <w:sz w:val="22"/>
            <w:szCs w:val="22"/>
            <w:lang w:eastAsia="de-DE"/>
          </w:rPr>
          <w:tab/>
        </w:r>
        <w:r w:rsidR="00E00245" w:rsidRPr="00320D1C">
          <w:rPr>
            <w:rStyle w:val="Hyperlink"/>
            <w:noProof/>
          </w:rPr>
          <w:t>Attachments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_Toc438025229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1FEA342C"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0" w:history="1">
        <w:r w:rsidR="00E00245" w:rsidRPr="00320D1C">
          <w:rPr>
            <w:rStyle w:val="Hyperlink"/>
            <w:noProof/>
          </w:rPr>
          <w:t>3</w:t>
        </w:r>
        <w:r w:rsidR="00E00245" w:rsidRPr="00320D1C">
          <w:rPr>
            <w:rFonts w:eastAsiaTheme="minorEastAsia"/>
            <w:b w:val="0"/>
            <w:bCs w:val="0"/>
            <w:caps w:val="0"/>
            <w:noProof/>
            <w:sz w:val="22"/>
            <w:szCs w:val="22"/>
            <w:lang w:eastAsia="de-DE"/>
          </w:rPr>
          <w:tab/>
        </w:r>
        <w:r w:rsidR="00E00245" w:rsidRPr="00320D1C">
          <w:rPr>
            <w:rStyle w:val="Hyperlink"/>
            <w:noProof/>
          </w:rPr>
          <w:t>Terms, Definitions, Abbreviations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_Toc438025230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76E03E5E"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1" w:history="1">
        <w:r w:rsidR="00E00245" w:rsidRPr="00320D1C">
          <w:rPr>
            <w:rStyle w:val="Hyperlink"/>
            <w:noProof/>
          </w:rPr>
          <w:t>4</w:t>
        </w:r>
        <w:r w:rsidR="00E00245" w:rsidRPr="00320D1C">
          <w:rPr>
            <w:rFonts w:eastAsiaTheme="minorEastAsia"/>
            <w:b w:val="0"/>
            <w:bCs w:val="0"/>
            <w:caps w:val="0"/>
            <w:noProof/>
            <w:sz w:val="22"/>
            <w:szCs w:val="22"/>
            <w:lang w:eastAsia="de-DE"/>
          </w:rPr>
          <w:tab/>
        </w:r>
        <w:r w:rsidR="00E00245" w:rsidRPr="00320D1C">
          <w:rPr>
            <w:rStyle w:val="Hyperlink"/>
            <w:noProof/>
          </w:rPr>
          <w:t>Reference Documents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_Toc438025231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3C599CE"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2" w:history="1">
        <w:r w:rsidR="00E00245" w:rsidRPr="00320D1C">
          <w:rPr>
            <w:rStyle w:val="Hyperlink"/>
            <w:noProof/>
          </w:rPr>
          <w:t>5</w:t>
        </w:r>
        <w:r w:rsidR="00E00245" w:rsidRPr="00320D1C">
          <w:rPr>
            <w:rFonts w:eastAsiaTheme="minorEastAsia"/>
            <w:b w:val="0"/>
            <w:bCs w:val="0"/>
            <w:caps w:val="0"/>
            <w:noProof/>
            <w:sz w:val="22"/>
            <w:szCs w:val="22"/>
            <w:lang w:eastAsia="de-DE"/>
          </w:rPr>
          <w:tab/>
        </w:r>
        <w:r w:rsidR="00E00245" w:rsidRPr="00320D1C">
          <w:rPr>
            <w:rStyle w:val="Hyperlink"/>
            <w:noProof/>
          </w:rPr>
          <w:t>Reference to URS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_Toc438025232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EAA3ED7"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3" w:history="1">
        <w:r w:rsidR="00E00245" w:rsidRPr="00320D1C">
          <w:rPr>
            <w:rStyle w:val="Hyperlink"/>
            <w:noProof/>
          </w:rPr>
          <w:t>6</w:t>
        </w:r>
        <w:r w:rsidR="00E00245" w:rsidRPr="00320D1C">
          <w:rPr>
            <w:rFonts w:eastAsiaTheme="minorEastAsia"/>
            <w:b w:val="0"/>
            <w:bCs w:val="0"/>
            <w:caps w:val="0"/>
            <w:noProof/>
            <w:sz w:val="22"/>
            <w:szCs w:val="22"/>
            <w:lang w:eastAsia="de-DE"/>
          </w:rPr>
          <w:tab/>
        </w:r>
        <w:r w:rsidR="00E00245" w:rsidRPr="00320D1C">
          <w:rPr>
            <w:rStyle w:val="Hyperlink"/>
            <w:noProof/>
          </w:rPr>
          <w:t>Purpose of the Enhancement</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_Toc438025233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4399121"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4" w:history="1">
        <w:r w:rsidR="00E00245" w:rsidRPr="00320D1C">
          <w:rPr>
            <w:rStyle w:val="Hyperlink"/>
            <w:noProof/>
          </w:rPr>
          <w:t>7</w:t>
        </w:r>
        <w:r w:rsidR="00E00245" w:rsidRPr="00320D1C">
          <w:rPr>
            <w:rFonts w:eastAsiaTheme="minorEastAsia"/>
            <w:b w:val="0"/>
            <w:bCs w:val="0"/>
            <w:caps w:val="0"/>
            <w:noProof/>
            <w:sz w:val="22"/>
            <w:szCs w:val="22"/>
            <w:lang w:eastAsia="de-DE"/>
          </w:rPr>
          <w:tab/>
        </w:r>
        <w:r w:rsidR="00E00245" w:rsidRPr="00320D1C">
          <w:rPr>
            <w:rStyle w:val="Hyperlink"/>
            <w:noProof/>
          </w:rPr>
          <w:t>Flow Chart</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_Toc438025234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2F815C5B"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5" w:history="1">
        <w:r w:rsidR="00E00245" w:rsidRPr="00320D1C">
          <w:rPr>
            <w:rStyle w:val="Hyperlink"/>
            <w:noProof/>
          </w:rPr>
          <w:t>8</w:t>
        </w:r>
        <w:r w:rsidR="00E00245" w:rsidRPr="00320D1C">
          <w:rPr>
            <w:rFonts w:eastAsiaTheme="minorEastAsia"/>
            <w:b w:val="0"/>
            <w:bCs w:val="0"/>
            <w:caps w:val="0"/>
            <w:noProof/>
            <w:sz w:val="22"/>
            <w:szCs w:val="22"/>
            <w:lang w:eastAsia="de-DE"/>
          </w:rPr>
          <w:tab/>
        </w:r>
        <w:r w:rsidR="00E00245" w:rsidRPr="00320D1C">
          <w:rPr>
            <w:rStyle w:val="Hyperlink"/>
            <w:noProof/>
          </w:rPr>
          <w:t>Functional Description</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_Toc438025235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0C0DFD6"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6" w:history="1">
        <w:r w:rsidR="00E00245" w:rsidRPr="00320D1C">
          <w:rPr>
            <w:rStyle w:val="Hyperlink"/>
            <w:noProof/>
          </w:rPr>
          <w:t>9</w:t>
        </w:r>
        <w:r w:rsidR="00E00245" w:rsidRPr="00320D1C">
          <w:rPr>
            <w:rFonts w:eastAsiaTheme="minorEastAsia"/>
            <w:b w:val="0"/>
            <w:bCs w:val="0"/>
            <w:caps w:val="0"/>
            <w:noProof/>
            <w:sz w:val="22"/>
            <w:szCs w:val="22"/>
            <w:lang w:eastAsia="de-DE"/>
          </w:rPr>
          <w:tab/>
        </w:r>
        <w:r w:rsidR="00E00245" w:rsidRPr="00320D1C">
          <w:rPr>
            <w:rStyle w:val="Hyperlink"/>
            <w:noProof/>
          </w:rPr>
          <w:t>Desired screen design</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_Toc438025236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5257C0E0"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7" w:history="1">
        <w:r w:rsidR="00E00245" w:rsidRPr="00320D1C">
          <w:rPr>
            <w:rStyle w:val="Hyperlink"/>
            <w:noProof/>
          </w:rPr>
          <w:t>10</w:t>
        </w:r>
        <w:r w:rsidR="00E00245" w:rsidRPr="00320D1C">
          <w:rPr>
            <w:rFonts w:eastAsiaTheme="minorEastAsia"/>
            <w:b w:val="0"/>
            <w:bCs w:val="0"/>
            <w:caps w:val="0"/>
            <w:noProof/>
            <w:sz w:val="22"/>
            <w:szCs w:val="22"/>
            <w:lang w:eastAsia="de-DE"/>
          </w:rPr>
          <w:tab/>
        </w:r>
        <w:r w:rsidR="00E00245" w:rsidRPr="00320D1C">
          <w:rPr>
            <w:rStyle w:val="Hyperlink"/>
            <w:noProof/>
          </w:rPr>
          <w:t>Assumptions &amp; Conditions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_Toc438025237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B8F2AB1"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8" w:history="1">
        <w:r w:rsidR="00E00245" w:rsidRPr="00320D1C">
          <w:rPr>
            <w:rStyle w:val="Hyperlink"/>
            <w:noProof/>
          </w:rPr>
          <w:t>11</w:t>
        </w:r>
        <w:r w:rsidR="00E00245" w:rsidRPr="00320D1C">
          <w:rPr>
            <w:rFonts w:eastAsiaTheme="minorEastAsia"/>
            <w:b w:val="0"/>
            <w:bCs w:val="0"/>
            <w:caps w:val="0"/>
            <w:noProof/>
            <w:sz w:val="22"/>
            <w:szCs w:val="22"/>
            <w:lang w:eastAsia="de-DE"/>
          </w:rPr>
          <w:tab/>
        </w:r>
        <w:r w:rsidR="00E00245" w:rsidRPr="00320D1C">
          <w:rPr>
            <w:rStyle w:val="Hyperlink"/>
            <w:noProof/>
          </w:rPr>
          <w:t>Authorization requirements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_Toc438025238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E658F90"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39" w:history="1">
        <w:r w:rsidR="00E00245" w:rsidRPr="00320D1C">
          <w:rPr>
            <w:rStyle w:val="Hyperlink"/>
            <w:noProof/>
          </w:rPr>
          <w:t>12</w:t>
        </w:r>
        <w:r w:rsidR="00E00245" w:rsidRPr="00320D1C">
          <w:rPr>
            <w:rFonts w:eastAsiaTheme="minorEastAsia"/>
            <w:b w:val="0"/>
            <w:bCs w:val="0"/>
            <w:caps w:val="0"/>
            <w:noProof/>
            <w:sz w:val="22"/>
            <w:szCs w:val="22"/>
            <w:lang w:eastAsia="de-DE"/>
          </w:rPr>
          <w:tab/>
        </w:r>
        <w:r w:rsidR="00E00245" w:rsidRPr="00320D1C">
          <w:rPr>
            <w:rStyle w:val="Hyperlink"/>
            <w:noProof/>
          </w:rPr>
          <w:t>Error Handling</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_Toc438025239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694130D2"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40" w:history="1">
        <w:r w:rsidR="00E00245" w:rsidRPr="00320D1C">
          <w:rPr>
            <w:rStyle w:val="Hyperlink"/>
            <w:noProof/>
          </w:rPr>
          <w:t>13</w:t>
        </w:r>
        <w:r w:rsidR="00E00245" w:rsidRPr="00320D1C">
          <w:rPr>
            <w:rFonts w:eastAsiaTheme="minorEastAsia"/>
            <w:b w:val="0"/>
            <w:bCs w:val="0"/>
            <w:caps w:val="0"/>
            <w:noProof/>
            <w:sz w:val="22"/>
            <w:szCs w:val="22"/>
            <w:lang w:eastAsia="de-DE"/>
          </w:rPr>
          <w:tab/>
        </w:r>
        <w:r w:rsidR="00E00245" w:rsidRPr="00320D1C">
          <w:rPr>
            <w:rStyle w:val="Hyperlink"/>
            <w:noProof/>
          </w:rPr>
          <w:t>Open Issues/Remarks for a subsequent revision</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_Toc438025240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04FADA42" w14:textId="77777777" w:rsidR="00E00245" w:rsidRPr="00320D1C" w:rsidRDefault="004149E2">
      <w:pPr>
        <w:pStyle w:val="TOC1"/>
        <w:tabs>
          <w:tab w:val="left" w:pos="440"/>
          <w:tab w:val="right" w:leader="dot" w:pos="10195"/>
        </w:tabs>
        <w:rPr>
          <w:rFonts w:eastAsiaTheme="minorEastAsia"/>
          <w:b w:val="0"/>
          <w:bCs w:val="0"/>
          <w:caps w:val="0"/>
          <w:noProof/>
          <w:sz w:val="22"/>
          <w:szCs w:val="22"/>
          <w:lang w:eastAsia="de-DE"/>
        </w:rPr>
      </w:pPr>
      <w:hyperlink w:anchor="_Toc438025241" w:history="1">
        <w:r w:rsidR="00E00245" w:rsidRPr="00320D1C">
          <w:rPr>
            <w:rStyle w:val="Hyperlink"/>
            <w:noProof/>
          </w:rPr>
          <w:t>14</w:t>
        </w:r>
        <w:r w:rsidR="00E00245" w:rsidRPr="00320D1C">
          <w:rPr>
            <w:rFonts w:eastAsiaTheme="minorEastAsia"/>
            <w:b w:val="0"/>
            <w:bCs w:val="0"/>
            <w:caps w:val="0"/>
            <w:noProof/>
            <w:sz w:val="22"/>
            <w:szCs w:val="22"/>
            <w:lang w:eastAsia="de-DE"/>
          </w:rPr>
          <w:tab/>
        </w:r>
        <w:r w:rsidR="00E00245" w:rsidRPr="00320D1C">
          <w:rPr>
            <w:rStyle w:val="Hyperlink"/>
            <w:noProof/>
          </w:rPr>
          <w:t>Tables &amp; Figures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_Toc438025241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2693D405" w14:textId="77777777" w:rsidR="009A3120" w:rsidRPr="00320D1C" w:rsidRDefault="00987487" w:rsidP="00987487">
      <w:pPr>
        <w:rPr>
          <w:rFonts w:cstheme="minorHAnsi"/>
        </w:rPr>
      </w:pPr>
      <w:r w:rsidRPr="00320D1C">
        <w:fldChar w:fldCharType="end"/>
      </w:r>
    </w:p>
    <w:p w14:paraId="10398695" w14:textId="77777777" w:rsidR="009A3120" w:rsidRPr="00320D1C" w:rsidRDefault="009A3120" w:rsidP="009A3120">
      <w:r w:rsidRPr="00320D1C">
        <w:br w:type="page"/>
      </w:r>
    </w:p>
    <w:p w14:paraId="5D497F34" w14:textId="19B6FD16" w:rsidR="005A35F6" w:rsidRPr="00682AAE" w:rsidRDefault="005A35F6" w:rsidP="00682AAE">
      <w:pPr>
        <w:pStyle w:val="Heading1"/>
        <w:rPr>
          <w:rStyle w:val="IntenseEmphasis"/>
          <w:bCs w:val="0"/>
          <w:iCs w:val="0"/>
          <w:color w:val="auto"/>
          <w:sz w:val="24"/>
        </w:rPr>
      </w:pPr>
      <w:bookmarkStart w:id="1" w:name="_Toc319330526"/>
      <w:bookmarkStart w:id="2" w:name="_Toc321208298"/>
      <w:bookmarkStart w:id="3" w:name="_Toc429571726"/>
      <w:bookmarkStart w:id="4" w:name="_Toc433376003"/>
      <w:bookmarkStart w:id="5" w:name="_Toc438025228"/>
      <w:bookmarkStart w:id="6" w:name="_Toc318273140"/>
      <w:bookmarkStart w:id="7" w:name="_Toc11830508"/>
      <w:r w:rsidRPr="00320D1C">
        <w:lastRenderedPageBreak/>
        <w:t>Change History</w:t>
      </w:r>
      <w:bookmarkEnd w:id="1"/>
      <w:bookmarkEnd w:id="2"/>
      <w:bookmarkEnd w:id="3"/>
      <w:bookmarkEnd w:id="4"/>
      <w:bookmarkEnd w:id="5"/>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5A35F6" w:rsidRPr="00320D1C" w14:paraId="16F0315A" w14:textId="77777777" w:rsidTr="00E4071B">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67A1CA5A" w14:textId="77777777" w:rsidR="005A35F6" w:rsidRPr="00320D1C" w:rsidRDefault="005A35F6" w:rsidP="00E4071B">
            <w:pPr>
              <w:pStyle w:val="Text"/>
              <w:spacing w:before="0" w:after="0"/>
              <w:rPr>
                <w:rFonts w:cstheme="minorHAnsi"/>
                <w:b/>
              </w:rPr>
            </w:pPr>
            <w:r w:rsidRPr="00320D1C">
              <w:rPr>
                <w:rFonts w:cstheme="minorHAnsi"/>
                <w: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44DCBE14" w14:textId="77777777" w:rsidR="005A35F6" w:rsidRPr="00320D1C" w:rsidRDefault="005A35F6" w:rsidP="00E4071B">
            <w:pPr>
              <w:pStyle w:val="Text"/>
              <w:spacing w:before="0" w:after="0"/>
              <w:rPr>
                <w:rFonts w:cstheme="minorHAnsi"/>
                <w:b/>
                <w:bCs/>
              </w:rPr>
            </w:pPr>
            <w:r w:rsidRPr="00320D1C">
              <w:rPr>
                <w:rFonts w:cstheme="minorHAnsi"/>
                <w:b/>
                <w:bCs/>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374E7DF" w14:textId="77777777" w:rsidR="005A35F6" w:rsidRPr="00320D1C" w:rsidRDefault="005A35F6" w:rsidP="00E4071B">
            <w:pPr>
              <w:pStyle w:val="Text"/>
              <w:spacing w:before="0" w:after="0"/>
              <w:rPr>
                <w:rFonts w:cstheme="minorHAnsi"/>
                <w:b/>
                <w:bCs/>
              </w:rPr>
            </w:pPr>
            <w:r w:rsidRPr="00320D1C">
              <w:rPr>
                <w:rFonts w:cstheme="minorHAnsi"/>
                <w:b/>
                <w:bCs/>
              </w:rPr>
              <w:t>Remarks, Kind of change</w:t>
            </w:r>
          </w:p>
        </w:tc>
      </w:tr>
      <w:tr w:rsidR="005A35F6" w:rsidRPr="00320D1C" w14:paraId="050593F5" w14:textId="77777777" w:rsidTr="00E4071B">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17A20D49" w14:textId="77777777" w:rsidR="005A35F6" w:rsidRPr="00320D1C" w:rsidRDefault="005A35F6" w:rsidP="00E4071B">
            <w:pPr>
              <w:spacing w:after="0"/>
              <w:rPr>
                <w:rFonts w:cstheme="minorHAnsi"/>
                <w: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3EE456DA" w14:textId="77777777" w:rsidR="005A35F6" w:rsidRPr="00320D1C" w:rsidRDefault="005A35F6" w:rsidP="00E4071B">
            <w:pPr>
              <w:pStyle w:val="Text"/>
              <w:spacing w:before="0" w:after="0"/>
              <w:rPr>
                <w:rFonts w:cstheme="minorHAnsi"/>
                <w:b/>
                <w:bCs/>
              </w:rPr>
            </w:pPr>
            <w:r w:rsidRPr="00320D1C">
              <w:rPr>
                <w:rFonts w:cstheme="minorHAnsi"/>
                <w:b/>
                <w:bCs/>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58E4BEE9" w14:textId="77777777" w:rsidR="005A35F6" w:rsidRPr="00320D1C" w:rsidRDefault="005A35F6" w:rsidP="00E4071B">
            <w:pPr>
              <w:pStyle w:val="Text"/>
              <w:spacing w:before="0" w:after="0"/>
              <w:jc w:val="center"/>
              <w:rPr>
                <w:rFonts w:cstheme="minorHAnsi"/>
                <w:b/>
                <w:bCs/>
              </w:rPr>
            </w:pPr>
            <w:r w:rsidRPr="00320D1C">
              <w:rPr>
                <w:rFonts w:cstheme="minorHAnsi"/>
                <w:b/>
                <w:bCs/>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5A7CE90E" w14:textId="77777777" w:rsidR="005A35F6" w:rsidRPr="00320D1C" w:rsidRDefault="005A35F6" w:rsidP="00E4071B">
            <w:pPr>
              <w:spacing w:after="0"/>
              <w:rPr>
                <w:rFonts w:cstheme="minorHAnsi"/>
                <w:b/>
                <w:bCs/>
              </w:rPr>
            </w:pPr>
          </w:p>
        </w:tc>
      </w:tr>
      <w:tr w:rsidR="005A35F6" w:rsidRPr="00320D1C" w14:paraId="1205CD87"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4209D7A0" w14:textId="77777777" w:rsidR="005A35F6" w:rsidRPr="00320D1C" w:rsidRDefault="005A35F6" w:rsidP="00E4071B">
            <w:pPr>
              <w:pStyle w:val="Text"/>
              <w:spacing w:before="0" w:after="0"/>
              <w:rPr>
                <w:rFonts w:cstheme="minorHAnsi"/>
              </w:rPr>
            </w:pPr>
            <w:r w:rsidRPr="00320D1C">
              <w:rPr>
                <w:rFonts w:cstheme="minorHAnsi"/>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0EA1E2C1" w14:textId="3B1E5D30" w:rsidR="005A35F6" w:rsidRPr="00682AAE" w:rsidRDefault="003A7334" w:rsidP="00E4071B">
            <w:pPr>
              <w:pStyle w:val="Text"/>
              <w:spacing w:before="0" w:after="0"/>
              <w:rPr>
                <w:rStyle w:val="IntenseEmphasis"/>
                <w:color w:val="auto"/>
              </w:rPr>
            </w:pPr>
            <w:r w:rsidRPr="00682AAE">
              <w:rPr>
                <w:rStyle w:val="IntenseEmphasis"/>
                <w:color w:val="auto"/>
              </w:rPr>
              <w:t>Anita Hardt</w:t>
            </w:r>
          </w:p>
        </w:tc>
        <w:tc>
          <w:tcPr>
            <w:tcW w:w="624" w:type="pct"/>
            <w:tcBorders>
              <w:top w:val="single" w:sz="4" w:space="0" w:color="auto"/>
              <w:left w:val="single" w:sz="4" w:space="0" w:color="auto"/>
              <w:bottom w:val="single" w:sz="4" w:space="0" w:color="auto"/>
              <w:right w:val="single" w:sz="4" w:space="0" w:color="auto"/>
            </w:tcBorders>
            <w:vAlign w:val="center"/>
            <w:hideMark/>
          </w:tcPr>
          <w:p w14:paraId="7384C07B" w14:textId="45009648" w:rsidR="005A35F6" w:rsidRPr="00682AAE" w:rsidRDefault="003A7334" w:rsidP="00682AAE">
            <w:pPr>
              <w:pStyle w:val="Text"/>
              <w:spacing w:before="0" w:after="0"/>
              <w:jc w:val="center"/>
              <w:rPr>
                <w:rStyle w:val="IntenseEmphasis"/>
                <w:color w:val="auto"/>
              </w:rPr>
            </w:pPr>
            <w:r w:rsidRPr="00682AAE">
              <w:rPr>
                <w:rStyle w:val="IntenseEmphasis"/>
                <w:color w:val="auto"/>
              </w:rPr>
              <w:t>19</w:t>
            </w:r>
            <w:r w:rsidR="00682AAE" w:rsidRPr="00682AAE">
              <w:rPr>
                <w:rStyle w:val="IntenseEmphasis"/>
                <w:color w:val="auto"/>
              </w:rPr>
              <w:t>- Sep-</w:t>
            </w:r>
            <w:r w:rsidRPr="00682AAE">
              <w:rPr>
                <w:rStyle w:val="IntenseEmphasis"/>
                <w:color w:val="auto"/>
              </w:rPr>
              <w:t>17</w:t>
            </w:r>
          </w:p>
        </w:tc>
        <w:tc>
          <w:tcPr>
            <w:tcW w:w="3199" w:type="pct"/>
            <w:tcBorders>
              <w:top w:val="single" w:sz="4" w:space="0" w:color="auto"/>
              <w:left w:val="single" w:sz="4" w:space="0" w:color="auto"/>
              <w:bottom w:val="single" w:sz="4" w:space="0" w:color="auto"/>
              <w:right w:val="single" w:sz="4" w:space="0" w:color="auto"/>
            </w:tcBorders>
          </w:tcPr>
          <w:p w14:paraId="46D91BA1" w14:textId="77777777" w:rsidR="005A35F6" w:rsidRPr="00682AAE" w:rsidRDefault="005A35F6" w:rsidP="00E4071B">
            <w:pPr>
              <w:pStyle w:val="Text"/>
              <w:spacing w:before="0" w:after="0"/>
              <w:rPr>
                <w:rFonts w:cstheme="minorHAnsi"/>
              </w:rPr>
            </w:pPr>
            <w:r w:rsidRPr="00682AAE">
              <w:rPr>
                <w:rFonts w:cstheme="minorHAnsi"/>
              </w:rPr>
              <w:t>Creation of Initial Version</w:t>
            </w:r>
          </w:p>
        </w:tc>
      </w:tr>
      <w:tr w:rsidR="005A35F6" w:rsidRPr="00320D1C" w14:paraId="4E07AA88"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03AA65F3" w14:textId="77777777" w:rsidR="005A35F6" w:rsidRPr="00320D1C" w:rsidRDefault="005A35F6" w:rsidP="00E4071B">
            <w:pPr>
              <w:pStyle w:val="Text"/>
              <w:spacing w:before="0" w:after="0"/>
              <w:rPr>
                <w:rFonts w:cstheme="minorHAnsi"/>
              </w:rPr>
            </w:pPr>
            <w:r w:rsidRPr="00320D1C">
              <w:rPr>
                <w:rFonts w:cstheme="minorHAnsi"/>
              </w:rPr>
              <w:t>0.2</w:t>
            </w:r>
          </w:p>
        </w:tc>
        <w:tc>
          <w:tcPr>
            <w:tcW w:w="856" w:type="pct"/>
            <w:tcBorders>
              <w:top w:val="single" w:sz="4" w:space="0" w:color="auto"/>
              <w:left w:val="single" w:sz="4" w:space="0" w:color="auto"/>
              <w:bottom w:val="single" w:sz="4" w:space="0" w:color="auto"/>
              <w:right w:val="single" w:sz="4" w:space="0" w:color="auto"/>
            </w:tcBorders>
            <w:vAlign w:val="center"/>
          </w:tcPr>
          <w:p w14:paraId="3B15CDB4" w14:textId="50B6A8C0" w:rsidR="005A35F6" w:rsidRPr="00682AAE" w:rsidRDefault="00682AAE" w:rsidP="00E4071B">
            <w:pPr>
              <w:pStyle w:val="Text"/>
              <w:spacing w:before="0" w:after="0"/>
              <w:rPr>
                <w:rStyle w:val="IntenseEmphasis"/>
                <w:color w:val="auto"/>
              </w:rPr>
            </w:pPr>
            <w:r w:rsidRPr="00682AAE">
              <w:rPr>
                <w:rStyle w:val="IntenseEmphasis"/>
                <w:color w:val="auto"/>
              </w:rPr>
              <w:t>Laszlo Sarvary</w:t>
            </w:r>
          </w:p>
        </w:tc>
        <w:tc>
          <w:tcPr>
            <w:tcW w:w="624" w:type="pct"/>
            <w:tcBorders>
              <w:top w:val="single" w:sz="4" w:space="0" w:color="auto"/>
              <w:left w:val="single" w:sz="4" w:space="0" w:color="auto"/>
              <w:bottom w:val="single" w:sz="4" w:space="0" w:color="auto"/>
              <w:right w:val="single" w:sz="4" w:space="0" w:color="auto"/>
            </w:tcBorders>
            <w:vAlign w:val="center"/>
          </w:tcPr>
          <w:p w14:paraId="4E815598" w14:textId="4EF174AC" w:rsidR="005A35F6" w:rsidRPr="00682AAE" w:rsidRDefault="00682AAE" w:rsidP="00E4071B">
            <w:pPr>
              <w:pStyle w:val="Text"/>
              <w:spacing w:before="0" w:after="0"/>
              <w:jc w:val="center"/>
              <w:rPr>
                <w:rStyle w:val="IntenseEmphasis"/>
                <w:color w:val="auto"/>
              </w:rPr>
            </w:pPr>
            <w:r w:rsidRPr="00682AAE">
              <w:rPr>
                <w:rStyle w:val="IntenseEmphasis"/>
                <w:color w:val="auto"/>
              </w:rPr>
              <w:t>10-Oct-17</w:t>
            </w:r>
          </w:p>
        </w:tc>
        <w:tc>
          <w:tcPr>
            <w:tcW w:w="3199" w:type="pct"/>
            <w:tcBorders>
              <w:top w:val="single" w:sz="4" w:space="0" w:color="auto"/>
              <w:left w:val="single" w:sz="4" w:space="0" w:color="auto"/>
              <w:bottom w:val="single" w:sz="4" w:space="0" w:color="auto"/>
              <w:right w:val="single" w:sz="4" w:space="0" w:color="auto"/>
            </w:tcBorders>
          </w:tcPr>
          <w:p w14:paraId="52BD94F0" w14:textId="7C87F5C9" w:rsidR="005A35F6" w:rsidRPr="00682AAE" w:rsidRDefault="00682AAE" w:rsidP="00E4071B">
            <w:pPr>
              <w:pStyle w:val="Text"/>
              <w:spacing w:before="0" w:after="0"/>
              <w:rPr>
                <w:rFonts w:cstheme="minorHAnsi"/>
              </w:rPr>
            </w:pPr>
            <w:r w:rsidRPr="00682AAE">
              <w:rPr>
                <w:rFonts w:cstheme="minorHAnsi"/>
              </w:rPr>
              <w:t>Peer Review</w:t>
            </w:r>
          </w:p>
        </w:tc>
      </w:tr>
      <w:tr w:rsidR="00773E59" w:rsidRPr="00320D1C" w14:paraId="70444ECC"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9CCD489" w14:textId="078FDB6E" w:rsidR="00773E59" w:rsidRPr="00320D1C" w:rsidRDefault="00773E59" w:rsidP="00E4071B">
            <w:pPr>
              <w:pStyle w:val="Text"/>
              <w:spacing w:before="0" w:after="0"/>
              <w:rPr>
                <w:rFonts w:cstheme="minorHAnsi"/>
              </w:rPr>
            </w:pPr>
            <w:r>
              <w:rPr>
                <w:rFonts w:cstheme="minorHAnsi"/>
              </w:rPr>
              <w:t>0.3</w:t>
            </w:r>
          </w:p>
        </w:tc>
        <w:tc>
          <w:tcPr>
            <w:tcW w:w="856" w:type="pct"/>
            <w:tcBorders>
              <w:top w:val="single" w:sz="4" w:space="0" w:color="auto"/>
              <w:left w:val="single" w:sz="4" w:space="0" w:color="auto"/>
              <w:bottom w:val="single" w:sz="4" w:space="0" w:color="auto"/>
              <w:right w:val="single" w:sz="4" w:space="0" w:color="auto"/>
            </w:tcBorders>
            <w:vAlign w:val="center"/>
          </w:tcPr>
          <w:p w14:paraId="220279FE" w14:textId="34E1AD0E" w:rsidR="00773E59" w:rsidRPr="00682AAE" w:rsidRDefault="00773E59" w:rsidP="00E4071B">
            <w:pPr>
              <w:pStyle w:val="Text"/>
              <w:spacing w:before="0" w:after="0"/>
              <w:rPr>
                <w:rStyle w:val="IntenseEmphasis"/>
                <w:color w:val="auto"/>
              </w:rPr>
            </w:pPr>
            <w:r>
              <w:rPr>
                <w:rStyle w:val="IntenseEmphasis"/>
                <w:color w:val="auto"/>
              </w:rPr>
              <w:t>Dirk Koerbitz</w:t>
            </w:r>
          </w:p>
        </w:tc>
        <w:tc>
          <w:tcPr>
            <w:tcW w:w="624" w:type="pct"/>
            <w:tcBorders>
              <w:top w:val="single" w:sz="4" w:space="0" w:color="auto"/>
              <w:left w:val="single" w:sz="4" w:space="0" w:color="auto"/>
              <w:bottom w:val="single" w:sz="4" w:space="0" w:color="auto"/>
              <w:right w:val="single" w:sz="4" w:space="0" w:color="auto"/>
            </w:tcBorders>
            <w:vAlign w:val="center"/>
          </w:tcPr>
          <w:p w14:paraId="540EC02B" w14:textId="50B8BE5D" w:rsidR="00773E59" w:rsidRPr="00682AAE" w:rsidRDefault="00773E59" w:rsidP="00E4071B">
            <w:pPr>
              <w:pStyle w:val="Text"/>
              <w:spacing w:before="0" w:after="0"/>
              <w:jc w:val="center"/>
              <w:rPr>
                <w:rStyle w:val="IntenseEmphasis"/>
                <w:color w:val="auto"/>
              </w:rPr>
            </w:pPr>
            <w:r>
              <w:rPr>
                <w:rStyle w:val="IntenseEmphasis"/>
                <w:color w:val="auto"/>
              </w:rPr>
              <w:t>17-Oct-17</w:t>
            </w:r>
          </w:p>
        </w:tc>
        <w:tc>
          <w:tcPr>
            <w:tcW w:w="3199" w:type="pct"/>
            <w:tcBorders>
              <w:top w:val="single" w:sz="4" w:space="0" w:color="auto"/>
              <w:left w:val="single" w:sz="4" w:space="0" w:color="auto"/>
              <w:bottom w:val="single" w:sz="4" w:space="0" w:color="auto"/>
              <w:right w:val="single" w:sz="4" w:space="0" w:color="auto"/>
            </w:tcBorders>
          </w:tcPr>
          <w:p w14:paraId="54EF029E" w14:textId="5A6BCC2D" w:rsidR="00773E59" w:rsidRPr="00682AAE" w:rsidRDefault="00773E59" w:rsidP="00E4071B">
            <w:pPr>
              <w:pStyle w:val="Text"/>
              <w:spacing w:before="0" w:after="0"/>
              <w:rPr>
                <w:rFonts w:cstheme="minorHAnsi"/>
              </w:rPr>
            </w:pPr>
            <w:r>
              <w:rPr>
                <w:rFonts w:cstheme="minorHAnsi"/>
              </w:rPr>
              <w:t>Dev Review</w:t>
            </w:r>
          </w:p>
        </w:tc>
      </w:tr>
      <w:tr w:rsidR="0044351C" w:rsidRPr="00320D1C" w14:paraId="63172460" w14:textId="77777777" w:rsidTr="00E4071B">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1D2A72EE" w14:textId="0FEE42E4" w:rsidR="0044351C" w:rsidRDefault="0044351C" w:rsidP="0044351C">
            <w:pPr>
              <w:pStyle w:val="Text"/>
              <w:spacing w:before="0" w:after="0"/>
              <w:rPr>
                <w:rFonts w:cstheme="minorHAnsi"/>
              </w:rPr>
            </w:pPr>
            <w:r>
              <w:rPr>
                <w:rFonts w:cstheme="minorHAnsi"/>
              </w:rPr>
              <w:t>0.4</w:t>
            </w:r>
          </w:p>
        </w:tc>
        <w:tc>
          <w:tcPr>
            <w:tcW w:w="856" w:type="pct"/>
            <w:tcBorders>
              <w:top w:val="single" w:sz="4" w:space="0" w:color="auto"/>
              <w:left w:val="single" w:sz="4" w:space="0" w:color="auto"/>
              <w:bottom w:val="single" w:sz="4" w:space="0" w:color="auto"/>
              <w:right w:val="single" w:sz="4" w:space="0" w:color="auto"/>
            </w:tcBorders>
            <w:vAlign w:val="center"/>
          </w:tcPr>
          <w:p w14:paraId="0087E1A4" w14:textId="4288E38B" w:rsidR="0044351C" w:rsidRDefault="0044351C" w:rsidP="00E4071B">
            <w:pPr>
              <w:pStyle w:val="Text"/>
              <w:spacing w:before="0" w:after="0"/>
              <w:rPr>
                <w:rStyle w:val="IntenseEmphasis"/>
                <w:color w:val="auto"/>
              </w:rPr>
            </w:pPr>
            <w:r>
              <w:rPr>
                <w:rStyle w:val="IntenseEmphasis"/>
                <w:color w:val="auto"/>
              </w:rPr>
              <w:t>Florian Hodouschek</w:t>
            </w:r>
          </w:p>
        </w:tc>
        <w:tc>
          <w:tcPr>
            <w:tcW w:w="624" w:type="pct"/>
            <w:tcBorders>
              <w:top w:val="single" w:sz="4" w:space="0" w:color="auto"/>
              <w:left w:val="single" w:sz="4" w:space="0" w:color="auto"/>
              <w:bottom w:val="single" w:sz="4" w:space="0" w:color="auto"/>
              <w:right w:val="single" w:sz="4" w:space="0" w:color="auto"/>
            </w:tcBorders>
            <w:vAlign w:val="center"/>
          </w:tcPr>
          <w:p w14:paraId="77E8077F" w14:textId="188E269D" w:rsidR="0044351C" w:rsidRDefault="0044351C" w:rsidP="00E4071B">
            <w:pPr>
              <w:pStyle w:val="Text"/>
              <w:spacing w:before="0" w:after="0"/>
              <w:jc w:val="center"/>
              <w:rPr>
                <w:rStyle w:val="IntenseEmphasis"/>
                <w:color w:val="auto"/>
              </w:rPr>
            </w:pPr>
            <w:r>
              <w:rPr>
                <w:rStyle w:val="IntenseEmphasis"/>
                <w:color w:val="auto"/>
              </w:rPr>
              <w:t>19-Oct-17</w:t>
            </w:r>
          </w:p>
        </w:tc>
        <w:tc>
          <w:tcPr>
            <w:tcW w:w="3199" w:type="pct"/>
            <w:tcBorders>
              <w:top w:val="single" w:sz="4" w:space="0" w:color="auto"/>
              <w:left w:val="single" w:sz="4" w:space="0" w:color="auto"/>
              <w:bottom w:val="single" w:sz="4" w:space="0" w:color="auto"/>
              <w:right w:val="single" w:sz="4" w:space="0" w:color="auto"/>
            </w:tcBorders>
          </w:tcPr>
          <w:p w14:paraId="1B7498D0" w14:textId="206C03B8" w:rsidR="0044351C" w:rsidRDefault="0044351C" w:rsidP="00E4071B">
            <w:pPr>
              <w:pStyle w:val="Text"/>
              <w:spacing w:before="0" w:after="0"/>
              <w:rPr>
                <w:rFonts w:cstheme="minorHAnsi"/>
              </w:rPr>
            </w:pPr>
            <w:r>
              <w:rPr>
                <w:rFonts w:cstheme="minorHAnsi"/>
              </w:rPr>
              <w:t>SA Review</w:t>
            </w:r>
          </w:p>
        </w:tc>
      </w:tr>
      <w:tr w:rsidR="00D832FC" w:rsidRPr="00320D1C" w14:paraId="4AD24018" w14:textId="77777777" w:rsidTr="00E4071B">
        <w:trPr>
          <w:cantSplit/>
          <w:trHeight w:val="295"/>
          <w:ins w:id="8" w:author="Marc Schobner" w:date="2017-10-27T13:07:00Z"/>
        </w:trPr>
        <w:tc>
          <w:tcPr>
            <w:tcW w:w="321" w:type="pct"/>
            <w:tcBorders>
              <w:top w:val="single" w:sz="4" w:space="0" w:color="auto"/>
              <w:left w:val="single" w:sz="4" w:space="0" w:color="auto"/>
              <w:bottom w:val="single" w:sz="4" w:space="0" w:color="auto"/>
              <w:right w:val="single" w:sz="4" w:space="0" w:color="auto"/>
            </w:tcBorders>
            <w:vAlign w:val="center"/>
          </w:tcPr>
          <w:p w14:paraId="5128C4A8" w14:textId="7EF1B746" w:rsidR="00D832FC" w:rsidRDefault="00D832FC" w:rsidP="0044351C">
            <w:pPr>
              <w:pStyle w:val="Text"/>
              <w:spacing w:before="0" w:after="0"/>
              <w:rPr>
                <w:ins w:id="9" w:author="Marc Schobner" w:date="2017-10-27T13:07:00Z"/>
                <w:rFonts w:cstheme="minorHAnsi"/>
              </w:rPr>
            </w:pPr>
            <w:ins w:id="10" w:author="Marc Schobner" w:date="2017-10-27T13:07:00Z">
              <w:r>
                <w:rPr>
                  <w:rFonts w:cstheme="minorHAnsi"/>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240D4EE1" w14:textId="1A11017A" w:rsidR="00D832FC" w:rsidRDefault="00D832FC" w:rsidP="00E4071B">
            <w:pPr>
              <w:pStyle w:val="Text"/>
              <w:spacing w:before="0" w:after="0"/>
              <w:rPr>
                <w:ins w:id="11" w:author="Marc Schobner" w:date="2017-10-27T13:07:00Z"/>
                <w:rStyle w:val="IntenseEmphasis"/>
                <w:color w:val="auto"/>
              </w:rPr>
            </w:pPr>
            <w:ins w:id="12" w:author="Marc Schobner" w:date="2017-10-27T13:07:00Z">
              <w:r>
                <w:rPr>
                  <w:rStyle w:val="IntenseEmphasis"/>
                  <w:color w:val="auto"/>
                </w:rPr>
                <w:t>Marc Schobner</w:t>
              </w:r>
            </w:ins>
          </w:p>
        </w:tc>
        <w:tc>
          <w:tcPr>
            <w:tcW w:w="624" w:type="pct"/>
            <w:tcBorders>
              <w:top w:val="single" w:sz="4" w:space="0" w:color="auto"/>
              <w:left w:val="single" w:sz="4" w:space="0" w:color="auto"/>
              <w:bottom w:val="single" w:sz="4" w:space="0" w:color="auto"/>
              <w:right w:val="single" w:sz="4" w:space="0" w:color="auto"/>
            </w:tcBorders>
            <w:vAlign w:val="center"/>
          </w:tcPr>
          <w:p w14:paraId="2D97CC28" w14:textId="19726157" w:rsidR="00D832FC" w:rsidRDefault="00D832FC" w:rsidP="00E4071B">
            <w:pPr>
              <w:pStyle w:val="Text"/>
              <w:spacing w:before="0" w:after="0"/>
              <w:jc w:val="center"/>
              <w:rPr>
                <w:ins w:id="13" w:author="Marc Schobner" w:date="2017-10-27T13:07:00Z"/>
                <w:rStyle w:val="IntenseEmphasis"/>
                <w:color w:val="auto"/>
              </w:rPr>
            </w:pPr>
            <w:ins w:id="14" w:author="Marc Schobner" w:date="2017-10-27T13:07:00Z">
              <w:r>
                <w:rPr>
                  <w:rStyle w:val="IntenseEmphasis"/>
                  <w:color w:val="auto"/>
                </w:rPr>
                <w:t>27.10.2017</w:t>
              </w:r>
            </w:ins>
          </w:p>
        </w:tc>
        <w:tc>
          <w:tcPr>
            <w:tcW w:w="3199" w:type="pct"/>
            <w:tcBorders>
              <w:top w:val="single" w:sz="4" w:space="0" w:color="auto"/>
              <w:left w:val="single" w:sz="4" w:space="0" w:color="auto"/>
              <w:bottom w:val="single" w:sz="4" w:space="0" w:color="auto"/>
              <w:right w:val="single" w:sz="4" w:space="0" w:color="auto"/>
            </w:tcBorders>
          </w:tcPr>
          <w:p w14:paraId="337FD9C6" w14:textId="540D0D0A" w:rsidR="00D832FC" w:rsidRDefault="00D832FC" w:rsidP="00E4071B">
            <w:pPr>
              <w:pStyle w:val="Text"/>
              <w:spacing w:before="0" w:after="0"/>
              <w:rPr>
                <w:ins w:id="15" w:author="Marc Schobner" w:date="2017-10-27T13:07:00Z"/>
                <w:rFonts w:cstheme="minorHAnsi"/>
              </w:rPr>
            </w:pPr>
            <w:ins w:id="16" w:author="Marc Schobner" w:date="2017-10-27T13:07:00Z">
              <w:r>
                <w:rPr>
                  <w:rFonts w:cstheme="minorHAnsi"/>
                </w:rPr>
                <w:t>Deployment Review</w:t>
              </w:r>
            </w:ins>
          </w:p>
        </w:tc>
      </w:tr>
    </w:tbl>
    <w:p w14:paraId="1725FA1A" w14:textId="77777777" w:rsidR="005A35F6" w:rsidRPr="00320D1C" w:rsidRDefault="005A35F6" w:rsidP="005A35F6">
      <w:pPr>
        <w:pStyle w:val="Caption"/>
      </w:pPr>
      <w:bookmarkStart w:id="17" w:name="_Toc429572448"/>
      <w:bookmarkStart w:id="18" w:name="_Toc438025125"/>
      <w:r w:rsidRPr="00320D1C">
        <w:t xml:space="preserve">Table </w:t>
      </w:r>
      <w:r w:rsidRPr="00320D1C">
        <w:fldChar w:fldCharType="begin"/>
      </w:r>
      <w:r w:rsidRPr="00320D1C">
        <w:instrText xml:space="preserve"> SEQ Table \* ARABIC </w:instrText>
      </w:r>
      <w:r w:rsidRPr="00320D1C">
        <w:fldChar w:fldCharType="separate"/>
      </w:r>
      <w:r w:rsidR="001306CB">
        <w:rPr>
          <w:noProof/>
        </w:rPr>
        <w:t>1</w:t>
      </w:r>
      <w:r w:rsidRPr="00320D1C">
        <w:fldChar w:fldCharType="end"/>
      </w:r>
      <w:r w:rsidRPr="00320D1C">
        <w:t>: Change History</w:t>
      </w:r>
      <w:bookmarkEnd w:id="17"/>
      <w:bookmarkEnd w:id="18"/>
    </w:p>
    <w:p w14:paraId="26F870FE" w14:textId="77777777" w:rsidR="005A35F6" w:rsidRPr="00320D1C" w:rsidRDefault="005A35F6" w:rsidP="005A35F6"/>
    <w:p w14:paraId="241386EF" w14:textId="77777777" w:rsidR="005A35F6" w:rsidRPr="00320D1C" w:rsidRDefault="005A35F6" w:rsidP="005A35F6">
      <w:pPr>
        <w:pStyle w:val="Heading1"/>
      </w:pPr>
      <w:bookmarkStart w:id="19" w:name="_Toc429571727"/>
      <w:bookmarkStart w:id="20" w:name="_Ref429571797"/>
      <w:bookmarkStart w:id="21" w:name="_Ref429572087"/>
      <w:bookmarkStart w:id="22" w:name="_Ref429572098"/>
      <w:bookmarkStart w:id="23" w:name="_Ref429572120"/>
      <w:bookmarkStart w:id="24" w:name="_Toc429574511"/>
      <w:bookmarkStart w:id="25" w:name="_Toc433376004"/>
      <w:bookmarkStart w:id="26" w:name="_Toc438025229"/>
      <w:bookmarkStart w:id="27" w:name="_Toc430173531"/>
      <w:r w:rsidRPr="00320D1C">
        <w:t>Attachments</w:t>
      </w:r>
      <w:bookmarkEnd w:id="19"/>
      <w:bookmarkEnd w:id="20"/>
      <w:bookmarkEnd w:id="21"/>
      <w:bookmarkEnd w:id="22"/>
      <w:bookmarkEnd w:id="23"/>
      <w:bookmarkEnd w:id="24"/>
      <w:bookmarkEnd w:id="25"/>
      <w:bookmarkEnd w:id="26"/>
    </w:p>
    <w:p w14:paraId="1C2C3D51" w14:textId="77777777" w:rsidR="005A35F6" w:rsidRPr="00320D1C" w:rsidRDefault="005A35F6" w:rsidP="005A35F6">
      <w:r w:rsidRPr="00320D1C">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5A35F6" w:rsidRPr="00320D1C" w14:paraId="5F2205E0" w14:textId="77777777" w:rsidTr="00E4071B">
        <w:trPr>
          <w:cnfStyle w:val="100000000000" w:firstRow="1" w:lastRow="0" w:firstColumn="0" w:lastColumn="0" w:oddVBand="0" w:evenVBand="0" w:oddHBand="0" w:evenHBand="0" w:firstRowFirstColumn="0" w:firstRowLastColumn="0" w:lastRowFirstColumn="0" w:lastRowLastColumn="0"/>
        </w:trPr>
        <w:tc>
          <w:tcPr>
            <w:tcW w:w="347" w:type="pct"/>
          </w:tcPr>
          <w:p w14:paraId="708CB241" w14:textId="77777777" w:rsidR="005A35F6" w:rsidRPr="00320D1C" w:rsidRDefault="005A35F6" w:rsidP="00E4071B">
            <w:pPr>
              <w:spacing w:after="120" w:line="23" w:lineRule="atLeast"/>
              <w:jc w:val="center"/>
              <w:rPr>
                <w:rFonts w:cstheme="minorHAnsi"/>
                <w:b w:val="0"/>
                <w:bCs/>
              </w:rPr>
            </w:pPr>
            <w:r w:rsidRPr="00320D1C">
              <w:rPr>
                <w:rFonts w:cstheme="minorHAnsi"/>
              </w:rPr>
              <w:t>S. No</w:t>
            </w:r>
          </w:p>
        </w:tc>
        <w:tc>
          <w:tcPr>
            <w:tcW w:w="4653" w:type="pct"/>
          </w:tcPr>
          <w:p w14:paraId="609F6CE9" w14:textId="77777777" w:rsidR="005A35F6" w:rsidRPr="00320D1C" w:rsidRDefault="005A35F6" w:rsidP="00E4071B">
            <w:pPr>
              <w:spacing w:after="120" w:line="23" w:lineRule="atLeast"/>
              <w:rPr>
                <w:rFonts w:cstheme="minorHAnsi"/>
                <w:b w:val="0"/>
                <w:bCs/>
              </w:rPr>
            </w:pPr>
            <w:r w:rsidRPr="00320D1C">
              <w:rPr>
                <w:rFonts w:cstheme="minorHAnsi"/>
              </w:rPr>
              <w:t>Attachment Name</w:t>
            </w:r>
          </w:p>
        </w:tc>
      </w:tr>
      <w:tr w:rsidR="005A35F6" w:rsidRPr="00320D1C" w14:paraId="65E2AC9F" w14:textId="77777777" w:rsidTr="00E4071B">
        <w:tc>
          <w:tcPr>
            <w:tcW w:w="347" w:type="pct"/>
          </w:tcPr>
          <w:p w14:paraId="37485D68" w14:textId="77777777" w:rsidR="005A35F6" w:rsidRPr="00320D1C" w:rsidRDefault="005A35F6" w:rsidP="00E4071B">
            <w:pPr>
              <w:pStyle w:val="normalitalics0"/>
              <w:spacing w:before="0" w:after="120" w:line="23" w:lineRule="atLeast"/>
              <w:rPr>
                <w:rFonts w:asciiTheme="minorHAnsi" w:hAnsiTheme="minorHAnsi" w:cstheme="minorHAnsi"/>
                <w:i w:val="0"/>
                <w:szCs w:val="22"/>
              </w:rPr>
            </w:pPr>
            <w:r w:rsidRPr="00320D1C">
              <w:rPr>
                <w:rFonts w:asciiTheme="minorHAnsi" w:hAnsiTheme="minorHAnsi" w:cstheme="minorHAnsi"/>
                <w:i w:val="0"/>
                <w:szCs w:val="22"/>
              </w:rPr>
              <w:t>1</w:t>
            </w:r>
          </w:p>
        </w:tc>
        <w:tc>
          <w:tcPr>
            <w:tcW w:w="4653" w:type="pct"/>
          </w:tcPr>
          <w:p w14:paraId="6E34425C" w14:textId="7819A699" w:rsidR="005A35F6" w:rsidRPr="00320D1C" w:rsidRDefault="003A7334" w:rsidP="00E4071B">
            <w:pPr>
              <w:pStyle w:val="normalitalics0"/>
              <w:spacing w:before="0" w:after="120" w:line="23" w:lineRule="atLeast"/>
              <w:rPr>
                <w:rFonts w:asciiTheme="minorHAnsi" w:hAnsiTheme="minorHAnsi" w:cstheme="minorHAnsi"/>
                <w:i w:val="0"/>
                <w:szCs w:val="22"/>
              </w:rPr>
            </w:pPr>
            <w:r w:rsidRPr="00733810">
              <w:rPr>
                <w:rFonts w:asciiTheme="minorHAnsi" w:hAnsiTheme="minorHAnsi" w:cstheme="minorHAnsi"/>
                <w:i w:val="0"/>
                <w:szCs w:val="22"/>
              </w:rPr>
              <w:t>N/A</w:t>
            </w:r>
          </w:p>
        </w:tc>
      </w:tr>
    </w:tbl>
    <w:p w14:paraId="1C1C3A4A" w14:textId="77777777" w:rsidR="005A35F6" w:rsidRPr="00320D1C" w:rsidRDefault="005A35F6" w:rsidP="005A35F6">
      <w:pPr>
        <w:pStyle w:val="Caption"/>
      </w:pPr>
      <w:bookmarkStart w:id="28" w:name="_Toc423427790"/>
      <w:bookmarkStart w:id="29" w:name="_Toc429572449"/>
      <w:bookmarkStart w:id="30" w:name="_Toc438025126"/>
      <w:r w:rsidRPr="00320D1C">
        <w:t xml:space="preserve">Table </w:t>
      </w:r>
      <w:r w:rsidRPr="00320D1C">
        <w:fldChar w:fldCharType="begin"/>
      </w:r>
      <w:r w:rsidRPr="00320D1C">
        <w:instrText xml:space="preserve"> SEQ Table \* ARABIC </w:instrText>
      </w:r>
      <w:r w:rsidRPr="00320D1C">
        <w:fldChar w:fldCharType="separate"/>
      </w:r>
      <w:r w:rsidR="001306CB">
        <w:rPr>
          <w:noProof/>
        </w:rPr>
        <w:t>2</w:t>
      </w:r>
      <w:r w:rsidRPr="00320D1C">
        <w:rPr>
          <w:noProof/>
        </w:rPr>
        <w:fldChar w:fldCharType="end"/>
      </w:r>
      <w:r w:rsidRPr="00320D1C">
        <w:t>: Attachments</w:t>
      </w:r>
      <w:bookmarkEnd w:id="28"/>
      <w:bookmarkEnd w:id="29"/>
      <w:bookmarkEnd w:id="30"/>
    </w:p>
    <w:p w14:paraId="01F4F7DD" w14:textId="77777777" w:rsidR="005A35F6" w:rsidRPr="00320D1C" w:rsidRDefault="005A35F6" w:rsidP="005A35F6"/>
    <w:p w14:paraId="2DD577A2" w14:textId="77777777" w:rsidR="005A35F6" w:rsidRPr="00320D1C" w:rsidRDefault="005A35F6" w:rsidP="005A35F6">
      <w:pPr>
        <w:pStyle w:val="Heading1"/>
      </w:pPr>
      <w:bookmarkStart w:id="31" w:name="_Toc433376005"/>
      <w:bookmarkStart w:id="32" w:name="_Toc438025230"/>
      <w:r w:rsidRPr="00320D1C">
        <w:t>Terms, Definitions, Abbreviations</w:t>
      </w:r>
      <w:bookmarkEnd w:id="27"/>
      <w:bookmarkEnd w:id="31"/>
      <w:bookmarkEnd w:id="32"/>
    </w:p>
    <w:tbl>
      <w:tblPr>
        <w:tblStyle w:val="Formatvorlage1"/>
        <w:tblW w:w="4973" w:type="pct"/>
        <w:tblLook w:val="04A0" w:firstRow="1" w:lastRow="0" w:firstColumn="1" w:lastColumn="0" w:noHBand="0" w:noVBand="1"/>
      </w:tblPr>
      <w:tblGrid>
        <w:gridCol w:w="2465"/>
        <w:gridCol w:w="7798"/>
      </w:tblGrid>
      <w:tr w:rsidR="005A35F6" w:rsidRPr="00320D1C" w14:paraId="2A782D04" w14:textId="77777777" w:rsidTr="00E4071B">
        <w:trPr>
          <w:cnfStyle w:val="100000000000" w:firstRow="1" w:lastRow="0" w:firstColumn="0" w:lastColumn="0" w:oddVBand="0" w:evenVBand="0" w:oddHBand="0" w:evenHBand="0" w:firstRowFirstColumn="0" w:firstRowLastColumn="0" w:lastRowFirstColumn="0" w:lastRowLastColumn="0"/>
          <w:tblHeader/>
        </w:trPr>
        <w:tc>
          <w:tcPr>
            <w:tcW w:w="1201" w:type="pct"/>
          </w:tcPr>
          <w:p w14:paraId="56587AD0" w14:textId="77777777" w:rsidR="005A35F6" w:rsidRPr="00320D1C" w:rsidRDefault="005A35F6" w:rsidP="00E4071B">
            <w:pPr>
              <w:spacing w:after="120"/>
              <w:rPr>
                <w:rFonts w:cs="Calibri"/>
                <w:b w:val="0"/>
              </w:rPr>
            </w:pPr>
            <w:r w:rsidRPr="00320D1C">
              <w:rPr>
                <w:rFonts w:cs="Calibri"/>
              </w:rPr>
              <w:t>Term / Abbreviation</w:t>
            </w:r>
          </w:p>
        </w:tc>
        <w:tc>
          <w:tcPr>
            <w:tcW w:w="3799" w:type="pct"/>
          </w:tcPr>
          <w:p w14:paraId="1B6C72AE" w14:textId="77777777" w:rsidR="005A35F6" w:rsidRPr="00320D1C" w:rsidRDefault="005A35F6" w:rsidP="00E4071B">
            <w:pPr>
              <w:spacing w:after="120"/>
              <w:rPr>
                <w:rFonts w:cs="Calibri"/>
                <w:b w:val="0"/>
              </w:rPr>
            </w:pPr>
            <w:r w:rsidRPr="00320D1C">
              <w:rPr>
                <w:rFonts w:cs="Calibri"/>
              </w:rPr>
              <w:t>Name / Description</w:t>
            </w:r>
          </w:p>
        </w:tc>
      </w:tr>
      <w:tr w:rsidR="005A35F6" w:rsidRPr="00320D1C" w14:paraId="5004551A" w14:textId="77777777" w:rsidTr="00E4071B">
        <w:tc>
          <w:tcPr>
            <w:tcW w:w="1201" w:type="pct"/>
          </w:tcPr>
          <w:p w14:paraId="5F63C7F2" w14:textId="0BE97620" w:rsidR="005A35F6" w:rsidRPr="00320D1C" w:rsidRDefault="003A7334" w:rsidP="00E4071B">
            <w:pPr>
              <w:spacing w:after="120"/>
              <w:rPr>
                <w:rFonts w:cs="Calibri"/>
              </w:rPr>
            </w:pPr>
            <w:r>
              <w:rPr>
                <w:rFonts w:cs="Calibri"/>
              </w:rPr>
              <w:t>HIS</w:t>
            </w:r>
          </w:p>
        </w:tc>
        <w:tc>
          <w:tcPr>
            <w:tcW w:w="3799" w:type="pct"/>
          </w:tcPr>
          <w:p w14:paraId="11FA726C" w14:textId="166553F6" w:rsidR="005A35F6" w:rsidRPr="00320D1C" w:rsidRDefault="003A7334" w:rsidP="00E4071B">
            <w:pPr>
              <w:keepNext/>
              <w:spacing w:after="120"/>
              <w:rPr>
                <w:rFonts w:cs="Calibri"/>
              </w:rPr>
            </w:pPr>
            <w:r>
              <w:rPr>
                <w:rFonts w:cs="Calibri"/>
              </w:rPr>
              <w:t>Hospital Information System</w:t>
            </w:r>
          </w:p>
        </w:tc>
      </w:tr>
    </w:tbl>
    <w:p w14:paraId="5141A54E" w14:textId="77777777" w:rsidR="005A35F6" w:rsidRPr="00320D1C" w:rsidRDefault="005A35F6" w:rsidP="005A35F6">
      <w:pPr>
        <w:pStyle w:val="Caption"/>
      </w:pPr>
      <w:bookmarkStart w:id="33" w:name="_Toc416881489"/>
      <w:bookmarkStart w:id="34" w:name="_Toc422988817"/>
      <w:bookmarkStart w:id="35" w:name="_Toc429576650"/>
      <w:bookmarkStart w:id="36" w:name="_Toc438025127"/>
      <w:r w:rsidRPr="00320D1C">
        <w:t xml:space="preserve">Table </w:t>
      </w:r>
      <w:r w:rsidRPr="00320D1C">
        <w:fldChar w:fldCharType="begin"/>
      </w:r>
      <w:r w:rsidRPr="00320D1C">
        <w:instrText xml:space="preserve"> SEQ Table \* ARABIC </w:instrText>
      </w:r>
      <w:r w:rsidRPr="00320D1C">
        <w:fldChar w:fldCharType="separate"/>
      </w:r>
      <w:r w:rsidR="001306CB">
        <w:rPr>
          <w:noProof/>
        </w:rPr>
        <w:t>3</w:t>
      </w:r>
      <w:r w:rsidRPr="00320D1C">
        <w:rPr>
          <w:noProof/>
        </w:rPr>
        <w:fldChar w:fldCharType="end"/>
      </w:r>
      <w:r w:rsidRPr="00320D1C">
        <w:t>: Terms, Definitions, Abbreviations</w:t>
      </w:r>
      <w:bookmarkEnd w:id="33"/>
      <w:bookmarkEnd w:id="34"/>
      <w:bookmarkEnd w:id="35"/>
      <w:bookmarkEnd w:id="36"/>
    </w:p>
    <w:p w14:paraId="5E6F7986" w14:textId="77777777" w:rsidR="005A35F6" w:rsidRPr="00320D1C" w:rsidRDefault="005A35F6" w:rsidP="005A35F6">
      <w:pPr>
        <w:pStyle w:val="Heading1"/>
      </w:pPr>
      <w:bookmarkStart w:id="37" w:name="_Toc433376006"/>
      <w:bookmarkStart w:id="38" w:name="_Toc438025231"/>
      <w:r w:rsidRPr="00320D1C">
        <w:t>Reference Documents</w:t>
      </w:r>
      <w:bookmarkEnd w:id="6"/>
      <w:bookmarkEnd w:id="37"/>
      <w:bookmarkEnd w:id="38"/>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
        <w:gridCol w:w="2574"/>
        <w:gridCol w:w="1813"/>
        <w:gridCol w:w="5111"/>
      </w:tblGrid>
      <w:tr w:rsidR="005A35F6" w:rsidRPr="00320D1C" w14:paraId="5EE02628" w14:textId="77777777" w:rsidTr="00682AAE">
        <w:trPr>
          <w:tblHeader/>
        </w:trPr>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1DE718" w14:textId="77777777" w:rsidR="005A35F6" w:rsidRPr="00320D1C" w:rsidRDefault="005A35F6" w:rsidP="00E4071B">
            <w:pPr>
              <w:spacing w:after="120" w:line="23" w:lineRule="atLeast"/>
              <w:jc w:val="center"/>
              <w:rPr>
                <w:rFonts w:cstheme="minorHAnsi"/>
                <w:b/>
                <w:bCs/>
              </w:rPr>
            </w:pPr>
            <w:r w:rsidRPr="00320D1C">
              <w:rPr>
                <w:rFonts w:cstheme="minorHAnsi"/>
                <w: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375731" w14:textId="77777777" w:rsidR="005A35F6" w:rsidRPr="00320D1C" w:rsidRDefault="005A35F6" w:rsidP="00E4071B">
            <w:pPr>
              <w:spacing w:after="120" w:line="23" w:lineRule="atLeast"/>
              <w:jc w:val="center"/>
              <w:rPr>
                <w:rFonts w:cstheme="minorHAnsi"/>
                <w:b/>
                <w:bCs/>
              </w:rPr>
            </w:pPr>
            <w:r w:rsidRPr="00320D1C">
              <w:rPr>
                <w:rFonts w:cstheme="minorHAnsi"/>
                <w: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18B39E" w14:textId="77777777" w:rsidR="005A35F6" w:rsidRPr="00320D1C" w:rsidRDefault="005A35F6" w:rsidP="00E4071B">
            <w:pPr>
              <w:spacing w:after="120" w:line="23" w:lineRule="atLeast"/>
              <w:jc w:val="center"/>
              <w:rPr>
                <w:rFonts w:cstheme="minorHAnsi"/>
                <w:b/>
                <w:bCs/>
              </w:rPr>
            </w:pPr>
            <w:r w:rsidRPr="00320D1C">
              <w:rPr>
                <w:rFonts w:cstheme="minorHAnsi"/>
                <w: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AF6C72" w14:textId="77777777" w:rsidR="005A35F6" w:rsidRPr="00320D1C" w:rsidRDefault="005A35F6" w:rsidP="00E4071B">
            <w:pPr>
              <w:spacing w:after="120" w:line="23" w:lineRule="atLeast"/>
              <w:jc w:val="center"/>
              <w:rPr>
                <w:rFonts w:cstheme="minorHAnsi"/>
                <w:b/>
                <w:bCs/>
              </w:rPr>
            </w:pPr>
            <w:r w:rsidRPr="00320D1C">
              <w:rPr>
                <w:rFonts w:cstheme="minorHAnsi"/>
                <w:b/>
              </w:rPr>
              <w:t>Document Title</w:t>
            </w:r>
          </w:p>
        </w:tc>
      </w:tr>
      <w:tr w:rsidR="003A7334" w:rsidRPr="00320D1C" w14:paraId="7EABF68A" w14:textId="77777777" w:rsidTr="00E4071B">
        <w:tc>
          <w:tcPr>
            <w:tcW w:w="347" w:type="pct"/>
            <w:tcBorders>
              <w:top w:val="single" w:sz="4" w:space="0" w:color="auto"/>
              <w:left w:val="single" w:sz="4" w:space="0" w:color="auto"/>
              <w:bottom w:val="single" w:sz="4" w:space="0" w:color="auto"/>
              <w:right w:val="single" w:sz="4" w:space="0" w:color="auto"/>
            </w:tcBorders>
          </w:tcPr>
          <w:p w14:paraId="5824B714" w14:textId="77777777" w:rsidR="003A7334" w:rsidRPr="00320D1C" w:rsidRDefault="003A7334" w:rsidP="00E4071B">
            <w:pPr>
              <w:pStyle w:val="normalitalics0"/>
              <w:spacing w:before="0" w:after="120" w:line="23" w:lineRule="atLeast"/>
              <w:rPr>
                <w:rFonts w:asciiTheme="minorHAnsi" w:hAnsiTheme="minorHAnsi" w:cstheme="minorHAnsi"/>
                <w:i w:val="0"/>
                <w:szCs w:val="22"/>
              </w:rPr>
            </w:pPr>
            <w:r w:rsidRPr="00320D1C">
              <w:rPr>
                <w:rFonts w:asciiTheme="minorHAnsi" w:hAnsiTheme="minorHAnsi" w:cstheme="minorHAnsi"/>
                <w:i w:val="0"/>
                <w:szCs w:val="22"/>
              </w:rPr>
              <w:t>1</w:t>
            </w:r>
          </w:p>
        </w:tc>
        <w:tc>
          <w:tcPr>
            <w:tcW w:w="1261" w:type="pct"/>
            <w:tcBorders>
              <w:top w:val="single" w:sz="4" w:space="0" w:color="auto"/>
              <w:left w:val="single" w:sz="4" w:space="0" w:color="auto"/>
              <w:bottom w:val="single" w:sz="4" w:space="0" w:color="auto"/>
              <w:right w:val="single" w:sz="4" w:space="0" w:color="auto"/>
            </w:tcBorders>
          </w:tcPr>
          <w:p w14:paraId="13905F59" w14:textId="2EEF1E5E" w:rsidR="003A7334" w:rsidRPr="00320D1C" w:rsidRDefault="003A7334" w:rsidP="00E4071B">
            <w:pPr>
              <w:pStyle w:val="normalitalics0"/>
              <w:spacing w:before="0" w:after="120" w:line="23" w:lineRule="atLeast"/>
              <w:rPr>
                <w:rFonts w:asciiTheme="minorHAnsi" w:hAnsiTheme="minorHAnsi" w:cstheme="minorHAnsi"/>
                <w:i w:val="0"/>
                <w:szCs w:val="22"/>
              </w:rPr>
            </w:pPr>
            <w:r w:rsidRPr="008B6FB5">
              <w:rPr>
                <w:rFonts w:asciiTheme="minorHAnsi" w:hAnsiTheme="minorHAnsi" w:cstheme="minorHAnsi"/>
                <w:i w:val="0"/>
                <w:szCs w:val="22"/>
              </w:rPr>
              <w:t>inSITE_FS-P_95-036_R7</w:t>
            </w:r>
          </w:p>
        </w:tc>
        <w:tc>
          <w:tcPr>
            <w:tcW w:w="888" w:type="pct"/>
            <w:tcBorders>
              <w:top w:val="single" w:sz="4" w:space="0" w:color="auto"/>
              <w:left w:val="single" w:sz="4" w:space="0" w:color="auto"/>
              <w:bottom w:val="single" w:sz="4" w:space="0" w:color="auto"/>
              <w:right w:val="single" w:sz="4" w:space="0" w:color="auto"/>
            </w:tcBorders>
          </w:tcPr>
          <w:p w14:paraId="24A68E15" w14:textId="7A38ECE2" w:rsidR="003A7334" w:rsidRPr="00320D1C" w:rsidRDefault="00682AAE" w:rsidP="00E4071B">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24A590AD" w14:textId="2D9D7583" w:rsidR="003A7334" w:rsidRPr="00320D1C" w:rsidRDefault="003A7334" w:rsidP="00E4071B">
            <w:pPr>
              <w:pStyle w:val="normalitalics0"/>
              <w:spacing w:before="0" w:after="120" w:line="23" w:lineRule="atLeast"/>
              <w:rPr>
                <w:rFonts w:asciiTheme="minorHAnsi" w:hAnsiTheme="minorHAnsi" w:cstheme="minorHAnsi"/>
                <w:i w:val="0"/>
                <w:szCs w:val="22"/>
              </w:rPr>
            </w:pPr>
            <w:r w:rsidRPr="008B6FB5">
              <w:rPr>
                <w:rFonts w:asciiTheme="minorHAnsi" w:hAnsiTheme="minorHAnsi" w:cstheme="minorHAnsi"/>
                <w:i w:val="0"/>
                <w:szCs w:val="22"/>
              </w:rPr>
              <w:t>Material Classification</w:t>
            </w:r>
          </w:p>
        </w:tc>
      </w:tr>
      <w:tr w:rsidR="005A35F6" w:rsidRPr="00320D1C" w14:paraId="4EE46748" w14:textId="77777777" w:rsidTr="00E4071B">
        <w:tc>
          <w:tcPr>
            <w:tcW w:w="347" w:type="pct"/>
            <w:tcBorders>
              <w:top w:val="single" w:sz="4" w:space="0" w:color="auto"/>
              <w:left w:val="single" w:sz="4" w:space="0" w:color="auto"/>
              <w:bottom w:val="single" w:sz="4" w:space="0" w:color="auto"/>
              <w:right w:val="single" w:sz="4" w:space="0" w:color="auto"/>
            </w:tcBorders>
          </w:tcPr>
          <w:p w14:paraId="261E0718" w14:textId="77777777" w:rsidR="005A35F6" w:rsidRPr="00320D1C" w:rsidRDefault="005A35F6" w:rsidP="00E4071B">
            <w:pPr>
              <w:pStyle w:val="normalitalics0"/>
              <w:spacing w:before="0" w:after="120" w:line="23" w:lineRule="atLeast"/>
              <w:rPr>
                <w:rFonts w:asciiTheme="minorHAnsi" w:hAnsiTheme="minorHAnsi" w:cstheme="minorHAnsi"/>
                <w:i w:val="0"/>
                <w:szCs w:val="22"/>
              </w:rPr>
            </w:pPr>
            <w:r w:rsidRPr="00320D1C">
              <w:rPr>
                <w:rFonts w:asciiTheme="minorHAnsi" w:hAnsiTheme="minorHAnsi" w:cstheme="minorHAnsi"/>
                <w:i w:val="0"/>
                <w:szCs w:val="22"/>
              </w:rPr>
              <w:t>2</w:t>
            </w:r>
          </w:p>
        </w:tc>
        <w:tc>
          <w:tcPr>
            <w:tcW w:w="1261" w:type="pct"/>
            <w:tcBorders>
              <w:top w:val="single" w:sz="4" w:space="0" w:color="auto"/>
              <w:left w:val="single" w:sz="4" w:space="0" w:color="auto"/>
              <w:bottom w:val="single" w:sz="4" w:space="0" w:color="auto"/>
              <w:right w:val="single" w:sz="4" w:space="0" w:color="auto"/>
            </w:tcBorders>
          </w:tcPr>
          <w:p w14:paraId="6902DA0A" w14:textId="07597C84" w:rsidR="005A35F6" w:rsidRPr="00320D1C" w:rsidRDefault="003A7334" w:rsidP="00E4071B">
            <w:pPr>
              <w:pStyle w:val="normalitalics0"/>
              <w:spacing w:before="0" w:after="120" w:line="23" w:lineRule="atLeast"/>
              <w:rPr>
                <w:rFonts w:asciiTheme="minorHAnsi" w:hAnsiTheme="minorHAnsi" w:cstheme="minorHAnsi"/>
                <w:i w:val="0"/>
                <w:szCs w:val="22"/>
              </w:rPr>
            </w:pPr>
            <w:r w:rsidRPr="003A7334">
              <w:rPr>
                <w:rFonts w:asciiTheme="minorHAnsi" w:hAnsiTheme="minorHAnsi" w:cstheme="minorHAnsi"/>
                <w:i w:val="0"/>
                <w:szCs w:val="22"/>
              </w:rPr>
              <w:t>inSITE_FS-I_95-044_CN_V1</w:t>
            </w:r>
          </w:p>
        </w:tc>
        <w:tc>
          <w:tcPr>
            <w:tcW w:w="888" w:type="pct"/>
            <w:tcBorders>
              <w:top w:val="single" w:sz="4" w:space="0" w:color="auto"/>
              <w:left w:val="single" w:sz="4" w:space="0" w:color="auto"/>
              <w:bottom w:val="single" w:sz="4" w:space="0" w:color="auto"/>
              <w:right w:val="single" w:sz="4" w:space="0" w:color="auto"/>
            </w:tcBorders>
          </w:tcPr>
          <w:p w14:paraId="2D73A5EC" w14:textId="25F6F42E" w:rsidR="005A35F6" w:rsidRPr="00320D1C" w:rsidRDefault="003A7334" w:rsidP="00E4071B">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48B124FA" w14:textId="176EA36D" w:rsidR="005A35F6" w:rsidRPr="00320D1C" w:rsidRDefault="003A7334" w:rsidP="00E4071B">
            <w:pPr>
              <w:pStyle w:val="normalitalics0"/>
              <w:spacing w:before="0" w:after="120" w:line="23" w:lineRule="atLeast"/>
              <w:rPr>
                <w:rFonts w:asciiTheme="minorHAnsi" w:hAnsiTheme="minorHAnsi" w:cstheme="minorHAnsi"/>
                <w:i w:val="0"/>
                <w:szCs w:val="22"/>
              </w:rPr>
            </w:pPr>
            <w:r w:rsidRPr="003A7334">
              <w:rPr>
                <w:rFonts w:asciiTheme="minorHAnsi" w:hAnsiTheme="minorHAnsi" w:cstheme="minorHAnsi"/>
                <w:i w:val="0"/>
                <w:szCs w:val="22"/>
              </w:rPr>
              <w:t>HIS Vendor Master Distribution</w:t>
            </w:r>
          </w:p>
        </w:tc>
      </w:tr>
    </w:tbl>
    <w:p w14:paraId="76050CA9" w14:textId="77777777" w:rsidR="005A35F6" w:rsidRPr="00320D1C" w:rsidRDefault="005A35F6" w:rsidP="005A35F6">
      <w:pPr>
        <w:pStyle w:val="Caption"/>
      </w:pPr>
      <w:bookmarkStart w:id="39" w:name="_Toc438025128"/>
      <w:bookmarkStart w:id="40" w:name="_Toc318273141"/>
      <w:r w:rsidRPr="00320D1C">
        <w:t xml:space="preserve">Table </w:t>
      </w:r>
      <w:r w:rsidRPr="00320D1C">
        <w:fldChar w:fldCharType="begin"/>
      </w:r>
      <w:r w:rsidRPr="00320D1C">
        <w:instrText xml:space="preserve"> SEQ Table \* ARABIC </w:instrText>
      </w:r>
      <w:r w:rsidRPr="00320D1C">
        <w:fldChar w:fldCharType="separate"/>
      </w:r>
      <w:r w:rsidR="001306CB">
        <w:rPr>
          <w:noProof/>
        </w:rPr>
        <w:t>4</w:t>
      </w:r>
      <w:r w:rsidRPr="00320D1C">
        <w:rPr>
          <w:noProof/>
        </w:rPr>
        <w:fldChar w:fldCharType="end"/>
      </w:r>
      <w:r w:rsidRPr="00320D1C">
        <w:t>: Reference Documents</w:t>
      </w:r>
      <w:bookmarkEnd w:id="39"/>
    </w:p>
    <w:p w14:paraId="7D713224" w14:textId="77777777" w:rsidR="005A35F6" w:rsidRPr="00320D1C" w:rsidRDefault="005A35F6" w:rsidP="005A35F6">
      <w:pPr>
        <w:pStyle w:val="Heading1"/>
      </w:pPr>
      <w:bookmarkStart w:id="41" w:name="_Toc433376007"/>
      <w:bookmarkStart w:id="42" w:name="_Toc438025232"/>
      <w:r w:rsidRPr="00320D1C">
        <w:lastRenderedPageBreak/>
        <w:t>Reference to URS</w:t>
      </w:r>
      <w:bookmarkEnd w:id="7"/>
      <w:bookmarkEnd w:id="40"/>
      <w:bookmarkEnd w:id="41"/>
      <w:bookmarkEnd w:id="42"/>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5A35F6" w:rsidRPr="00320D1C" w14:paraId="0C932117" w14:textId="77777777" w:rsidTr="00E4071B">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AE1FDAB" w14:textId="77777777" w:rsidR="005A35F6" w:rsidRPr="00320D1C" w:rsidRDefault="005A35F6" w:rsidP="00E4071B">
            <w:pPr>
              <w:spacing w:after="120"/>
              <w:rPr>
                <w:rFonts w:cstheme="minorHAnsi"/>
                <w:b/>
              </w:rPr>
            </w:pPr>
            <w:r w:rsidRPr="00320D1C">
              <w:rPr>
                <w:rFonts w:cstheme="minorHAnsi"/>
                <w: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ACD9623" w14:textId="77777777" w:rsidR="005A35F6" w:rsidRPr="00320D1C" w:rsidRDefault="005A35F6" w:rsidP="00E4071B">
            <w:pPr>
              <w:spacing w:after="120"/>
              <w:rPr>
                <w:rFonts w:cstheme="minorHAnsi"/>
                <w:b/>
              </w:rPr>
            </w:pPr>
            <w:r w:rsidRPr="00320D1C">
              <w:rPr>
                <w:rFonts w:cstheme="minorHAnsi"/>
                <w: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C0590DC" w14:textId="77777777" w:rsidR="005A35F6" w:rsidRPr="00320D1C" w:rsidRDefault="005A35F6" w:rsidP="00E4071B">
            <w:pPr>
              <w:spacing w:after="120"/>
              <w:rPr>
                <w:rFonts w:cstheme="minorHAnsi"/>
                <w:b/>
              </w:rPr>
            </w:pPr>
            <w:r w:rsidRPr="00320D1C">
              <w:rPr>
                <w:rFonts w:cstheme="minorHAnsi"/>
                <w:b/>
              </w:rPr>
              <w:t>Domain</w:t>
            </w:r>
          </w:p>
        </w:tc>
      </w:tr>
      <w:tr w:rsidR="00682AAE" w:rsidRPr="00320D1C" w14:paraId="3D40C1A7"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036928AE" w14:textId="398FF455" w:rsidR="00682AAE" w:rsidRPr="00320D1C" w:rsidRDefault="00682AAE" w:rsidP="00E4071B">
            <w:pPr>
              <w:spacing w:after="120"/>
              <w:rPr>
                <w:rFonts w:cstheme="minorHAnsi"/>
              </w:rPr>
            </w:pPr>
            <w:bookmarkStart w:id="43" w:name="RANGE!C7"/>
            <w:r>
              <w:rPr>
                <w:rFonts w:ascii="Calibri" w:hAnsi="Calibri"/>
              </w:rPr>
              <w:t>BR_CHN_95_0004</w:t>
            </w:r>
            <w:bookmarkEnd w:id="43"/>
          </w:p>
        </w:tc>
        <w:tc>
          <w:tcPr>
            <w:tcW w:w="3238" w:type="pct"/>
            <w:tcBorders>
              <w:top w:val="nil"/>
              <w:left w:val="nil"/>
              <w:bottom w:val="single" w:sz="4" w:space="0" w:color="auto"/>
              <w:right w:val="single" w:sz="4" w:space="0" w:color="auto"/>
            </w:tcBorders>
            <w:shd w:val="clear" w:color="auto" w:fill="auto"/>
            <w:hideMark/>
          </w:tcPr>
          <w:p w14:paraId="744A4CF6" w14:textId="4532F2E5" w:rsidR="00682AAE" w:rsidRPr="00320D1C" w:rsidRDefault="00682AAE" w:rsidP="00E4071B">
            <w:pPr>
              <w:spacing w:after="120"/>
              <w:rPr>
                <w:rFonts w:cstheme="minorHAnsi"/>
              </w:rPr>
            </w:pPr>
            <w:r>
              <w:rPr>
                <w:rFonts w:ascii="Calibri" w:hAnsi="Calibri"/>
              </w:rPr>
              <w:t>HIS - inventory material master data frequency maintenance</w:t>
            </w:r>
          </w:p>
        </w:tc>
        <w:tc>
          <w:tcPr>
            <w:tcW w:w="764" w:type="pct"/>
            <w:tcBorders>
              <w:top w:val="nil"/>
              <w:left w:val="nil"/>
              <w:bottom w:val="single" w:sz="4" w:space="0" w:color="auto"/>
              <w:right w:val="single" w:sz="4" w:space="0" w:color="auto"/>
            </w:tcBorders>
            <w:shd w:val="clear" w:color="auto" w:fill="auto"/>
            <w:noWrap/>
            <w:vAlign w:val="bottom"/>
            <w:hideMark/>
          </w:tcPr>
          <w:p w14:paraId="61776A95" w14:textId="7DFF7E55" w:rsidR="00682AAE" w:rsidRPr="00682AAE" w:rsidRDefault="00682AAE" w:rsidP="00E4071B">
            <w:pPr>
              <w:spacing w:after="120"/>
              <w:rPr>
                <w:rFonts w:cstheme="minorHAnsi"/>
              </w:rPr>
            </w:pPr>
            <w:r w:rsidRPr="00682AAE">
              <w:rPr>
                <w:rFonts w:cstheme="minorHAnsi"/>
              </w:rPr>
              <w:t>MD</w:t>
            </w:r>
          </w:p>
        </w:tc>
      </w:tr>
      <w:tr w:rsidR="00682AAE" w:rsidRPr="00320D1C" w14:paraId="003A2B33"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7851F03E" w14:textId="7B1FE6DE" w:rsidR="00682AAE" w:rsidRPr="00320D1C" w:rsidRDefault="00682AAE" w:rsidP="00E4071B">
            <w:pPr>
              <w:spacing w:after="120"/>
            </w:pPr>
            <w:r>
              <w:rPr>
                <w:rFonts w:ascii="Calibri" w:hAnsi="Calibri"/>
              </w:rPr>
              <w:t>BR_CHN_95_0013</w:t>
            </w:r>
          </w:p>
        </w:tc>
        <w:tc>
          <w:tcPr>
            <w:tcW w:w="3238" w:type="pct"/>
            <w:tcBorders>
              <w:top w:val="nil"/>
              <w:left w:val="nil"/>
              <w:bottom w:val="single" w:sz="4" w:space="0" w:color="auto"/>
              <w:right w:val="single" w:sz="4" w:space="0" w:color="auto"/>
            </w:tcBorders>
            <w:shd w:val="clear" w:color="auto" w:fill="auto"/>
          </w:tcPr>
          <w:p w14:paraId="7A7A6CC9" w14:textId="11E8D540" w:rsidR="00682AAE" w:rsidRPr="00320D1C" w:rsidRDefault="00682AAE" w:rsidP="00E4071B">
            <w:pPr>
              <w:spacing w:after="120"/>
              <w:rPr>
                <w:rFonts w:cstheme="minorHAnsi"/>
              </w:rPr>
            </w:pPr>
            <w:r>
              <w:rPr>
                <w:rFonts w:ascii="Calibri" w:hAnsi="Calibri"/>
              </w:rPr>
              <w:t>HIS - material master data transfer</w:t>
            </w:r>
          </w:p>
        </w:tc>
        <w:tc>
          <w:tcPr>
            <w:tcW w:w="764" w:type="pct"/>
            <w:tcBorders>
              <w:top w:val="nil"/>
              <w:left w:val="nil"/>
              <w:bottom w:val="single" w:sz="4" w:space="0" w:color="auto"/>
              <w:right w:val="single" w:sz="4" w:space="0" w:color="auto"/>
            </w:tcBorders>
            <w:shd w:val="clear" w:color="auto" w:fill="auto"/>
            <w:noWrap/>
            <w:vAlign w:val="bottom"/>
          </w:tcPr>
          <w:p w14:paraId="45AC5B5F" w14:textId="4D9E784B" w:rsidR="00682AAE" w:rsidRPr="00320D1C" w:rsidRDefault="00682AAE" w:rsidP="00E4071B">
            <w:pPr>
              <w:spacing w:after="120"/>
              <w:rPr>
                <w:rFonts w:cstheme="minorHAnsi"/>
              </w:rPr>
            </w:pPr>
            <w:r>
              <w:rPr>
                <w:rFonts w:cstheme="minorHAnsi"/>
              </w:rPr>
              <w:t>MD</w:t>
            </w:r>
          </w:p>
        </w:tc>
      </w:tr>
      <w:tr w:rsidR="00682AAE" w:rsidRPr="00320D1C" w14:paraId="043D8921"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297F547" w14:textId="24C32869" w:rsidR="00682AAE" w:rsidRPr="00320D1C" w:rsidRDefault="00682AAE" w:rsidP="00E4071B">
            <w:pPr>
              <w:spacing w:after="120"/>
            </w:pPr>
            <w:bookmarkStart w:id="44" w:name="RANGE!C9"/>
            <w:r>
              <w:rPr>
                <w:rFonts w:ascii="Calibri" w:hAnsi="Calibri"/>
              </w:rPr>
              <w:t>BR_CHN_95_0033</w:t>
            </w:r>
            <w:bookmarkEnd w:id="44"/>
          </w:p>
        </w:tc>
        <w:tc>
          <w:tcPr>
            <w:tcW w:w="3238" w:type="pct"/>
            <w:tcBorders>
              <w:top w:val="nil"/>
              <w:left w:val="nil"/>
              <w:bottom w:val="single" w:sz="4" w:space="0" w:color="auto"/>
              <w:right w:val="single" w:sz="4" w:space="0" w:color="auto"/>
            </w:tcBorders>
            <w:shd w:val="clear" w:color="auto" w:fill="auto"/>
          </w:tcPr>
          <w:p w14:paraId="2AA99603" w14:textId="6DF21A3C" w:rsidR="00682AAE" w:rsidRPr="00320D1C" w:rsidRDefault="00682AAE" w:rsidP="00E4071B">
            <w:pPr>
              <w:spacing w:after="120"/>
              <w:rPr>
                <w:rFonts w:cstheme="minorHAnsi"/>
              </w:rPr>
            </w:pPr>
            <w:r>
              <w:rPr>
                <w:rFonts w:ascii="Calibri" w:hAnsi="Calibri"/>
              </w:rPr>
              <w:t>HIS - material master data extraction</w:t>
            </w:r>
          </w:p>
        </w:tc>
        <w:tc>
          <w:tcPr>
            <w:tcW w:w="764" w:type="pct"/>
            <w:tcBorders>
              <w:top w:val="nil"/>
              <w:left w:val="nil"/>
              <w:bottom w:val="single" w:sz="4" w:space="0" w:color="auto"/>
              <w:right w:val="single" w:sz="4" w:space="0" w:color="auto"/>
            </w:tcBorders>
            <w:shd w:val="clear" w:color="auto" w:fill="auto"/>
            <w:noWrap/>
            <w:vAlign w:val="bottom"/>
          </w:tcPr>
          <w:p w14:paraId="46ECC48F" w14:textId="5379A0FF" w:rsidR="00682AAE" w:rsidRPr="00320D1C" w:rsidRDefault="00682AAE" w:rsidP="00E4071B">
            <w:pPr>
              <w:spacing w:after="120"/>
              <w:rPr>
                <w:rFonts w:cstheme="minorHAnsi"/>
              </w:rPr>
            </w:pPr>
            <w:r>
              <w:rPr>
                <w:rFonts w:cstheme="minorHAnsi"/>
              </w:rPr>
              <w:t>MD</w:t>
            </w:r>
          </w:p>
        </w:tc>
      </w:tr>
      <w:tr w:rsidR="00682AAE" w:rsidRPr="00320D1C" w14:paraId="3D6A644B" w14:textId="77777777" w:rsidTr="000F0055">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47C26F09" w14:textId="2A547534" w:rsidR="00682AAE" w:rsidRPr="00320D1C" w:rsidRDefault="00682AAE" w:rsidP="00E4071B">
            <w:pPr>
              <w:spacing w:after="120"/>
            </w:pPr>
            <w:r>
              <w:rPr>
                <w:rFonts w:ascii="Calibri" w:hAnsi="Calibri"/>
              </w:rPr>
              <w:t>BR_CHN_95_0037</w:t>
            </w:r>
          </w:p>
        </w:tc>
        <w:tc>
          <w:tcPr>
            <w:tcW w:w="3238" w:type="pct"/>
            <w:tcBorders>
              <w:top w:val="nil"/>
              <w:left w:val="nil"/>
              <w:bottom w:val="single" w:sz="4" w:space="0" w:color="auto"/>
              <w:right w:val="single" w:sz="4" w:space="0" w:color="auto"/>
            </w:tcBorders>
            <w:shd w:val="clear" w:color="auto" w:fill="auto"/>
          </w:tcPr>
          <w:p w14:paraId="092A8104" w14:textId="05210776" w:rsidR="00682AAE" w:rsidRPr="00320D1C" w:rsidRDefault="00682AAE" w:rsidP="00E4071B">
            <w:pPr>
              <w:spacing w:after="120"/>
              <w:rPr>
                <w:rFonts w:cstheme="minorHAnsi"/>
              </w:rPr>
            </w:pPr>
            <w:r>
              <w:rPr>
                <w:rFonts w:ascii="Calibri" w:hAnsi="Calibri"/>
              </w:rPr>
              <w:t>HIS - inventory material master data flexible data transfer</w:t>
            </w:r>
          </w:p>
        </w:tc>
        <w:tc>
          <w:tcPr>
            <w:tcW w:w="764" w:type="pct"/>
            <w:tcBorders>
              <w:top w:val="nil"/>
              <w:left w:val="nil"/>
              <w:bottom w:val="single" w:sz="4" w:space="0" w:color="auto"/>
              <w:right w:val="single" w:sz="4" w:space="0" w:color="auto"/>
            </w:tcBorders>
            <w:shd w:val="clear" w:color="auto" w:fill="auto"/>
            <w:noWrap/>
            <w:vAlign w:val="bottom"/>
          </w:tcPr>
          <w:p w14:paraId="3EA43AA3" w14:textId="7C2248F9" w:rsidR="00682AAE" w:rsidRPr="00320D1C" w:rsidRDefault="00682AAE" w:rsidP="00E4071B">
            <w:pPr>
              <w:spacing w:after="120"/>
              <w:rPr>
                <w:rFonts w:cstheme="minorHAnsi"/>
              </w:rPr>
            </w:pPr>
            <w:r>
              <w:rPr>
                <w:rFonts w:cstheme="minorHAnsi"/>
              </w:rPr>
              <w:t>MD</w:t>
            </w:r>
          </w:p>
        </w:tc>
      </w:tr>
    </w:tbl>
    <w:p w14:paraId="67049A49" w14:textId="77777777" w:rsidR="005A35F6" w:rsidRPr="00320D1C" w:rsidRDefault="005A35F6" w:rsidP="005A35F6">
      <w:pPr>
        <w:pStyle w:val="Caption"/>
      </w:pPr>
      <w:bookmarkStart w:id="45" w:name="_Toc438025129"/>
      <w:r w:rsidRPr="00320D1C">
        <w:t xml:space="preserve">Table </w:t>
      </w:r>
      <w:r w:rsidRPr="00320D1C">
        <w:fldChar w:fldCharType="begin"/>
      </w:r>
      <w:r w:rsidRPr="00320D1C">
        <w:instrText xml:space="preserve"> SEQ Table \* ARABIC </w:instrText>
      </w:r>
      <w:r w:rsidRPr="00320D1C">
        <w:fldChar w:fldCharType="separate"/>
      </w:r>
      <w:r w:rsidR="001306CB">
        <w:rPr>
          <w:noProof/>
        </w:rPr>
        <w:t>5</w:t>
      </w:r>
      <w:r w:rsidRPr="00320D1C">
        <w:rPr>
          <w:noProof/>
        </w:rPr>
        <w:fldChar w:fldCharType="end"/>
      </w:r>
      <w:r w:rsidRPr="00320D1C">
        <w:t>: Requirements</w:t>
      </w:r>
      <w:bookmarkEnd w:id="45"/>
    </w:p>
    <w:p w14:paraId="2B099013" w14:textId="77777777" w:rsidR="005A35F6" w:rsidRPr="00320D1C" w:rsidRDefault="005A35F6" w:rsidP="005A35F6">
      <w:pPr>
        <w:pStyle w:val="Heading1"/>
      </w:pPr>
      <w:bookmarkStart w:id="46" w:name="_Toc11830509"/>
      <w:bookmarkStart w:id="47" w:name="_Toc318273142"/>
      <w:bookmarkStart w:id="48" w:name="_Toc433376008"/>
      <w:bookmarkStart w:id="49" w:name="_Toc438025233"/>
      <w:r w:rsidRPr="00320D1C">
        <w:t xml:space="preserve">Purpose of the </w:t>
      </w:r>
      <w:bookmarkEnd w:id="46"/>
      <w:r w:rsidRPr="00320D1C">
        <w:t>Enhancement</w:t>
      </w:r>
      <w:bookmarkEnd w:id="47"/>
      <w:bookmarkEnd w:id="48"/>
      <w:bookmarkEnd w:id="49"/>
    </w:p>
    <w:p w14:paraId="22F43E2B" w14:textId="15DF1B65" w:rsidR="003A7334" w:rsidRDefault="003A7334" w:rsidP="003A7334">
      <w:r>
        <w:t>In case of using the external system HIS, the material master data has to be transferred from the ERP P11 system to the HIS system. This transfer has to be processed by IDoc.</w:t>
      </w:r>
    </w:p>
    <w:p w14:paraId="0F01B61D" w14:textId="405B8C92" w:rsidR="003A7334" w:rsidRDefault="003A7334" w:rsidP="003A7334">
      <w:r>
        <w:t>We assume</w:t>
      </w:r>
      <w:r w:rsidRPr="00BD0DF5">
        <w:t xml:space="preserve"> </w:t>
      </w:r>
      <w:r>
        <w:t>that the whole APAC region will use HIS System for Clinics management.</w:t>
      </w:r>
    </w:p>
    <w:p w14:paraId="72DBD97C" w14:textId="77777777" w:rsidR="005A35F6" w:rsidRPr="00320D1C" w:rsidRDefault="005A35F6" w:rsidP="005A35F6">
      <w:pPr>
        <w:pStyle w:val="Heading1"/>
      </w:pPr>
      <w:bookmarkStart w:id="50" w:name="_Toc11830639"/>
      <w:bookmarkStart w:id="51" w:name="_Toc18479290"/>
      <w:bookmarkStart w:id="52" w:name="_Toc318273143"/>
      <w:bookmarkStart w:id="53" w:name="_Toc433376009"/>
      <w:bookmarkStart w:id="54" w:name="_Toc438025234"/>
      <w:bookmarkStart w:id="55" w:name="_Toc11830511"/>
      <w:r w:rsidRPr="00320D1C">
        <w:t>Flow Chart</w:t>
      </w:r>
      <w:bookmarkEnd w:id="50"/>
      <w:bookmarkEnd w:id="51"/>
      <w:bookmarkEnd w:id="52"/>
      <w:bookmarkEnd w:id="53"/>
      <w:bookmarkEnd w:id="54"/>
    </w:p>
    <w:p w14:paraId="77336B85" w14:textId="30490B8D" w:rsidR="005A35F6" w:rsidRPr="00422588" w:rsidRDefault="003A7334" w:rsidP="005A35F6">
      <w:pPr>
        <w:pStyle w:val="BodyTextIndent"/>
        <w:ind w:left="0"/>
        <w:rPr>
          <w:rFonts w:cstheme="minorHAnsi"/>
        </w:rPr>
      </w:pPr>
      <w:r w:rsidRPr="00422588">
        <w:rPr>
          <w:rFonts w:cstheme="minorHAnsi"/>
        </w:rPr>
        <w:t>N/A</w:t>
      </w:r>
    </w:p>
    <w:p w14:paraId="3B114157" w14:textId="1649048B" w:rsidR="005A35F6" w:rsidRDefault="005A35F6" w:rsidP="005A35F6">
      <w:pPr>
        <w:pStyle w:val="Heading1"/>
      </w:pPr>
      <w:bookmarkStart w:id="56" w:name="_Toc318273144"/>
      <w:bookmarkStart w:id="57" w:name="_Toc433376010"/>
      <w:bookmarkStart w:id="58" w:name="_Toc438025235"/>
      <w:r w:rsidRPr="00320D1C">
        <w:t>Functional Description</w:t>
      </w:r>
      <w:bookmarkEnd w:id="55"/>
      <w:bookmarkEnd w:id="56"/>
      <w:bookmarkEnd w:id="57"/>
      <w:bookmarkEnd w:id="58"/>
      <w:r w:rsidR="003A7334">
        <w:t>,</w:t>
      </w:r>
    </w:p>
    <w:p w14:paraId="7F81167F" w14:textId="13D875BF" w:rsidR="003A7334" w:rsidRPr="003A7334" w:rsidRDefault="003A7334" w:rsidP="003A7334">
      <w:pPr>
        <w:pStyle w:val="Heading2"/>
      </w:pPr>
      <w:r w:rsidRPr="003A7334">
        <w:t>Creation of a new Class</w:t>
      </w:r>
    </w:p>
    <w:p w14:paraId="48F51795" w14:textId="34B17338" w:rsidR="003A7334" w:rsidRDefault="003A7334" w:rsidP="003A7334">
      <w:r w:rsidRPr="00DC687C">
        <w:t xml:space="preserve">Before the first material can be maintained with the new class, </w:t>
      </w:r>
      <w:r>
        <w:t xml:space="preserve">the class has to be </w:t>
      </w:r>
      <w:r w:rsidRPr="00DC687C">
        <w:t>created</w:t>
      </w:r>
      <w:r>
        <w:t xml:space="preserve"> in transaction code CL01.</w:t>
      </w:r>
      <w:r>
        <w:br/>
        <w:t>The new class should have the following naming “MMD_HIS” (</w:t>
      </w:r>
      <w:r w:rsidRPr="00DC687C">
        <w:t>DISTRIBUTION MAT.MAS. TO</w:t>
      </w:r>
      <w:r>
        <w:t xml:space="preserve"> HIS) and be assigned to the class type ZHK “</w:t>
      </w:r>
      <w:r w:rsidRPr="00DC687C">
        <w:t>Material Master Distributio</w:t>
      </w:r>
      <w:r>
        <w:t>n”. This class type has to be used, because all classes which are relevant for distribution of Material Master Data to other systems are collected in this class type.</w:t>
      </w:r>
    </w:p>
    <w:p w14:paraId="7D96824C" w14:textId="169DF021" w:rsidR="003A7334" w:rsidRPr="00DC687C" w:rsidRDefault="003A7334" w:rsidP="003A7334">
      <w:r w:rsidRPr="00BD0DF5">
        <w:t xml:space="preserve">No </w:t>
      </w:r>
      <w:r>
        <w:t>class a</w:t>
      </w:r>
      <w:r w:rsidRPr="00BD0DF5">
        <w:t xml:space="preserve">ttributes </w:t>
      </w:r>
      <w:r>
        <w:t>are</w:t>
      </w:r>
      <w:r w:rsidRPr="00BD0DF5">
        <w:t xml:space="preserve"> needed. The class will be used only for distribution purposes.</w:t>
      </w:r>
    </w:p>
    <w:p w14:paraId="6802841C" w14:textId="6A924216" w:rsidR="005A35F6" w:rsidRDefault="003A7334" w:rsidP="003A7334">
      <w:pPr>
        <w:pStyle w:val="Heading2"/>
      </w:pPr>
      <w:r w:rsidRPr="003A7334">
        <w:t>Assign class to material</w:t>
      </w:r>
    </w:p>
    <w:p w14:paraId="6CC3ACC9" w14:textId="0DBBA51E" w:rsidR="00535915" w:rsidRPr="00BE405A" w:rsidRDefault="00535915" w:rsidP="00535915">
      <w:r w:rsidRPr="00BE405A">
        <w:t xml:space="preserve">After the new class is created this one can be assigned to the materials master which is relevant for transfer to the </w:t>
      </w:r>
      <w:r>
        <w:t>HIS</w:t>
      </w:r>
      <w:r w:rsidRPr="00BE405A">
        <w:t xml:space="preserve"> system. The class assignment can be done </w:t>
      </w:r>
      <w:r>
        <w:t>in</w:t>
      </w:r>
      <w:r w:rsidRPr="00BE405A">
        <w:t xml:space="preserve"> several ways.</w:t>
      </w:r>
    </w:p>
    <w:p w14:paraId="6866DA52" w14:textId="77777777" w:rsidR="00535915" w:rsidRPr="00535915" w:rsidRDefault="00535915" w:rsidP="00535915">
      <w:pPr>
        <w:pStyle w:val="Heading3"/>
        <w:rPr>
          <w:lang w:val="en-GB"/>
        </w:rPr>
      </w:pPr>
      <w:r w:rsidRPr="00535915">
        <w:rPr>
          <w:lang w:val="en-GB"/>
        </w:rPr>
        <w:t>Manual assignment of the class</w:t>
      </w:r>
    </w:p>
    <w:p w14:paraId="4CD279BE" w14:textId="74E48E76" w:rsidR="00535915" w:rsidRPr="00535915" w:rsidRDefault="00535915" w:rsidP="00535915">
      <w:pPr>
        <w:rPr>
          <w:lang w:val="en-GB"/>
        </w:rPr>
      </w:pPr>
      <w:r w:rsidRPr="00535915">
        <w:rPr>
          <w:lang w:val="en-GB"/>
        </w:rPr>
        <w:t xml:space="preserve">The distribution class can be assigned manually to a new or an existing material master. </w:t>
      </w:r>
      <w:r w:rsidR="00682AAE">
        <w:rPr>
          <w:lang w:val="en-GB"/>
        </w:rPr>
        <w:t>(via transaction MM01/MM02).</w:t>
      </w:r>
    </w:p>
    <w:p w14:paraId="18E40496" w14:textId="662CF6EC" w:rsidR="00535915" w:rsidRPr="00535915" w:rsidRDefault="00535915" w:rsidP="00535915">
      <w:pPr>
        <w:rPr>
          <w:lang w:val="en-GB"/>
        </w:rPr>
      </w:pPr>
      <w:r w:rsidRPr="00535915">
        <w:rPr>
          <w:lang w:val="en-GB"/>
        </w:rPr>
        <w:lastRenderedPageBreak/>
        <w:t>To assign the class manual</w:t>
      </w:r>
      <w:r w:rsidR="00F67090">
        <w:rPr>
          <w:lang w:val="en-GB"/>
        </w:rPr>
        <w:t>ly</w:t>
      </w:r>
      <w:r w:rsidRPr="00535915">
        <w:rPr>
          <w:lang w:val="en-GB"/>
        </w:rPr>
        <w:t xml:space="preserve"> to a material master the user has call the view „Classification“. </w:t>
      </w:r>
      <w:r>
        <w:rPr>
          <w:lang w:val="en-GB"/>
        </w:rPr>
        <w:br/>
      </w:r>
      <w:r w:rsidRPr="00535915">
        <w:rPr>
          <w:lang w:val="en-GB"/>
        </w:rPr>
        <w:t>At the classification view the class type ZHK has to be selected and the class „MMD_</w:t>
      </w:r>
      <w:r>
        <w:rPr>
          <w:lang w:val="en-GB"/>
        </w:rPr>
        <w:t>HIS</w:t>
      </w:r>
      <w:r w:rsidRPr="00535915">
        <w:rPr>
          <w:lang w:val="en-GB"/>
        </w:rPr>
        <w:t>” has to be chosen.</w:t>
      </w:r>
    </w:p>
    <w:p w14:paraId="7E90B179" w14:textId="77777777" w:rsidR="00535915" w:rsidRPr="00535915" w:rsidRDefault="00535915" w:rsidP="00535915">
      <w:pPr>
        <w:pStyle w:val="Heading3"/>
        <w:rPr>
          <w:lang w:val="en-GB"/>
        </w:rPr>
      </w:pPr>
      <w:r w:rsidRPr="00535915">
        <w:rPr>
          <w:lang w:val="en-GB"/>
        </w:rPr>
        <w:t>Automatic assignment of the class</w:t>
      </w:r>
    </w:p>
    <w:p w14:paraId="57EF7009" w14:textId="6751E0AD" w:rsidR="00535915" w:rsidRDefault="00535915" w:rsidP="00535915">
      <w:pPr>
        <w:rPr>
          <w:lang w:val="en-GB"/>
        </w:rPr>
      </w:pPr>
      <w:r w:rsidRPr="00535915">
        <w:rPr>
          <w:lang w:val="en-GB"/>
        </w:rPr>
        <w:t>The class can be assigned by using the report ZEDI_ULTIMUS01. By using this report the class “MMD_</w:t>
      </w:r>
      <w:r>
        <w:rPr>
          <w:lang w:val="en-GB"/>
        </w:rPr>
        <w:t>HIS</w:t>
      </w:r>
      <w:r w:rsidRPr="00535915">
        <w:rPr>
          <w:lang w:val="en-GB"/>
        </w:rPr>
        <w:t xml:space="preserve">” can be assigned to material master </w:t>
      </w:r>
      <w:r w:rsidR="00F67090">
        <w:rPr>
          <w:lang w:val="en-GB"/>
        </w:rPr>
        <w:t xml:space="preserve">data records </w:t>
      </w:r>
      <w:r w:rsidRPr="00535915">
        <w:rPr>
          <w:lang w:val="en-GB"/>
        </w:rPr>
        <w:t xml:space="preserve">which satisfy the defined conditions. </w:t>
      </w:r>
      <w:r>
        <w:rPr>
          <w:lang w:val="en-GB"/>
        </w:rPr>
        <w:br/>
      </w:r>
      <w:r w:rsidRPr="00535915">
        <w:rPr>
          <w:lang w:val="en-GB"/>
        </w:rPr>
        <w:t xml:space="preserve">The report </w:t>
      </w:r>
      <w:r w:rsidR="00422588">
        <w:rPr>
          <w:lang w:val="en-GB"/>
        </w:rPr>
        <w:t>can</w:t>
      </w:r>
      <w:r w:rsidRPr="00535915">
        <w:rPr>
          <w:lang w:val="en-GB"/>
        </w:rPr>
        <w:t xml:space="preserve"> be scheduled </w:t>
      </w:r>
      <w:r w:rsidR="00F67090">
        <w:rPr>
          <w:lang w:val="en-GB"/>
        </w:rPr>
        <w:t>as</w:t>
      </w:r>
      <w:r w:rsidR="00F67090" w:rsidRPr="00535915">
        <w:rPr>
          <w:lang w:val="en-GB"/>
        </w:rPr>
        <w:t xml:space="preserve"> </w:t>
      </w:r>
      <w:r w:rsidRPr="00535915">
        <w:rPr>
          <w:lang w:val="en-GB"/>
        </w:rPr>
        <w:t xml:space="preserve">a daily batch job. To run the report as batch job a new variant which includes the selection of relevant material master </w:t>
      </w:r>
      <w:r w:rsidR="00F67090">
        <w:rPr>
          <w:lang w:val="en-GB"/>
        </w:rPr>
        <w:t xml:space="preserve">data </w:t>
      </w:r>
      <w:r w:rsidRPr="00535915">
        <w:rPr>
          <w:lang w:val="en-GB"/>
        </w:rPr>
        <w:t xml:space="preserve">and the class which should be assigned has to be created. </w:t>
      </w:r>
    </w:p>
    <w:p w14:paraId="23B0A296" w14:textId="4B25311A" w:rsidR="00422588" w:rsidRDefault="00F67090" w:rsidP="00422588">
      <w:pPr>
        <w:pStyle w:val="Heading2"/>
      </w:pPr>
      <w:bookmarkStart w:id="59" w:name="_Toc492471987"/>
      <w:r>
        <w:t xml:space="preserve">Determine </w:t>
      </w:r>
      <w:r w:rsidR="00422588">
        <w:t>the relevant Material Master</w:t>
      </w:r>
      <w:bookmarkEnd w:id="59"/>
      <w:r w:rsidR="00422588">
        <w:t xml:space="preserve"> </w:t>
      </w:r>
    </w:p>
    <w:p w14:paraId="4A5A19A7" w14:textId="535CC41E" w:rsidR="00422588" w:rsidRDefault="00422588" w:rsidP="00422588">
      <w:pPr>
        <w:rPr>
          <w:lang w:val="en-GB"/>
        </w:rPr>
      </w:pPr>
      <w:r>
        <w:rPr>
          <w:lang w:val="en-GB"/>
        </w:rPr>
        <w:t>The material masters which should be distributed to HIS System are materials which have the class “MMD_HIS” and the change pointer is set.</w:t>
      </w:r>
    </w:p>
    <w:p w14:paraId="7D96E83E" w14:textId="6CD98DA1" w:rsidR="00422588" w:rsidRDefault="00422588" w:rsidP="00422588">
      <w:pPr>
        <w:pStyle w:val="Heading2"/>
      </w:pPr>
      <w:bookmarkStart w:id="60" w:name="_Toc492471988"/>
      <w:r>
        <w:t xml:space="preserve">Distribute to HIS </w:t>
      </w:r>
      <w:r w:rsidR="00F67090">
        <w:t xml:space="preserve">via </w:t>
      </w:r>
      <w:r>
        <w:t>IDoc</w:t>
      </w:r>
      <w:bookmarkEnd w:id="60"/>
    </w:p>
    <w:p w14:paraId="215884CB" w14:textId="2A8BFA3B" w:rsidR="00422588" w:rsidRDefault="00422588" w:rsidP="00422588">
      <w:pPr>
        <w:rPr>
          <w:lang w:val="en-GB"/>
        </w:rPr>
      </w:pPr>
      <w:r>
        <w:rPr>
          <w:lang w:val="en-GB"/>
        </w:rPr>
        <w:t>If a relevant material master is determined an IDoc will be created and sent to the HIS system. Details of the IDoc are described in inSITE_FS-I_95-043</w:t>
      </w:r>
      <w:r w:rsidRPr="004749C1">
        <w:rPr>
          <w:lang w:val="en-GB"/>
        </w:rPr>
        <w:t>_CN_V1</w:t>
      </w:r>
      <w:r>
        <w:rPr>
          <w:lang w:val="en-GB"/>
        </w:rPr>
        <w:t>.</w:t>
      </w:r>
    </w:p>
    <w:p w14:paraId="439313DE" w14:textId="77777777" w:rsidR="005A35F6" w:rsidRPr="00320D1C" w:rsidRDefault="005A35F6" w:rsidP="005A35F6">
      <w:pPr>
        <w:pStyle w:val="Heading1"/>
      </w:pPr>
      <w:bookmarkStart w:id="61" w:name="_Toc318273145"/>
      <w:bookmarkStart w:id="62" w:name="_Toc433376011"/>
      <w:bookmarkStart w:id="63" w:name="_Toc438025236"/>
      <w:r w:rsidRPr="00320D1C">
        <w:t>Desired screen design</w:t>
      </w:r>
      <w:bookmarkEnd w:id="61"/>
      <w:bookmarkEnd w:id="62"/>
      <w:bookmarkEnd w:id="63"/>
    </w:p>
    <w:p w14:paraId="6BAA34C9" w14:textId="77777777" w:rsidR="00422588" w:rsidRDefault="00422588" w:rsidP="00422588">
      <w:bookmarkStart w:id="64" w:name="_Toc11830518"/>
      <w:r>
        <w:t>N/A</w:t>
      </w:r>
    </w:p>
    <w:p w14:paraId="1086998B" w14:textId="77777777" w:rsidR="005A35F6" w:rsidRPr="00320D1C" w:rsidRDefault="005A35F6" w:rsidP="005A35F6">
      <w:pPr>
        <w:pStyle w:val="Heading1"/>
      </w:pPr>
      <w:bookmarkStart w:id="65" w:name="_Toc318273146"/>
      <w:bookmarkStart w:id="66" w:name="_Toc433376012"/>
      <w:bookmarkStart w:id="67" w:name="_Toc438025237"/>
      <w:r w:rsidRPr="00320D1C">
        <w:t>Assumptions &amp; Conditions</w:t>
      </w:r>
      <w:bookmarkEnd w:id="64"/>
      <w:bookmarkEnd w:id="65"/>
      <w:bookmarkEnd w:id="66"/>
      <w:bookmarkEnd w:id="67"/>
    </w:p>
    <w:p w14:paraId="7BB7FA4D" w14:textId="77777777" w:rsidR="00422588" w:rsidRDefault="00422588" w:rsidP="00422588">
      <w:r>
        <w:t>N/A</w:t>
      </w:r>
    </w:p>
    <w:p w14:paraId="09D301E1" w14:textId="77777777" w:rsidR="005A35F6" w:rsidRPr="00320D1C" w:rsidRDefault="005A35F6" w:rsidP="005A35F6">
      <w:pPr>
        <w:pStyle w:val="Heading1"/>
      </w:pPr>
      <w:bookmarkStart w:id="68" w:name="_Toc318273147"/>
      <w:bookmarkStart w:id="69" w:name="_Toc433376013"/>
      <w:bookmarkStart w:id="70" w:name="_Toc438025238"/>
      <w:r w:rsidRPr="00320D1C">
        <w:t>Authorization requirements</w:t>
      </w:r>
      <w:bookmarkEnd w:id="68"/>
      <w:bookmarkEnd w:id="69"/>
      <w:bookmarkEnd w:id="70"/>
    </w:p>
    <w:p w14:paraId="157BF0B7" w14:textId="711B5BDC" w:rsidR="00422588" w:rsidRDefault="00422588" w:rsidP="00422588">
      <w:r>
        <w:t>An additional extended role is needed</w:t>
      </w:r>
      <w:r w:rsidR="00F67090">
        <w:t>.</w:t>
      </w:r>
      <w:r>
        <w:t xml:space="preserve"> </w:t>
      </w:r>
      <w:r w:rsidR="00F67090">
        <w:t>T</w:t>
      </w:r>
      <w:r>
        <w:t>his role must provide the authorization to use classes from class type ZHK.</w:t>
      </w:r>
    </w:p>
    <w:p w14:paraId="36F84896" w14:textId="77777777" w:rsidR="005A35F6" w:rsidRPr="00320D1C" w:rsidRDefault="005A35F6" w:rsidP="005A35F6">
      <w:pPr>
        <w:pStyle w:val="Heading1"/>
      </w:pPr>
      <w:bookmarkStart w:id="71" w:name="_Toc433376014"/>
      <w:bookmarkStart w:id="72" w:name="_Toc438025239"/>
      <w:r w:rsidRPr="00320D1C">
        <w:t>Error Handling</w:t>
      </w:r>
      <w:bookmarkEnd w:id="71"/>
      <w:bookmarkEnd w:id="72"/>
    </w:p>
    <w:p w14:paraId="6AA3E923" w14:textId="77777777" w:rsidR="00422588" w:rsidRDefault="00422588" w:rsidP="00422588">
      <w:pPr>
        <w:rPr>
          <w:rFonts w:cstheme="minorHAnsi"/>
        </w:rPr>
      </w:pPr>
      <w:r>
        <w:rPr>
          <w:rFonts w:cstheme="minorHAnsi"/>
        </w:rPr>
        <w:t>When the user doesn’t have authorization to maintain the class type ZHK he/she will not see this entry in his/her list. No special error handling is needed.</w:t>
      </w:r>
    </w:p>
    <w:p w14:paraId="2D33D17C" w14:textId="759C354E" w:rsidR="00422588" w:rsidRDefault="00422588" w:rsidP="00422588">
      <w:pPr>
        <w:rPr>
          <w:lang w:val="en-GB"/>
        </w:rPr>
      </w:pPr>
      <w:r>
        <w:rPr>
          <w:rFonts w:cstheme="minorHAnsi"/>
        </w:rPr>
        <w:t xml:space="preserve">SAP </w:t>
      </w:r>
      <w:r w:rsidRPr="00822DF5">
        <w:rPr>
          <w:rFonts w:cstheme="minorHAnsi"/>
        </w:rPr>
        <w:t>Standard IDoc error handling</w:t>
      </w:r>
      <w:r>
        <w:rPr>
          <w:rFonts w:cstheme="minorHAnsi"/>
        </w:rPr>
        <w:t xml:space="preserve"> without special handling. It is also </w:t>
      </w:r>
      <w:r>
        <w:rPr>
          <w:lang w:val="en-GB"/>
        </w:rPr>
        <w:t>described in inSITE_FS-I_95-043</w:t>
      </w:r>
      <w:r w:rsidRPr="004749C1">
        <w:rPr>
          <w:lang w:val="en-GB"/>
        </w:rPr>
        <w:t>_CN_V1</w:t>
      </w:r>
      <w:r>
        <w:rPr>
          <w:lang w:val="en-GB"/>
        </w:rPr>
        <w:t>.</w:t>
      </w:r>
    </w:p>
    <w:p w14:paraId="14DFD7EF" w14:textId="77777777" w:rsidR="005A35F6" w:rsidRPr="00320D1C" w:rsidRDefault="005A35F6" w:rsidP="005A35F6">
      <w:pPr>
        <w:pStyle w:val="Heading1"/>
      </w:pPr>
      <w:bookmarkStart w:id="73" w:name="_Toc433376015"/>
      <w:bookmarkStart w:id="74" w:name="_Toc438025240"/>
      <w:r w:rsidRPr="00320D1C">
        <w:t>Open Issues/Remarks for a subsequent revision</w:t>
      </w:r>
      <w:bookmarkEnd w:id="73"/>
      <w:bookmarkEnd w:id="74"/>
    </w:p>
    <w:p w14:paraId="419C72AD" w14:textId="7F3A4883" w:rsidR="005A35F6" w:rsidRPr="00320D1C" w:rsidRDefault="005A35F6" w:rsidP="005A35F6">
      <w:pPr>
        <w:pStyle w:val="NormalItalics"/>
        <w:ind w:left="-6"/>
        <w:rPr>
          <w:rFonts w:cstheme="minorHAnsi"/>
          <w:i w:val="0"/>
          <w:color w:val="C00000"/>
          <w:szCs w:val="22"/>
        </w:rPr>
      </w:pPr>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5A35F6" w:rsidRPr="00320D1C" w14:paraId="3A491F1D" w14:textId="77777777" w:rsidTr="00E00245">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29E81C28" w14:textId="77777777" w:rsidR="005A35F6" w:rsidRPr="00320D1C" w:rsidRDefault="005A35F6" w:rsidP="00E4071B">
            <w:pPr>
              <w:spacing w:after="120"/>
              <w:jc w:val="center"/>
              <w:rPr>
                <w:rFonts w:cstheme="minorHAnsi"/>
                <w:b w:val="0"/>
              </w:rPr>
            </w:pPr>
            <w:r w:rsidRPr="00320D1C">
              <w:rPr>
                <w:rFonts w:cstheme="minorHAnsi"/>
              </w:rPr>
              <w:lastRenderedPageBreak/>
              <w:t>ID</w:t>
            </w:r>
          </w:p>
        </w:tc>
        <w:tc>
          <w:tcPr>
            <w:tcW w:w="2410" w:type="dxa"/>
          </w:tcPr>
          <w:p w14:paraId="488D050B" w14:textId="77777777" w:rsidR="005A35F6" w:rsidRPr="00320D1C" w:rsidRDefault="005A35F6" w:rsidP="00E4071B">
            <w:pPr>
              <w:spacing w:after="120"/>
              <w:jc w:val="center"/>
              <w:rPr>
                <w:rFonts w:cstheme="minorHAnsi"/>
                <w:b w:val="0"/>
              </w:rPr>
            </w:pPr>
            <w:r w:rsidRPr="00320D1C">
              <w:rPr>
                <w:rFonts w:cstheme="minorHAnsi"/>
              </w:rPr>
              <w:t>Description</w:t>
            </w:r>
          </w:p>
        </w:tc>
        <w:tc>
          <w:tcPr>
            <w:tcW w:w="1559" w:type="dxa"/>
          </w:tcPr>
          <w:p w14:paraId="65076105" w14:textId="77777777" w:rsidR="005A35F6" w:rsidRPr="00320D1C" w:rsidRDefault="005A35F6" w:rsidP="00E4071B">
            <w:pPr>
              <w:spacing w:after="120"/>
              <w:jc w:val="center"/>
              <w:rPr>
                <w:rFonts w:cstheme="minorHAnsi"/>
                <w:b w:val="0"/>
              </w:rPr>
            </w:pPr>
            <w:r w:rsidRPr="00320D1C">
              <w:rPr>
                <w:rFonts w:cstheme="minorHAnsi"/>
              </w:rPr>
              <w:t>Responsible</w:t>
            </w:r>
          </w:p>
        </w:tc>
        <w:tc>
          <w:tcPr>
            <w:tcW w:w="1276" w:type="dxa"/>
          </w:tcPr>
          <w:p w14:paraId="6721D77A" w14:textId="77777777" w:rsidR="005A35F6" w:rsidRPr="00320D1C" w:rsidRDefault="005A35F6" w:rsidP="00E4071B">
            <w:pPr>
              <w:spacing w:after="120"/>
              <w:jc w:val="center"/>
              <w:rPr>
                <w:rFonts w:cstheme="minorHAnsi"/>
                <w:b w:val="0"/>
              </w:rPr>
            </w:pPr>
            <w:r w:rsidRPr="00320D1C">
              <w:rPr>
                <w:rFonts w:cstheme="minorHAnsi"/>
              </w:rPr>
              <w:t>Status</w:t>
            </w:r>
          </w:p>
        </w:tc>
        <w:tc>
          <w:tcPr>
            <w:tcW w:w="1559" w:type="dxa"/>
          </w:tcPr>
          <w:p w14:paraId="18545B49" w14:textId="77777777" w:rsidR="005A35F6" w:rsidRPr="00320D1C" w:rsidRDefault="005A35F6" w:rsidP="00E4071B">
            <w:pPr>
              <w:spacing w:after="120"/>
              <w:jc w:val="center"/>
              <w:rPr>
                <w:rFonts w:cstheme="minorHAnsi"/>
                <w:b w:val="0"/>
              </w:rPr>
            </w:pPr>
            <w:r w:rsidRPr="00320D1C">
              <w:rPr>
                <w:rFonts w:cstheme="minorHAnsi"/>
              </w:rPr>
              <w:t>Impact on</w:t>
            </w:r>
          </w:p>
        </w:tc>
        <w:tc>
          <w:tcPr>
            <w:tcW w:w="2835" w:type="dxa"/>
          </w:tcPr>
          <w:p w14:paraId="773EAB93" w14:textId="77777777" w:rsidR="005A35F6" w:rsidRPr="00320D1C" w:rsidRDefault="005A35F6" w:rsidP="00E4071B">
            <w:pPr>
              <w:spacing w:after="120"/>
              <w:jc w:val="center"/>
              <w:rPr>
                <w:rFonts w:cstheme="minorHAnsi"/>
                <w:b w:val="0"/>
              </w:rPr>
            </w:pPr>
            <w:r w:rsidRPr="00320D1C">
              <w:rPr>
                <w:rFonts w:cstheme="minorHAnsi"/>
              </w:rPr>
              <w:t>Proposed solution</w:t>
            </w:r>
          </w:p>
        </w:tc>
      </w:tr>
      <w:tr w:rsidR="005A35F6" w:rsidRPr="00320D1C" w14:paraId="7E4F60F6" w14:textId="77777777" w:rsidTr="00E00245">
        <w:trPr>
          <w:trHeight w:val="284"/>
        </w:trPr>
        <w:tc>
          <w:tcPr>
            <w:tcW w:w="567" w:type="dxa"/>
          </w:tcPr>
          <w:p w14:paraId="223B66FD" w14:textId="79FCCF55" w:rsidR="005A35F6" w:rsidRPr="00320D1C" w:rsidRDefault="00682AAE" w:rsidP="00E4071B">
            <w:pPr>
              <w:spacing w:after="120"/>
              <w:rPr>
                <w:rFonts w:cstheme="minorHAnsi"/>
              </w:rPr>
            </w:pPr>
            <w:r>
              <w:rPr>
                <w:rFonts w:cstheme="minorHAnsi"/>
              </w:rPr>
              <w:t>N/A</w:t>
            </w:r>
          </w:p>
        </w:tc>
        <w:tc>
          <w:tcPr>
            <w:tcW w:w="2410" w:type="dxa"/>
          </w:tcPr>
          <w:p w14:paraId="5BEACE60" w14:textId="241C581E" w:rsidR="005A35F6" w:rsidRPr="00320D1C" w:rsidRDefault="00682AAE" w:rsidP="00E4071B">
            <w:pPr>
              <w:spacing w:after="120"/>
              <w:rPr>
                <w:rFonts w:cstheme="minorHAnsi"/>
              </w:rPr>
            </w:pPr>
            <w:r>
              <w:rPr>
                <w:rFonts w:cstheme="minorHAnsi"/>
              </w:rPr>
              <w:t>N/A</w:t>
            </w:r>
          </w:p>
        </w:tc>
        <w:tc>
          <w:tcPr>
            <w:tcW w:w="1559" w:type="dxa"/>
          </w:tcPr>
          <w:p w14:paraId="59FC2A3E" w14:textId="6E6D3D67" w:rsidR="005A35F6" w:rsidRPr="00320D1C" w:rsidRDefault="00682AAE" w:rsidP="00E4071B">
            <w:pPr>
              <w:spacing w:after="120"/>
              <w:rPr>
                <w:rFonts w:cstheme="minorHAnsi"/>
              </w:rPr>
            </w:pPr>
            <w:r>
              <w:rPr>
                <w:rFonts w:cstheme="minorHAnsi"/>
              </w:rPr>
              <w:t>N/A</w:t>
            </w:r>
          </w:p>
        </w:tc>
        <w:tc>
          <w:tcPr>
            <w:tcW w:w="1276" w:type="dxa"/>
          </w:tcPr>
          <w:p w14:paraId="39ED5F8B" w14:textId="6FD995B2" w:rsidR="005A35F6" w:rsidRPr="00320D1C" w:rsidRDefault="00682AAE" w:rsidP="00E4071B">
            <w:pPr>
              <w:spacing w:after="120"/>
              <w:rPr>
                <w:rFonts w:cstheme="minorHAnsi"/>
              </w:rPr>
            </w:pPr>
            <w:r>
              <w:rPr>
                <w:rFonts w:cstheme="minorHAnsi"/>
              </w:rPr>
              <w:t>N/A</w:t>
            </w:r>
          </w:p>
        </w:tc>
        <w:tc>
          <w:tcPr>
            <w:tcW w:w="1559" w:type="dxa"/>
          </w:tcPr>
          <w:p w14:paraId="62773B39" w14:textId="0950C27B" w:rsidR="005A35F6" w:rsidRPr="00320D1C" w:rsidRDefault="00682AAE" w:rsidP="00E4071B">
            <w:pPr>
              <w:spacing w:after="120"/>
              <w:rPr>
                <w:rFonts w:cstheme="minorHAnsi"/>
              </w:rPr>
            </w:pPr>
            <w:r>
              <w:rPr>
                <w:rFonts w:cstheme="minorHAnsi"/>
              </w:rPr>
              <w:t>N/A</w:t>
            </w:r>
          </w:p>
        </w:tc>
        <w:tc>
          <w:tcPr>
            <w:tcW w:w="2835" w:type="dxa"/>
          </w:tcPr>
          <w:p w14:paraId="1327F0D9" w14:textId="7A41A30D" w:rsidR="005A35F6" w:rsidRPr="00320D1C" w:rsidRDefault="00682AAE" w:rsidP="00E4071B">
            <w:pPr>
              <w:spacing w:after="120"/>
              <w:rPr>
                <w:rFonts w:cstheme="minorHAnsi"/>
              </w:rPr>
            </w:pPr>
            <w:r>
              <w:rPr>
                <w:rFonts w:cstheme="minorHAnsi"/>
              </w:rPr>
              <w:t>N/A</w:t>
            </w:r>
          </w:p>
        </w:tc>
      </w:tr>
    </w:tbl>
    <w:p w14:paraId="4647BD0C" w14:textId="77777777" w:rsidR="005A35F6" w:rsidRPr="00320D1C" w:rsidRDefault="005A35F6" w:rsidP="005A35F6">
      <w:pPr>
        <w:pStyle w:val="Caption"/>
      </w:pPr>
      <w:bookmarkStart w:id="75" w:name="_Toc438025130"/>
      <w:r w:rsidRPr="00320D1C">
        <w:t xml:space="preserve">Table </w:t>
      </w:r>
      <w:r w:rsidRPr="00320D1C">
        <w:fldChar w:fldCharType="begin"/>
      </w:r>
      <w:r w:rsidRPr="00320D1C">
        <w:instrText xml:space="preserve"> SEQ Table \* ARABIC </w:instrText>
      </w:r>
      <w:r w:rsidRPr="00320D1C">
        <w:fldChar w:fldCharType="separate"/>
      </w:r>
      <w:r w:rsidR="001306CB">
        <w:rPr>
          <w:noProof/>
        </w:rPr>
        <w:t>6</w:t>
      </w:r>
      <w:r w:rsidRPr="00320D1C">
        <w:rPr>
          <w:noProof/>
        </w:rPr>
        <w:fldChar w:fldCharType="end"/>
      </w:r>
      <w:r w:rsidRPr="00320D1C">
        <w:t>: Open Issues/Remarks</w:t>
      </w:r>
      <w:bookmarkEnd w:id="75"/>
    </w:p>
    <w:p w14:paraId="492C3C9E" w14:textId="77777777" w:rsidR="005A35F6" w:rsidRPr="00320D1C" w:rsidRDefault="005A35F6" w:rsidP="005A35F6"/>
    <w:p w14:paraId="411E4946" w14:textId="77777777" w:rsidR="005A35F6" w:rsidRPr="00320D1C" w:rsidRDefault="005A35F6" w:rsidP="005A35F6">
      <w:pPr>
        <w:pStyle w:val="Heading1"/>
      </w:pPr>
      <w:bookmarkStart w:id="76" w:name="_Toc433376016"/>
      <w:bookmarkStart w:id="77" w:name="_Toc438025241"/>
      <w:r w:rsidRPr="00320D1C">
        <w:t>Tables &amp; Figures</w:t>
      </w:r>
      <w:bookmarkEnd w:id="76"/>
      <w:bookmarkEnd w:id="77"/>
    </w:p>
    <w:p w14:paraId="41EDCE08" w14:textId="77777777" w:rsidR="00E00245" w:rsidRPr="00320D1C" w:rsidRDefault="005A35F6">
      <w:pPr>
        <w:pStyle w:val="TableofFigures"/>
        <w:tabs>
          <w:tab w:val="right" w:leader="dot" w:pos="10195"/>
        </w:tabs>
        <w:rPr>
          <w:rFonts w:eastAsiaTheme="minorEastAsia"/>
          <w:smallCaps w:val="0"/>
          <w:noProof/>
          <w:sz w:val="22"/>
          <w:szCs w:val="22"/>
          <w:lang w:eastAsia="de-DE"/>
        </w:rPr>
      </w:pPr>
      <w:r w:rsidRPr="00320D1C">
        <w:fldChar w:fldCharType="begin"/>
      </w:r>
      <w:r w:rsidRPr="00320D1C">
        <w:instrText xml:space="preserve"> TOC \h \z \c "Table" </w:instrText>
      </w:r>
      <w:r w:rsidRPr="00320D1C">
        <w:fldChar w:fldCharType="separate"/>
      </w:r>
      <w:hyperlink w:anchor="_Toc438025125" w:history="1">
        <w:r w:rsidR="00E00245" w:rsidRPr="00320D1C">
          <w:rPr>
            <w:rStyle w:val="Hyperlink"/>
            <w:noProof/>
          </w:rPr>
          <w:t>Table 1: Change History</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_Toc438025125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5B05ED4F" w14:textId="77777777" w:rsidR="00E00245" w:rsidRPr="00320D1C" w:rsidRDefault="004149E2">
      <w:pPr>
        <w:pStyle w:val="TableofFigures"/>
        <w:tabs>
          <w:tab w:val="right" w:leader="dot" w:pos="10195"/>
        </w:tabs>
        <w:rPr>
          <w:rFonts w:eastAsiaTheme="minorEastAsia"/>
          <w:smallCaps w:val="0"/>
          <w:noProof/>
          <w:sz w:val="22"/>
          <w:szCs w:val="22"/>
          <w:lang w:eastAsia="de-DE"/>
        </w:rPr>
      </w:pPr>
      <w:hyperlink w:anchor="_Toc438025126" w:history="1">
        <w:r w:rsidR="00E00245" w:rsidRPr="00320D1C">
          <w:rPr>
            <w:rStyle w:val="Hyperlink"/>
            <w:noProof/>
          </w:rPr>
          <w:t>Table 2: Attachments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_Toc438025126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0D6DD8D4" w14:textId="77777777" w:rsidR="00E00245" w:rsidRPr="00320D1C" w:rsidRDefault="004149E2">
      <w:pPr>
        <w:pStyle w:val="TableofFigures"/>
        <w:tabs>
          <w:tab w:val="right" w:leader="dot" w:pos="10195"/>
        </w:tabs>
        <w:rPr>
          <w:rFonts w:eastAsiaTheme="minorEastAsia"/>
          <w:smallCaps w:val="0"/>
          <w:noProof/>
          <w:sz w:val="22"/>
          <w:szCs w:val="22"/>
          <w:lang w:eastAsia="de-DE"/>
        </w:rPr>
      </w:pPr>
      <w:hyperlink w:anchor="_Toc438025127" w:history="1">
        <w:r w:rsidR="00E00245" w:rsidRPr="00320D1C">
          <w:rPr>
            <w:rStyle w:val="Hyperlink"/>
            <w:noProof/>
          </w:rPr>
          <w:t>Table 3: Terms, Definitions, Abbreviations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_Toc438025127 \h </w:instrText>
        </w:r>
        <w:r w:rsidR="00E00245" w:rsidRPr="00320D1C">
          <w:rPr>
            <w:noProof/>
            <w:webHidden/>
          </w:rPr>
        </w:r>
        <w:r w:rsidR="00E00245" w:rsidRPr="00320D1C">
          <w:rPr>
            <w:noProof/>
            <w:webHidden/>
          </w:rPr>
          <w:fldChar w:fldCharType="separate"/>
        </w:r>
        <w:r w:rsidR="001306CB">
          <w:rPr>
            <w:noProof/>
            <w:webHidden/>
          </w:rPr>
          <w:t>3</w:t>
        </w:r>
        <w:r w:rsidR="00E00245" w:rsidRPr="00320D1C">
          <w:rPr>
            <w:noProof/>
            <w:webHidden/>
          </w:rPr>
          <w:fldChar w:fldCharType="end"/>
        </w:r>
      </w:hyperlink>
    </w:p>
    <w:p w14:paraId="4A23EA6C" w14:textId="77777777" w:rsidR="00E00245" w:rsidRPr="00320D1C" w:rsidRDefault="004149E2">
      <w:pPr>
        <w:pStyle w:val="TableofFigures"/>
        <w:tabs>
          <w:tab w:val="right" w:leader="dot" w:pos="10195"/>
        </w:tabs>
        <w:rPr>
          <w:rFonts w:eastAsiaTheme="minorEastAsia"/>
          <w:smallCaps w:val="0"/>
          <w:noProof/>
          <w:sz w:val="22"/>
          <w:szCs w:val="22"/>
          <w:lang w:eastAsia="de-DE"/>
        </w:rPr>
      </w:pPr>
      <w:hyperlink w:anchor="_Toc438025128" w:history="1">
        <w:r w:rsidR="00E00245" w:rsidRPr="00320D1C">
          <w:rPr>
            <w:rStyle w:val="Hyperlink"/>
            <w:noProof/>
          </w:rPr>
          <w:t>Table 4: Reference Documents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_Toc438025128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5EE50DEB" w14:textId="77777777" w:rsidR="00E00245" w:rsidRPr="00320D1C" w:rsidRDefault="004149E2">
      <w:pPr>
        <w:pStyle w:val="TableofFigures"/>
        <w:tabs>
          <w:tab w:val="right" w:leader="dot" w:pos="10195"/>
        </w:tabs>
        <w:rPr>
          <w:rFonts w:eastAsiaTheme="minorEastAsia"/>
          <w:smallCaps w:val="0"/>
          <w:noProof/>
          <w:sz w:val="22"/>
          <w:szCs w:val="22"/>
          <w:lang w:eastAsia="de-DE"/>
        </w:rPr>
      </w:pPr>
      <w:hyperlink w:anchor="_Toc438025129" w:history="1">
        <w:r w:rsidR="00E00245" w:rsidRPr="00320D1C">
          <w:rPr>
            <w:rStyle w:val="Hyperlink"/>
            <w:noProof/>
          </w:rPr>
          <w:t>Table 5: Requirements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_Toc438025129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1453E4AA" w14:textId="77777777" w:rsidR="00E00245" w:rsidRPr="00320D1C" w:rsidRDefault="004149E2">
      <w:pPr>
        <w:pStyle w:val="TableofFigures"/>
        <w:tabs>
          <w:tab w:val="right" w:leader="dot" w:pos="10195"/>
        </w:tabs>
        <w:rPr>
          <w:rFonts w:eastAsiaTheme="minorEastAsia"/>
          <w:smallCaps w:val="0"/>
          <w:noProof/>
          <w:sz w:val="22"/>
          <w:szCs w:val="22"/>
          <w:lang w:eastAsia="de-DE"/>
        </w:rPr>
      </w:pPr>
      <w:hyperlink w:anchor="_Toc438025130" w:history="1">
        <w:r w:rsidR="00E00245" w:rsidRPr="00320D1C">
          <w:rPr>
            <w:rStyle w:val="Hyperlink"/>
            <w:noProof/>
          </w:rPr>
          <w:t>Table 6: Open Issues/Remarks</w:t>
        </w:r>
        <w:r w:rsidR="00E00245" w:rsidRPr="00320D1C">
          <w:rPr>
            <w:noProof/>
            <w:webHidden/>
          </w:rPr>
          <w:tab/>
        </w:r>
        <w:r w:rsidR="00E00245" w:rsidRPr="00320D1C">
          <w:rPr>
            <w:noProof/>
            <w:webHidden/>
          </w:rPr>
          <w:fldChar w:fldCharType="begin"/>
        </w:r>
        <w:r w:rsidR="00E00245" w:rsidRPr="00320D1C">
          <w:rPr>
            <w:noProof/>
            <w:webHidden/>
          </w:rPr>
          <w:instrText xml:space="preserve"> PAGEREF _Toc438025130 \h </w:instrText>
        </w:r>
        <w:r w:rsidR="00E00245" w:rsidRPr="00320D1C">
          <w:rPr>
            <w:noProof/>
            <w:webHidden/>
          </w:rPr>
        </w:r>
        <w:r w:rsidR="00E00245" w:rsidRPr="00320D1C">
          <w:rPr>
            <w:noProof/>
            <w:webHidden/>
          </w:rPr>
          <w:fldChar w:fldCharType="separate"/>
        </w:r>
        <w:r w:rsidR="001306CB">
          <w:rPr>
            <w:noProof/>
            <w:webHidden/>
          </w:rPr>
          <w:t>4</w:t>
        </w:r>
        <w:r w:rsidR="00E00245" w:rsidRPr="00320D1C">
          <w:rPr>
            <w:noProof/>
            <w:webHidden/>
          </w:rPr>
          <w:fldChar w:fldCharType="end"/>
        </w:r>
      </w:hyperlink>
    </w:p>
    <w:p w14:paraId="7177FDA2" w14:textId="77777777" w:rsidR="005A35F6" w:rsidRPr="00320D1C" w:rsidRDefault="005A35F6" w:rsidP="005A35F6">
      <w:pPr>
        <w:pStyle w:val="Text"/>
      </w:pPr>
      <w:r w:rsidRPr="00320D1C">
        <w:fldChar w:fldCharType="end"/>
      </w:r>
    </w:p>
    <w:p w14:paraId="234A32AE" w14:textId="77777777" w:rsidR="005A35F6" w:rsidRPr="00320D1C" w:rsidRDefault="005A35F6" w:rsidP="005A35F6">
      <w:pPr>
        <w:tabs>
          <w:tab w:val="left" w:pos="3480"/>
        </w:tabs>
      </w:pPr>
    </w:p>
    <w:p w14:paraId="7086F661" w14:textId="77777777" w:rsidR="009A3120" w:rsidRPr="00320D1C" w:rsidRDefault="009A3120" w:rsidP="005A35F6"/>
    <w:sectPr w:rsidR="009A3120" w:rsidRPr="00320D1C" w:rsidSect="006E5CB5">
      <w:headerReference w:type="default" r:id="rId12"/>
      <w:footerReference w:type="default" r:id="rId13"/>
      <w:pgSz w:w="11907" w:h="16840" w:code="9"/>
      <w:pgMar w:top="851" w:right="851" w:bottom="851" w:left="851" w:header="720" w:footer="1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E853C" w14:textId="77777777" w:rsidR="001306CB" w:rsidRDefault="001306CB" w:rsidP="009A3120">
      <w:pPr>
        <w:spacing w:after="0" w:line="240" w:lineRule="auto"/>
      </w:pPr>
      <w:r>
        <w:separator/>
      </w:r>
    </w:p>
  </w:endnote>
  <w:endnote w:type="continuationSeparator" w:id="0">
    <w:p w14:paraId="1ABC17E4" w14:textId="77777777" w:rsidR="001306CB" w:rsidRDefault="001306CB"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nt452">
    <w:altName w:val="Times New Roman"/>
    <w:panose1 w:val="00000000000000000000"/>
    <w:charset w:val="00"/>
    <w:family w:val="auto"/>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F279CF" w14:paraId="7A4CC4A2" w14:textId="77777777" w:rsidTr="006E5CB5">
      <w:trPr>
        <w:trHeight w:val="268"/>
      </w:trPr>
      <w:tc>
        <w:tcPr>
          <w:tcW w:w="1063" w:type="dxa"/>
        </w:tcPr>
        <w:p w14:paraId="5E337A2C" w14:textId="77777777" w:rsidR="00F279CF" w:rsidRDefault="00F279CF" w:rsidP="009A3120">
          <w:pPr>
            <w:pStyle w:val="Footer"/>
            <w:spacing w:after="120" w:line="240" w:lineRule="auto"/>
            <w:rPr>
              <w:sz w:val="16"/>
              <w:lang w:val="it-IT"/>
            </w:rPr>
          </w:pPr>
          <w:r>
            <w:rPr>
              <w:sz w:val="16"/>
              <w:lang w:val="it-IT"/>
            </w:rPr>
            <w:t>Template ID:</w:t>
          </w:r>
        </w:p>
      </w:tc>
      <w:tc>
        <w:tcPr>
          <w:tcW w:w="1417" w:type="dxa"/>
        </w:tcPr>
        <w:p w14:paraId="77E2D341" w14:textId="77777777" w:rsidR="00F279CF" w:rsidRDefault="00F279CF" w:rsidP="00E00245">
          <w:pPr>
            <w:pStyle w:val="Footer"/>
            <w:spacing w:after="120" w:line="240" w:lineRule="auto"/>
            <w:rPr>
              <w:sz w:val="16"/>
              <w:lang w:val="it-IT"/>
            </w:rPr>
          </w:pPr>
          <w:r>
            <w:rPr>
              <w:sz w:val="16"/>
              <w:lang w:val="it-IT"/>
            </w:rPr>
            <w:t>inSITE_TMP_</w:t>
          </w:r>
          <w:r w:rsidR="00E00245">
            <w:rPr>
              <w:sz w:val="16"/>
              <w:lang w:val="it-IT"/>
            </w:rPr>
            <w:t>11</w:t>
          </w:r>
        </w:p>
      </w:tc>
      <w:tc>
        <w:tcPr>
          <w:tcW w:w="851" w:type="dxa"/>
        </w:tcPr>
        <w:p w14:paraId="53CF6CAF" w14:textId="77777777" w:rsidR="00F279CF" w:rsidRDefault="00F279CF" w:rsidP="009A3120">
          <w:pPr>
            <w:pStyle w:val="Footer"/>
            <w:spacing w:after="120" w:line="240" w:lineRule="auto"/>
            <w:rPr>
              <w:sz w:val="16"/>
              <w:lang w:val="it-IT"/>
            </w:rPr>
          </w:pPr>
          <w:r>
            <w:rPr>
              <w:sz w:val="16"/>
              <w:lang w:val="it-IT"/>
            </w:rPr>
            <w:t>Rev.No.:</w:t>
          </w:r>
        </w:p>
      </w:tc>
      <w:tc>
        <w:tcPr>
          <w:tcW w:w="425" w:type="dxa"/>
        </w:tcPr>
        <w:p w14:paraId="57894A04" w14:textId="77777777" w:rsidR="00F279CF" w:rsidRDefault="00F279CF" w:rsidP="00E00245">
          <w:pPr>
            <w:pStyle w:val="Footer"/>
            <w:spacing w:after="120" w:line="240" w:lineRule="auto"/>
            <w:rPr>
              <w:sz w:val="16"/>
              <w:lang w:val="it-IT"/>
            </w:rPr>
          </w:pPr>
          <w:r>
            <w:rPr>
              <w:sz w:val="16"/>
              <w:lang w:val="it-IT"/>
            </w:rPr>
            <w:t>0</w:t>
          </w:r>
          <w:r w:rsidR="00E00245">
            <w:rPr>
              <w:sz w:val="16"/>
              <w:lang w:val="it-IT"/>
            </w:rPr>
            <w:t>6</w:t>
          </w:r>
        </w:p>
      </w:tc>
      <w:tc>
        <w:tcPr>
          <w:tcW w:w="992" w:type="dxa"/>
        </w:tcPr>
        <w:p w14:paraId="48E9707E" w14:textId="77777777" w:rsidR="00F279CF" w:rsidRDefault="00F279CF" w:rsidP="009A3120">
          <w:pPr>
            <w:pStyle w:val="Footer"/>
            <w:spacing w:after="120" w:line="240" w:lineRule="auto"/>
            <w:rPr>
              <w:sz w:val="16"/>
            </w:rPr>
          </w:pPr>
          <w:r>
            <w:rPr>
              <w:sz w:val="16"/>
            </w:rPr>
            <w:t>Valid from:</w:t>
          </w:r>
        </w:p>
      </w:tc>
      <w:tc>
        <w:tcPr>
          <w:tcW w:w="993" w:type="dxa"/>
        </w:tcPr>
        <w:p w14:paraId="3E8D60F9" w14:textId="77777777" w:rsidR="00F279CF" w:rsidRDefault="00F279CF" w:rsidP="00F279CF">
          <w:pPr>
            <w:pStyle w:val="Footer"/>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50CE0A12" w14:textId="77777777" w:rsidR="00F279CF" w:rsidRDefault="00F279CF" w:rsidP="009A3120">
          <w:pPr>
            <w:pStyle w:val="Footer"/>
            <w:spacing w:after="120" w:line="240" w:lineRule="auto"/>
            <w:rPr>
              <w:sz w:val="16"/>
            </w:rPr>
          </w:pPr>
          <w:r>
            <w:rPr>
              <w:sz w:val="16"/>
            </w:rPr>
            <w:t xml:space="preserve">Created by: </w:t>
          </w:r>
        </w:p>
      </w:tc>
      <w:tc>
        <w:tcPr>
          <w:tcW w:w="1276" w:type="dxa"/>
        </w:tcPr>
        <w:p w14:paraId="0B6537AC" w14:textId="77777777" w:rsidR="00F279CF" w:rsidRDefault="00F279CF" w:rsidP="009A3120">
          <w:pPr>
            <w:pStyle w:val="Footer"/>
            <w:spacing w:after="120" w:line="240" w:lineRule="auto"/>
            <w:rPr>
              <w:sz w:val="16"/>
            </w:rPr>
          </w:pPr>
          <w:r w:rsidRPr="00032E61">
            <w:rPr>
              <w:sz w:val="16"/>
            </w:rPr>
            <w:t>A.</w:t>
          </w:r>
          <w:r>
            <w:rPr>
              <w:sz w:val="16"/>
            </w:rPr>
            <w:t xml:space="preserve"> Tzschichholz</w:t>
          </w:r>
        </w:p>
      </w:tc>
      <w:tc>
        <w:tcPr>
          <w:tcW w:w="1134" w:type="dxa"/>
        </w:tcPr>
        <w:p w14:paraId="451580E0" w14:textId="77777777" w:rsidR="00F279CF" w:rsidRDefault="00F279CF" w:rsidP="009A3120">
          <w:pPr>
            <w:pStyle w:val="Footer"/>
            <w:spacing w:after="120" w:line="240" w:lineRule="auto"/>
            <w:rPr>
              <w:sz w:val="16"/>
            </w:rPr>
          </w:pPr>
          <w:r>
            <w:rPr>
              <w:sz w:val="16"/>
            </w:rPr>
            <w:t xml:space="preserve">Release QA: </w:t>
          </w:r>
        </w:p>
      </w:tc>
      <w:tc>
        <w:tcPr>
          <w:tcW w:w="1032" w:type="dxa"/>
        </w:tcPr>
        <w:p w14:paraId="64FDDE79" w14:textId="77777777" w:rsidR="00F279CF" w:rsidRDefault="00F279CF" w:rsidP="009A3120">
          <w:pPr>
            <w:pStyle w:val="Footer"/>
            <w:spacing w:after="120" w:line="240" w:lineRule="auto"/>
            <w:rPr>
              <w:sz w:val="16"/>
            </w:rPr>
          </w:pPr>
          <w:r>
            <w:rPr>
              <w:sz w:val="16"/>
            </w:rPr>
            <w:t>16</w:t>
          </w:r>
          <w:r w:rsidRPr="004C6316">
            <w:rPr>
              <w:sz w:val="16"/>
            </w:rPr>
            <w:t>.</w:t>
          </w:r>
          <w:r>
            <w:rPr>
              <w:sz w:val="16"/>
            </w:rPr>
            <w:t>12</w:t>
          </w:r>
          <w:r w:rsidRPr="004C6316">
            <w:rPr>
              <w:sz w:val="16"/>
            </w:rPr>
            <w:t>.2015</w:t>
          </w:r>
        </w:p>
      </w:tc>
    </w:tr>
  </w:tbl>
  <w:p w14:paraId="6E2084A4" w14:textId="77777777" w:rsidR="00F279CF" w:rsidRPr="009D63A4" w:rsidRDefault="00F279CF" w:rsidP="009A3120">
    <w:pPr>
      <w:pStyle w:val="Footer"/>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6D7C9" w14:textId="77777777" w:rsidR="001306CB" w:rsidRDefault="001306CB" w:rsidP="009A3120">
      <w:pPr>
        <w:spacing w:after="0" w:line="240" w:lineRule="auto"/>
      </w:pPr>
      <w:r>
        <w:separator/>
      </w:r>
    </w:p>
  </w:footnote>
  <w:footnote w:type="continuationSeparator" w:id="0">
    <w:p w14:paraId="1096FE31" w14:textId="77777777" w:rsidR="001306CB" w:rsidRDefault="001306CB"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F279CF" w:rsidRPr="00F76F4A" w14:paraId="2A379B4A" w14:textId="77777777" w:rsidTr="006E5CB5">
      <w:trPr>
        <w:cantSplit/>
        <w:trHeight w:hRule="exact" w:val="1140"/>
      </w:trPr>
      <w:tc>
        <w:tcPr>
          <w:tcW w:w="10230" w:type="dxa"/>
          <w:vAlign w:val="center"/>
        </w:tcPr>
        <w:p w14:paraId="7420D27A" w14:textId="77777777" w:rsidR="00F279CF" w:rsidRPr="00F76F4A" w:rsidRDefault="00F279CF" w:rsidP="006E5CB5">
          <w:r w:rsidRPr="00F76F4A">
            <w:rPr>
              <w:noProof/>
              <w:lang w:eastAsia="zh-TW"/>
            </w:rPr>
            <w:drawing>
              <wp:anchor distT="0" distB="0" distL="114300" distR="114300" simplePos="0" relativeHeight="251661312" behindDoc="0" locked="0" layoutInCell="1" allowOverlap="1" wp14:anchorId="05EDF6AB" wp14:editId="151CB054">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TW"/>
            </w:rPr>
            <w:drawing>
              <wp:anchor distT="0" distB="0" distL="114300" distR="114300" simplePos="0" relativeHeight="251660288" behindDoc="1" locked="0" layoutInCell="1" allowOverlap="1" wp14:anchorId="08A539F4" wp14:editId="45ACF906">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TW"/>
            </w:rPr>
            <w:drawing>
              <wp:anchor distT="0" distB="0" distL="114300" distR="114300" simplePos="0" relativeHeight="251659264" behindDoc="0" locked="0" layoutInCell="1" allowOverlap="1" wp14:anchorId="17DA2DBC" wp14:editId="28194716">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24D4139" w14:textId="77777777" w:rsidR="00F279CF" w:rsidRPr="00F76F4A" w:rsidRDefault="00F279CF"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F279CF" w:rsidRPr="00F76F4A" w14:paraId="60787F5B" w14:textId="77777777" w:rsidTr="006E5CB5">
      <w:trPr>
        <w:cantSplit/>
        <w:trHeight w:val="871"/>
      </w:trPr>
      <w:tc>
        <w:tcPr>
          <w:tcW w:w="4536" w:type="dxa"/>
          <w:vAlign w:val="center"/>
        </w:tcPr>
        <w:p w14:paraId="58CBEB4B" w14:textId="77777777" w:rsidR="00F279CF" w:rsidRPr="00F76F4A" w:rsidRDefault="00F279CF"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sidR="005A35F6">
            <w:rPr>
              <w:b/>
              <w:bCs/>
              <w:sz w:val="24"/>
            </w:rPr>
            <w:t>Enhancement</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EndPr/>
          <w:sdtContent>
            <w:p w14:paraId="220E6FF1" w14:textId="77777777" w:rsidR="00F279CF" w:rsidRPr="00F76F4A" w:rsidRDefault="001A1006" w:rsidP="009A3120">
              <w:pPr>
                <w:tabs>
                  <w:tab w:val="left" w:pos="851"/>
                  <w:tab w:val="left" w:pos="4536"/>
                </w:tabs>
                <w:spacing w:after="0"/>
                <w:jc w:val="center"/>
                <w:rPr>
                  <w:rFonts w:cs="Arial"/>
                  <w:b/>
                  <w:bCs/>
                  <w:color w:val="0000FF"/>
                  <w:sz w:val="28"/>
                </w:rPr>
              </w:pPr>
              <w:r w:rsidRPr="00682AAE">
                <w:rPr>
                  <w:rFonts w:cs="Arial"/>
                  <w:b/>
                  <w:bCs/>
                  <w:color w:val="0000FF"/>
                  <w:sz w:val="28"/>
                </w:rPr>
                <w:t>HIS Material Master Distribution</w:t>
              </w:r>
            </w:p>
          </w:sdtContent>
        </w:sdt>
      </w:tc>
      <w:tc>
        <w:tcPr>
          <w:tcW w:w="993" w:type="dxa"/>
          <w:tcBorders>
            <w:right w:val="nil"/>
          </w:tcBorders>
          <w:vAlign w:val="center"/>
        </w:tcPr>
        <w:p w14:paraId="1EE94645" w14:textId="77777777" w:rsidR="00F279CF" w:rsidRPr="00F76F4A" w:rsidRDefault="00F279CF" w:rsidP="006E5CB5">
          <w:pPr>
            <w:spacing w:after="60" w:line="240" w:lineRule="auto"/>
          </w:pPr>
          <w:r w:rsidRPr="00F76F4A">
            <w:t>Doc. ID:</w:t>
          </w:r>
        </w:p>
        <w:p w14:paraId="7639971C" w14:textId="77777777" w:rsidR="00F279CF" w:rsidRPr="00F76F4A" w:rsidRDefault="00F279CF" w:rsidP="006E5CB5">
          <w:pPr>
            <w:spacing w:after="60" w:line="240" w:lineRule="auto"/>
          </w:pPr>
          <w:r w:rsidRPr="00F76F4A">
            <w:t>Version</w:t>
          </w:r>
          <w:r>
            <w:t>:</w:t>
          </w:r>
        </w:p>
        <w:p w14:paraId="1A670968" w14:textId="77777777" w:rsidR="00F279CF" w:rsidRPr="00F76F4A" w:rsidRDefault="00F279CF" w:rsidP="006E5CB5">
          <w:pPr>
            <w:spacing w:after="60" w:line="240" w:lineRule="auto"/>
          </w:pPr>
          <w:r w:rsidRPr="00F76F4A">
            <w:t>Date:</w:t>
          </w:r>
        </w:p>
      </w:tc>
      <w:tc>
        <w:tcPr>
          <w:tcW w:w="3114" w:type="dxa"/>
          <w:tcBorders>
            <w:left w:val="nil"/>
          </w:tcBorders>
          <w:vAlign w:val="center"/>
        </w:tcPr>
        <w:sdt>
          <w:sdtPr>
            <w:rPr>
              <w:rFonts w:cs="Arial"/>
              <w:bCs/>
              <w:color w:val="0000FF"/>
              <w:lang w:val="de-DE"/>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9E8337CA-DDAA-4961-9F74-F1A6754AFA01}"/>
            <w:text/>
          </w:sdtPr>
          <w:sdtEndPr/>
          <w:sdtContent>
            <w:p w14:paraId="7DE0948C" w14:textId="77777777" w:rsidR="00F279CF" w:rsidRPr="00682AAE" w:rsidRDefault="005A35F6" w:rsidP="006E5CB5">
              <w:pPr>
                <w:spacing w:after="60" w:line="240" w:lineRule="auto"/>
                <w:rPr>
                  <w:rFonts w:cs="Arial"/>
                  <w:bCs/>
                  <w:color w:val="0000FF"/>
                  <w:lang w:val="de-DE"/>
                </w:rPr>
              </w:pPr>
              <w:r w:rsidRPr="00682AAE">
                <w:rPr>
                  <w:rFonts w:cs="Arial"/>
                  <w:bCs/>
                  <w:color w:val="0000FF"/>
                  <w:lang w:val="de-DE"/>
                </w:rPr>
                <w:t>inSITE_FS-E</w:t>
              </w:r>
              <w:r w:rsidR="00F279CF" w:rsidRPr="00682AAE">
                <w:rPr>
                  <w:rFonts w:cs="Arial"/>
                  <w:bCs/>
                  <w:color w:val="0000FF"/>
                  <w:lang w:val="de-DE"/>
                </w:rPr>
                <w:t>_DD-ID</w:t>
              </w:r>
            </w:p>
          </w:sdtContent>
        </w:sdt>
        <w:p w14:paraId="2BAFC0C9" w14:textId="77777777" w:rsidR="00F279CF" w:rsidRPr="00F76F4A" w:rsidRDefault="00F279CF" w:rsidP="006E5CB5">
          <w:pPr>
            <w:spacing w:after="60" w:line="240" w:lineRule="auto"/>
            <w:rPr>
              <w:bCs/>
              <w:color w:val="0000FF"/>
            </w:rPr>
          </w:pPr>
          <w:r>
            <w:rPr>
              <w:bCs/>
              <w:color w:val="0000FF"/>
            </w:rPr>
            <w:t>X.0</w:t>
          </w:r>
        </w:p>
        <w:p w14:paraId="1083B7AA" w14:textId="77777777" w:rsidR="00F279CF" w:rsidRPr="00F76F4A" w:rsidRDefault="00F279CF" w:rsidP="006E5CB5">
          <w:pPr>
            <w:spacing w:after="60" w:line="240" w:lineRule="auto"/>
            <w:rPr>
              <w:bCs/>
              <w:color w:val="0000FF"/>
            </w:rPr>
          </w:pPr>
          <w:r w:rsidRPr="00F76F4A">
            <w:rPr>
              <w:bCs/>
              <w:color w:val="0000FF"/>
            </w:rPr>
            <w:t>DD-MMM-YY</w:t>
          </w:r>
        </w:p>
      </w:tc>
      <w:tc>
        <w:tcPr>
          <w:tcW w:w="1563" w:type="dxa"/>
          <w:vAlign w:val="center"/>
        </w:tcPr>
        <w:p w14:paraId="2829A3AA" w14:textId="77777777" w:rsidR="00F279CF" w:rsidRPr="00F76F4A" w:rsidRDefault="00F279CF"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4149E2">
            <w:rPr>
              <w:rFonts w:cs="Arial"/>
              <w:b/>
              <w:bCs/>
              <w:noProof/>
            </w:rPr>
            <w:t>1</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4149E2">
            <w:rPr>
              <w:rFonts w:cs="Arial"/>
              <w:b/>
              <w:bCs/>
              <w:noProof/>
            </w:rPr>
            <w:t>6</w:t>
          </w:r>
          <w:r w:rsidRPr="00F76F4A">
            <w:rPr>
              <w:rFonts w:cs="Arial"/>
              <w:b/>
              <w:bCs/>
            </w:rPr>
            <w:fldChar w:fldCharType="end"/>
          </w:r>
        </w:p>
      </w:tc>
    </w:tr>
  </w:tbl>
  <w:p w14:paraId="09BAB4A8" w14:textId="77777777" w:rsidR="00F279CF" w:rsidRPr="00BD704B" w:rsidRDefault="00F279CF" w:rsidP="006E5CB5">
    <w:pPr>
      <w:pStyle w:val="Header"/>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5">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6">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7">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5962C7"/>
    <w:multiLevelType w:val="multilevel"/>
    <w:tmpl w:val="5672D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2"/>
  </w:num>
  <w:num w:numId="3">
    <w:abstractNumId w:val="3"/>
  </w:num>
  <w:num w:numId="4">
    <w:abstractNumId w:val="1"/>
  </w:num>
  <w:num w:numId="5">
    <w:abstractNumId w:val="10"/>
  </w:num>
  <w:num w:numId="6">
    <w:abstractNumId w:val="8"/>
  </w:num>
  <w:num w:numId="7">
    <w:abstractNumId w:val="6"/>
  </w:num>
  <w:num w:numId="8">
    <w:abstractNumId w:val="5"/>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CB"/>
    <w:rsid w:val="000001AE"/>
    <w:rsid w:val="00001BFF"/>
    <w:rsid w:val="00003AFC"/>
    <w:rsid w:val="0001232F"/>
    <w:rsid w:val="00034D0F"/>
    <w:rsid w:val="000355BA"/>
    <w:rsid w:val="0004237D"/>
    <w:rsid w:val="00050EBA"/>
    <w:rsid w:val="00067C1B"/>
    <w:rsid w:val="00070C55"/>
    <w:rsid w:val="00080CD3"/>
    <w:rsid w:val="00082132"/>
    <w:rsid w:val="0008389A"/>
    <w:rsid w:val="0009164C"/>
    <w:rsid w:val="000A5D31"/>
    <w:rsid w:val="000A6075"/>
    <w:rsid w:val="000A65C1"/>
    <w:rsid w:val="000A6DEF"/>
    <w:rsid w:val="000B153A"/>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306CB"/>
    <w:rsid w:val="00147BF4"/>
    <w:rsid w:val="00151F84"/>
    <w:rsid w:val="00156A1E"/>
    <w:rsid w:val="001708CA"/>
    <w:rsid w:val="00180A3A"/>
    <w:rsid w:val="001834D1"/>
    <w:rsid w:val="001873FF"/>
    <w:rsid w:val="00190C71"/>
    <w:rsid w:val="00190EA9"/>
    <w:rsid w:val="001A1006"/>
    <w:rsid w:val="001A30AA"/>
    <w:rsid w:val="001A3864"/>
    <w:rsid w:val="001A4C6B"/>
    <w:rsid w:val="001A75E4"/>
    <w:rsid w:val="001C33E8"/>
    <w:rsid w:val="001D59BC"/>
    <w:rsid w:val="001D6CE7"/>
    <w:rsid w:val="001E2C31"/>
    <w:rsid w:val="001E3125"/>
    <w:rsid w:val="001E6573"/>
    <w:rsid w:val="001E6945"/>
    <w:rsid w:val="00202E90"/>
    <w:rsid w:val="00205798"/>
    <w:rsid w:val="00212BD4"/>
    <w:rsid w:val="002177A9"/>
    <w:rsid w:val="00220754"/>
    <w:rsid w:val="00223A2E"/>
    <w:rsid w:val="00224995"/>
    <w:rsid w:val="00230E66"/>
    <w:rsid w:val="00236E1F"/>
    <w:rsid w:val="0024490D"/>
    <w:rsid w:val="00244D68"/>
    <w:rsid w:val="00250943"/>
    <w:rsid w:val="00253260"/>
    <w:rsid w:val="002634E7"/>
    <w:rsid w:val="00270509"/>
    <w:rsid w:val="00274EAD"/>
    <w:rsid w:val="002811A5"/>
    <w:rsid w:val="00295E44"/>
    <w:rsid w:val="00297340"/>
    <w:rsid w:val="002A2939"/>
    <w:rsid w:val="002A40B3"/>
    <w:rsid w:val="002A4A79"/>
    <w:rsid w:val="002A5E7D"/>
    <w:rsid w:val="002B0E33"/>
    <w:rsid w:val="002B0FEA"/>
    <w:rsid w:val="002B1AC0"/>
    <w:rsid w:val="002B26AF"/>
    <w:rsid w:val="002B3FDD"/>
    <w:rsid w:val="002B687F"/>
    <w:rsid w:val="002B6F42"/>
    <w:rsid w:val="002C276F"/>
    <w:rsid w:val="002C5723"/>
    <w:rsid w:val="002C574E"/>
    <w:rsid w:val="002E066F"/>
    <w:rsid w:val="002E134E"/>
    <w:rsid w:val="002E202D"/>
    <w:rsid w:val="002E4DD3"/>
    <w:rsid w:val="0030509D"/>
    <w:rsid w:val="0030751B"/>
    <w:rsid w:val="00312ACC"/>
    <w:rsid w:val="00312ADF"/>
    <w:rsid w:val="00314710"/>
    <w:rsid w:val="00315061"/>
    <w:rsid w:val="00317FD2"/>
    <w:rsid w:val="00320D1C"/>
    <w:rsid w:val="00322BC1"/>
    <w:rsid w:val="0032403C"/>
    <w:rsid w:val="003240B6"/>
    <w:rsid w:val="003257AE"/>
    <w:rsid w:val="00327E9D"/>
    <w:rsid w:val="00333555"/>
    <w:rsid w:val="00337AE9"/>
    <w:rsid w:val="003418F6"/>
    <w:rsid w:val="00343AB4"/>
    <w:rsid w:val="003453FC"/>
    <w:rsid w:val="00352645"/>
    <w:rsid w:val="003548BB"/>
    <w:rsid w:val="00355442"/>
    <w:rsid w:val="00357D71"/>
    <w:rsid w:val="0036124D"/>
    <w:rsid w:val="00362978"/>
    <w:rsid w:val="00362A70"/>
    <w:rsid w:val="00364B47"/>
    <w:rsid w:val="00370EEE"/>
    <w:rsid w:val="00373D0D"/>
    <w:rsid w:val="00375A3C"/>
    <w:rsid w:val="00377F5D"/>
    <w:rsid w:val="003856A8"/>
    <w:rsid w:val="00393761"/>
    <w:rsid w:val="00393A18"/>
    <w:rsid w:val="00394617"/>
    <w:rsid w:val="003977A3"/>
    <w:rsid w:val="003A6F0B"/>
    <w:rsid w:val="003A7334"/>
    <w:rsid w:val="003A7915"/>
    <w:rsid w:val="003B0D99"/>
    <w:rsid w:val="003C45D9"/>
    <w:rsid w:val="003C7608"/>
    <w:rsid w:val="003D20A2"/>
    <w:rsid w:val="003D4767"/>
    <w:rsid w:val="003D4B97"/>
    <w:rsid w:val="003D50AE"/>
    <w:rsid w:val="003D5E1E"/>
    <w:rsid w:val="003D7CD2"/>
    <w:rsid w:val="003E14C3"/>
    <w:rsid w:val="003E50A1"/>
    <w:rsid w:val="003F6142"/>
    <w:rsid w:val="004149E2"/>
    <w:rsid w:val="004151FA"/>
    <w:rsid w:val="004220DC"/>
    <w:rsid w:val="00422588"/>
    <w:rsid w:val="00424E04"/>
    <w:rsid w:val="004328BC"/>
    <w:rsid w:val="004344F7"/>
    <w:rsid w:val="004355FA"/>
    <w:rsid w:val="0044351C"/>
    <w:rsid w:val="0044713A"/>
    <w:rsid w:val="00452424"/>
    <w:rsid w:val="00455A75"/>
    <w:rsid w:val="00457DE5"/>
    <w:rsid w:val="0046180B"/>
    <w:rsid w:val="004676C5"/>
    <w:rsid w:val="00470329"/>
    <w:rsid w:val="004762A8"/>
    <w:rsid w:val="004829CE"/>
    <w:rsid w:val="004944B2"/>
    <w:rsid w:val="00496FE8"/>
    <w:rsid w:val="0049721A"/>
    <w:rsid w:val="004A2A8A"/>
    <w:rsid w:val="004B33F2"/>
    <w:rsid w:val="004B42D6"/>
    <w:rsid w:val="004B443D"/>
    <w:rsid w:val="004C39C6"/>
    <w:rsid w:val="004C50AE"/>
    <w:rsid w:val="004C68F1"/>
    <w:rsid w:val="004D264D"/>
    <w:rsid w:val="004E3031"/>
    <w:rsid w:val="004E50B8"/>
    <w:rsid w:val="004E545C"/>
    <w:rsid w:val="004F1B05"/>
    <w:rsid w:val="004F1EEB"/>
    <w:rsid w:val="004F3A72"/>
    <w:rsid w:val="004F56CE"/>
    <w:rsid w:val="004F66FB"/>
    <w:rsid w:val="004F784F"/>
    <w:rsid w:val="005033F2"/>
    <w:rsid w:val="00503446"/>
    <w:rsid w:val="005034D6"/>
    <w:rsid w:val="0051400D"/>
    <w:rsid w:val="00514E7E"/>
    <w:rsid w:val="005156CD"/>
    <w:rsid w:val="00520B94"/>
    <w:rsid w:val="005225A3"/>
    <w:rsid w:val="005331F6"/>
    <w:rsid w:val="00535915"/>
    <w:rsid w:val="0054327C"/>
    <w:rsid w:val="00543484"/>
    <w:rsid w:val="00545D0B"/>
    <w:rsid w:val="00545E52"/>
    <w:rsid w:val="005474DB"/>
    <w:rsid w:val="00550FC5"/>
    <w:rsid w:val="0055233B"/>
    <w:rsid w:val="00560572"/>
    <w:rsid w:val="00562D89"/>
    <w:rsid w:val="00570614"/>
    <w:rsid w:val="00574A20"/>
    <w:rsid w:val="00576A5B"/>
    <w:rsid w:val="00577631"/>
    <w:rsid w:val="00580758"/>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600283"/>
    <w:rsid w:val="00632915"/>
    <w:rsid w:val="006356A1"/>
    <w:rsid w:val="0064665D"/>
    <w:rsid w:val="00651857"/>
    <w:rsid w:val="00667802"/>
    <w:rsid w:val="00675D41"/>
    <w:rsid w:val="0067665B"/>
    <w:rsid w:val="006808DC"/>
    <w:rsid w:val="006826EE"/>
    <w:rsid w:val="00682AAE"/>
    <w:rsid w:val="006A03F2"/>
    <w:rsid w:val="006A0423"/>
    <w:rsid w:val="006A6EDB"/>
    <w:rsid w:val="006B6D1C"/>
    <w:rsid w:val="006D2610"/>
    <w:rsid w:val="006D76DD"/>
    <w:rsid w:val="006E5CB5"/>
    <w:rsid w:val="006E5FF4"/>
    <w:rsid w:val="006F224D"/>
    <w:rsid w:val="00701BE6"/>
    <w:rsid w:val="00706851"/>
    <w:rsid w:val="0071427F"/>
    <w:rsid w:val="007150AE"/>
    <w:rsid w:val="007156C8"/>
    <w:rsid w:val="007223A5"/>
    <w:rsid w:val="00727046"/>
    <w:rsid w:val="00733810"/>
    <w:rsid w:val="00734BFB"/>
    <w:rsid w:val="007433BA"/>
    <w:rsid w:val="0075304F"/>
    <w:rsid w:val="00756B65"/>
    <w:rsid w:val="00756C30"/>
    <w:rsid w:val="007604BD"/>
    <w:rsid w:val="00761334"/>
    <w:rsid w:val="00764231"/>
    <w:rsid w:val="0076538A"/>
    <w:rsid w:val="00767503"/>
    <w:rsid w:val="00773E59"/>
    <w:rsid w:val="00777B2E"/>
    <w:rsid w:val="00777D46"/>
    <w:rsid w:val="007808FE"/>
    <w:rsid w:val="007873C9"/>
    <w:rsid w:val="0079219D"/>
    <w:rsid w:val="00793A72"/>
    <w:rsid w:val="007975FD"/>
    <w:rsid w:val="007A18EE"/>
    <w:rsid w:val="007A719F"/>
    <w:rsid w:val="007D1886"/>
    <w:rsid w:val="007D5D75"/>
    <w:rsid w:val="007D637F"/>
    <w:rsid w:val="007E0A0B"/>
    <w:rsid w:val="00806708"/>
    <w:rsid w:val="00825DDE"/>
    <w:rsid w:val="00837AA5"/>
    <w:rsid w:val="0084223B"/>
    <w:rsid w:val="00844486"/>
    <w:rsid w:val="00844638"/>
    <w:rsid w:val="00850E74"/>
    <w:rsid w:val="00853A9A"/>
    <w:rsid w:val="00854634"/>
    <w:rsid w:val="00865F21"/>
    <w:rsid w:val="008661A5"/>
    <w:rsid w:val="00866874"/>
    <w:rsid w:val="00872EB8"/>
    <w:rsid w:val="008750CF"/>
    <w:rsid w:val="00875D54"/>
    <w:rsid w:val="00875E7A"/>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D3B7D"/>
    <w:rsid w:val="008E2919"/>
    <w:rsid w:val="008E5C36"/>
    <w:rsid w:val="008E662E"/>
    <w:rsid w:val="008E7ED7"/>
    <w:rsid w:val="008F0D30"/>
    <w:rsid w:val="008F1743"/>
    <w:rsid w:val="008F1DCD"/>
    <w:rsid w:val="00913BFB"/>
    <w:rsid w:val="00913DF9"/>
    <w:rsid w:val="00914EF9"/>
    <w:rsid w:val="0091529C"/>
    <w:rsid w:val="00922785"/>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AF7"/>
    <w:rsid w:val="009D3113"/>
    <w:rsid w:val="009E0441"/>
    <w:rsid w:val="009E081A"/>
    <w:rsid w:val="009E6600"/>
    <w:rsid w:val="009F03CD"/>
    <w:rsid w:val="009F15A3"/>
    <w:rsid w:val="009F54B7"/>
    <w:rsid w:val="009F5FC1"/>
    <w:rsid w:val="00A1234D"/>
    <w:rsid w:val="00A20398"/>
    <w:rsid w:val="00A449C6"/>
    <w:rsid w:val="00A45B91"/>
    <w:rsid w:val="00A6025F"/>
    <w:rsid w:val="00A67F21"/>
    <w:rsid w:val="00A7127B"/>
    <w:rsid w:val="00A71C13"/>
    <w:rsid w:val="00A72657"/>
    <w:rsid w:val="00A74DC1"/>
    <w:rsid w:val="00A814CE"/>
    <w:rsid w:val="00A85A12"/>
    <w:rsid w:val="00A860B6"/>
    <w:rsid w:val="00A972B8"/>
    <w:rsid w:val="00AA0B76"/>
    <w:rsid w:val="00AA44B7"/>
    <w:rsid w:val="00AA6508"/>
    <w:rsid w:val="00AA6C32"/>
    <w:rsid w:val="00AA7DBB"/>
    <w:rsid w:val="00AB58AD"/>
    <w:rsid w:val="00AB60EE"/>
    <w:rsid w:val="00AC29D6"/>
    <w:rsid w:val="00AC760B"/>
    <w:rsid w:val="00AD0961"/>
    <w:rsid w:val="00AD2F12"/>
    <w:rsid w:val="00AD5518"/>
    <w:rsid w:val="00AD7346"/>
    <w:rsid w:val="00AE3998"/>
    <w:rsid w:val="00AE3F38"/>
    <w:rsid w:val="00AE6600"/>
    <w:rsid w:val="00AF2FF0"/>
    <w:rsid w:val="00B017C0"/>
    <w:rsid w:val="00B11791"/>
    <w:rsid w:val="00B14DE5"/>
    <w:rsid w:val="00B14F6E"/>
    <w:rsid w:val="00B1732E"/>
    <w:rsid w:val="00B2092D"/>
    <w:rsid w:val="00B23732"/>
    <w:rsid w:val="00B30DAD"/>
    <w:rsid w:val="00B34B11"/>
    <w:rsid w:val="00B36177"/>
    <w:rsid w:val="00B36882"/>
    <w:rsid w:val="00B41354"/>
    <w:rsid w:val="00B53225"/>
    <w:rsid w:val="00B56DEA"/>
    <w:rsid w:val="00B70CFB"/>
    <w:rsid w:val="00B73E63"/>
    <w:rsid w:val="00B7666B"/>
    <w:rsid w:val="00B77BCA"/>
    <w:rsid w:val="00B81696"/>
    <w:rsid w:val="00B84AF2"/>
    <w:rsid w:val="00B86969"/>
    <w:rsid w:val="00B86D70"/>
    <w:rsid w:val="00B87E9B"/>
    <w:rsid w:val="00B91AED"/>
    <w:rsid w:val="00B927DE"/>
    <w:rsid w:val="00B951DD"/>
    <w:rsid w:val="00B9678A"/>
    <w:rsid w:val="00BA063D"/>
    <w:rsid w:val="00BA06B4"/>
    <w:rsid w:val="00BA1C6C"/>
    <w:rsid w:val="00BA6D0A"/>
    <w:rsid w:val="00BB4A2F"/>
    <w:rsid w:val="00BB66CB"/>
    <w:rsid w:val="00BC3A50"/>
    <w:rsid w:val="00BD5301"/>
    <w:rsid w:val="00BD5F64"/>
    <w:rsid w:val="00BE0066"/>
    <w:rsid w:val="00BE707A"/>
    <w:rsid w:val="00BF544D"/>
    <w:rsid w:val="00BF5805"/>
    <w:rsid w:val="00BF63BC"/>
    <w:rsid w:val="00C059A7"/>
    <w:rsid w:val="00C067A9"/>
    <w:rsid w:val="00C06CF2"/>
    <w:rsid w:val="00C12D0F"/>
    <w:rsid w:val="00C12D59"/>
    <w:rsid w:val="00C169CC"/>
    <w:rsid w:val="00C2532D"/>
    <w:rsid w:val="00C25856"/>
    <w:rsid w:val="00C26A10"/>
    <w:rsid w:val="00C27D20"/>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66A5"/>
    <w:rsid w:val="00D21C22"/>
    <w:rsid w:val="00D239EA"/>
    <w:rsid w:val="00D24025"/>
    <w:rsid w:val="00D24134"/>
    <w:rsid w:val="00D25774"/>
    <w:rsid w:val="00D32EA2"/>
    <w:rsid w:val="00D35FBC"/>
    <w:rsid w:val="00D41775"/>
    <w:rsid w:val="00D44448"/>
    <w:rsid w:val="00D56AAD"/>
    <w:rsid w:val="00D57240"/>
    <w:rsid w:val="00D64D26"/>
    <w:rsid w:val="00D75265"/>
    <w:rsid w:val="00D832FC"/>
    <w:rsid w:val="00D836B5"/>
    <w:rsid w:val="00D903A9"/>
    <w:rsid w:val="00D90423"/>
    <w:rsid w:val="00D9364F"/>
    <w:rsid w:val="00DA29D7"/>
    <w:rsid w:val="00DA43F8"/>
    <w:rsid w:val="00DA5B90"/>
    <w:rsid w:val="00DB038E"/>
    <w:rsid w:val="00DB0BBA"/>
    <w:rsid w:val="00DB4D4C"/>
    <w:rsid w:val="00DC4570"/>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51CE"/>
    <w:rsid w:val="00E722D4"/>
    <w:rsid w:val="00E758DD"/>
    <w:rsid w:val="00E76278"/>
    <w:rsid w:val="00E831D7"/>
    <w:rsid w:val="00E844AF"/>
    <w:rsid w:val="00E84B9A"/>
    <w:rsid w:val="00E85387"/>
    <w:rsid w:val="00E90A96"/>
    <w:rsid w:val="00E96A01"/>
    <w:rsid w:val="00E97326"/>
    <w:rsid w:val="00EA6926"/>
    <w:rsid w:val="00EB2F10"/>
    <w:rsid w:val="00EC48D0"/>
    <w:rsid w:val="00EC56D3"/>
    <w:rsid w:val="00ED4F9C"/>
    <w:rsid w:val="00EE0B09"/>
    <w:rsid w:val="00EE41DC"/>
    <w:rsid w:val="00EF29FF"/>
    <w:rsid w:val="00EF5CD7"/>
    <w:rsid w:val="00F04C0D"/>
    <w:rsid w:val="00F04E67"/>
    <w:rsid w:val="00F060BA"/>
    <w:rsid w:val="00F10B3D"/>
    <w:rsid w:val="00F124DE"/>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090"/>
    <w:rsid w:val="00F67544"/>
    <w:rsid w:val="00F705BB"/>
    <w:rsid w:val="00F716C2"/>
    <w:rsid w:val="00F71EB0"/>
    <w:rsid w:val="00F721DA"/>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E77B2"/>
    <w:rsid w:val="00FF6DF7"/>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styleId="Revision">
    <w:name w:val="Revision"/>
    <w:hidden/>
    <w:uiPriority w:val="99"/>
    <w:semiHidden/>
    <w:rsid w:val="00F67090"/>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styleId="Revision">
    <w:name w:val="Revision"/>
    <w:hidden/>
    <w:uiPriority w:val="99"/>
    <w:semiHidden/>
    <w:rsid w:val="00F6709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S_x002d_ID xmlns="35d9d48a-8af2-421f-8401-765855566c89">E_95-043_CN_V1</FS_x002d_ID>
    <Domain xmlns="35d9d48a-8af2-421f-8401-765855566c89">6</Domain>
    <Deployment0 xmlns="35d9d48a-8af2-421f-8401-765855566c89">2</Deployment0>
    <Deployment xmlns="35d9d48a-8af2-421f-8401-765855566c89">2</Deployment>
    <FS_x002d_Version xmlns="35d9d48a-8af2-421f-8401-765855566c89">1.0</FS_x002d_Version>
    <Document_x002d_ID xmlns="35d9d48a-8af2-421f-8401-765855566c89">inSITE_FS-E_95-043_CN_V1</Document_x002d_ID>
    <FS_x0020_Status xmlns="35d9d48a-8af2-421f-8401-765855566c89">Business Review</FS_x0020_Status>
    <FS_x0020_Type xmlns="35d9d48a-8af2-421f-8401-765855566c89">Enhancement</FS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8FB0A-C363-42F4-9439-003D6F7717BB}">
  <ds:schemaRefs>
    <ds:schemaRef ds:uri="http://schemas.microsoft.com/sharepoint/v3/contenttype/forms"/>
  </ds:schemaRefs>
</ds:datastoreItem>
</file>

<file path=customXml/itemProps2.xml><?xml version="1.0" encoding="utf-8"?>
<ds:datastoreItem xmlns:ds="http://schemas.openxmlformats.org/officeDocument/2006/customXml" ds:itemID="{9E8337CA-DDAA-4961-9F74-F1A6754AFA01}">
  <ds:schemaRefs>
    <ds:schemaRef ds:uri="http://www.w3.org/XML/1998/namespac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35d9d48a-8af2-421f-8401-765855566c89"/>
    <ds:schemaRef ds:uri="http://purl.org/dc/dcmitype/"/>
  </ds:schemaRefs>
</ds:datastoreItem>
</file>

<file path=customXml/itemProps3.xml><?xml version="1.0" encoding="utf-8"?>
<ds:datastoreItem xmlns:ds="http://schemas.openxmlformats.org/officeDocument/2006/customXml" ds:itemID="{F5D029EC-EAC1-48FB-B42E-5F08ABA78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1785BD-85A9-431D-A299-A93E17F5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1006</Words>
  <Characters>5737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HIS Material Master Distribution</vt:lpstr>
      <vt:lpstr>HIS Material Master Distribution</vt:lpstr>
    </vt:vector>
  </TitlesOfParts>
  <Company>Fresenius</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 Material Master Distribution</dc:title>
  <dc:creator>Anita Hardt</dc:creator>
  <cp:lastModifiedBy>Andy Hang</cp:lastModifiedBy>
  <cp:revision>2</cp:revision>
  <dcterms:created xsi:type="dcterms:W3CDTF">2017-10-31T03:36:00Z</dcterms:created>
  <dcterms:modified xsi:type="dcterms:W3CDTF">2017-10-31T03:36:00Z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_dlc_DocIdItemGuid">
    <vt:lpwstr>20a49cf5-fc82-45cf-b4e4-c9918b2c073f</vt:lpwstr>
  </property>
</Properties>
</file>