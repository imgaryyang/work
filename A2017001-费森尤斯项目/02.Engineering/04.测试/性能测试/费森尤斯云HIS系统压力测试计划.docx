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2814D" w14:textId="0B03ED4D" w:rsidR="00080E5E" w:rsidRDefault="00080E5E" w:rsidP="00080E5E">
      <w:pPr>
        <w:rPr>
          <w:rFonts w:eastAsia="宋体" w:hint="eastAsia"/>
          <w:lang w:eastAsia="zh-CN"/>
        </w:rPr>
      </w:pPr>
    </w:p>
    <w:p w14:paraId="0C773700" w14:textId="77777777" w:rsidR="00080E5E" w:rsidRPr="00365915" w:rsidRDefault="00080E5E" w:rsidP="00080E5E">
      <w:pPr>
        <w:rPr>
          <w:rFonts w:eastAsia="宋体" w:hint="eastAsia"/>
          <w:b/>
          <w:lang w:eastAsia="zh-CN"/>
        </w:rPr>
      </w:pPr>
    </w:p>
    <w:p w14:paraId="5485AE2D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2777D083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3A86F51A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6675B32B" w14:textId="77777777" w:rsidR="00080E5E" w:rsidRDefault="00080E5E" w:rsidP="00080E5E">
      <w:pPr>
        <w:jc w:val="center"/>
        <w:rPr>
          <w:rFonts w:eastAsia="宋体" w:hint="eastAsia"/>
          <w:lang w:eastAsia="zh-CN"/>
        </w:rPr>
      </w:pPr>
    </w:p>
    <w:p w14:paraId="4C6778D3" w14:textId="64227079" w:rsidR="00080E5E" w:rsidRPr="007853EA" w:rsidRDefault="00DC2DE7" w:rsidP="00080E5E">
      <w:pPr>
        <w:jc w:val="center"/>
        <w:rPr>
          <w:rFonts w:eastAsia="宋体" w:hint="eastAsia"/>
        </w:rPr>
      </w:pPr>
      <w:r>
        <w:rPr>
          <w:rFonts w:hint="eastAsia"/>
          <w:b/>
          <w:bCs/>
          <w:sz w:val="48"/>
        </w:rPr>
        <w:t>费森尤斯云</w:t>
      </w:r>
      <w:r>
        <w:rPr>
          <w:rFonts w:hint="eastAsia"/>
          <w:b/>
          <w:bCs/>
          <w:sz w:val="48"/>
        </w:rPr>
        <w:t>HIS</w:t>
      </w:r>
      <w:r w:rsidR="00080E5E" w:rsidRPr="00A14601">
        <w:rPr>
          <w:b/>
          <w:bCs/>
          <w:sz w:val="48"/>
        </w:rPr>
        <w:t>系统</w:t>
      </w:r>
      <w:r w:rsidR="00080E5E" w:rsidRPr="00A14601">
        <w:rPr>
          <w:b/>
          <w:bCs/>
          <w:sz w:val="48"/>
        </w:rPr>
        <w:br/>
      </w:r>
      <w:r w:rsidR="00080E5E" w:rsidRPr="00A14601">
        <w:rPr>
          <w:b/>
          <w:bCs/>
          <w:sz w:val="48"/>
        </w:rPr>
        <w:t>压力测试</w:t>
      </w:r>
      <w:r w:rsidR="00080E5E" w:rsidRPr="00AE20C5">
        <w:rPr>
          <w:rFonts w:hint="eastAsia"/>
          <w:b/>
          <w:bCs/>
          <w:sz w:val="48"/>
        </w:rPr>
        <w:t>计划</w:t>
      </w:r>
    </w:p>
    <w:p w14:paraId="38930853" w14:textId="77777777" w:rsidR="00080E5E" w:rsidRDefault="00080E5E" w:rsidP="00080E5E">
      <w:pPr>
        <w:rPr>
          <w:rFonts w:hint="eastAsia"/>
        </w:rPr>
      </w:pPr>
    </w:p>
    <w:p w14:paraId="7BB3318A" w14:textId="77777777" w:rsidR="00080E5E" w:rsidRDefault="00080E5E" w:rsidP="00080E5E">
      <w:pPr>
        <w:rPr>
          <w:rFonts w:hint="eastAsia"/>
        </w:rPr>
      </w:pPr>
    </w:p>
    <w:p w14:paraId="24806FB9" w14:textId="77777777" w:rsidR="00080E5E" w:rsidRPr="005C7745" w:rsidRDefault="00080E5E" w:rsidP="00080E5E">
      <w:pPr>
        <w:rPr>
          <w:rFonts w:eastAsia="宋体" w:hint="eastAsia"/>
          <w:lang w:eastAsia="zh-CN"/>
        </w:rPr>
      </w:pPr>
    </w:p>
    <w:p w14:paraId="6E4AD7F5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484BC458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1DB84501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413BF375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33F79CE8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3D4B3C1C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0A4DD11F" w14:textId="77777777" w:rsidR="00080E5E" w:rsidRDefault="00080E5E" w:rsidP="00080E5E">
      <w:pPr>
        <w:rPr>
          <w:rFonts w:eastAsia="宋体" w:hint="eastAsia"/>
          <w:lang w:eastAsia="zh-CN"/>
        </w:rPr>
      </w:pPr>
    </w:p>
    <w:p w14:paraId="665C48A8" w14:textId="77777777" w:rsidR="00080E5E" w:rsidRPr="00A14601" w:rsidRDefault="00080E5E" w:rsidP="00080E5E">
      <w:pPr>
        <w:rPr>
          <w:rFonts w:eastAsia="宋体" w:hint="eastAsia"/>
          <w:lang w:eastAsia="zh-CN"/>
        </w:rPr>
      </w:pPr>
    </w:p>
    <w:p w14:paraId="7D5C5049" w14:textId="77777777" w:rsidR="00080E5E" w:rsidRDefault="00080E5E" w:rsidP="00080E5E">
      <w:pPr>
        <w:spacing w:before="120" w:after="120"/>
        <w:ind w:left="560"/>
        <w:jc w:val="both"/>
        <w:rPr>
          <w:rFonts w:hint="eastAsia"/>
        </w:rPr>
      </w:pPr>
      <w:bookmarkStart w:id="0" w:name="_GoBack"/>
      <w:bookmarkEnd w:id="0"/>
    </w:p>
    <w:p w14:paraId="5980F901" w14:textId="77777777" w:rsidR="00080E5E" w:rsidRDefault="00080E5E" w:rsidP="00080E5E">
      <w:pPr>
        <w:spacing w:before="120" w:after="120"/>
        <w:ind w:leftChars="-64" w:left="-154"/>
        <w:rPr>
          <w:rFonts w:ascii="DFKai-SB" w:hAnsi="DFKai-SB" w:hint="eastAsia"/>
        </w:rPr>
      </w:pPr>
    </w:p>
    <w:p w14:paraId="43DD7833" w14:textId="18AE8B5E" w:rsidR="00080E5E" w:rsidRPr="007D1A67" w:rsidRDefault="00080E5E" w:rsidP="00080E5E">
      <w:pPr>
        <w:pStyle w:val="1"/>
        <w:numPr>
          <w:ilvl w:val="0"/>
          <w:numId w:val="0"/>
        </w:numPr>
        <w:rPr>
          <w:rFonts w:hint="eastAsia"/>
        </w:rPr>
      </w:pPr>
      <w:r>
        <w:rPr>
          <w:sz w:val="32"/>
        </w:rPr>
        <w:br w:type="page"/>
      </w:r>
      <w:bookmarkStart w:id="1" w:name="_Toc50345142"/>
      <w:r>
        <w:rPr>
          <w:rFonts w:hint="eastAsia"/>
        </w:rPr>
        <w:lastRenderedPageBreak/>
        <w:t xml:space="preserve">E.1 </w:t>
      </w:r>
      <w:r>
        <w:t>Introduction</w:t>
      </w:r>
      <w:bookmarkEnd w:id="1"/>
    </w:p>
    <w:p w14:paraId="22591864" w14:textId="3A22479A" w:rsidR="00080E5E" w:rsidRDefault="009B758F" w:rsidP="00080E5E">
      <w:pPr>
        <w:ind w:firstLineChars="200" w:firstLine="48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</w:rPr>
        <w:t>费森尤</w:t>
      </w:r>
      <w:r>
        <w:rPr>
          <w:rFonts w:ascii="MS Mincho" w:eastAsia="MS Mincho" w:hAnsi="MS Mincho" w:cs="MS Mincho"/>
        </w:rPr>
        <w:t>斯云</w:t>
      </w:r>
      <w:r>
        <w:rPr>
          <w:rFonts w:ascii="宋体" w:eastAsia="宋体" w:hAnsi="宋体" w:hint="eastAsia"/>
        </w:rPr>
        <w:t>HIS</w:t>
      </w:r>
      <w:r w:rsidR="00080E5E" w:rsidRPr="007D1A67">
        <w:rPr>
          <w:rFonts w:ascii="MS Mincho" w:eastAsia="MS Mincho" w:hAnsi="MS Mincho" w:cs="MS Mincho"/>
        </w:rPr>
        <w:t>系</w:t>
      </w:r>
      <w:r w:rsidR="00080E5E" w:rsidRPr="007D1A67">
        <w:rPr>
          <w:rFonts w:ascii="宋体" w:eastAsia="宋体" w:hAnsi="宋体"/>
        </w:rPr>
        <w:t>统为</w:t>
      </w:r>
      <w:r w:rsidR="00080E5E" w:rsidRPr="007D1A67">
        <w:rPr>
          <w:rFonts w:ascii="MS Mincho" w:eastAsia="MS Mincho" w:hAnsi="MS Mincho" w:cs="MS Mincho"/>
        </w:rPr>
        <w:t>一包含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团</w:t>
      </w:r>
      <w:r>
        <w:rPr>
          <w:rFonts w:ascii="MS Mincho" w:eastAsia="MS Mincho" w:hAnsi="MS Mincho" w:cs="MS Mincho" w:hint="eastAsia"/>
        </w:rPr>
        <w:t>管理、本地管理、患者管理、</w:t>
      </w:r>
      <w:r>
        <w:rPr>
          <w:rFonts w:ascii="SimSun" w:eastAsia="SimSun" w:hAnsi="SimSun" w:cs="SimSun"/>
        </w:rPr>
        <w:t>门诊</w:t>
      </w:r>
      <w:r>
        <w:rPr>
          <w:rFonts w:ascii="MS Mincho" w:eastAsia="MS Mincho" w:hAnsi="MS Mincho" w:cs="MS Mincho"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 w:hint="eastAsia"/>
        </w:rPr>
        <w:t>、收</w:t>
      </w:r>
      <w:r>
        <w:rPr>
          <w:rFonts w:ascii="SimSun" w:eastAsia="SimSun" w:hAnsi="SimSun" w:cs="SimSun"/>
        </w:rPr>
        <w:t>费财务</w:t>
      </w:r>
      <w:r>
        <w:rPr>
          <w:rFonts w:ascii="MS Mincho" w:eastAsia="MS Mincho" w:hAnsi="MS Mincho" w:cs="MS Mincho"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 w:hint="eastAsia"/>
        </w:rPr>
        <w:t>、</w:t>
      </w:r>
      <w:r>
        <w:rPr>
          <w:rFonts w:ascii="SimSun" w:eastAsia="SimSun" w:hAnsi="SimSun" w:cs="SimSun"/>
        </w:rPr>
        <w:t>药房药库</w:t>
      </w:r>
      <w:r>
        <w:rPr>
          <w:rFonts w:ascii="MS Mincho" w:eastAsia="MS Mincho" w:hAnsi="MS Mincho" w:cs="MS Mincho"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 w:hint="eastAsia"/>
        </w:rPr>
        <w:t>等</w:t>
      </w:r>
      <w:r>
        <w:rPr>
          <w:rFonts w:ascii="宋体" w:eastAsia="宋体" w:hAnsi="宋体" w:hint="eastAsia"/>
        </w:rPr>
        <w:t>13</w:t>
      </w:r>
      <w:r>
        <w:rPr>
          <w:rFonts w:ascii="MS Mincho" w:eastAsia="MS Mincho" w:hAnsi="MS Mincho" w:cs="MS Mincho"/>
        </w:rPr>
        <w:t>子</w:t>
      </w:r>
      <w:r>
        <w:rPr>
          <w:rFonts w:ascii="MS Mincho" w:eastAsia="MS Mincho" w:hAnsi="MS Mincho" w:cs="MS Mincho" w:hint="eastAsia"/>
        </w:rPr>
        <w:t>模</w:t>
      </w:r>
      <w:r>
        <w:rPr>
          <w:rFonts w:ascii="SimSun" w:eastAsia="SimSun" w:hAnsi="SimSun" w:cs="SimSun"/>
        </w:rPr>
        <w:t>块</w:t>
      </w:r>
      <w:r>
        <w:rPr>
          <w:rFonts w:ascii="宋体" w:eastAsia="宋体" w:hAnsi="宋体" w:hint="eastAsia"/>
        </w:rPr>
        <w:t>的</w:t>
      </w:r>
      <w:r>
        <w:rPr>
          <w:rFonts w:ascii="MS Mincho" w:eastAsia="MS Mincho" w:hAnsi="MS Mincho" w:cs="MS Mincho"/>
        </w:rPr>
        <w:t>系</w:t>
      </w:r>
      <w:r>
        <w:rPr>
          <w:rFonts w:ascii="宋体" w:eastAsia="宋体" w:hAnsi="宋体" w:hint="eastAsia"/>
        </w:rPr>
        <w:t>统</w:t>
      </w:r>
      <w:r w:rsidR="00080E5E" w:rsidRPr="007D1A67">
        <w:rPr>
          <w:rFonts w:ascii="MS Mincho" w:eastAsia="MS Mincho" w:hAnsi="MS Mincho" w:cs="MS Mincho"/>
        </w:rPr>
        <w:t>，</w:t>
      </w:r>
      <w:r w:rsidR="00080E5E" w:rsidRPr="007D1A67">
        <w:rPr>
          <w:rFonts w:ascii="宋体" w:eastAsia="宋体" w:hAnsi="宋体"/>
        </w:rPr>
        <w:t>为</w:t>
      </w:r>
      <w:r w:rsidR="00080E5E" w:rsidRPr="007D1A67">
        <w:rPr>
          <w:rFonts w:ascii="MS Mincho" w:eastAsia="MS Mincho" w:hAnsi="MS Mincho" w:cs="MS Mincho"/>
        </w:rPr>
        <w:t>了</w:t>
      </w:r>
      <w:r w:rsidR="00080E5E" w:rsidRPr="007D1A67">
        <w:rPr>
          <w:rFonts w:ascii="MS Mincho" w:eastAsia="MS Mincho" w:hAnsi="MS Mincho" w:cs="MS Mincho"/>
          <w:lang w:eastAsia="zh-CN"/>
        </w:rPr>
        <w:t>确</w:t>
      </w:r>
      <w:r w:rsidR="00080E5E" w:rsidRPr="007D1A67">
        <w:rPr>
          <w:rFonts w:ascii="MS Mincho" w:eastAsia="MS Mincho" w:hAnsi="MS Mincho" w:cs="MS Mincho"/>
        </w:rPr>
        <w:t>保</w:t>
      </w:r>
      <w:r>
        <w:rPr>
          <w:rFonts w:ascii="MS Mincho" w:eastAsia="MS Mincho" w:hAnsi="MS Mincho" w:cs="MS Mincho" w:hint="eastAsia"/>
        </w:rPr>
        <w:t>云HIS</w:t>
      </w:r>
      <w:r w:rsidR="00080E5E" w:rsidRPr="007D1A67">
        <w:rPr>
          <w:rFonts w:ascii="MS Mincho" w:eastAsia="MS Mincho" w:hAnsi="MS Mincho" w:cs="MS Mincho"/>
        </w:rPr>
        <w:t>系</w:t>
      </w:r>
      <w:r w:rsidR="00080E5E" w:rsidRPr="007D1A67">
        <w:rPr>
          <w:rFonts w:ascii="宋体" w:eastAsia="宋体" w:hAnsi="宋体"/>
        </w:rPr>
        <w:t>统</w:t>
      </w:r>
      <w:r w:rsidR="00080E5E" w:rsidRPr="007D1A67">
        <w:rPr>
          <w:rFonts w:ascii="MS Mincho" w:eastAsia="MS Mincho" w:hAnsi="MS Mincho" w:cs="MS Mincho"/>
        </w:rPr>
        <w:t>品</w:t>
      </w:r>
      <w:r w:rsidR="00080E5E" w:rsidRPr="007D1A67">
        <w:rPr>
          <w:rFonts w:ascii="宋体" w:eastAsia="宋体" w:hAnsi="宋体" w:hint="eastAsia"/>
          <w:lang w:eastAsia="zh-CN"/>
        </w:rPr>
        <w:t>质</w:t>
      </w:r>
      <w:r w:rsidR="00080E5E" w:rsidRPr="007D1A67">
        <w:rPr>
          <w:rFonts w:ascii="MS Mincho" w:eastAsia="MS Mincho" w:hAnsi="MS Mincho" w:cs="MS Mincho"/>
        </w:rPr>
        <w:t>，及早</w:t>
      </w:r>
      <w:r w:rsidR="00080E5E" w:rsidRPr="007D1A67">
        <w:rPr>
          <w:rFonts w:ascii="宋体" w:eastAsia="宋体" w:hAnsi="宋体"/>
        </w:rPr>
        <w:t>发现</w:t>
      </w:r>
      <w:r w:rsidR="00080E5E" w:rsidRPr="007D1A67">
        <w:rPr>
          <w:rFonts w:ascii="MS Mincho" w:eastAsia="MS Mincho" w:hAnsi="MS Mincho" w:cs="MS Mincho"/>
        </w:rPr>
        <w:t>瓶</w:t>
      </w:r>
      <w:r w:rsidR="00080E5E" w:rsidRPr="007D1A67">
        <w:rPr>
          <w:rFonts w:ascii="宋体" w:eastAsia="宋体" w:hAnsi="宋体"/>
        </w:rPr>
        <w:t>颈</w:t>
      </w:r>
      <w:r w:rsidR="00080E5E" w:rsidRPr="007D1A67">
        <w:rPr>
          <w:rFonts w:ascii="MS Mincho" w:eastAsia="MS Mincho" w:hAnsi="MS Mincho" w:cs="MS Mincho"/>
        </w:rPr>
        <w:t>，保</w:t>
      </w:r>
      <w:r w:rsidR="00080E5E" w:rsidRPr="007D1A67">
        <w:rPr>
          <w:rFonts w:ascii="宋体" w:eastAsia="宋体" w:hAnsi="宋体"/>
        </w:rPr>
        <w:t>证</w:t>
      </w:r>
      <w:r w:rsidR="00080E5E" w:rsidRPr="007D1A67">
        <w:rPr>
          <w:rFonts w:ascii="MS Mincho" w:eastAsia="MS Mincho" w:hAnsi="MS Mincho" w:cs="MS Mincho"/>
          <w:lang w:eastAsia="zh-CN"/>
        </w:rPr>
        <w:t>性能</w:t>
      </w:r>
      <w:r w:rsidR="00080E5E" w:rsidRPr="007D1A67">
        <w:rPr>
          <w:rFonts w:ascii="MS Mincho" w:eastAsia="MS Mincho" w:hAnsi="MS Mincho" w:cs="MS Mincho"/>
        </w:rPr>
        <w:t>符合</w:t>
      </w:r>
      <w:r w:rsidR="00080E5E" w:rsidRPr="007D1A67">
        <w:rPr>
          <w:rFonts w:ascii="宋体" w:eastAsia="宋体" w:hAnsi="宋体"/>
        </w:rPr>
        <w:t>设计</w:t>
      </w:r>
      <w:r w:rsidR="00080E5E" w:rsidRPr="007D1A67">
        <w:rPr>
          <w:rFonts w:ascii="MS Mincho" w:eastAsia="MS Mincho" w:hAnsi="MS Mincho" w:cs="MS Mincho"/>
        </w:rPr>
        <w:t>要求，因此</w:t>
      </w:r>
      <w:r w:rsidR="00080E5E" w:rsidRPr="007D1A67">
        <w:rPr>
          <w:rFonts w:ascii="宋体" w:eastAsia="宋体" w:hAnsi="宋体"/>
        </w:rPr>
        <w:t>拟</w:t>
      </w:r>
      <w:r w:rsidR="00080E5E" w:rsidRPr="007D1A67">
        <w:rPr>
          <w:rFonts w:ascii="MS Mincho" w:eastAsia="MS Mincho" w:hAnsi="MS Mincho" w:cs="MS Mincho"/>
        </w:rPr>
        <w:t>定本</w:t>
      </w:r>
      <w:r w:rsidR="00080E5E" w:rsidRPr="007D1A67">
        <w:rPr>
          <w:rFonts w:ascii="宋体" w:eastAsia="宋体" w:hAnsi="宋体"/>
        </w:rPr>
        <w:t>测试计</w:t>
      </w:r>
      <w:r w:rsidR="00080E5E" w:rsidRPr="007D1A67">
        <w:rPr>
          <w:rFonts w:ascii="MS Mincho" w:eastAsia="MS Mincho" w:hAnsi="MS Mincho" w:cs="MS Mincho"/>
        </w:rPr>
        <w:t>划。</w:t>
      </w:r>
      <w:r w:rsidR="00080E5E">
        <w:rPr>
          <w:rFonts w:ascii="宋体" w:eastAsia="宋体" w:hAnsi="宋体"/>
        </w:rPr>
        <w:t xml:space="preserve"> </w:t>
      </w:r>
    </w:p>
    <w:p w14:paraId="4F098254" w14:textId="77777777" w:rsidR="00080E5E" w:rsidRDefault="00080E5E" w:rsidP="00080E5E">
      <w:pPr>
        <w:ind w:firstLineChars="200" w:firstLine="480"/>
        <w:rPr>
          <w:rFonts w:ascii="宋体" w:eastAsia="宋体" w:hAnsi="宋体" w:hint="eastAsia"/>
          <w:lang w:eastAsia="zh-CN"/>
        </w:rPr>
      </w:pPr>
      <w:r w:rsidRPr="007D1A67">
        <w:rPr>
          <w:rFonts w:ascii="宋体" w:eastAsia="宋体" w:hAnsi="宋体"/>
        </w:rPr>
        <w:t>本测试计划将明确叙述测试范围、测试项目、测试所需的软硬</w:t>
      </w:r>
      <w:r w:rsidRPr="007D1A67">
        <w:rPr>
          <w:rFonts w:ascii="宋体" w:eastAsia="宋体" w:hAnsi="宋体" w:hint="eastAsia"/>
          <w:lang w:eastAsia="zh-CN"/>
        </w:rPr>
        <w:t>件</w:t>
      </w:r>
      <w:r w:rsidRPr="007D1A67">
        <w:rPr>
          <w:rFonts w:ascii="宋体" w:eastAsia="宋体" w:hAnsi="宋体"/>
        </w:rPr>
        <w:t>环境、测试方法、工具及其他相关的需求等等。</w:t>
      </w:r>
      <w:r>
        <w:rPr>
          <w:rFonts w:ascii="宋体" w:eastAsia="宋体" w:hAnsi="宋体"/>
        </w:rPr>
        <w:t xml:space="preserve"> </w:t>
      </w:r>
    </w:p>
    <w:p w14:paraId="3AD9ADBA" w14:textId="77777777" w:rsidR="00080E5E" w:rsidRPr="007D1A67" w:rsidRDefault="00080E5E" w:rsidP="00080E5E">
      <w:pPr>
        <w:ind w:firstLineChars="200" w:firstLine="480"/>
        <w:rPr>
          <w:rFonts w:ascii="宋体" w:eastAsia="宋体" w:hAnsi="宋体" w:hint="eastAsia"/>
          <w:lang w:eastAsia="zh-CN"/>
        </w:rPr>
      </w:pPr>
      <w:r w:rsidRPr="007D1A67">
        <w:rPr>
          <w:rFonts w:ascii="宋体" w:eastAsia="宋体" w:hAnsi="宋体"/>
        </w:rPr>
        <w:t>本测试</w:t>
      </w:r>
      <w:r w:rsidRPr="007D1A67">
        <w:rPr>
          <w:rFonts w:ascii="宋体" w:eastAsia="宋体" w:hAnsi="宋体" w:hint="eastAsia"/>
          <w:lang w:eastAsia="zh-CN"/>
        </w:rPr>
        <w:t>计划</w:t>
      </w:r>
      <w:r w:rsidRPr="007D1A67">
        <w:rPr>
          <w:rFonts w:ascii="宋体" w:eastAsia="宋体" w:hAnsi="宋体"/>
        </w:rPr>
        <w:t>主要目的为系统性地</w:t>
      </w:r>
      <w:r w:rsidRPr="007D1A67">
        <w:rPr>
          <w:rFonts w:ascii="宋体" w:eastAsia="宋体" w:hAnsi="宋体" w:hint="eastAsia"/>
          <w:lang w:eastAsia="zh-CN"/>
        </w:rPr>
        <w:t>构造</w:t>
      </w:r>
      <w:r w:rsidRPr="007D1A67">
        <w:rPr>
          <w:rFonts w:ascii="宋体" w:eastAsia="宋体" w:hAnsi="宋体"/>
        </w:rPr>
        <w:t>及描述整个测试计划，具有以下目标：</w:t>
      </w:r>
    </w:p>
    <w:p w14:paraId="4BEA90E9" w14:textId="77777777" w:rsidR="00080E5E" w:rsidRPr="007D1A67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7D1A67">
        <w:rPr>
          <w:rFonts w:ascii="宋体" w:eastAsia="宋体" w:hAnsi="宋体"/>
        </w:rPr>
        <w:t>陈述测试程序，定义要测试的项目。</w:t>
      </w:r>
    </w:p>
    <w:p w14:paraId="00C61A68" w14:textId="77777777" w:rsidR="00080E5E" w:rsidRPr="007D1A67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7D1A67">
        <w:rPr>
          <w:rFonts w:ascii="宋体" w:eastAsia="宋体" w:hAnsi="宋体"/>
        </w:rPr>
        <w:t>陈述测试范畴，包括使用人力</w:t>
      </w:r>
      <w:r>
        <w:rPr>
          <w:rFonts w:ascii="宋体" w:eastAsia="宋体" w:hAnsi="宋体"/>
        </w:rPr>
        <w:t>、时间、软</w:t>
      </w:r>
      <w:r>
        <w:rPr>
          <w:rFonts w:ascii="宋体" w:eastAsia="宋体" w:hAnsi="宋体" w:hint="eastAsia"/>
          <w:lang w:eastAsia="zh-CN"/>
        </w:rPr>
        <w:t>硬件</w:t>
      </w:r>
      <w:r w:rsidRPr="007D1A67">
        <w:rPr>
          <w:rFonts w:ascii="宋体" w:eastAsia="宋体" w:hAnsi="宋体"/>
        </w:rPr>
        <w:t>、</w:t>
      </w:r>
      <w:r>
        <w:rPr>
          <w:rFonts w:ascii="宋体" w:eastAsia="宋体" w:hAnsi="宋体" w:hint="eastAsia"/>
          <w:lang w:eastAsia="zh-CN"/>
        </w:rPr>
        <w:t>操作系统</w:t>
      </w:r>
      <w:r w:rsidRPr="007D1A67">
        <w:rPr>
          <w:rFonts w:ascii="宋体" w:eastAsia="宋体" w:hAnsi="宋体"/>
        </w:rPr>
        <w:t>、应用平台…等。</w:t>
      </w:r>
    </w:p>
    <w:p w14:paraId="4AEFC080" w14:textId="77777777" w:rsidR="00080E5E" w:rsidRPr="007D1A67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7D1A67">
        <w:rPr>
          <w:rFonts w:ascii="宋体" w:eastAsia="宋体" w:hAnsi="宋体"/>
        </w:rPr>
        <w:t>陈述测试方法、策略及使用工具。</w:t>
      </w:r>
    </w:p>
    <w:p w14:paraId="6AB8DB98" w14:textId="77777777" w:rsidR="00080E5E" w:rsidRPr="007D1A67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7D1A67">
        <w:rPr>
          <w:rFonts w:ascii="宋体" w:eastAsia="宋体" w:hAnsi="宋体"/>
        </w:rPr>
        <w:t>确定事前准备工作。</w:t>
      </w:r>
    </w:p>
    <w:p w14:paraId="50CD4D81" w14:textId="77777777" w:rsidR="00080E5E" w:rsidRPr="007D1A67" w:rsidRDefault="00080E5E" w:rsidP="00080E5E">
      <w:pPr>
        <w:numPr>
          <w:ilvl w:val="0"/>
          <w:numId w:val="2"/>
        </w:numPr>
        <w:rPr>
          <w:rFonts w:ascii="宋体" w:eastAsia="宋体" w:hAnsi="宋体"/>
        </w:rPr>
      </w:pPr>
      <w:r w:rsidRPr="007D1A67">
        <w:rPr>
          <w:rFonts w:ascii="宋体" w:eastAsia="宋体" w:hAnsi="宋体"/>
        </w:rPr>
        <w:t>列出所有可能的风险，并进行分析</w:t>
      </w:r>
      <w:r>
        <w:rPr>
          <w:rFonts w:ascii="宋体" w:eastAsia="宋体" w:hAnsi="宋体" w:hint="eastAsia"/>
          <w:lang w:eastAsia="zh-CN"/>
        </w:rPr>
        <w:t>。</w:t>
      </w:r>
    </w:p>
    <w:p w14:paraId="6F232E4B" w14:textId="77777777" w:rsidR="00080E5E" w:rsidRDefault="00080E5E" w:rsidP="00080E5E">
      <w:pPr>
        <w:rPr>
          <w:rFonts w:hint="eastAsia"/>
        </w:rPr>
      </w:pPr>
    </w:p>
    <w:p w14:paraId="33B3EAAF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2" w:name="_Toc50345143"/>
      <w:r>
        <w:rPr>
          <w:rFonts w:hint="eastAsia"/>
        </w:rPr>
        <w:t xml:space="preserve">E.2 </w:t>
      </w:r>
      <w:r>
        <w:t>Test Description</w:t>
      </w:r>
      <w:bookmarkEnd w:id="2"/>
    </w:p>
    <w:p w14:paraId="183F03BC" w14:textId="77777777" w:rsidR="00080E5E" w:rsidRDefault="00080E5E" w:rsidP="00080E5E">
      <w:pPr>
        <w:rPr>
          <w:rFonts w:ascii="Courier New" w:eastAsia="宋体" w:hAnsi="Courier New" w:cs="Courier New" w:hint="eastAsia"/>
          <w:sz w:val="20"/>
          <w:szCs w:val="20"/>
          <w:lang w:eastAsia="zh-CN"/>
        </w:rPr>
      </w:pPr>
      <w:r w:rsidRPr="007D1A67">
        <w:rPr>
          <w:rFonts w:ascii="Arial" w:hAnsi="Arial"/>
          <w:b/>
          <w:bCs/>
          <w:szCs w:val="48"/>
        </w:rPr>
        <w:t xml:space="preserve">E.2.1 Test Identification </w:t>
      </w:r>
    </w:p>
    <w:p w14:paraId="447EF3B3" w14:textId="5537C30C" w:rsidR="00080E5E" w:rsidRPr="0056125F" w:rsidRDefault="00080E5E" w:rsidP="00080E5E">
      <w:pPr>
        <w:ind w:firstLine="480"/>
        <w:rPr>
          <w:rFonts w:ascii="宋体" w:eastAsia="宋体" w:hAnsi="宋体" w:hint="eastAsia"/>
        </w:rPr>
      </w:pPr>
      <w:r w:rsidRPr="0056125F">
        <w:rPr>
          <w:rFonts w:ascii="MS Mincho" w:eastAsia="MS Mincho" w:hAnsi="MS Mincho" w:cs="MS Mincho"/>
        </w:rPr>
        <w:t>本文件</w:t>
      </w:r>
      <w:r w:rsidRPr="0056125F">
        <w:rPr>
          <w:rFonts w:ascii="宋体" w:eastAsia="宋体" w:hAnsi="宋体" w:cs="Courier New"/>
        </w:rPr>
        <w:t>为</w:t>
      </w:r>
      <w:r w:rsidR="009B758F">
        <w:rPr>
          <w:rFonts w:ascii="MS Mincho" w:eastAsia="MS Mincho" w:hAnsi="MS Mincho" w:cs="MS Mincho"/>
        </w:rPr>
        <w:t>云</w:t>
      </w:r>
      <w:r w:rsidR="009B758F">
        <w:rPr>
          <w:rFonts w:ascii="宋体" w:eastAsia="宋体" w:hAnsi="宋体" w:cs="Courier New" w:hint="eastAsia"/>
        </w:rPr>
        <w:t>HIS</w:t>
      </w:r>
      <w:r w:rsidRPr="0056125F">
        <w:rPr>
          <w:rFonts w:ascii="MS Mincho" w:eastAsia="MS Mincho" w:hAnsi="MS Mincho" w:cs="MS Mincho"/>
        </w:rPr>
        <w:t>系</w:t>
      </w:r>
      <w:r w:rsidRPr="0056125F">
        <w:rPr>
          <w:rFonts w:ascii="宋体" w:eastAsia="宋体" w:hAnsi="宋体" w:cs="Courier New"/>
        </w:rPr>
        <w:t>统</w:t>
      </w:r>
      <w:r w:rsidRPr="0056125F">
        <w:rPr>
          <w:rFonts w:ascii="MS Mincho" w:eastAsia="MS Mincho" w:hAnsi="MS Mincho" w:cs="MS Mincho"/>
        </w:rPr>
        <w:t>的</w:t>
      </w:r>
      <w:r w:rsidRPr="0056125F">
        <w:rPr>
          <w:rFonts w:ascii="宋体" w:eastAsia="宋体" w:hAnsi="宋体" w:cs="Courier New"/>
        </w:rPr>
        <w:t>测试计</w:t>
      </w:r>
      <w:r w:rsidRPr="0056125F">
        <w:rPr>
          <w:rFonts w:ascii="MS Mincho" w:eastAsia="MS Mincho" w:hAnsi="MS Mincho" w:cs="MS Mincho"/>
        </w:rPr>
        <w:t>划，内容含</w:t>
      </w:r>
      <w:r w:rsidRPr="0056125F">
        <w:rPr>
          <w:rFonts w:ascii="宋体" w:eastAsia="宋体" w:hAnsi="宋体" w:cs="Courier New"/>
        </w:rPr>
        <w:t>Performance Testing</w:t>
      </w:r>
      <w:r w:rsidRPr="0056125F">
        <w:rPr>
          <w:rFonts w:ascii="MS Mincho" w:eastAsia="MS Mincho" w:hAnsi="MS Mincho" w:cs="MS Mincho"/>
        </w:rPr>
        <w:t>、</w:t>
      </w:r>
      <w:r w:rsidRPr="0056125F">
        <w:rPr>
          <w:rFonts w:ascii="宋体" w:eastAsia="宋体" w:hAnsi="宋体" w:cs="Courier New"/>
        </w:rPr>
        <w:t>Stress Testing</w:t>
      </w:r>
      <w:r w:rsidRPr="0056125F">
        <w:rPr>
          <w:rFonts w:ascii="MS Mincho" w:eastAsia="MS Mincho" w:hAnsi="MS Mincho" w:cs="MS Mincho"/>
        </w:rPr>
        <w:t>和</w:t>
      </w:r>
      <w:r w:rsidRPr="0056125F">
        <w:rPr>
          <w:rFonts w:ascii="宋体" w:eastAsia="宋体" w:hAnsi="宋体" w:cs="Courier New"/>
        </w:rPr>
        <w:t>Stable Testing</w:t>
      </w:r>
      <w:r w:rsidRPr="0056125F">
        <w:rPr>
          <w:rFonts w:ascii="MS Mincho" w:eastAsia="MS Mincho" w:hAnsi="MS Mincho" w:cs="MS Mincho"/>
        </w:rPr>
        <w:t>。</w:t>
      </w:r>
    </w:p>
    <w:p w14:paraId="555800E7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3" w:name="_Toc50345145"/>
      <w:r>
        <w:rPr>
          <w:rFonts w:hint="eastAsia"/>
        </w:rPr>
        <w:t xml:space="preserve">E.2.2 </w:t>
      </w:r>
      <w:r>
        <w:t>Test Purpose and Objectives</w:t>
      </w:r>
      <w:bookmarkEnd w:id="3"/>
    </w:p>
    <w:p w14:paraId="2C2786D2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借</w:t>
      </w:r>
      <w:r w:rsidRPr="0056125F">
        <w:rPr>
          <w:rFonts w:ascii="宋体" w:eastAsia="宋体" w:hAnsi="宋体"/>
        </w:rPr>
        <w:t>由系统性的测试方法，观察系统的负载容量，评估可能的使用上限，及早</w:t>
      </w:r>
      <w:r>
        <w:rPr>
          <w:rFonts w:ascii="宋体" w:eastAsia="宋体" w:hAnsi="宋体" w:hint="eastAsia"/>
          <w:lang w:eastAsia="zh-CN"/>
        </w:rPr>
        <w:t>发现</w:t>
      </w:r>
      <w:r w:rsidRPr="0056125F">
        <w:rPr>
          <w:rFonts w:ascii="宋体" w:eastAsia="宋体" w:hAnsi="宋体"/>
        </w:rPr>
        <w:t>可能瓶颈所在，提供日后系统扩充或修正系统</w:t>
      </w:r>
      <w:r>
        <w:rPr>
          <w:rFonts w:ascii="宋体" w:eastAsia="宋体" w:hAnsi="宋体"/>
        </w:rPr>
        <w:t>结构</w:t>
      </w:r>
      <w:r w:rsidRPr="0056125F">
        <w:rPr>
          <w:rFonts w:ascii="宋体" w:eastAsia="宋体" w:hAnsi="宋体"/>
        </w:rPr>
        <w:t>时的参考。</w:t>
      </w:r>
    </w:p>
    <w:p w14:paraId="036BE528" w14:textId="2E0BD0B7" w:rsidR="00080E5E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MS Mincho" w:eastAsia="MS Mincho" w:hAnsi="MS Mincho" w:cs="MS Mincho"/>
        </w:rPr>
        <w:t>此外，也</w:t>
      </w:r>
      <w:r w:rsidRPr="0056125F">
        <w:rPr>
          <w:rFonts w:ascii="宋体" w:eastAsia="宋体" w:hAnsi="宋体"/>
        </w:rPr>
        <w:t>观</w:t>
      </w:r>
      <w:r w:rsidRPr="0056125F">
        <w:rPr>
          <w:rFonts w:ascii="MS Mincho" w:eastAsia="MS Mincho" w:hAnsi="MS Mincho" w:cs="MS Mincho"/>
        </w:rPr>
        <w:t>察在系</w:t>
      </w:r>
      <w:r w:rsidRPr="0056125F">
        <w:rPr>
          <w:rFonts w:ascii="宋体" w:eastAsia="宋体" w:hAnsi="宋体"/>
        </w:rPr>
        <w:t>统发</w:t>
      </w:r>
      <w:r w:rsidRPr="0056125F">
        <w:rPr>
          <w:rFonts w:ascii="MS Mincho" w:eastAsia="MS Mincho" w:hAnsi="MS Mincho" w:cs="MS Mincho"/>
        </w:rPr>
        <w:t>生意外状况</w:t>
      </w:r>
      <w:r w:rsidRPr="0056125F">
        <w:rPr>
          <w:rFonts w:ascii="宋体" w:eastAsia="宋体" w:hAnsi="宋体"/>
        </w:rPr>
        <w:t>时</w:t>
      </w:r>
      <w:r w:rsidRPr="0056125F">
        <w:rPr>
          <w:rFonts w:ascii="MS Mincho" w:eastAsia="MS Mincho" w:hAnsi="MS Mincho" w:cs="MS Mincho"/>
        </w:rPr>
        <w:t>，如</w:t>
      </w:r>
      <w:r>
        <w:rPr>
          <w:rFonts w:ascii="MS Mincho" w:eastAsia="MS Mincho" w:hAnsi="MS Mincho" w:cs="MS Mincho"/>
          <w:lang w:eastAsia="zh-CN"/>
        </w:rPr>
        <w:t>网</w:t>
      </w:r>
      <w:r>
        <w:rPr>
          <w:rFonts w:ascii="宋体" w:eastAsia="宋体" w:hAnsi="宋体" w:hint="eastAsia"/>
          <w:lang w:eastAsia="zh-CN"/>
        </w:rPr>
        <w:t>络</w:t>
      </w:r>
      <w:r w:rsidRPr="0056125F">
        <w:rPr>
          <w:rFonts w:ascii="MS Mincho" w:eastAsia="MS Mincho" w:hAnsi="MS Mincho" w:cs="MS Mincho"/>
        </w:rPr>
        <w:t>不通、</w:t>
      </w:r>
      <w:r w:rsidRPr="0056125F">
        <w:rPr>
          <w:rFonts w:ascii="宋体" w:eastAsia="宋体" w:hAnsi="宋体"/>
        </w:rPr>
        <w:t>DB Crash</w:t>
      </w:r>
      <w:r w:rsidRPr="0056125F">
        <w:rPr>
          <w:rFonts w:ascii="MS Mincho" w:eastAsia="MS Mincho" w:hAnsi="MS Mincho" w:cs="MS Mincho"/>
        </w:rPr>
        <w:t>、主机</w:t>
      </w:r>
      <w:r w:rsidR="009B758F">
        <w:rPr>
          <w:rFonts w:ascii="MS Mincho" w:eastAsia="MS Mincho" w:hAnsi="MS Mincho" w:cs="MS Mincho"/>
        </w:rPr>
        <w:t>宕机</w:t>
      </w:r>
      <w:r w:rsidRPr="0056125F">
        <w:rPr>
          <w:rFonts w:ascii="MS Mincho" w:eastAsia="MS Mincho" w:hAnsi="MS Mincho" w:cs="MS Mincho"/>
        </w:rPr>
        <w:t>等等，系</w:t>
      </w:r>
      <w:r w:rsidRPr="0056125F">
        <w:rPr>
          <w:rFonts w:ascii="宋体" w:eastAsia="宋体" w:hAnsi="宋体"/>
        </w:rPr>
        <w:t>统</w:t>
      </w:r>
      <w:r w:rsidRPr="0056125F">
        <w:rPr>
          <w:rFonts w:ascii="MS Mincho" w:eastAsia="MS Mincho" w:hAnsi="MS Mincho" w:cs="MS Mincho"/>
        </w:rPr>
        <w:t>所</w:t>
      </w:r>
      <w:r w:rsidRPr="0056125F">
        <w:rPr>
          <w:rFonts w:ascii="宋体" w:eastAsia="宋体" w:hAnsi="宋体"/>
        </w:rPr>
        <w:t>产</w:t>
      </w:r>
      <w:r w:rsidRPr="0056125F">
        <w:rPr>
          <w:rFonts w:ascii="MS Mincho" w:eastAsia="MS Mincho" w:hAnsi="MS Mincho" w:cs="MS Mincho"/>
        </w:rPr>
        <w:t>生的反</w:t>
      </w:r>
      <w:r w:rsidRPr="0056125F">
        <w:rPr>
          <w:rFonts w:ascii="宋体" w:eastAsia="宋体" w:hAnsi="宋体"/>
        </w:rPr>
        <w:t>应</w:t>
      </w:r>
      <w:r w:rsidRPr="0056125F">
        <w:rPr>
          <w:rFonts w:ascii="MS Mincho" w:eastAsia="MS Mincho" w:hAnsi="MS Mincho" w:cs="MS Mincho"/>
        </w:rPr>
        <w:t>，以便能及早排定相关措施，因</w:t>
      </w:r>
      <w:r w:rsidRPr="0056125F">
        <w:rPr>
          <w:rFonts w:ascii="宋体" w:eastAsia="宋体" w:hAnsi="宋体"/>
        </w:rPr>
        <w:t>应</w:t>
      </w:r>
      <w:r w:rsidRPr="0056125F">
        <w:rPr>
          <w:rFonts w:ascii="MS Mincho" w:eastAsia="MS Mincho" w:hAnsi="MS Mincho" w:cs="MS Mincho"/>
        </w:rPr>
        <w:t>日后所可能</w:t>
      </w:r>
      <w:r w:rsidRPr="0056125F">
        <w:rPr>
          <w:rFonts w:ascii="宋体" w:eastAsia="宋体" w:hAnsi="宋体"/>
        </w:rPr>
        <w:t>发</w:t>
      </w:r>
      <w:r w:rsidRPr="0056125F">
        <w:rPr>
          <w:rFonts w:ascii="MS Mincho" w:eastAsia="MS Mincho" w:hAnsi="MS Mincho" w:cs="MS Mincho"/>
        </w:rPr>
        <w:t>生的突</w:t>
      </w:r>
      <w:r w:rsidRPr="0056125F">
        <w:rPr>
          <w:rFonts w:ascii="宋体" w:eastAsia="宋体" w:hAnsi="宋体"/>
        </w:rPr>
        <w:t>发</w:t>
      </w:r>
      <w:r w:rsidRPr="0056125F">
        <w:rPr>
          <w:rFonts w:ascii="MS Mincho" w:eastAsia="MS Mincho" w:hAnsi="MS Mincho" w:cs="MS Mincho"/>
        </w:rPr>
        <w:t>状况。</w:t>
      </w:r>
    </w:p>
    <w:p w14:paraId="5D42F237" w14:textId="77777777" w:rsidR="00080E5E" w:rsidRPr="0056125F" w:rsidRDefault="00080E5E" w:rsidP="00080E5E">
      <w:pPr>
        <w:rPr>
          <w:rFonts w:ascii="宋体" w:eastAsia="宋体" w:hAnsi="宋体" w:hint="eastAsia"/>
        </w:rPr>
      </w:pPr>
    </w:p>
    <w:p w14:paraId="6C531B25" w14:textId="77777777" w:rsidR="00080E5E" w:rsidRPr="007D1A67" w:rsidRDefault="00080E5E" w:rsidP="00080E5E">
      <w:pPr>
        <w:rPr>
          <w:rFonts w:hint="eastAsia"/>
        </w:rPr>
      </w:pPr>
      <w:r w:rsidRPr="007D1A67">
        <w:rPr>
          <w:rFonts w:ascii="Arial" w:hAnsi="Arial"/>
          <w:b/>
          <w:bCs/>
          <w:szCs w:val="48"/>
        </w:rPr>
        <w:t xml:space="preserve">E.2.3 Assumptions, Constraints, and Exclusions </w:t>
      </w:r>
    </w:p>
    <w:p w14:paraId="4B453B40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 xml:space="preserve">可能影响测试工作，并造成风险的因素包括： </w:t>
      </w:r>
    </w:p>
    <w:p w14:paraId="39FED3CD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完成雏形系统的</w:t>
      </w:r>
      <w:r>
        <w:rPr>
          <w:rFonts w:ascii="宋体" w:eastAsia="宋体" w:hAnsi="宋体" w:hint="eastAsia"/>
          <w:lang w:eastAsia="zh-CN"/>
        </w:rPr>
        <w:t>日程</w:t>
      </w:r>
      <w:r w:rsidRPr="0056125F">
        <w:rPr>
          <w:rFonts w:ascii="宋体" w:eastAsia="宋体" w:hAnsi="宋体"/>
        </w:rPr>
        <w:t>。</w:t>
      </w:r>
    </w:p>
    <w:p w14:paraId="0010393E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数据库</w:t>
      </w:r>
      <w:r w:rsidRPr="0056125F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生成</w:t>
      </w:r>
      <w:r w:rsidRPr="0056125F"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设置</w:t>
      </w:r>
      <w:r w:rsidRPr="0056125F">
        <w:rPr>
          <w:rFonts w:ascii="宋体" w:eastAsia="宋体" w:hAnsi="宋体"/>
        </w:rPr>
        <w:t>。</w:t>
      </w:r>
    </w:p>
    <w:p w14:paraId="0970A3DE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测试环境的</w:t>
      </w:r>
      <w:r>
        <w:rPr>
          <w:rFonts w:ascii="宋体" w:eastAsia="宋体" w:hAnsi="宋体"/>
        </w:rPr>
        <w:t>生成日程</w:t>
      </w:r>
      <w:r w:rsidRPr="0056125F">
        <w:rPr>
          <w:rFonts w:ascii="宋体" w:eastAsia="宋体" w:hAnsi="宋体"/>
        </w:rPr>
        <w:t>。</w:t>
      </w:r>
    </w:p>
    <w:p w14:paraId="414B32CC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测试</w:t>
      </w:r>
      <w:r>
        <w:rPr>
          <w:rFonts w:ascii="宋体" w:eastAsia="宋体" w:hAnsi="宋体"/>
        </w:rPr>
        <w:t>数据</w:t>
      </w:r>
      <w:r w:rsidRPr="0056125F">
        <w:rPr>
          <w:rFonts w:ascii="宋体" w:eastAsia="宋体" w:hAnsi="宋体"/>
        </w:rPr>
        <w:t>的准备。</w:t>
      </w:r>
    </w:p>
    <w:p w14:paraId="7CE8979D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测试人员的训练。</w:t>
      </w:r>
    </w:p>
    <w:p w14:paraId="020D520F" w14:textId="77777777" w:rsidR="00080E5E" w:rsidRPr="007D1A67" w:rsidRDefault="00080E5E" w:rsidP="00080E5E">
      <w:pPr>
        <w:rPr>
          <w:rFonts w:hint="eastAsia"/>
        </w:rPr>
      </w:pPr>
    </w:p>
    <w:p w14:paraId="5411ABD7" w14:textId="77777777" w:rsidR="00080E5E" w:rsidRPr="007D1A67" w:rsidRDefault="00080E5E" w:rsidP="00080E5E">
      <w:pPr>
        <w:rPr>
          <w:rFonts w:hint="eastAsia"/>
        </w:rPr>
      </w:pPr>
      <w:r w:rsidRPr="007D1A67">
        <w:rPr>
          <w:rFonts w:ascii="Arial" w:hAnsi="Arial"/>
          <w:b/>
          <w:bCs/>
          <w:szCs w:val="48"/>
        </w:rPr>
        <w:t xml:space="preserve">E.2.4 Entry Criteria </w:t>
      </w:r>
    </w:p>
    <w:p w14:paraId="44FA3F42" w14:textId="3F9DDA85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MS Mincho" w:eastAsia="MS Mincho" w:hAnsi="MS Mincho" w:cs="MS Mincho"/>
        </w:rPr>
        <w:t>完成</w:t>
      </w:r>
      <w:r w:rsidRPr="0056125F">
        <w:rPr>
          <w:rFonts w:ascii="宋体" w:eastAsia="宋体" w:hAnsi="宋体"/>
        </w:rPr>
        <w:t>测试计</w:t>
      </w:r>
      <w:r w:rsidRPr="0056125F">
        <w:rPr>
          <w:rFonts w:ascii="MS Mincho" w:eastAsia="MS Mincho" w:hAnsi="MS Mincho" w:cs="MS Mincho"/>
        </w:rPr>
        <w:t>划，并</w:t>
      </w:r>
      <w:r w:rsidRPr="0056125F">
        <w:rPr>
          <w:rFonts w:ascii="宋体" w:eastAsia="宋体" w:hAnsi="宋体"/>
        </w:rPr>
        <w:t>经</w:t>
      </w:r>
      <w:r w:rsidRPr="0056125F">
        <w:rPr>
          <w:rFonts w:ascii="MS Mincho" w:eastAsia="MS Mincho" w:hAnsi="MS Mincho" w:cs="MS Mincho"/>
        </w:rPr>
        <w:t>由</w:t>
      </w:r>
      <w:r w:rsidR="009B758F">
        <w:rPr>
          <w:rFonts w:ascii="宋体" w:eastAsia="宋体" w:hAnsi="宋体" w:hint="eastAsia"/>
        </w:rPr>
        <w:t>项目组及测试</w:t>
      </w:r>
      <w:r w:rsidR="009B758F">
        <w:rPr>
          <w:rFonts w:ascii="MS Mincho" w:eastAsia="MS Mincho" w:hAnsi="MS Mincho" w:cs="MS Mincho"/>
        </w:rPr>
        <w:t>部</w:t>
      </w:r>
      <w:r w:rsidR="009B758F">
        <w:rPr>
          <w:rFonts w:ascii="宋体" w:eastAsia="宋体" w:hAnsi="宋体" w:hint="eastAsia"/>
        </w:rPr>
        <w:t>门</w:t>
      </w:r>
      <w:r w:rsidRPr="0056125F">
        <w:rPr>
          <w:rFonts w:ascii="宋体" w:eastAsia="宋体" w:hAnsi="宋体"/>
        </w:rPr>
        <w:t xml:space="preserve"> Review</w:t>
      </w:r>
      <w:r w:rsidRPr="0056125F">
        <w:rPr>
          <w:rFonts w:ascii="MS Mincho" w:eastAsia="MS Mincho" w:hAnsi="MS Mincho" w:cs="MS Mincho"/>
        </w:rPr>
        <w:t>。</w:t>
      </w:r>
    </w:p>
    <w:p w14:paraId="4F59A3E3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准备好测试项目、步骤。</w:t>
      </w:r>
    </w:p>
    <w:p w14:paraId="3CF11E4C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准备好测试的Script及数据。</w:t>
      </w:r>
    </w:p>
    <w:p w14:paraId="0924137E" w14:textId="77777777" w:rsidR="00080E5E" w:rsidRPr="0056125F" w:rsidRDefault="00080E5E" w:rsidP="00080E5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/>
        </w:rPr>
        <w:t>完成测试环境的生成，包含</w:t>
      </w:r>
      <w:r>
        <w:rPr>
          <w:rFonts w:ascii="宋体" w:eastAsia="宋体" w:hAnsi="宋体"/>
        </w:rPr>
        <w:t>操作系统</w:t>
      </w:r>
      <w:r w:rsidRPr="0056125F">
        <w:rPr>
          <w:rFonts w:ascii="宋体" w:eastAsia="宋体" w:hAnsi="宋体"/>
        </w:rPr>
        <w:t>、数据库、</w:t>
      </w:r>
      <w:r>
        <w:rPr>
          <w:rFonts w:ascii="宋体" w:eastAsia="宋体" w:hAnsi="宋体"/>
        </w:rPr>
        <w:t>网络</w:t>
      </w:r>
      <w:r w:rsidRPr="0056125F">
        <w:rPr>
          <w:rFonts w:ascii="宋体" w:eastAsia="宋体" w:hAnsi="宋体"/>
        </w:rPr>
        <w:t>、安装等。</w:t>
      </w:r>
    </w:p>
    <w:p w14:paraId="480C7FFF" w14:textId="60D37EF5" w:rsidR="00080E5E" w:rsidRPr="0056125F" w:rsidRDefault="00080E5E" w:rsidP="00080E5E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56125F">
        <w:rPr>
          <w:rFonts w:ascii="宋体" w:eastAsia="宋体" w:hAnsi="宋体" w:cs="Courier New"/>
        </w:rPr>
        <w:t xml:space="preserve">Release </w:t>
      </w:r>
      <w:r w:rsidR="009B758F">
        <w:rPr>
          <w:rFonts w:ascii="MS Mincho" w:eastAsia="MS Mincho" w:hAnsi="MS Mincho" w:cs="MS Mincho"/>
        </w:rPr>
        <w:t>云</w:t>
      </w:r>
      <w:r w:rsidR="009B758F">
        <w:rPr>
          <w:rFonts w:ascii="宋体" w:eastAsia="宋体" w:hAnsi="宋体" w:cs="Courier New" w:hint="eastAsia"/>
        </w:rPr>
        <w:t>HIS测试</w:t>
      </w:r>
      <w:r w:rsidRPr="0056125F">
        <w:rPr>
          <w:rFonts w:ascii="MS Mincho" w:eastAsia="MS Mincho" w:hAnsi="MS Mincho" w:cs="MS Mincho"/>
        </w:rPr>
        <w:t>系</w:t>
      </w:r>
      <w:r w:rsidRPr="0056125F">
        <w:rPr>
          <w:rFonts w:ascii="宋体" w:eastAsia="宋体" w:hAnsi="宋体" w:cs="Courier New"/>
        </w:rPr>
        <w:t>统</w:t>
      </w:r>
      <w:r w:rsidRPr="0056125F">
        <w:rPr>
          <w:rFonts w:ascii="MS Mincho" w:eastAsia="MS Mincho" w:hAnsi="MS Mincho" w:cs="MS Mincho"/>
        </w:rPr>
        <w:t>。</w:t>
      </w:r>
    </w:p>
    <w:p w14:paraId="22972E75" w14:textId="77777777" w:rsidR="00080E5E" w:rsidRPr="007D1A67" w:rsidRDefault="00080E5E" w:rsidP="00080E5E">
      <w:pPr>
        <w:ind w:left="480"/>
        <w:rPr>
          <w:rFonts w:hint="eastAsia"/>
        </w:rPr>
      </w:pPr>
    </w:p>
    <w:p w14:paraId="1CDE09A9" w14:textId="77777777" w:rsidR="00080E5E" w:rsidRPr="007D1A67" w:rsidRDefault="00080E5E" w:rsidP="00080E5E">
      <w:pPr>
        <w:rPr>
          <w:rFonts w:hint="eastAsia"/>
        </w:rPr>
      </w:pPr>
      <w:r w:rsidRPr="007D1A67">
        <w:rPr>
          <w:rFonts w:ascii="Arial" w:hAnsi="Arial"/>
          <w:b/>
          <w:bCs/>
          <w:szCs w:val="48"/>
        </w:rPr>
        <w:t xml:space="preserve">E.2.5 Release / Exit Criteria </w:t>
      </w:r>
    </w:p>
    <w:p w14:paraId="0D2552FE" w14:textId="77777777" w:rsidR="00080E5E" w:rsidRPr="0056125F" w:rsidRDefault="00080E5E" w:rsidP="00080E5E">
      <w:pPr>
        <w:numPr>
          <w:ilvl w:val="0"/>
          <w:numId w:val="8"/>
        </w:numPr>
        <w:rPr>
          <w:rFonts w:ascii="宋体" w:eastAsia="宋体" w:hAnsi="宋体"/>
        </w:rPr>
      </w:pPr>
      <w:r w:rsidRPr="0056125F">
        <w:rPr>
          <w:rFonts w:ascii="宋体" w:eastAsia="宋体" w:hAnsi="宋体" w:cs="Courier New"/>
        </w:rPr>
        <w:t>完成相关的压力测试，并完成测试报告。</w:t>
      </w:r>
    </w:p>
    <w:p w14:paraId="6BED8F65" w14:textId="77777777" w:rsidR="00080E5E" w:rsidRDefault="00080E5E" w:rsidP="00080E5E">
      <w:pPr>
        <w:rPr>
          <w:rFonts w:hint="eastAsia"/>
        </w:rPr>
      </w:pPr>
    </w:p>
    <w:p w14:paraId="13A30D94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4" w:name="_Toc50345149"/>
      <w:r>
        <w:rPr>
          <w:rFonts w:hint="eastAsia"/>
        </w:rPr>
        <w:t>E.2.6 Test Tools</w:t>
      </w:r>
      <w:bookmarkEnd w:id="4"/>
    </w:p>
    <w:tbl>
      <w:tblPr>
        <w:tblW w:w="792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1620"/>
      </w:tblGrid>
      <w:tr w:rsidR="00080E5E" w:rsidRPr="00D30DDF" w14:paraId="0DB0AF71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99CCFF"/>
          </w:tcPr>
          <w:p w14:paraId="714CB237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Tool</w:t>
            </w:r>
          </w:p>
        </w:tc>
        <w:tc>
          <w:tcPr>
            <w:tcW w:w="3960" w:type="dxa"/>
            <w:shd w:val="clear" w:color="auto" w:fill="99CCFF"/>
          </w:tcPr>
          <w:p w14:paraId="265DE4D0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99CCFF"/>
          </w:tcPr>
          <w:p w14:paraId="7B1FCAB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Version</w:t>
            </w:r>
          </w:p>
        </w:tc>
      </w:tr>
      <w:tr w:rsidR="00080E5E" w:rsidRPr="00D30DDF" w14:paraId="40CF441B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4E473753" w14:textId="04D6004F" w:rsidR="00080E5E" w:rsidRPr="00D30DDF" w:rsidRDefault="009B758F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Loadrunner</w:t>
            </w:r>
          </w:p>
        </w:tc>
        <w:tc>
          <w:tcPr>
            <w:tcW w:w="3960" w:type="dxa"/>
            <w:vAlign w:val="center"/>
          </w:tcPr>
          <w:p w14:paraId="1D224A9D" w14:textId="69933BE5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压力测试工具</w:t>
            </w:r>
          </w:p>
        </w:tc>
        <w:tc>
          <w:tcPr>
            <w:tcW w:w="1620" w:type="dxa"/>
            <w:vAlign w:val="center"/>
          </w:tcPr>
          <w:p w14:paraId="47952C3F" w14:textId="1AD17304" w:rsidR="00080E5E" w:rsidRPr="00D30DDF" w:rsidRDefault="009B758F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 or 12</w:t>
            </w:r>
          </w:p>
        </w:tc>
      </w:tr>
    </w:tbl>
    <w:p w14:paraId="6A7483C4" w14:textId="77777777" w:rsidR="00080E5E" w:rsidRDefault="00080E5E" w:rsidP="00080E5E">
      <w:pPr>
        <w:rPr>
          <w:rFonts w:hint="eastAsia"/>
        </w:rPr>
      </w:pPr>
    </w:p>
    <w:p w14:paraId="12EFECBE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5" w:name="_Toc50345150"/>
      <w:r>
        <w:rPr>
          <w:rFonts w:hint="eastAsia"/>
        </w:rPr>
        <w:t>E.2.7 Tasks</w:t>
      </w:r>
      <w:bookmarkEnd w:id="5"/>
    </w:p>
    <w:p w14:paraId="1959F624" w14:textId="77777777" w:rsidR="00080E5E" w:rsidRPr="004563B0" w:rsidRDefault="00080E5E" w:rsidP="00080E5E">
      <w:p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所有工作分为以下项目：</w:t>
      </w:r>
    </w:p>
    <w:p w14:paraId="2B4470A3" w14:textId="4F3E2D8D" w:rsidR="00080E5E" w:rsidRPr="004563B0" w:rsidRDefault="009B758F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>
        <w:rPr>
          <w:rFonts w:ascii="宋体" w:eastAsia="宋体" w:hAnsi="宋体" w:cs="Courier New" w:hint="eastAsia"/>
        </w:rPr>
        <w:t>编</w:t>
      </w:r>
      <w:r>
        <w:rPr>
          <w:rFonts w:ascii="MS Mincho" w:eastAsia="MS Mincho" w:hAnsi="MS Mincho" w:cs="MS Mincho"/>
        </w:rPr>
        <w:t>制</w:t>
      </w:r>
      <w:r w:rsidR="00080E5E" w:rsidRPr="004563B0">
        <w:rPr>
          <w:rFonts w:ascii="宋体" w:eastAsia="宋体" w:hAnsi="宋体" w:cs="Courier New"/>
        </w:rPr>
        <w:t>测试计划。</w:t>
      </w:r>
    </w:p>
    <w:p w14:paraId="7BA1E179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测试环境的生成及设置。</w:t>
      </w:r>
    </w:p>
    <w:p w14:paraId="0C53CB02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准备Test Script及Test Data。</w:t>
      </w:r>
    </w:p>
    <w:p w14:paraId="059FBC82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测试人员训练。</w:t>
      </w:r>
    </w:p>
    <w:p w14:paraId="5C0F8438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Performance/Stress Testing。</w:t>
      </w:r>
    </w:p>
    <w:p w14:paraId="5A502CA3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Stable Testing</w:t>
      </w:r>
      <w:r>
        <w:rPr>
          <w:rFonts w:ascii="宋体" w:eastAsia="宋体" w:hAnsi="宋体" w:cs="Courier New" w:hint="eastAsia"/>
          <w:lang w:eastAsia="zh-CN"/>
        </w:rPr>
        <w:t>。</w:t>
      </w:r>
    </w:p>
    <w:p w14:paraId="50CD5051" w14:textId="77777777" w:rsidR="00080E5E" w:rsidRPr="004563B0" w:rsidRDefault="00080E5E" w:rsidP="00080E5E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563B0">
        <w:rPr>
          <w:rFonts w:ascii="宋体" w:eastAsia="宋体" w:hAnsi="宋体" w:cs="Courier New"/>
        </w:rPr>
        <w:t>撰写测试报告</w:t>
      </w:r>
      <w:r>
        <w:rPr>
          <w:rFonts w:ascii="宋体" w:eastAsia="宋体" w:hAnsi="宋体" w:cs="Courier New" w:hint="eastAsia"/>
          <w:lang w:eastAsia="zh-CN"/>
        </w:rPr>
        <w:t>。</w:t>
      </w:r>
    </w:p>
    <w:p w14:paraId="6F8F0ADD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6" w:name="_Toc50345151"/>
      <w:r>
        <w:rPr>
          <w:rFonts w:hint="eastAsia"/>
        </w:rPr>
        <w:t>E.3 T</w:t>
      </w:r>
      <w:r>
        <w:t>est Environment</w:t>
      </w:r>
      <w:bookmarkEnd w:id="6"/>
    </w:p>
    <w:p w14:paraId="5DA0BF83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7" w:name="_Toc50345152"/>
      <w:r>
        <w:rPr>
          <w:rFonts w:hint="eastAsia"/>
        </w:rPr>
        <w:t>E.3.1 Test Layout</w:t>
      </w:r>
      <w:bookmarkEnd w:id="7"/>
    </w:p>
    <w:p w14:paraId="7ADFEEE9" w14:textId="414F545A" w:rsidR="00080E5E" w:rsidRDefault="00894CF4" w:rsidP="00894CF4">
      <w:pPr>
        <w:jc w:val="center"/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443E0B0" wp14:editId="1810385F">
            <wp:extent cx="5369560" cy="3179445"/>
            <wp:effectExtent l="0" t="0" r="0" b="0"/>
            <wp:docPr id="2" name="图片 2" descr="费森尤斯云HIS性能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费森尤斯云HIS性能测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D13F" w14:textId="77777777" w:rsidR="00894CF4" w:rsidRDefault="00894CF4" w:rsidP="00894CF4">
      <w:pPr>
        <w:jc w:val="center"/>
        <w:rPr>
          <w:rFonts w:hint="eastAsia"/>
        </w:rPr>
      </w:pP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6089"/>
      </w:tblGrid>
      <w:tr w:rsidR="00080E5E" w:rsidRPr="00D30DDF" w14:paraId="7497302C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bottom w:val="single" w:sz="4" w:space="0" w:color="auto"/>
            </w:tcBorders>
          </w:tcPr>
          <w:p w14:paraId="7BDD572E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20" w:type="dxa"/>
            <w:shd w:val="clear" w:color="auto" w:fill="99CCFF"/>
          </w:tcPr>
          <w:p w14:paraId="7566675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Task</w:t>
            </w:r>
          </w:p>
        </w:tc>
      </w:tr>
      <w:tr w:rsidR="00080E5E" w:rsidRPr="00D30DDF" w14:paraId="0C3B8BAD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99CCFF"/>
          </w:tcPr>
          <w:p w14:paraId="671FF168" w14:textId="3306D01F" w:rsidR="00080E5E" w:rsidRPr="00D30DDF" w:rsidRDefault="005717BA" w:rsidP="003753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Web</w:t>
            </w:r>
            <w:r w:rsidR="00080E5E" w:rsidRPr="00D30DDF">
              <w:rPr>
                <w:rFonts w:hint="eastAsia"/>
                <w:sz w:val="20"/>
                <w:szCs w:val="20"/>
              </w:rPr>
              <w:t xml:space="preserve"> Server</w:t>
            </w:r>
            <w:r w:rsidR="00080E5E" w:rsidRPr="00D30DDF">
              <w:rPr>
                <w:rFonts w:hint="eastAsia"/>
                <w:sz w:val="20"/>
                <w:szCs w:val="20"/>
              </w:rPr>
              <w:t>＊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120" w:type="dxa"/>
          </w:tcPr>
          <w:p w14:paraId="4F7D1280" w14:textId="6C601CB2" w:rsidR="00080E5E" w:rsidRPr="00D30DDF" w:rsidRDefault="00080E5E" w:rsidP="005717BA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操作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平台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为</w:t>
            </w:r>
            <w:r w:rsidR="005717BA">
              <w:rPr>
                <w:rFonts w:ascii="宋体" w:eastAsia="宋体" w:hAnsi="宋体" w:cs="Courier New" w:hint="eastAsia"/>
                <w:sz w:val="20"/>
                <w:szCs w:val="20"/>
              </w:rPr>
              <w:t>CentOS 7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，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Nginx、SpringBoot服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务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、Redis Cluster均安装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于此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。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Redis存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储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共享</w:t>
            </w:r>
            <w:r w:rsidR="005717BA">
              <w:rPr>
                <w:rFonts w:ascii="SimSun" w:eastAsia="SimSun" w:hAnsi="SimSun" w:cs="SimSun" w:hint="eastAsia"/>
                <w:sz w:val="20"/>
                <w:szCs w:val="20"/>
              </w:rPr>
              <w:t>Session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数据</w:t>
            </w:r>
            <w:r w:rsidR="005717BA">
              <w:rPr>
                <w:rFonts w:ascii="SimSun" w:eastAsia="SimSun" w:hAnsi="SimSun" w:cs="SimSun" w:hint="eastAsia"/>
                <w:sz w:val="20"/>
                <w:szCs w:val="20"/>
              </w:rPr>
              <w:t>及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其</w:t>
            </w:r>
            <w:r w:rsidR="005717BA">
              <w:rPr>
                <w:rFonts w:ascii="SimSun" w:eastAsia="SimSun" w:hAnsi="SimSun" w:cs="SimSun" w:hint="eastAsia"/>
                <w:sz w:val="20"/>
                <w:szCs w:val="20"/>
              </w:rPr>
              <w:t>它缓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存数据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（客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户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早期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访问压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力不大，所以只提供两台服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务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器，等待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业务扩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展需要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扩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容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时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，会将Nginx及Redis拆出来部署到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单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独服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务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器）。</w:t>
            </w:r>
          </w:p>
        </w:tc>
      </w:tr>
      <w:tr w:rsidR="00080E5E" w:rsidRPr="00D30DDF" w14:paraId="29D82D41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99CCFF"/>
          </w:tcPr>
          <w:p w14:paraId="636A10C9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DBMS</w:t>
            </w:r>
            <w:r w:rsidRPr="00D30DDF">
              <w:rPr>
                <w:rFonts w:hint="eastAsia"/>
                <w:sz w:val="20"/>
                <w:szCs w:val="20"/>
              </w:rPr>
              <w:t>＊</w:t>
            </w:r>
            <w:r w:rsidRPr="00D30DD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7712DDE9" w14:textId="76654C4C" w:rsidR="00080E5E" w:rsidRPr="00D30DDF" w:rsidRDefault="00080E5E" w:rsidP="005717BA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操作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平台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为Windows 2000</w:t>
            </w:r>
            <w:r w:rsidR="005717BA">
              <w:rPr>
                <w:rFonts w:ascii="宋体" w:eastAsia="宋体" w:hAnsi="宋体" w:cs="Courier New" w:hint="eastAsia"/>
                <w:sz w:val="20"/>
                <w:szCs w:val="20"/>
              </w:rPr>
              <w:t xml:space="preserve"> Server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，数据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库为</w:t>
            </w:r>
            <w:r w:rsidR="005717BA">
              <w:rPr>
                <w:rFonts w:ascii="宋体" w:eastAsia="宋体" w:hAnsi="宋体" w:cs="Courier New" w:hint="eastAsia"/>
                <w:sz w:val="20"/>
                <w:szCs w:val="20"/>
              </w:rPr>
              <w:t xml:space="preserve">MS </w:t>
            </w:r>
            <w:r w:rsidRPr="00D30DDF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S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QL Server 200</w:t>
            </w:r>
            <w:r w:rsidR="005717BA">
              <w:rPr>
                <w:rFonts w:ascii="宋体" w:eastAsia="宋体" w:hAnsi="宋体" w:cs="Courier New"/>
                <w:sz w:val="20"/>
                <w:szCs w:val="20"/>
              </w:rPr>
              <w:t>4</w:t>
            </w:r>
            <w:r w:rsidR="005717BA">
              <w:rPr>
                <w:rFonts w:ascii="MS Mincho" w:eastAsia="MS Mincho" w:hAnsi="MS Mincho" w:cs="MS Mincho"/>
                <w:sz w:val="20"/>
                <w:szCs w:val="20"/>
              </w:rPr>
              <w:t>，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存</w:t>
            </w:r>
            <w:r w:rsidRPr="00D30DDF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储</w:t>
            </w:r>
            <w:r w:rsidR="005717BA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所有</w:t>
            </w:r>
            <w:r w:rsidR="005717BA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业务</w:t>
            </w:r>
            <w:r w:rsidR="005717BA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数据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。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 xml:space="preserve"> </w:t>
            </w:r>
          </w:p>
        </w:tc>
      </w:tr>
      <w:tr w:rsidR="00080E5E" w:rsidRPr="00D30DDF" w14:paraId="5A8F2880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99CCFF"/>
          </w:tcPr>
          <w:p w14:paraId="654CE8F5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Brower Client</w:t>
            </w:r>
          </w:p>
          <w:p w14:paraId="5291F0BF" w14:textId="77777777" w:rsidR="00080E5E" w:rsidRPr="00D30DDF" w:rsidRDefault="00080E5E" w:rsidP="00375355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主＊</w:t>
            </w:r>
            <w:r w:rsidRPr="00D30DDF">
              <w:rPr>
                <w:rFonts w:hint="eastAsia"/>
                <w:sz w:val="20"/>
                <w:szCs w:val="20"/>
              </w:rPr>
              <w:t>1</w:t>
            </w:r>
          </w:p>
          <w:p w14:paraId="43CD9EE3" w14:textId="77777777" w:rsidR="00080E5E" w:rsidRPr="00D30DDF" w:rsidRDefault="00080E5E" w:rsidP="00375355">
            <w:pPr>
              <w:ind w:firstLineChars="100" w:firstLine="200"/>
              <w:rPr>
                <w:rFonts w:hint="eastAsia"/>
                <w:sz w:val="20"/>
                <w:szCs w:val="20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辅助</w:t>
            </w:r>
            <w:r w:rsidRPr="00D30DDF">
              <w:rPr>
                <w:rFonts w:hint="eastAsia"/>
                <w:sz w:val="20"/>
                <w:szCs w:val="20"/>
              </w:rPr>
              <w:t>＊</w:t>
            </w:r>
            <w:r w:rsidRPr="00D30DDF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6120" w:type="dxa"/>
          </w:tcPr>
          <w:p w14:paraId="42553997" w14:textId="78906EF1" w:rsidR="00080E5E" w:rsidRPr="00D30DDF" w:rsidRDefault="00080E5E" w:rsidP="005717BA">
            <w:pPr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</w:pP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利用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测试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工具模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拟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大量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用</w:t>
            </w:r>
            <w:r w:rsidRPr="00D30DDF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户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同步（非同步）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访问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Web服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务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器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，并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执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行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登入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、登出</w:t>
            </w:r>
            <w:r w:rsidR="005717BA">
              <w:rPr>
                <w:rFonts w:ascii="MS Mincho" w:eastAsia="MS Mincho" w:hAnsi="MS Mincho" w:cs="MS Mincho" w:hint="eastAsia"/>
                <w:sz w:val="20"/>
                <w:szCs w:val="20"/>
              </w:rPr>
              <w:t>及其它</w:t>
            </w:r>
            <w:r w:rsidR="005717BA">
              <w:rPr>
                <w:rFonts w:ascii="SimSun" w:eastAsia="SimSun" w:hAnsi="SimSun" w:cs="SimSun"/>
                <w:sz w:val="20"/>
                <w:szCs w:val="20"/>
              </w:rPr>
              <w:t>业务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操作。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 xml:space="preserve"> 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br/>
              <w:t>测试时先用一台主要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机器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模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拟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上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线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用</w:t>
            </w:r>
            <w:r w:rsidRPr="00D30DDF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户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人数，随着模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拟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人数的增加，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视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情况增加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辅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助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机器</w:t>
            </w:r>
            <w:r w:rsidRPr="00D30DDF">
              <w:rPr>
                <w:rFonts w:ascii="宋体" w:eastAsia="宋体" w:hAnsi="宋体" w:cs="Courier New"/>
                <w:sz w:val="20"/>
                <w:szCs w:val="20"/>
              </w:rPr>
              <w:t>协助测试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  <w:lang w:eastAsia="zh-CN"/>
              </w:rPr>
              <w:t>操作</w:t>
            </w:r>
            <w:r w:rsidRPr="00D30DDF">
              <w:rPr>
                <w:rFonts w:ascii="MS Mincho" w:eastAsia="MS Mincho" w:hAnsi="MS Mincho" w:cs="MS Mincho"/>
                <w:sz w:val="20"/>
                <w:szCs w:val="20"/>
              </w:rPr>
              <w:t>。</w:t>
            </w:r>
          </w:p>
        </w:tc>
      </w:tr>
    </w:tbl>
    <w:p w14:paraId="41119DC0" w14:textId="77777777" w:rsidR="00080E5E" w:rsidRPr="004C6B24" w:rsidRDefault="00080E5E" w:rsidP="00080E5E">
      <w:pPr>
        <w:rPr>
          <w:rFonts w:hint="eastAsia"/>
        </w:rPr>
      </w:pPr>
    </w:p>
    <w:p w14:paraId="5BDDB420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8" w:name="_Toc50345153"/>
      <w:r>
        <w:rPr>
          <w:rFonts w:hint="eastAsia"/>
        </w:rPr>
        <w:t xml:space="preserve">E.3.2 </w:t>
      </w:r>
      <w:r>
        <w:t>Hardware</w:t>
      </w:r>
      <w:bookmarkEnd w:id="8"/>
    </w:p>
    <w:tbl>
      <w:tblPr>
        <w:tblW w:w="774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100"/>
        <w:gridCol w:w="2100"/>
        <w:gridCol w:w="2100"/>
      </w:tblGrid>
      <w:tr w:rsidR="00080E5E" w:rsidRPr="00D30DDF" w14:paraId="3261C6C7" w14:textId="77777777" w:rsidTr="005717BA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single" w:sz="4" w:space="0" w:color="auto"/>
            </w:tcBorders>
          </w:tcPr>
          <w:p w14:paraId="6354269C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99CCFF"/>
          </w:tcPr>
          <w:p w14:paraId="2E5A1999" w14:textId="037B6A34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Web</w:t>
            </w:r>
            <w:r w:rsidR="00080E5E" w:rsidRPr="00D30DDF">
              <w:rPr>
                <w:rFonts w:hint="eastAsia"/>
                <w:sz w:val="20"/>
                <w:szCs w:val="20"/>
              </w:rPr>
              <w:t xml:space="preserve"> Server*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99CCFF"/>
          </w:tcPr>
          <w:p w14:paraId="5194BDC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DBMS</w:t>
            </w:r>
          </w:p>
        </w:tc>
        <w:tc>
          <w:tcPr>
            <w:tcW w:w="2100" w:type="dxa"/>
            <w:shd w:val="clear" w:color="auto" w:fill="99CCFF"/>
          </w:tcPr>
          <w:p w14:paraId="524141CD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Client</w:t>
            </w:r>
          </w:p>
          <w:p w14:paraId="2C862C64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主</w:t>
            </w:r>
            <w:r w:rsidRPr="00D30DDF">
              <w:rPr>
                <w:rFonts w:hint="eastAsia"/>
                <w:sz w:val="20"/>
                <w:szCs w:val="20"/>
              </w:rPr>
              <w:t>*1</w:t>
            </w:r>
            <w:r w:rsidRPr="00D30DDF">
              <w:rPr>
                <w:rFonts w:hint="eastAsia"/>
                <w:sz w:val="20"/>
                <w:szCs w:val="20"/>
              </w:rPr>
              <w:t>，</w:t>
            </w: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辅助</w:t>
            </w:r>
            <w:r w:rsidRPr="00D30DDF">
              <w:rPr>
                <w:rFonts w:hint="eastAsia"/>
                <w:sz w:val="20"/>
                <w:szCs w:val="20"/>
              </w:rPr>
              <w:t>*n</w:t>
            </w:r>
          </w:p>
        </w:tc>
      </w:tr>
      <w:tr w:rsidR="00080E5E" w:rsidRPr="00D30DDF" w14:paraId="0E0BCAEE" w14:textId="77777777" w:rsidTr="005717B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99CCFF"/>
          </w:tcPr>
          <w:p w14:paraId="6C13A0F3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CPU</w:t>
            </w:r>
          </w:p>
        </w:tc>
        <w:tc>
          <w:tcPr>
            <w:tcW w:w="2100" w:type="dxa"/>
          </w:tcPr>
          <w:p w14:paraId="48127041" w14:textId="4AD19EF3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Intel Xeon 2.4GHz HT*</w:t>
            </w:r>
            <w:r w:rsidR="005717B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100" w:type="dxa"/>
          </w:tcPr>
          <w:p w14:paraId="06694FB3" w14:textId="23127327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00" w:type="dxa"/>
          </w:tcPr>
          <w:p w14:paraId="11233097" w14:textId="77D55175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 xml:space="preserve">Intel </w:t>
            </w:r>
            <w:r w:rsidR="005717BA">
              <w:rPr>
                <w:rFonts w:hint="eastAsia"/>
                <w:sz w:val="20"/>
                <w:szCs w:val="20"/>
              </w:rPr>
              <w:t>I5 2.4</w:t>
            </w:r>
            <w:r w:rsidRPr="00D30DDF">
              <w:rPr>
                <w:rFonts w:hint="eastAsia"/>
                <w:sz w:val="20"/>
                <w:szCs w:val="20"/>
              </w:rPr>
              <w:t>G</w:t>
            </w:r>
            <w:r w:rsidR="005717BA">
              <w:rPr>
                <w:rFonts w:hint="eastAsia"/>
                <w:sz w:val="20"/>
                <w:szCs w:val="20"/>
              </w:rPr>
              <w:t>Hz</w:t>
            </w:r>
          </w:p>
        </w:tc>
      </w:tr>
      <w:tr w:rsidR="00080E5E" w:rsidRPr="00D30DDF" w14:paraId="5AA28D5A" w14:textId="77777777" w:rsidTr="005717B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99CCFF"/>
          </w:tcPr>
          <w:p w14:paraId="7574B72B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RAM</w:t>
            </w:r>
          </w:p>
        </w:tc>
        <w:tc>
          <w:tcPr>
            <w:tcW w:w="2100" w:type="dxa"/>
          </w:tcPr>
          <w:p w14:paraId="19A3DAFE" w14:textId="66CBA70B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</w:t>
            </w:r>
            <w:r w:rsidR="005717BA">
              <w:rPr>
                <w:rFonts w:hint="eastAsia"/>
                <w:sz w:val="20"/>
                <w:szCs w:val="20"/>
              </w:rPr>
              <w:t>6</w:t>
            </w:r>
            <w:r w:rsidRPr="00D30DDF">
              <w:rPr>
                <w:rFonts w:hint="eastAsia"/>
                <w:sz w:val="20"/>
                <w:szCs w:val="20"/>
              </w:rPr>
              <w:t>GB</w:t>
            </w:r>
          </w:p>
        </w:tc>
        <w:tc>
          <w:tcPr>
            <w:tcW w:w="2100" w:type="dxa"/>
          </w:tcPr>
          <w:p w14:paraId="3E150B2E" w14:textId="57F1EA0C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00" w:type="dxa"/>
          </w:tcPr>
          <w:p w14:paraId="485AB36F" w14:textId="4B374395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4G</w:t>
            </w:r>
          </w:p>
        </w:tc>
      </w:tr>
    </w:tbl>
    <w:p w14:paraId="2915A258" w14:textId="77777777" w:rsidR="00080E5E" w:rsidRDefault="00080E5E" w:rsidP="00080E5E">
      <w:pPr>
        <w:rPr>
          <w:rFonts w:hint="eastAsia"/>
        </w:rPr>
      </w:pPr>
    </w:p>
    <w:p w14:paraId="3E01CBFB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9" w:name="_Toc50345154"/>
      <w:r>
        <w:rPr>
          <w:rFonts w:hint="eastAsia"/>
        </w:rPr>
        <w:t xml:space="preserve">E.3.3 </w:t>
      </w:r>
      <w:r>
        <w:t>Software</w:t>
      </w:r>
      <w:bookmarkEnd w:id="9"/>
    </w:p>
    <w:tbl>
      <w:tblPr>
        <w:tblW w:w="774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100"/>
        <w:gridCol w:w="2100"/>
        <w:gridCol w:w="2100"/>
      </w:tblGrid>
      <w:tr w:rsidR="00080E5E" w:rsidRPr="00D30DDF" w14:paraId="0A6B9A21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single" w:sz="4" w:space="0" w:color="auto"/>
            </w:tcBorders>
          </w:tcPr>
          <w:p w14:paraId="65FB36FF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99CCFF"/>
            <w:vAlign w:val="center"/>
          </w:tcPr>
          <w:p w14:paraId="7179B42B" w14:textId="7A7365B8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Web</w:t>
            </w:r>
            <w:r w:rsidR="00080E5E" w:rsidRPr="00D30DDF">
              <w:rPr>
                <w:rFonts w:hint="eastAsia"/>
                <w:sz w:val="20"/>
                <w:szCs w:val="20"/>
              </w:rPr>
              <w:t xml:space="preserve"> Server*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99CCFF"/>
            <w:vAlign w:val="center"/>
          </w:tcPr>
          <w:p w14:paraId="6501C629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DBMS</w:t>
            </w:r>
          </w:p>
        </w:tc>
        <w:tc>
          <w:tcPr>
            <w:tcW w:w="2100" w:type="dxa"/>
            <w:shd w:val="clear" w:color="auto" w:fill="99CCFF"/>
          </w:tcPr>
          <w:p w14:paraId="101C0C82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Client</w:t>
            </w:r>
          </w:p>
          <w:p w14:paraId="1F188323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主</w:t>
            </w:r>
            <w:r w:rsidRPr="00D30DDF">
              <w:rPr>
                <w:rFonts w:hint="eastAsia"/>
                <w:sz w:val="20"/>
                <w:szCs w:val="20"/>
              </w:rPr>
              <w:t>*1</w:t>
            </w:r>
            <w:r w:rsidRPr="00D30DDF">
              <w:rPr>
                <w:rFonts w:hint="eastAsia"/>
                <w:sz w:val="20"/>
                <w:szCs w:val="20"/>
              </w:rPr>
              <w:t>，</w:t>
            </w: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辅助</w:t>
            </w:r>
            <w:r w:rsidRPr="00D30DDF">
              <w:rPr>
                <w:rFonts w:hint="eastAsia"/>
                <w:sz w:val="20"/>
                <w:szCs w:val="20"/>
              </w:rPr>
              <w:t>*n</w:t>
            </w:r>
          </w:p>
        </w:tc>
      </w:tr>
      <w:tr w:rsidR="00080E5E" w:rsidRPr="00D30DDF" w14:paraId="163F043A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99CCFF"/>
            <w:vAlign w:val="center"/>
          </w:tcPr>
          <w:p w14:paraId="5D04913E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OS</w:t>
            </w:r>
          </w:p>
        </w:tc>
        <w:tc>
          <w:tcPr>
            <w:tcW w:w="2100" w:type="dxa"/>
            <w:vAlign w:val="center"/>
          </w:tcPr>
          <w:p w14:paraId="1344ECA4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Windows 2000 Server</w:t>
            </w:r>
          </w:p>
        </w:tc>
        <w:tc>
          <w:tcPr>
            <w:tcW w:w="2100" w:type="dxa"/>
            <w:vAlign w:val="center"/>
          </w:tcPr>
          <w:p w14:paraId="5636FF62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Windows 2000 Server</w:t>
            </w:r>
          </w:p>
        </w:tc>
        <w:tc>
          <w:tcPr>
            <w:tcW w:w="2100" w:type="dxa"/>
          </w:tcPr>
          <w:p w14:paraId="16F02819" w14:textId="384564DB" w:rsidR="00080E5E" w:rsidRPr="00D30DDF" w:rsidRDefault="00080E5E" w:rsidP="005717BA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 xml:space="preserve">Windows </w:t>
            </w:r>
            <w:r w:rsidR="005717BA"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080E5E" w:rsidRPr="00D30DDF" w14:paraId="1DD5DF17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99CCFF"/>
          </w:tcPr>
          <w:p w14:paraId="0A91E0F1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Application</w:t>
            </w:r>
          </w:p>
        </w:tc>
        <w:tc>
          <w:tcPr>
            <w:tcW w:w="2100" w:type="dxa"/>
          </w:tcPr>
          <w:p w14:paraId="695F12D3" w14:textId="13CB747A" w:rsidR="00080E5E" w:rsidRDefault="00153DC0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Java 8</w:t>
            </w:r>
          </w:p>
          <w:p w14:paraId="7F401F7E" w14:textId="77777777" w:rsidR="00153DC0" w:rsidRDefault="00153DC0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Nginx 1.12</w:t>
            </w:r>
          </w:p>
          <w:p w14:paraId="12C178A3" w14:textId="77777777" w:rsidR="00153DC0" w:rsidRDefault="00153DC0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Redis 4.0.2</w:t>
            </w:r>
          </w:p>
          <w:p w14:paraId="5A79428C" w14:textId="1202CE8E" w:rsidR="00153DC0" w:rsidRPr="00D30DDF" w:rsidRDefault="00153DC0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Node.js 7</w:t>
            </w:r>
          </w:p>
        </w:tc>
        <w:tc>
          <w:tcPr>
            <w:tcW w:w="2100" w:type="dxa"/>
          </w:tcPr>
          <w:p w14:paraId="78FAED0B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00" w:type="dxa"/>
          </w:tcPr>
          <w:p w14:paraId="294D8436" w14:textId="21E1F823" w:rsidR="00080E5E" w:rsidRPr="00D30DDF" w:rsidRDefault="005717BA" w:rsidP="00153DC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IE11/Chrome/</w:t>
            </w:r>
            <w:r w:rsidR="00153DC0">
              <w:rPr>
                <w:rFonts w:hint="eastAsia"/>
                <w:sz w:val="20"/>
                <w:szCs w:val="20"/>
              </w:rPr>
              <w:t>360</w:t>
            </w:r>
            <w:r w:rsidR="00153DC0">
              <w:rPr>
                <w:rFonts w:hint="eastAsia"/>
                <w:sz w:val="20"/>
                <w:szCs w:val="20"/>
              </w:rPr>
              <w:t>浏览器</w:t>
            </w:r>
          </w:p>
        </w:tc>
      </w:tr>
      <w:tr w:rsidR="00080E5E" w:rsidRPr="00D30DDF" w14:paraId="31751746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99CCFF"/>
          </w:tcPr>
          <w:p w14:paraId="30DC362B" w14:textId="233DB984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2100" w:type="dxa"/>
          </w:tcPr>
          <w:p w14:paraId="0B16EE09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00" w:type="dxa"/>
          </w:tcPr>
          <w:p w14:paraId="09B67DA7" w14:textId="37A091F6" w:rsidR="00080E5E" w:rsidRPr="00D30DDF" w:rsidRDefault="005717BA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MS </w:t>
            </w:r>
            <w:r w:rsidR="00080E5E" w:rsidRPr="00D30DDF">
              <w:rPr>
                <w:rFonts w:hint="eastAsia"/>
                <w:sz w:val="20"/>
                <w:szCs w:val="20"/>
              </w:rPr>
              <w:t>SQL</w:t>
            </w:r>
            <w:r>
              <w:rPr>
                <w:rFonts w:hint="eastAsia"/>
                <w:sz w:val="20"/>
                <w:szCs w:val="20"/>
              </w:rPr>
              <w:t xml:space="preserve"> Server 2004</w:t>
            </w:r>
          </w:p>
        </w:tc>
        <w:tc>
          <w:tcPr>
            <w:tcW w:w="2100" w:type="dxa"/>
          </w:tcPr>
          <w:p w14:paraId="38FF33DA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740AB38A" w14:textId="77777777" w:rsidR="00080E5E" w:rsidRDefault="00080E5E" w:rsidP="00080E5E">
      <w:pPr>
        <w:rPr>
          <w:rFonts w:hint="eastAsia"/>
        </w:rPr>
      </w:pPr>
    </w:p>
    <w:p w14:paraId="5996B08A" w14:textId="77777777" w:rsidR="00080E5E" w:rsidRDefault="00080E5E" w:rsidP="00080E5E">
      <w:pPr>
        <w:pStyle w:val="41"/>
        <w:rPr>
          <w:rFonts w:hint="eastAsia"/>
        </w:rPr>
      </w:pPr>
    </w:p>
    <w:p w14:paraId="04FF7E45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10" w:name="_Toc50345155"/>
      <w:r>
        <w:rPr>
          <w:rFonts w:hint="eastAsia"/>
        </w:rPr>
        <w:t>E.4 Test Data</w:t>
      </w:r>
      <w:bookmarkEnd w:id="10"/>
    </w:p>
    <w:p w14:paraId="589BD244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11" w:name="_Toc50345156"/>
      <w:r>
        <w:rPr>
          <w:rFonts w:hint="eastAsia"/>
        </w:rPr>
        <w:t>E.4.1 Purpose</w:t>
      </w:r>
      <w:bookmarkEnd w:id="11"/>
    </w:p>
    <w:p w14:paraId="6CDE5331" w14:textId="77777777" w:rsidR="00080E5E" w:rsidRPr="007F265E" w:rsidRDefault="00080E5E" w:rsidP="00080E5E">
      <w:pPr>
        <w:numPr>
          <w:ilvl w:val="0"/>
          <w:numId w:val="9"/>
        </w:numPr>
        <w:rPr>
          <w:rFonts w:ascii="宋体" w:eastAsia="宋体" w:hAnsi="宋体" w:hint="eastAsia"/>
        </w:rPr>
      </w:pPr>
      <w:r w:rsidRPr="007F265E">
        <w:rPr>
          <w:rFonts w:ascii="宋体" w:eastAsia="宋体" w:hAnsi="宋体" w:cs="Courier New"/>
        </w:rPr>
        <w:t>为了使测试环境更接近实际情况，考虑到实际上线后，数据库通常有一定的数据量存在，由于数据库的数据</w:t>
      </w:r>
      <w:r w:rsidRPr="007F265E">
        <w:rPr>
          <w:rFonts w:ascii="宋体" w:eastAsia="宋体" w:hAnsi="宋体" w:cs="Courier New" w:hint="eastAsia"/>
          <w:lang w:eastAsia="zh-CN"/>
        </w:rPr>
        <w:t>搜索</w:t>
      </w:r>
      <w:r w:rsidRPr="007F265E">
        <w:rPr>
          <w:rFonts w:ascii="宋体" w:eastAsia="宋体" w:hAnsi="宋体" w:cs="Courier New"/>
        </w:rPr>
        <w:t>速度与数据量存有反向的关系，为避免失真，故测试数据库需备有一定的数据量。</w:t>
      </w:r>
    </w:p>
    <w:p w14:paraId="282A6C7F" w14:textId="77777777" w:rsidR="00080E5E" w:rsidRPr="007F265E" w:rsidRDefault="00080E5E" w:rsidP="00080E5E">
      <w:pPr>
        <w:pStyle w:val="2"/>
        <w:numPr>
          <w:ilvl w:val="0"/>
          <w:numId w:val="0"/>
        </w:numPr>
        <w:rPr>
          <w:rFonts w:ascii="宋体" w:eastAsia="宋体" w:hAnsi="宋体" w:hint="eastAsia"/>
          <w:szCs w:val="24"/>
        </w:rPr>
      </w:pPr>
      <w:bookmarkStart w:id="12" w:name="_Toc50345157"/>
      <w:r w:rsidRPr="007F265E">
        <w:rPr>
          <w:rFonts w:ascii="宋体" w:eastAsia="宋体" w:hAnsi="宋体" w:hint="eastAsia"/>
          <w:szCs w:val="24"/>
        </w:rPr>
        <w:t>E.4.2 Methods</w:t>
      </w:r>
      <w:bookmarkEnd w:id="12"/>
    </w:p>
    <w:p w14:paraId="7E911AFA" w14:textId="114CDB0E" w:rsidR="00080E5E" w:rsidRDefault="00080E5E" w:rsidP="00080E5E">
      <w:pPr>
        <w:numPr>
          <w:ilvl w:val="0"/>
          <w:numId w:val="9"/>
        </w:numPr>
        <w:rPr>
          <w:rFonts w:ascii="宋体" w:eastAsia="宋体" w:hAnsi="宋体" w:hint="eastAsia"/>
        </w:rPr>
      </w:pPr>
      <w:r w:rsidRPr="007F265E">
        <w:rPr>
          <w:rFonts w:ascii="MS Mincho" w:eastAsia="MS Mincho" w:hAnsi="MS Mincho" w:cs="MS Mincho"/>
        </w:rPr>
        <w:t>随机挑</w:t>
      </w:r>
      <w:r w:rsidRPr="007F265E">
        <w:rPr>
          <w:rFonts w:ascii="宋体" w:eastAsia="宋体" w:hAnsi="宋体" w:cs="Courier New"/>
        </w:rPr>
        <w:t>选</w:t>
      </w:r>
      <w:r w:rsidRPr="007F265E">
        <w:rPr>
          <w:rFonts w:ascii="MS Mincho" w:eastAsia="MS Mincho" w:hAnsi="MS Mincho" w:cs="MS Mincho"/>
        </w:rPr>
        <w:t>数十个</w:t>
      </w:r>
      <w:r w:rsidRPr="007F265E">
        <w:rPr>
          <w:rFonts w:ascii="MS Mincho" w:eastAsia="MS Mincho" w:hAnsi="MS Mincho" w:cs="MS Mincho"/>
          <w:lang w:eastAsia="zh-CN"/>
        </w:rPr>
        <w:t>用</w:t>
      </w:r>
      <w:r w:rsidRPr="007F265E">
        <w:rPr>
          <w:rFonts w:ascii="宋体" w:eastAsia="宋体" w:hAnsi="宋体" w:cs="Courier New" w:hint="eastAsia"/>
          <w:lang w:eastAsia="zh-CN"/>
        </w:rPr>
        <w:t>户</w:t>
      </w:r>
      <w:r w:rsidRPr="007F265E">
        <w:rPr>
          <w:rFonts w:ascii="宋体" w:eastAsia="宋体" w:hAnsi="宋体" w:cs="Courier New"/>
        </w:rPr>
        <w:t>帐号，用测试工具模拟其</w:t>
      </w:r>
      <w:r w:rsidR="00153DC0">
        <w:rPr>
          <w:rFonts w:ascii="MS Mincho" w:eastAsia="MS Mincho" w:hAnsi="MS Mincho" w:cs="MS Mincho"/>
        </w:rPr>
        <w:t>登</w:t>
      </w:r>
      <w:r w:rsidR="00153DC0">
        <w:rPr>
          <w:rFonts w:ascii="宋体" w:eastAsia="宋体" w:hAnsi="宋体" w:cs="Courier New" w:hint="eastAsia"/>
        </w:rPr>
        <w:t>录</w:t>
      </w:r>
      <w:r w:rsidR="00153DC0">
        <w:rPr>
          <w:rFonts w:ascii="MS Mincho" w:eastAsia="MS Mincho" w:hAnsi="MS Mincho" w:cs="MS Mincho"/>
        </w:rPr>
        <w:t>、</w:t>
      </w:r>
      <w:r w:rsidR="00153DC0">
        <w:rPr>
          <w:rFonts w:ascii="MS Mincho" w:eastAsia="MS Mincho" w:hAnsi="MS Mincho" w:cs="MS Mincho" w:hint="eastAsia"/>
        </w:rPr>
        <w:t>建档、</w:t>
      </w:r>
      <w:r w:rsidR="00153DC0">
        <w:rPr>
          <w:rFonts w:ascii="MS Mincho" w:eastAsia="MS Mincho" w:hAnsi="MS Mincho" w:cs="MS Mincho"/>
        </w:rPr>
        <w:t>挂号、收</w:t>
      </w:r>
      <w:r w:rsidR="00153DC0">
        <w:rPr>
          <w:rFonts w:ascii="宋体" w:eastAsia="宋体" w:hAnsi="宋体" w:cs="Courier New" w:hint="eastAsia"/>
        </w:rPr>
        <w:t>费</w:t>
      </w:r>
      <w:r w:rsidR="00153DC0">
        <w:rPr>
          <w:rFonts w:ascii="MS Mincho" w:eastAsia="MS Mincho" w:hAnsi="MS Mincho" w:cs="MS Mincho"/>
        </w:rPr>
        <w:t>、开医嘱、</w:t>
      </w:r>
      <w:r w:rsidR="00153DC0">
        <w:rPr>
          <w:rFonts w:ascii="SimSun" w:eastAsia="SimSun" w:hAnsi="SimSun" w:cs="SimSun"/>
        </w:rPr>
        <w:t>药</w:t>
      </w:r>
      <w:r w:rsidR="00153DC0">
        <w:rPr>
          <w:rFonts w:ascii="MS Mincho" w:eastAsia="MS Mincho" w:hAnsi="MS Mincho" w:cs="MS Mincho" w:hint="eastAsia"/>
        </w:rPr>
        <w:t>品出入</w:t>
      </w:r>
      <w:r w:rsidR="00153DC0">
        <w:rPr>
          <w:rFonts w:ascii="SimSun" w:eastAsia="SimSun" w:hAnsi="SimSun" w:cs="SimSun"/>
        </w:rPr>
        <w:t>库</w:t>
      </w:r>
      <w:r w:rsidR="00153DC0">
        <w:rPr>
          <w:rFonts w:ascii="MS Mincho" w:eastAsia="MS Mincho" w:hAnsi="MS Mincho" w:cs="MS Mincho" w:hint="eastAsia"/>
        </w:rPr>
        <w:t>等</w:t>
      </w:r>
      <w:r w:rsidRPr="007F265E">
        <w:rPr>
          <w:rFonts w:ascii="MS Mincho" w:eastAsia="MS Mincho" w:hAnsi="MS Mincho" w:cs="MS Mincho"/>
          <w:lang w:eastAsia="zh-CN"/>
        </w:rPr>
        <w:t>操作</w:t>
      </w:r>
      <w:r w:rsidRPr="007F265E">
        <w:rPr>
          <w:rFonts w:ascii="MS Mincho" w:eastAsia="MS Mincho" w:hAnsi="MS Mincho" w:cs="MS Mincho"/>
        </w:rPr>
        <w:t>。</w:t>
      </w:r>
    </w:p>
    <w:p w14:paraId="1FC4D6AB" w14:textId="77777777" w:rsidR="00080E5E" w:rsidRPr="007F265E" w:rsidRDefault="00080E5E" w:rsidP="00080E5E">
      <w:pPr>
        <w:numPr>
          <w:ilvl w:val="0"/>
          <w:numId w:val="9"/>
        </w:numPr>
        <w:rPr>
          <w:rFonts w:ascii="宋体" w:eastAsia="宋体" w:hAnsi="宋体" w:hint="eastAsia"/>
        </w:rPr>
      </w:pPr>
      <w:r w:rsidRPr="007F265E">
        <w:rPr>
          <w:rFonts w:ascii="宋体" w:eastAsia="宋体" w:hAnsi="宋体" w:cs="Courier New"/>
        </w:rPr>
        <w:t>数据库</w:t>
      </w:r>
    </w:p>
    <w:p w14:paraId="5D6C1CAF" w14:textId="5684940D" w:rsidR="00080E5E" w:rsidRPr="007F265E" w:rsidRDefault="00153DC0" w:rsidP="00080E5E">
      <w:pPr>
        <w:numPr>
          <w:ilvl w:val="1"/>
          <w:numId w:val="9"/>
        </w:numPr>
        <w:rPr>
          <w:rFonts w:ascii="宋体" w:eastAsia="宋体" w:hAnsi="宋体" w:hint="eastAsia"/>
        </w:rPr>
      </w:pPr>
      <w:r>
        <w:rPr>
          <w:rFonts w:ascii="MS Mincho" w:eastAsia="MS Mincho" w:hAnsi="MS Mincho" w:cs="MS Mincho"/>
        </w:rPr>
        <w:t>模</w:t>
      </w:r>
      <w:r>
        <w:rPr>
          <w:rFonts w:ascii="宋体" w:eastAsia="宋体" w:hAnsi="宋体" w:cs="Courier New" w:hint="eastAsia"/>
        </w:rPr>
        <w:t>拟10</w:t>
      </w:r>
      <w:r>
        <w:rPr>
          <w:rFonts w:ascii="MS Mincho" w:eastAsia="MS Mincho" w:hAnsi="MS Mincho" w:cs="MS Mincho"/>
        </w:rPr>
        <w:t>家医院，</w:t>
      </w:r>
      <w:r>
        <w:rPr>
          <w:rFonts w:ascii="宋体" w:eastAsia="宋体" w:hAnsi="宋体" w:cs="Courier New" w:hint="eastAsia"/>
        </w:rPr>
        <w:t>每</w:t>
      </w:r>
      <w:r>
        <w:rPr>
          <w:rFonts w:ascii="MS Mincho" w:eastAsia="MS Mincho" w:hAnsi="MS Mincho" w:cs="MS Mincho"/>
        </w:rPr>
        <w:t>家医院</w:t>
      </w:r>
      <w:r>
        <w:rPr>
          <w:rFonts w:ascii="宋体" w:eastAsia="宋体" w:hAnsi="宋体" w:cs="Courier New" w:hint="eastAsia"/>
        </w:rPr>
        <w:t>15</w:t>
      </w:r>
      <w:r>
        <w:rPr>
          <w:rFonts w:ascii="MS Mincho" w:eastAsia="MS Mincho" w:hAnsi="MS Mincho" w:cs="MS Mincho"/>
        </w:rPr>
        <w:t>个用</w:t>
      </w:r>
      <w:r>
        <w:rPr>
          <w:rFonts w:ascii="宋体" w:eastAsia="宋体" w:hAnsi="宋体" w:cs="Courier New" w:hint="eastAsia"/>
        </w:rPr>
        <w:t>户</w:t>
      </w:r>
      <w:r w:rsidR="00080E5E" w:rsidRPr="007F265E">
        <w:rPr>
          <w:rFonts w:ascii="MS Mincho" w:eastAsia="MS Mincho" w:hAnsi="MS Mincho" w:cs="MS Mincho"/>
        </w:rPr>
        <w:t>。</w:t>
      </w:r>
    </w:p>
    <w:p w14:paraId="1795591E" w14:textId="3CDBC88A" w:rsidR="00080E5E" w:rsidRPr="00153DC0" w:rsidRDefault="00153DC0" w:rsidP="00080E5E">
      <w:pPr>
        <w:numPr>
          <w:ilvl w:val="1"/>
          <w:numId w:val="9"/>
        </w:numPr>
        <w:rPr>
          <w:rFonts w:ascii="宋体" w:eastAsia="宋体" w:hAnsi="宋体" w:hint="eastAsia"/>
        </w:rPr>
      </w:pPr>
      <w:r>
        <w:rPr>
          <w:rFonts w:ascii="宋体" w:eastAsia="宋体" w:hAnsi="宋体" w:cs="Courier New" w:hint="eastAsia"/>
        </w:rPr>
        <w:t>药</w:t>
      </w:r>
      <w:r>
        <w:rPr>
          <w:rFonts w:ascii="MS Mincho" w:eastAsia="MS Mincho" w:hAnsi="MS Mincho" w:cs="MS Mincho"/>
        </w:rPr>
        <w:t>品至少</w:t>
      </w:r>
      <w:r>
        <w:rPr>
          <w:rFonts w:ascii="宋体" w:eastAsia="宋体" w:hAnsi="宋体" w:cs="Courier New" w:hint="eastAsia"/>
        </w:rPr>
        <w:t>20000</w:t>
      </w:r>
      <w:r>
        <w:rPr>
          <w:rFonts w:ascii="MS Mincho" w:eastAsia="MS Mincho" w:hAnsi="MS Mincho" w:cs="MS Mincho"/>
        </w:rPr>
        <w:t>种</w:t>
      </w:r>
      <w:r w:rsidR="00080E5E" w:rsidRPr="007F265E">
        <w:rPr>
          <w:rFonts w:ascii="MS Mincho" w:eastAsia="MS Mincho" w:hAnsi="MS Mincho" w:cs="MS Mincho"/>
        </w:rPr>
        <w:t>。</w:t>
      </w:r>
    </w:p>
    <w:p w14:paraId="2AE12CD9" w14:textId="6E5A7F34" w:rsidR="00153DC0" w:rsidRPr="00153DC0" w:rsidRDefault="00153DC0" w:rsidP="00080E5E">
      <w:pPr>
        <w:numPr>
          <w:ilvl w:val="1"/>
          <w:numId w:val="9"/>
        </w:numPr>
        <w:rPr>
          <w:rFonts w:ascii="宋体" w:eastAsia="宋体" w:hAnsi="宋体" w:hint="eastAsia"/>
        </w:rPr>
      </w:pPr>
      <w:r>
        <w:rPr>
          <w:rFonts w:ascii="MS Mincho" w:eastAsia="MS Mincho" w:hAnsi="MS Mincho" w:cs="MS Mincho" w:hint="eastAsia"/>
        </w:rPr>
        <w:t>物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至少2000种。</w:t>
      </w:r>
    </w:p>
    <w:p w14:paraId="56A9269B" w14:textId="62778471" w:rsidR="00153DC0" w:rsidRPr="007F265E" w:rsidRDefault="00153DC0" w:rsidP="00080E5E">
      <w:pPr>
        <w:numPr>
          <w:ilvl w:val="1"/>
          <w:numId w:val="9"/>
        </w:numPr>
        <w:rPr>
          <w:rFonts w:ascii="宋体" w:eastAsia="宋体" w:hAnsi="宋体" w:hint="eastAsia"/>
        </w:rPr>
      </w:pPr>
      <w:r>
        <w:rPr>
          <w:rFonts w:ascii="MS Mincho" w:eastAsia="MS Mincho" w:hAnsi="MS Mincho" w:cs="MS Mincho" w:hint="eastAsia"/>
        </w:rPr>
        <w:t>初始医嘱信息5W+。</w:t>
      </w:r>
    </w:p>
    <w:p w14:paraId="57888AD2" w14:textId="77777777" w:rsidR="00080E5E" w:rsidRPr="007F265E" w:rsidRDefault="00080E5E" w:rsidP="00080E5E">
      <w:pPr>
        <w:numPr>
          <w:ilvl w:val="1"/>
          <w:numId w:val="9"/>
        </w:numPr>
        <w:rPr>
          <w:rFonts w:ascii="宋体" w:eastAsia="宋体" w:hAnsi="宋体" w:hint="eastAsia"/>
        </w:rPr>
      </w:pPr>
      <w:r w:rsidRPr="007F265E">
        <w:rPr>
          <w:rFonts w:ascii="宋体" w:eastAsia="宋体" w:hAnsi="宋体" w:cs="Courier New"/>
        </w:rPr>
        <w:t>系统数据库至少有500MB的数据量。</w:t>
      </w:r>
    </w:p>
    <w:p w14:paraId="2C427999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13" w:name="_Toc50345158"/>
      <w:r>
        <w:rPr>
          <w:rFonts w:hint="eastAsia"/>
        </w:rPr>
        <w:t>E.4.3 Prepare Results</w:t>
      </w:r>
      <w:bookmarkEnd w:id="13"/>
    </w:p>
    <w:p w14:paraId="617149CD" w14:textId="77777777" w:rsidR="00080E5E" w:rsidRDefault="00080E5E" w:rsidP="00153DC0">
      <w:pPr>
        <w:rPr>
          <w:rFonts w:hint="eastAsia"/>
        </w:rPr>
      </w:pPr>
    </w:p>
    <w:p w14:paraId="5229270C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14" w:name="_Toc50345159"/>
      <w:r>
        <w:rPr>
          <w:rFonts w:hint="eastAsia"/>
        </w:rPr>
        <w:t>E.5 Test Strategy</w:t>
      </w:r>
      <w:bookmarkEnd w:id="14"/>
    </w:p>
    <w:p w14:paraId="0FCBCE94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15" w:name="_Toc50345160"/>
      <w:r>
        <w:rPr>
          <w:rFonts w:hint="eastAsia"/>
        </w:rPr>
        <w:t>E.5.1 Performance/Stress Testing</w:t>
      </w:r>
      <w:bookmarkEnd w:id="15"/>
    </w:p>
    <w:p w14:paraId="18C0C7BA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16" w:name="_Toc50345161"/>
      <w:r>
        <w:rPr>
          <w:rFonts w:hint="eastAsia"/>
        </w:rPr>
        <w:t>E.5.1.1 Methods</w:t>
      </w:r>
      <w:bookmarkEnd w:id="16"/>
    </w:p>
    <w:p w14:paraId="36BAFABF" w14:textId="3ED0F065" w:rsidR="00080E5E" w:rsidRPr="008D6E40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D6E40">
        <w:rPr>
          <w:rFonts w:ascii="宋体" w:eastAsia="宋体" w:hAnsi="宋体" w:cs="Courier New"/>
        </w:rPr>
        <w:t>设计多种情境（Scenario</w:t>
      </w:r>
      <w:r w:rsidRPr="008D6E40">
        <w:rPr>
          <w:rFonts w:ascii="MS Mincho" w:eastAsia="MS Mincho" w:hAnsi="MS Mincho" w:cs="MS Mincho"/>
        </w:rPr>
        <w:t>），每个情境</w:t>
      </w:r>
      <w:r w:rsidRPr="008D6E40">
        <w:rPr>
          <w:rFonts w:ascii="宋体" w:eastAsia="宋体" w:hAnsi="宋体" w:cs="Courier New"/>
        </w:rPr>
        <w:t>为</w:t>
      </w:r>
      <w:r w:rsidRPr="008D6E40">
        <w:rPr>
          <w:rFonts w:ascii="MS Mincho" w:eastAsia="MS Mincho" w:hAnsi="MS Mincho" w:cs="MS Mincho"/>
        </w:rPr>
        <w:t>一</w:t>
      </w:r>
      <w:r w:rsidRPr="008D6E40">
        <w:rPr>
          <w:rFonts w:ascii="宋体" w:eastAsia="宋体" w:hAnsi="宋体" w:cs="Courier New"/>
        </w:rPr>
        <w:t>连</w:t>
      </w:r>
      <w:r w:rsidRPr="008D6E40">
        <w:rPr>
          <w:rFonts w:ascii="MS Mincho" w:eastAsia="MS Mincho" w:hAnsi="MS Mincho" w:cs="MS Mincho"/>
        </w:rPr>
        <w:t>串的</w:t>
      </w:r>
      <w:r>
        <w:rPr>
          <w:rFonts w:ascii="MS Mincho" w:eastAsia="MS Mincho" w:hAnsi="MS Mincho" w:cs="MS Mincho"/>
          <w:lang w:eastAsia="zh-CN"/>
        </w:rPr>
        <w:t>登入</w:t>
      </w:r>
      <w:r w:rsidRPr="008D6E40">
        <w:rPr>
          <w:rFonts w:ascii="MS Mincho" w:eastAsia="MS Mincho" w:hAnsi="MS Mincho" w:cs="MS Mincho"/>
        </w:rPr>
        <w:t>、</w:t>
      </w:r>
      <w:r w:rsidR="00153DC0">
        <w:rPr>
          <w:rFonts w:ascii="MS Mincho" w:eastAsia="MS Mincho" w:hAnsi="MS Mincho" w:cs="MS Mincho"/>
        </w:rPr>
        <w:t>建档、挂号、开医嘱、</w:t>
      </w:r>
      <w:r w:rsidR="00153DC0">
        <w:rPr>
          <w:rFonts w:ascii="宋体" w:eastAsia="宋体" w:hAnsi="宋体" w:cs="Courier New" w:hint="eastAsia"/>
        </w:rPr>
        <w:t>缴费</w:t>
      </w:r>
      <w:r w:rsidR="00153DC0">
        <w:rPr>
          <w:rFonts w:ascii="MS Mincho" w:eastAsia="MS Mincho" w:hAnsi="MS Mincho" w:cs="MS Mincho"/>
        </w:rPr>
        <w:t>、</w:t>
      </w:r>
      <w:r w:rsidR="00153DC0">
        <w:rPr>
          <w:rFonts w:ascii="宋体" w:eastAsia="宋体" w:hAnsi="宋体" w:cs="Courier New" w:hint="eastAsia"/>
        </w:rPr>
        <w:t>发药</w:t>
      </w:r>
      <w:r w:rsidRPr="008D6E40">
        <w:rPr>
          <w:rFonts w:ascii="MS Mincho" w:eastAsia="MS Mincho" w:hAnsi="MS Mincho" w:cs="MS Mincho"/>
        </w:rPr>
        <w:t>、</w:t>
      </w:r>
      <w:r>
        <w:rPr>
          <w:rFonts w:ascii="MS Mincho" w:eastAsia="MS Mincho" w:hAnsi="MS Mincho" w:cs="MS Mincho"/>
          <w:lang w:eastAsia="zh-CN"/>
        </w:rPr>
        <w:t>登出</w:t>
      </w:r>
      <w:r>
        <w:rPr>
          <w:rFonts w:ascii="宋体" w:eastAsia="宋体" w:hAnsi="宋体" w:cs="Courier New"/>
        </w:rPr>
        <w:t>等等</w:t>
      </w:r>
      <w:r>
        <w:rPr>
          <w:rFonts w:ascii="MS Mincho" w:eastAsia="MS Mincho" w:hAnsi="MS Mincho" w:cs="MS Mincho"/>
          <w:lang w:eastAsia="zh-CN"/>
        </w:rPr>
        <w:t>操作</w:t>
      </w:r>
      <w:r w:rsidRPr="008D6E40">
        <w:rPr>
          <w:rFonts w:ascii="MS Mincho" w:eastAsia="MS Mincho" w:hAnsi="MS Mincho" w:cs="MS Mincho"/>
        </w:rPr>
        <w:t>所</w:t>
      </w:r>
      <w:r w:rsidRPr="008D6E40">
        <w:rPr>
          <w:rFonts w:ascii="宋体" w:eastAsia="宋体" w:hAnsi="宋体" w:cs="Courier New"/>
        </w:rPr>
        <w:t>组</w:t>
      </w:r>
      <w:r w:rsidRPr="008D6E40">
        <w:rPr>
          <w:rFonts w:ascii="MS Mincho" w:eastAsia="MS Mincho" w:hAnsi="MS Mincho" w:cs="MS Mincho"/>
        </w:rPr>
        <w:t>成，并利用</w:t>
      </w:r>
      <w:r w:rsidR="00153DC0">
        <w:rPr>
          <w:rFonts w:ascii="MS Mincho" w:eastAsia="MS Mincho" w:hAnsi="MS Mincho" w:cs="MS Mincho" w:hint="eastAsia"/>
        </w:rPr>
        <w:t>Loadrunner</w:t>
      </w:r>
      <w:r w:rsidRPr="008D6E40">
        <w:rPr>
          <w:rFonts w:ascii="宋体" w:eastAsia="宋体" w:hAnsi="宋体" w:cs="Courier New"/>
        </w:rPr>
        <w:t>录制所有过程</w:t>
      </w:r>
      <w:r w:rsidRPr="009036D2">
        <w:rPr>
          <w:rFonts w:ascii="宋体" w:eastAsia="宋体" w:hAnsi="宋体" w:cs="Courier New"/>
          <w:strike/>
        </w:rPr>
        <w:t>（详见附件B</w:t>
      </w:r>
      <w:r w:rsidRPr="009036D2">
        <w:rPr>
          <w:rFonts w:ascii="MS Mincho" w:eastAsia="MS Mincho" w:hAnsi="MS Mincho" w:cs="MS Mincho"/>
          <w:strike/>
        </w:rPr>
        <w:t>：</w:t>
      </w:r>
      <w:r w:rsidRPr="009036D2">
        <w:rPr>
          <w:rFonts w:ascii="宋体" w:eastAsia="宋体" w:hAnsi="宋体" w:cs="Courier New"/>
          <w:strike/>
        </w:rPr>
        <w:t>Test Script</w:t>
      </w:r>
      <w:r w:rsidRPr="009036D2">
        <w:rPr>
          <w:rFonts w:ascii="MS Mincho" w:eastAsia="MS Mincho" w:hAnsi="MS Mincho" w:cs="MS Mincho"/>
          <w:strike/>
        </w:rPr>
        <w:t>）</w:t>
      </w:r>
      <w:r w:rsidRPr="008D6E40">
        <w:rPr>
          <w:rFonts w:ascii="MS Mincho" w:eastAsia="MS Mincho" w:hAnsi="MS Mincho" w:cs="MS Mincho"/>
        </w:rPr>
        <w:t>。</w:t>
      </w:r>
      <w:r w:rsidRPr="008D6E40">
        <w:rPr>
          <w:rFonts w:ascii="宋体" w:eastAsia="宋体" w:hAnsi="宋体" w:cs="Courier New"/>
        </w:rPr>
        <w:t xml:space="preserve"> </w:t>
      </w:r>
    </w:p>
    <w:p w14:paraId="3E323280" w14:textId="5449A212" w:rsidR="00080E5E" w:rsidRPr="008D6E40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D6E40">
        <w:rPr>
          <w:rFonts w:ascii="宋体" w:eastAsia="宋体" w:hAnsi="宋体" w:cs="Courier New"/>
        </w:rPr>
        <w:t>分别模拟1、50、200、500、800、1200位</w:t>
      </w:r>
      <w:r>
        <w:rPr>
          <w:rFonts w:ascii="宋体" w:eastAsia="宋体" w:hAnsi="宋体" w:cs="Courier New" w:hint="eastAsia"/>
          <w:lang w:eastAsia="zh-CN"/>
        </w:rPr>
        <w:t>用户</w:t>
      </w:r>
      <w:r w:rsidRPr="008D6E40">
        <w:rPr>
          <w:rFonts w:ascii="宋体" w:eastAsia="宋体" w:hAnsi="宋体" w:cs="Courier New"/>
        </w:rPr>
        <w:t>同时上线的情形，直到系统无法负荷为止。</w:t>
      </w:r>
    </w:p>
    <w:p w14:paraId="26C82C6C" w14:textId="77777777" w:rsidR="00080E5E" w:rsidRPr="008D6E40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8D6E40">
        <w:rPr>
          <w:rFonts w:ascii="宋体" w:eastAsia="宋体" w:hAnsi="宋体" w:cs="Courier New"/>
        </w:rPr>
        <w:t>每次测试时，</w:t>
      </w:r>
      <w:r w:rsidRPr="009036D2">
        <w:rPr>
          <w:rFonts w:ascii="宋体" w:eastAsia="宋体" w:hAnsi="宋体" w:cs="Courier New"/>
          <w:strike/>
        </w:rPr>
        <w:t>修改Stress Tools中Concurrent Connections的Stress Level，将之设置为所要模拟的Concurrent User数</w:t>
      </w:r>
      <w:r w:rsidRPr="008D6E40">
        <w:rPr>
          <w:rFonts w:ascii="宋体" w:eastAsia="宋体" w:hAnsi="宋体" w:cs="Courier New"/>
        </w:rPr>
        <w:t>。其余的设置如下表所示：</w:t>
      </w:r>
    </w:p>
    <w:tbl>
      <w:tblPr>
        <w:tblW w:w="7740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20"/>
        <w:gridCol w:w="4320"/>
      </w:tblGrid>
      <w:tr w:rsidR="00080E5E" w:rsidRPr="00D30DDF" w14:paraId="0C926F49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clear" w:color="auto" w:fill="99CCFF"/>
          </w:tcPr>
          <w:p w14:paraId="685CEF7E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项  目</w:t>
            </w:r>
          </w:p>
        </w:tc>
        <w:tc>
          <w:tcPr>
            <w:tcW w:w="4320" w:type="dxa"/>
            <w:shd w:val="clear" w:color="auto" w:fill="99CCFF"/>
          </w:tcPr>
          <w:p w14:paraId="505CA0D2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设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 xml:space="preserve">  定</w:t>
            </w:r>
          </w:p>
        </w:tc>
      </w:tr>
      <w:tr w:rsidR="00080E5E" w:rsidRPr="00D30DDF" w14:paraId="1E12568B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68C3F293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Server</w:t>
            </w:r>
          </w:p>
        </w:tc>
        <w:tc>
          <w:tcPr>
            <w:tcW w:w="4320" w:type="dxa"/>
          </w:tcPr>
          <w:p w14:paraId="403DCDF0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eform. ... group.com</w:t>
            </w:r>
          </w:p>
        </w:tc>
      </w:tr>
      <w:tr w:rsidR="00080E5E" w:rsidRPr="00D30DDF" w14:paraId="34EB779A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408ECA9E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Test Run Time</w:t>
            </w:r>
          </w:p>
        </w:tc>
        <w:tc>
          <w:tcPr>
            <w:tcW w:w="4320" w:type="dxa"/>
          </w:tcPr>
          <w:p w14:paraId="40FFEB1C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10 Mins</w:t>
            </w:r>
          </w:p>
        </w:tc>
      </w:tr>
      <w:tr w:rsidR="00080E5E" w:rsidRPr="00D30DDF" w14:paraId="10023724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48580E09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Request Delay</w:t>
            </w:r>
            <w:r w:rsidRPr="00D30DDF">
              <w:rPr>
                <w:rFonts w:hint="eastAsia"/>
                <w:sz w:val="20"/>
                <w:szCs w:val="20"/>
              </w:rPr>
              <w:t>（</w:t>
            </w:r>
            <w:r w:rsidRPr="00D30DDF">
              <w:rPr>
                <w:rFonts w:hint="eastAsia"/>
                <w:sz w:val="20"/>
                <w:szCs w:val="20"/>
              </w:rPr>
              <w:t>in milliseconds</w:t>
            </w:r>
            <w:r w:rsidRPr="00D30DDF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4320" w:type="dxa"/>
          </w:tcPr>
          <w:p w14:paraId="751F46DC" w14:textId="77777777" w:rsidR="00080E5E" w:rsidRPr="00D30DDF" w:rsidRDefault="00080E5E" w:rsidP="00375355">
            <w:pPr>
              <w:jc w:val="center"/>
              <w:rPr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Min Delay Time</w:t>
            </w:r>
            <w:r w:rsidRPr="00D30DDF">
              <w:rPr>
                <w:rFonts w:hint="eastAsia"/>
                <w:sz w:val="20"/>
                <w:szCs w:val="20"/>
              </w:rPr>
              <w:t>：</w:t>
            </w:r>
            <w:r w:rsidRPr="00D30DDF">
              <w:rPr>
                <w:sz w:val="20"/>
                <w:szCs w:val="20"/>
              </w:rPr>
              <w:t xml:space="preserve">   </w:t>
            </w:r>
            <w:r w:rsidRPr="00D30DDF">
              <w:rPr>
                <w:rFonts w:hint="eastAsia"/>
                <w:sz w:val="20"/>
                <w:szCs w:val="20"/>
              </w:rPr>
              <w:t xml:space="preserve">  </w:t>
            </w:r>
            <w:r w:rsidRPr="00D30DDF">
              <w:rPr>
                <w:sz w:val="20"/>
                <w:szCs w:val="20"/>
              </w:rPr>
              <w:t>0</w:t>
            </w:r>
          </w:p>
          <w:p w14:paraId="4BEE4CB9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Max Delay Time</w:t>
            </w:r>
            <w:r w:rsidRPr="00D30DDF">
              <w:rPr>
                <w:rFonts w:hint="eastAsia"/>
                <w:sz w:val="20"/>
                <w:szCs w:val="20"/>
              </w:rPr>
              <w:t>：</w:t>
            </w:r>
            <w:r w:rsidRPr="00D30DDF">
              <w:rPr>
                <w:sz w:val="20"/>
                <w:szCs w:val="20"/>
              </w:rPr>
              <w:t xml:space="preserve">   </w:t>
            </w:r>
            <w:r w:rsidRPr="00D30DDF">
              <w:rPr>
                <w:rFonts w:hint="eastAsia"/>
                <w:sz w:val="20"/>
                <w:szCs w:val="20"/>
              </w:rPr>
              <w:t>1</w:t>
            </w:r>
            <w:r w:rsidRPr="00D30DDF">
              <w:rPr>
                <w:sz w:val="20"/>
                <w:szCs w:val="20"/>
              </w:rPr>
              <w:t>00</w:t>
            </w:r>
          </w:p>
        </w:tc>
      </w:tr>
      <w:tr w:rsidR="00080E5E" w:rsidRPr="00D30DDF" w14:paraId="66656758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400A2310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Suspend</w:t>
            </w:r>
          </w:p>
        </w:tc>
        <w:tc>
          <w:tcPr>
            <w:tcW w:w="4320" w:type="dxa"/>
          </w:tcPr>
          <w:p w14:paraId="5FF0057C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Warm up</w:t>
            </w:r>
            <w:r w:rsidRPr="00D30DDF">
              <w:rPr>
                <w:sz w:val="20"/>
                <w:szCs w:val="20"/>
              </w:rPr>
              <w:t xml:space="preserve"> Time</w:t>
            </w:r>
            <w:r w:rsidRPr="00D30DDF">
              <w:rPr>
                <w:rFonts w:hint="eastAsia"/>
                <w:sz w:val="20"/>
                <w:szCs w:val="20"/>
              </w:rPr>
              <w:t>：</w:t>
            </w:r>
            <w:r w:rsidRPr="00D30DDF">
              <w:rPr>
                <w:rFonts w:hint="eastAsia"/>
                <w:sz w:val="20"/>
                <w:szCs w:val="20"/>
              </w:rPr>
              <w:t xml:space="preserve">  30 Sec</w:t>
            </w:r>
          </w:p>
          <w:p w14:paraId="160F5CBC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Cool down</w:t>
            </w:r>
            <w:r w:rsidRPr="00D30DDF">
              <w:rPr>
                <w:sz w:val="20"/>
                <w:szCs w:val="20"/>
              </w:rPr>
              <w:t xml:space="preserve"> Time</w:t>
            </w:r>
            <w:r w:rsidRPr="00D30DDF">
              <w:rPr>
                <w:rFonts w:hint="eastAsia"/>
                <w:sz w:val="20"/>
                <w:szCs w:val="20"/>
              </w:rPr>
              <w:t>：</w:t>
            </w:r>
            <w:r w:rsidRPr="00D30DDF">
              <w:rPr>
                <w:rFonts w:hint="eastAsia"/>
                <w:sz w:val="20"/>
                <w:szCs w:val="20"/>
              </w:rPr>
              <w:t xml:space="preserve">  30 Sec</w:t>
            </w:r>
          </w:p>
        </w:tc>
      </w:tr>
      <w:tr w:rsidR="00080E5E" w:rsidRPr="00D30DDF" w14:paraId="733FB115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5B3A8D02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Follow Redirects</w:t>
            </w:r>
          </w:p>
        </w:tc>
        <w:tc>
          <w:tcPr>
            <w:tcW w:w="4320" w:type="dxa"/>
          </w:tcPr>
          <w:p w14:paraId="70407119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Max Redirect Depth</w:t>
            </w:r>
            <w:r w:rsidRPr="00D30DDF">
              <w:rPr>
                <w:rFonts w:hint="eastAsia"/>
                <w:sz w:val="20"/>
                <w:szCs w:val="20"/>
              </w:rPr>
              <w:t>：</w:t>
            </w:r>
            <w:r w:rsidRPr="00D30DDF">
              <w:rPr>
                <w:sz w:val="20"/>
                <w:szCs w:val="20"/>
              </w:rPr>
              <w:t xml:space="preserve">  15</w:t>
            </w:r>
          </w:p>
        </w:tc>
      </w:tr>
    </w:tbl>
    <w:p w14:paraId="6D796D22" w14:textId="77777777" w:rsidR="00080E5E" w:rsidRDefault="00080E5E" w:rsidP="00080E5E">
      <w:pPr>
        <w:rPr>
          <w:rFonts w:hint="eastAsia"/>
        </w:rPr>
      </w:pPr>
    </w:p>
    <w:p w14:paraId="665CB0F4" w14:textId="77777777" w:rsidR="00080E5E" w:rsidRPr="002B75B9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2B75B9">
        <w:rPr>
          <w:rFonts w:ascii="宋体" w:eastAsia="宋体" w:hAnsi="宋体" w:cs="Courier New"/>
        </w:rPr>
        <w:t>除了用工具模拟测试外，另增加两位</w:t>
      </w:r>
      <w:r w:rsidRPr="002B75B9">
        <w:rPr>
          <w:rFonts w:ascii="宋体" w:eastAsia="宋体" w:hAnsi="宋体" w:cs="Courier New" w:hint="eastAsia"/>
          <w:lang w:eastAsia="zh-CN"/>
        </w:rPr>
        <w:t>用户</w:t>
      </w:r>
      <w:r w:rsidRPr="002B75B9">
        <w:rPr>
          <w:rFonts w:ascii="宋体" w:eastAsia="宋体" w:hAnsi="宋体" w:cs="Courier New"/>
        </w:rPr>
        <w:t>，由实际的人员操作，记录在每次模拟测试时，用户本身的使用</w:t>
      </w:r>
      <w:r w:rsidRPr="002B75B9">
        <w:rPr>
          <w:rFonts w:ascii="宋体" w:eastAsia="宋体" w:hAnsi="宋体" w:cs="Courier New" w:hint="eastAsia"/>
          <w:lang w:eastAsia="zh-CN"/>
        </w:rPr>
        <w:t>感受</w:t>
      </w:r>
      <w:r w:rsidRPr="002B75B9">
        <w:rPr>
          <w:rFonts w:ascii="宋体" w:eastAsia="宋体" w:hAnsi="宋体" w:cs="Courier New"/>
        </w:rPr>
        <w:t>，以了解用户实际的容忍程度（评量表格式参见附件F</w:t>
      </w:r>
      <w:r>
        <w:rPr>
          <w:rFonts w:ascii="宋体" w:eastAsia="宋体" w:hAnsi="宋体" w:cs="Courier New"/>
        </w:rPr>
        <w:t>：</w:t>
      </w:r>
      <w:r w:rsidRPr="002B75B9">
        <w:rPr>
          <w:rFonts w:ascii="宋体" w:eastAsia="宋体" w:hAnsi="宋体" w:cs="Courier New"/>
        </w:rPr>
        <w:t>Stress Test</w:t>
      </w:r>
      <w:r>
        <w:rPr>
          <w:rFonts w:ascii="宋体" w:eastAsia="宋体" w:hAnsi="宋体" w:cs="Courier New" w:hint="eastAsia"/>
          <w:lang w:eastAsia="zh-CN"/>
        </w:rPr>
        <w:t>——</w:t>
      </w:r>
      <w:r>
        <w:rPr>
          <w:rFonts w:ascii="宋体" w:eastAsia="宋体" w:hAnsi="宋体" w:cs="Courier New"/>
        </w:rPr>
        <w:t>用户感受评量表</w:t>
      </w:r>
      <w:r w:rsidRPr="002B75B9">
        <w:rPr>
          <w:rFonts w:ascii="宋体" w:eastAsia="宋体" w:hAnsi="宋体" w:cs="Courier New"/>
        </w:rPr>
        <w:t xml:space="preserve">）。 </w:t>
      </w:r>
    </w:p>
    <w:p w14:paraId="0CFD675F" w14:textId="77777777" w:rsidR="00080E5E" w:rsidRPr="002B75B9" w:rsidRDefault="00080E5E" w:rsidP="00080E5E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2B75B9">
        <w:rPr>
          <w:rFonts w:ascii="宋体" w:eastAsia="宋体" w:hAnsi="宋体" w:cs="Courier New"/>
        </w:rPr>
        <w:t>记录每项操作后，系统回应时间的感觉。</w:t>
      </w:r>
    </w:p>
    <w:p w14:paraId="70735C1C" w14:textId="77777777" w:rsidR="00080E5E" w:rsidRPr="00626EC7" w:rsidRDefault="00080E5E" w:rsidP="00080E5E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2B75B9">
        <w:rPr>
          <w:rFonts w:ascii="宋体" w:eastAsia="宋体" w:hAnsi="宋体" w:cs="Courier New"/>
        </w:rPr>
        <w:t>记录填写数据的正确性。</w:t>
      </w:r>
    </w:p>
    <w:p w14:paraId="14A18BA5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17" w:name="_Toc50345162"/>
      <w:r>
        <w:rPr>
          <w:rFonts w:hint="eastAsia"/>
        </w:rPr>
        <w:t>E.5.1.2 Results Report</w:t>
      </w:r>
      <w:bookmarkEnd w:id="17"/>
    </w:p>
    <w:p w14:paraId="1476FAF5" w14:textId="77777777" w:rsidR="00080E5E" w:rsidRPr="007B3C40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7B3C40">
        <w:rPr>
          <w:rFonts w:ascii="宋体" w:eastAsia="宋体" w:hAnsi="宋体" w:cs="Courier New"/>
        </w:rPr>
        <w:t>测试人员使用MS Web Application Stress</w:t>
      </w:r>
      <w:r w:rsidRPr="007B3C40">
        <w:rPr>
          <w:rFonts w:ascii="宋体" w:eastAsia="宋体" w:hAnsi="宋体" w:cs="Courier New"/>
        </w:rPr>
        <w:sym w:font="Symbol" w:char="F06C"/>
      </w:r>
      <w:r w:rsidRPr="007B3C40">
        <w:rPr>
          <w:rFonts w:ascii="宋体" w:eastAsia="宋体" w:hAnsi="宋体" w:cs="Courier New"/>
        </w:rPr>
        <w:t xml:space="preserve"> Tools进行自动化模拟测试，并观察及记录COM+、SQL Enterprise Manager、SQL Profiler、Performance Counter、MSWAS Report等各个项目，以便能进行后续的报表及分析（记录项目详见附件C ：Performance/Stress Test Log Files）。</w:t>
      </w:r>
    </w:p>
    <w:p w14:paraId="33863D74" w14:textId="77777777" w:rsidR="00080E5E" w:rsidRDefault="00080E5E" w:rsidP="00080E5E">
      <w:pPr>
        <w:numPr>
          <w:ilvl w:val="0"/>
          <w:numId w:val="5"/>
        </w:numPr>
        <w:rPr>
          <w:rFonts w:hint="eastAsia"/>
        </w:rPr>
      </w:pPr>
      <w:r>
        <w:rPr>
          <w:rFonts w:ascii="宋体" w:eastAsia="宋体" w:hAnsi="宋体" w:cs="Courier New" w:hint="eastAsia"/>
          <w:lang w:eastAsia="zh-CN"/>
        </w:rPr>
        <w:t>[</w:t>
      </w:r>
      <w:r w:rsidRPr="007B3C40">
        <w:rPr>
          <w:rFonts w:ascii="宋体" w:eastAsia="宋体" w:hAnsi="宋体" w:cs="Courier New"/>
        </w:rPr>
        <w:t>Stress Test－用户</w:t>
      </w:r>
      <w:r>
        <w:rPr>
          <w:rFonts w:ascii="宋体" w:eastAsia="宋体" w:hAnsi="宋体" w:cs="Courier New"/>
        </w:rPr>
        <w:t>感受评量表</w:t>
      </w:r>
      <w:r>
        <w:rPr>
          <w:rFonts w:ascii="宋体" w:eastAsia="宋体" w:hAnsi="宋体" w:cs="Courier New" w:hint="eastAsia"/>
          <w:lang w:eastAsia="zh-CN"/>
        </w:rPr>
        <w:t>]</w:t>
      </w:r>
      <w:r w:rsidRPr="007B3C40">
        <w:rPr>
          <w:rFonts w:ascii="宋体" w:eastAsia="宋体" w:hAnsi="宋体" w:cs="Courier New"/>
        </w:rPr>
        <w:t>，由用户记录其操作</w:t>
      </w:r>
      <w:r>
        <w:rPr>
          <w:rFonts w:ascii="宋体" w:eastAsia="宋体" w:hAnsi="宋体" w:cs="Courier New" w:hint="eastAsia"/>
          <w:lang w:eastAsia="zh-CN"/>
        </w:rPr>
        <w:t>的</w:t>
      </w:r>
      <w:r w:rsidRPr="007B3C40">
        <w:rPr>
          <w:rFonts w:ascii="宋体" w:eastAsia="宋体" w:hAnsi="宋体" w:cs="Courier New"/>
        </w:rPr>
        <w:t>每个动作，对于系统</w:t>
      </w:r>
      <w:r>
        <w:rPr>
          <w:rFonts w:ascii="宋体" w:eastAsia="宋体" w:hAnsi="宋体" w:cs="Courier New" w:hint="eastAsia"/>
          <w:lang w:eastAsia="zh-CN"/>
        </w:rPr>
        <w:t>反应</w:t>
      </w:r>
      <w:r w:rsidRPr="007B3C40">
        <w:rPr>
          <w:rFonts w:ascii="宋体" w:eastAsia="宋体" w:hAnsi="宋体" w:cs="Courier New"/>
        </w:rPr>
        <w:t>速度的感受程度。</w:t>
      </w:r>
    </w:p>
    <w:p w14:paraId="3FF06AAD" w14:textId="77777777" w:rsidR="00080E5E" w:rsidRDefault="00080E5E" w:rsidP="00080E5E">
      <w:pPr>
        <w:rPr>
          <w:rFonts w:hint="eastAsia"/>
        </w:rPr>
      </w:pPr>
    </w:p>
    <w:p w14:paraId="05393908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18" w:name="_Toc50345163"/>
      <w:r>
        <w:rPr>
          <w:rFonts w:hint="eastAsia"/>
        </w:rPr>
        <w:t>E.5.2 Stable Testing</w:t>
      </w:r>
      <w:bookmarkEnd w:id="18"/>
    </w:p>
    <w:p w14:paraId="7F4D94A3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19" w:name="_Toc50345164"/>
      <w:r>
        <w:rPr>
          <w:rFonts w:hint="eastAsia"/>
        </w:rPr>
        <w:t>E.5.2.1 Methods</w:t>
      </w:r>
      <w:bookmarkEnd w:id="19"/>
    </w:p>
    <w:p w14:paraId="5E4C1BE9" w14:textId="77777777" w:rsidR="00080E5E" w:rsidRPr="005F0504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cs="Courier New"/>
        </w:rPr>
        <w:t>利用测试工具模拟上线人数，使系统性能接近在满载的状态下（如CPU</w:t>
      </w:r>
      <w:r w:rsidRPr="005F0504">
        <w:rPr>
          <w:rFonts w:ascii="宋体" w:eastAsia="宋体" w:hAnsi="宋体" w:cs="Courier New" w:hint="eastAsia"/>
          <w:lang w:eastAsia="zh-CN"/>
        </w:rPr>
        <w:t>耗用</w:t>
      </w:r>
      <w:r w:rsidRPr="005F0504">
        <w:rPr>
          <w:rFonts w:ascii="宋体" w:eastAsia="宋体" w:hAnsi="宋体" w:cs="Courier New"/>
        </w:rPr>
        <w:t>率在80％以上，IIS负载许可下），安排数位用户填写数据，并假设及模拟各种意外情况，检验系统所发生的情况。</w:t>
      </w:r>
    </w:p>
    <w:p w14:paraId="28D7ACA9" w14:textId="77777777" w:rsidR="00080E5E" w:rsidRPr="005F0504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cs="Courier New"/>
        </w:rPr>
        <w:t>异常模拟：</w:t>
      </w:r>
    </w:p>
    <w:p w14:paraId="7507A243" w14:textId="77777777" w:rsidR="00080E5E" w:rsidRPr="005F0504" w:rsidRDefault="00080E5E" w:rsidP="00080E5E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cs="Courier New"/>
        </w:rPr>
        <w:t>网络不通（如：网络断线）。</w:t>
      </w:r>
    </w:p>
    <w:p w14:paraId="40E8E07F" w14:textId="77777777" w:rsidR="00080E5E" w:rsidRPr="005F0504" w:rsidRDefault="00080E5E" w:rsidP="00080E5E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cs="Courier New"/>
        </w:rPr>
        <w:t>流程</w:t>
      </w:r>
      <w:r>
        <w:rPr>
          <w:rFonts w:ascii="宋体" w:eastAsia="宋体" w:hAnsi="宋体" w:cs="Courier New" w:hint="eastAsia"/>
          <w:lang w:eastAsia="zh-CN"/>
        </w:rPr>
        <w:t>服务</w:t>
      </w:r>
      <w:r w:rsidRPr="005F0504">
        <w:rPr>
          <w:rFonts w:ascii="宋体" w:eastAsia="宋体" w:hAnsi="宋体" w:cs="Courier New"/>
        </w:rPr>
        <w:t>器挂掉（如：AP Server关机）。</w:t>
      </w:r>
    </w:p>
    <w:p w14:paraId="40F9413A" w14:textId="77777777" w:rsidR="00080E5E" w:rsidRPr="005F0504" w:rsidRDefault="00080E5E" w:rsidP="00080E5E">
      <w:pPr>
        <w:numPr>
          <w:ilvl w:val="1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cs="Courier New"/>
        </w:rPr>
        <w:t>DB Crash（无法连至DB</w:t>
      </w:r>
      <w:r w:rsidRPr="005F0504">
        <w:rPr>
          <w:rFonts w:ascii="宋体" w:eastAsia="宋体" w:hAnsi="宋体" w:cs="Courier New"/>
        </w:rPr>
        <w:sym w:font="Symbol" w:char="F06E"/>
      </w:r>
      <w:r w:rsidRPr="005F0504">
        <w:rPr>
          <w:rFonts w:ascii="宋体" w:eastAsia="宋体" w:hAnsi="宋体" w:cs="Courier New"/>
        </w:rPr>
        <w:t xml:space="preserve"> Server或DB Server停机）。</w:t>
      </w:r>
    </w:p>
    <w:p w14:paraId="354826C9" w14:textId="77777777" w:rsidR="00080E5E" w:rsidRDefault="00080E5E" w:rsidP="00080E5E">
      <w:pPr>
        <w:rPr>
          <w:rFonts w:hint="eastAsia"/>
        </w:rPr>
      </w:pPr>
    </w:p>
    <w:p w14:paraId="2C04C942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20" w:name="_Toc50345165"/>
      <w:r>
        <w:rPr>
          <w:rFonts w:hint="eastAsia"/>
        </w:rPr>
        <w:t>E.5.2.2 Results Report</w:t>
      </w:r>
      <w:bookmarkEnd w:id="20"/>
    </w:p>
    <w:p w14:paraId="4EA9B374" w14:textId="77777777" w:rsidR="00080E5E" w:rsidRPr="00C30271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5F0504">
        <w:rPr>
          <w:rFonts w:ascii="宋体" w:eastAsia="宋体" w:hAnsi="宋体" w:hint="eastAsia"/>
        </w:rPr>
        <w:t>由</w:t>
      </w:r>
      <w:r w:rsidRPr="005F0504">
        <w:rPr>
          <w:rFonts w:ascii="宋体" w:eastAsia="宋体" w:hAnsi="宋体" w:cs="Courier New"/>
        </w:rPr>
        <w:t>用户记录其所输入的数据，并描述在异常模拟测试下系统的反应</w:t>
      </w:r>
      <w:r>
        <w:rPr>
          <w:rFonts w:ascii="宋体" w:eastAsia="宋体" w:hAnsi="宋体" w:cs="Courier New" w:hint="eastAsia"/>
          <w:lang w:eastAsia="zh-CN"/>
        </w:rPr>
        <w:t>是什么样的</w:t>
      </w:r>
      <w:r w:rsidRPr="005F0504">
        <w:rPr>
          <w:rFonts w:ascii="宋体" w:eastAsia="宋体" w:hAnsi="宋体" w:cs="Courier New"/>
        </w:rPr>
        <w:t>（评量表格式参见附件G：Stable Test－系统反应描述）。</w:t>
      </w:r>
    </w:p>
    <w:p w14:paraId="5F56581C" w14:textId="77777777" w:rsidR="00080E5E" w:rsidRPr="005F0504" w:rsidRDefault="00080E5E" w:rsidP="00080E5E">
      <w:pPr>
        <w:ind w:left="480"/>
        <w:rPr>
          <w:rFonts w:ascii="宋体" w:eastAsia="宋体" w:hAnsi="宋体" w:hint="eastAsia"/>
        </w:rPr>
      </w:pPr>
    </w:p>
    <w:p w14:paraId="0E7F0464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21" w:name="_Toc50345166"/>
      <w:r>
        <w:rPr>
          <w:rFonts w:hint="eastAsia"/>
        </w:rPr>
        <w:t xml:space="preserve">E.6 </w:t>
      </w:r>
      <w:r>
        <w:t>Test Schedules</w:t>
      </w:r>
      <w:bookmarkEnd w:id="21"/>
    </w:p>
    <w:tbl>
      <w:tblPr>
        <w:tblW w:w="848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440"/>
        <w:gridCol w:w="1620"/>
        <w:gridCol w:w="1499"/>
        <w:gridCol w:w="1042"/>
      </w:tblGrid>
      <w:tr w:rsidR="00080E5E" w14:paraId="2A739D63" w14:textId="77777777" w:rsidTr="00375355">
        <w:trPr>
          <w:trHeight w:val="351"/>
        </w:trPr>
        <w:tc>
          <w:tcPr>
            <w:tcW w:w="2880" w:type="dxa"/>
            <w:shd w:val="clear" w:color="auto" w:fill="99CCFF"/>
            <w:vAlign w:val="center"/>
          </w:tcPr>
          <w:p w14:paraId="39D8181E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工作</w:t>
            </w:r>
          </w:p>
        </w:tc>
        <w:tc>
          <w:tcPr>
            <w:tcW w:w="1440" w:type="dxa"/>
            <w:shd w:val="clear" w:color="auto" w:fill="99CCFF"/>
            <w:vAlign w:val="center"/>
          </w:tcPr>
          <w:p w14:paraId="3221FBAF" w14:textId="77777777" w:rsidR="00080E5E" w:rsidRPr="00963801" w:rsidRDefault="00080E5E" w:rsidP="00375355">
            <w:pPr>
              <w:jc w:val="center"/>
              <w:rPr>
                <w:rFonts w:ascii="Arial" w:eastAsia="宋体" w:hAnsi="Arial" w:hint="eastAsia"/>
                <w:sz w:val="20"/>
                <w:lang w:eastAsia="zh-CN"/>
              </w:rPr>
            </w:pPr>
            <w:r>
              <w:rPr>
                <w:rFonts w:ascii="Arial" w:eastAsia="宋体" w:hAnsi="Arial" w:hint="eastAsia"/>
                <w:sz w:val="20"/>
                <w:lang w:eastAsia="zh-CN"/>
              </w:rPr>
              <w:t>预估花费时间</w:t>
            </w:r>
          </w:p>
        </w:tc>
        <w:tc>
          <w:tcPr>
            <w:tcW w:w="1620" w:type="dxa"/>
            <w:shd w:val="clear" w:color="auto" w:fill="99CCFF"/>
            <w:vAlign w:val="center"/>
          </w:tcPr>
          <w:p w14:paraId="5CC138AC" w14:textId="77777777" w:rsidR="00080E5E" w:rsidRPr="00963801" w:rsidRDefault="00080E5E" w:rsidP="00375355">
            <w:pPr>
              <w:jc w:val="center"/>
              <w:rPr>
                <w:rFonts w:ascii="Arial" w:eastAsia="宋体" w:hAnsi="Arial" w:hint="eastAsia"/>
                <w:sz w:val="20"/>
                <w:lang w:eastAsia="zh-CN"/>
              </w:rPr>
            </w:pPr>
            <w:r>
              <w:rPr>
                <w:rFonts w:ascii="Arial" w:eastAsia="宋体" w:hAnsi="Arial" w:hint="eastAsia"/>
                <w:sz w:val="20"/>
                <w:lang w:eastAsia="zh-CN"/>
              </w:rPr>
              <w:t>预计开始时间</w:t>
            </w:r>
          </w:p>
        </w:tc>
        <w:tc>
          <w:tcPr>
            <w:tcW w:w="1499" w:type="dxa"/>
            <w:shd w:val="clear" w:color="auto" w:fill="99CCFF"/>
            <w:vAlign w:val="center"/>
          </w:tcPr>
          <w:p w14:paraId="7BA7FEFD" w14:textId="77777777" w:rsidR="00080E5E" w:rsidRPr="00963801" w:rsidRDefault="00080E5E" w:rsidP="00375355">
            <w:pPr>
              <w:jc w:val="center"/>
              <w:rPr>
                <w:rFonts w:ascii="Arial" w:eastAsia="宋体" w:hAnsi="Arial" w:hint="eastAsia"/>
                <w:sz w:val="20"/>
                <w:lang w:eastAsia="zh-CN"/>
              </w:rPr>
            </w:pPr>
            <w:r>
              <w:rPr>
                <w:rFonts w:ascii="Arial" w:eastAsia="宋体" w:hAnsi="Arial" w:hint="eastAsia"/>
                <w:sz w:val="20"/>
                <w:lang w:eastAsia="zh-CN"/>
              </w:rPr>
              <w:t>预计完成时间</w:t>
            </w:r>
          </w:p>
        </w:tc>
        <w:tc>
          <w:tcPr>
            <w:tcW w:w="1042" w:type="dxa"/>
            <w:shd w:val="clear" w:color="auto" w:fill="99CCFF"/>
            <w:vAlign w:val="center"/>
          </w:tcPr>
          <w:p w14:paraId="76EE2E50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投入人力</w:t>
            </w:r>
          </w:p>
        </w:tc>
      </w:tr>
      <w:tr w:rsidR="00080E5E" w14:paraId="17A0E7DC" w14:textId="77777777" w:rsidTr="00375355">
        <w:trPr>
          <w:trHeight w:val="1288"/>
        </w:trPr>
        <w:tc>
          <w:tcPr>
            <w:tcW w:w="2880" w:type="dxa"/>
            <w:vAlign w:val="center"/>
          </w:tcPr>
          <w:p w14:paraId="3069AF37" w14:textId="77777777" w:rsidR="00080E5E" w:rsidRPr="0075079D" w:rsidRDefault="00080E5E" w:rsidP="00375355">
            <w:pPr>
              <w:jc w:val="center"/>
              <w:rPr>
                <w:rFonts w:ascii="Arial" w:eastAsia="宋体" w:hAnsi="Arial" w:hint="eastAsia"/>
                <w:sz w:val="20"/>
                <w:lang w:eastAsia="zh-CN"/>
              </w:rPr>
            </w:pPr>
            <w:r>
              <w:rPr>
                <w:rFonts w:ascii="Arial" w:eastAsia="宋体" w:hAnsi="Arial" w:hint="eastAsia"/>
                <w:sz w:val="20"/>
                <w:lang w:eastAsia="zh-CN"/>
              </w:rPr>
              <w:t>前置操作</w:t>
            </w:r>
          </w:p>
          <w:p w14:paraId="6173990F" w14:textId="77777777" w:rsidR="00080E5E" w:rsidRDefault="00080E5E" w:rsidP="00375355">
            <w:pPr>
              <w:ind w:leftChars="100" w:left="24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Develop Test Plan</w:t>
            </w:r>
          </w:p>
          <w:p w14:paraId="2AC3CA9D" w14:textId="77777777" w:rsidR="00080E5E" w:rsidRDefault="00080E5E" w:rsidP="00375355">
            <w:pPr>
              <w:ind w:leftChars="100" w:left="24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Setup Test Environment</w:t>
            </w:r>
          </w:p>
          <w:p w14:paraId="3440ADAC" w14:textId="77777777" w:rsidR="00080E5E" w:rsidRDefault="00080E5E" w:rsidP="00375355">
            <w:pPr>
              <w:ind w:leftChars="100" w:left="24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Training</w:t>
            </w:r>
          </w:p>
        </w:tc>
        <w:tc>
          <w:tcPr>
            <w:tcW w:w="1440" w:type="dxa"/>
            <w:vAlign w:val="center"/>
          </w:tcPr>
          <w:p w14:paraId="305361A6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72 hours</w:t>
            </w:r>
          </w:p>
        </w:tc>
        <w:tc>
          <w:tcPr>
            <w:tcW w:w="1620" w:type="dxa"/>
            <w:vAlign w:val="center"/>
          </w:tcPr>
          <w:p w14:paraId="09D5DFB2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2003/8/12</w:t>
            </w:r>
          </w:p>
        </w:tc>
        <w:tc>
          <w:tcPr>
            <w:tcW w:w="1499" w:type="dxa"/>
            <w:vAlign w:val="center"/>
          </w:tcPr>
          <w:p w14:paraId="6CF36097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2003/8/22</w:t>
            </w:r>
          </w:p>
        </w:tc>
        <w:tc>
          <w:tcPr>
            <w:tcW w:w="1042" w:type="dxa"/>
            <w:vAlign w:val="center"/>
          </w:tcPr>
          <w:p w14:paraId="4FCD7225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2~3</w:t>
            </w:r>
          </w:p>
        </w:tc>
      </w:tr>
      <w:tr w:rsidR="00080E5E" w14:paraId="65EFF8F0" w14:textId="77777777" w:rsidTr="00375355">
        <w:trPr>
          <w:trHeight w:val="466"/>
        </w:trPr>
        <w:tc>
          <w:tcPr>
            <w:tcW w:w="2880" w:type="dxa"/>
            <w:vAlign w:val="center"/>
          </w:tcPr>
          <w:p w14:paraId="12EBA46A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eastAsia="宋体" w:hAnsi="Arial" w:hint="eastAsia"/>
                <w:sz w:val="20"/>
                <w:lang w:eastAsia="zh-CN"/>
              </w:rPr>
              <w:t>录制</w:t>
            </w:r>
            <w:r>
              <w:rPr>
                <w:rFonts w:ascii="Arial" w:eastAsia="宋体" w:hAnsi="Arial" w:hint="eastAsia"/>
                <w:sz w:val="20"/>
                <w:lang w:eastAsia="zh-CN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Test Script</w:t>
            </w:r>
          </w:p>
        </w:tc>
        <w:tc>
          <w:tcPr>
            <w:tcW w:w="1440" w:type="dxa"/>
            <w:vAlign w:val="center"/>
          </w:tcPr>
          <w:p w14:paraId="750F208A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 hours</w:t>
            </w:r>
          </w:p>
        </w:tc>
        <w:tc>
          <w:tcPr>
            <w:tcW w:w="1620" w:type="dxa"/>
            <w:vAlign w:val="center"/>
          </w:tcPr>
          <w:p w14:paraId="60604A83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2003/9/1</w:t>
            </w:r>
          </w:p>
        </w:tc>
        <w:tc>
          <w:tcPr>
            <w:tcW w:w="1499" w:type="dxa"/>
            <w:vAlign w:val="center"/>
          </w:tcPr>
          <w:p w14:paraId="69177182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2003/9/1</w:t>
            </w:r>
          </w:p>
        </w:tc>
        <w:tc>
          <w:tcPr>
            <w:tcW w:w="1042" w:type="dxa"/>
            <w:vAlign w:val="center"/>
          </w:tcPr>
          <w:p w14:paraId="436A73F9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1~2</w:t>
            </w:r>
          </w:p>
        </w:tc>
      </w:tr>
      <w:tr w:rsidR="00080E5E" w14:paraId="679CBC5A" w14:textId="77777777" w:rsidTr="00375355">
        <w:trPr>
          <w:trHeight w:val="467"/>
        </w:trPr>
        <w:tc>
          <w:tcPr>
            <w:tcW w:w="2880" w:type="dxa"/>
            <w:vAlign w:val="center"/>
          </w:tcPr>
          <w:p w14:paraId="422DF517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Performance Test /Stress Test /Stable Test</w:t>
            </w:r>
          </w:p>
        </w:tc>
        <w:tc>
          <w:tcPr>
            <w:tcW w:w="1440" w:type="dxa"/>
            <w:vAlign w:val="center"/>
          </w:tcPr>
          <w:p w14:paraId="78204E64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 hours</w:t>
            </w:r>
          </w:p>
        </w:tc>
        <w:tc>
          <w:tcPr>
            <w:tcW w:w="1620" w:type="dxa"/>
            <w:vAlign w:val="center"/>
          </w:tcPr>
          <w:p w14:paraId="0A6C46C5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2003/9/4</w:t>
            </w:r>
          </w:p>
        </w:tc>
        <w:tc>
          <w:tcPr>
            <w:tcW w:w="1499" w:type="dxa"/>
            <w:vAlign w:val="center"/>
          </w:tcPr>
          <w:p w14:paraId="76E3B187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2003/9/4</w:t>
            </w:r>
          </w:p>
        </w:tc>
        <w:tc>
          <w:tcPr>
            <w:tcW w:w="1042" w:type="dxa"/>
            <w:vAlign w:val="center"/>
          </w:tcPr>
          <w:p w14:paraId="181E9091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</w:tr>
      <w:tr w:rsidR="00080E5E" w14:paraId="376342C8" w14:textId="77777777" w:rsidTr="00375355">
        <w:trPr>
          <w:trHeight w:val="467"/>
        </w:trPr>
        <w:tc>
          <w:tcPr>
            <w:tcW w:w="2880" w:type="dxa"/>
            <w:vAlign w:val="center"/>
          </w:tcPr>
          <w:p w14:paraId="02F2B2F3" w14:textId="77777777" w:rsidR="00080E5E" w:rsidRDefault="00080E5E" w:rsidP="00375355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Test Report</w:t>
            </w:r>
          </w:p>
        </w:tc>
        <w:tc>
          <w:tcPr>
            <w:tcW w:w="1440" w:type="dxa"/>
            <w:vAlign w:val="center"/>
          </w:tcPr>
          <w:p w14:paraId="33C7B71F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8 hours</w:t>
            </w:r>
          </w:p>
        </w:tc>
        <w:tc>
          <w:tcPr>
            <w:tcW w:w="1620" w:type="dxa"/>
            <w:vAlign w:val="center"/>
          </w:tcPr>
          <w:p w14:paraId="0FC8E580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2003/9/5</w:t>
            </w:r>
          </w:p>
        </w:tc>
        <w:tc>
          <w:tcPr>
            <w:tcW w:w="1499" w:type="dxa"/>
            <w:vAlign w:val="center"/>
          </w:tcPr>
          <w:p w14:paraId="291923B0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2003/9/5</w:t>
            </w:r>
          </w:p>
        </w:tc>
        <w:tc>
          <w:tcPr>
            <w:tcW w:w="1042" w:type="dxa"/>
            <w:vAlign w:val="center"/>
          </w:tcPr>
          <w:p w14:paraId="447AD5A7" w14:textId="77777777" w:rsidR="00080E5E" w:rsidRDefault="00080E5E" w:rsidP="00375355">
            <w:pPr>
              <w:ind w:left="100"/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1~2</w:t>
            </w:r>
          </w:p>
        </w:tc>
      </w:tr>
    </w:tbl>
    <w:p w14:paraId="7605C7B2" w14:textId="77777777" w:rsidR="00080E5E" w:rsidRDefault="00080E5E" w:rsidP="00080E5E">
      <w:pPr>
        <w:rPr>
          <w:rFonts w:hint="eastAsia"/>
        </w:rPr>
      </w:pPr>
    </w:p>
    <w:p w14:paraId="56CAFE16" w14:textId="77777777" w:rsidR="00080E5E" w:rsidRDefault="00080E5E" w:rsidP="00080E5E">
      <w:pPr>
        <w:pStyle w:val="1"/>
        <w:numPr>
          <w:ilvl w:val="0"/>
          <w:numId w:val="0"/>
        </w:numPr>
        <w:ind w:left="480" w:hanging="480"/>
        <w:rPr>
          <w:rFonts w:hint="eastAsia"/>
        </w:rPr>
      </w:pPr>
      <w:bookmarkStart w:id="22" w:name="_Toc50345167"/>
      <w:r>
        <w:rPr>
          <w:rFonts w:hint="eastAsia"/>
        </w:rPr>
        <w:t xml:space="preserve">E.7 </w:t>
      </w:r>
      <w:r>
        <w:t>Test Team Roles and Responsibilities</w:t>
      </w:r>
      <w:bookmarkEnd w:id="22"/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5155"/>
        <w:gridCol w:w="1548"/>
      </w:tblGrid>
      <w:tr w:rsidR="00080E5E" w:rsidRPr="00D30DDF" w14:paraId="0D4170FA" w14:textId="77777777" w:rsidTr="003753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14:paraId="448266BC" w14:textId="77777777" w:rsidR="00080E5E" w:rsidRPr="00D30DDF" w:rsidRDefault="00080E5E" w:rsidP="00375355">
            <w:pPr>
              <w:pStyle w:val="TableTitleBorder"/>
              <w:jc w:val="center"/>
              <w:rPr>
                <w:rFonts w:ascii="Arial" w:hAnsi="Arial"/>
                <w:sz w:val="20"/>
              </w:rPr>
            </w:pPr>
            <w:r w:rsidRPr="00D30DDF">
              <w:rPr>
                <w:rFonts w:ascii="Arial" w:hAnsi="Arial"/>
                <w:sz w:val="20"/>
              </w:rPr>
              <w:t>Role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14:paraId="59AC24D8" w14:textId="77777777" w:rsidR="00080E5E" w:rsidRPr="00D30DDF" w:rsidRDefault="00080E5E" w:rsidP="00375355">
            <w:pPr>
              <w:pStyle w:val="TableTitleBorder"/>
              <w:jc w:val="center"/>
              <w:rPr>
                <w:rFonts w:ascii="Arial" w:hAnsi="Arial"/>
                <w:sz w:val="20"/>
              </w:rPr>
            </w:pPr>
            <w:r w:rsidRPr="00D30DDF">
              <w:rPr>
                <w:rFonts w:ascii="Arial" w:hAnsi="Arial"/>
                <w:sz w:val="20"/>
              </w:rPr>
              <w:t>Responsibilities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9CCFF"/>
          </w:tcPr>
          <w:p w14:paraId="3C0E578C" w14:textId="77777777" w:rsidR="00080E5E" w:rsidRPr="00D30DDF" w:rsidRDefault="00080E5E" w:rsidP="00375355">
            <w:pPr>
              <w:pStyle w:val="TableTitleBorder"/>
              <w:jc w:val="center"/>
              <w:rPr>
                <w:rFonts w:ascii="Arial" w:hAnsi="Arial"/>
                <w:sz w:val="20"/>
              </w:rPr>
            </w:pPr>
            <w:r w:rsidRPr="00D30DDF">
              <w:rPr>
                <w:rFonts w:ascii="Arial" w:hAnsi="Arial"/>
                <w:sz w:val="20"/>
              </w:rPr>
              <w:t>Name</w:t>
            </w:r>
          </w:p>
        </w:tc>
      </w:tr>
      <w:tr w:rsidR="00080E5E" w:rsidRPr="00D30DDF" w14:paraId="4F3FD21B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7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7D581" w14:textId="77777777" w:rsidR="00080E5E" w:rsidRPr="00D30DDF" w:rsidRDefault="00080E5E" w:rsidP="00375355">
            <w:pPr>
              <w:pStyle w:val="TableTextBorder"/>
              <w:jc w:val="center"/>
              <w:rPr>
                <w:sz w:val="20"/>
              </w:rPr>
            </w:pPr>
            <w:r w:rsidRPr="00D30DDF">
              <w:rPr>
                <w:sz w:val="20"/>
              </w:rPr>
              <w:t>Project Manager</w:t>
            </w:r>
          </w:p>
        </w:tc>
        <w:tc>
          <w:tcPr>
            <w:tcW w:w="5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66F8F" w14:textId="77777777" w:rsidR="00080E5E" w:rsidRPr="00D30DDF" w:rsidRDefault="00080E5E" w:rsidP="00375355">
            <w:pPr>
              <w:pStyle w:val="TableTextBorder"/>
              <w:jc w:val="center"/>
              <w:rPr>
                <w:rFonts w:ascii="宋体" w:eastAsia="宋体" w:hAnsi="宋体" w:hint="eastAsia"/>
                <w:sz w:val="20"/>
                <w:lang w:eastAsia="zh-CN"/>
              </w:rPr>
            </w:pP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掌控系统的发展进度、管理需求</w:t>
            </w:r>
            <w:r w:rsidRPr="00D30DDF">
              <w:rPr>
                <w:rFonts w:ascii="宋体" w:eastAsia="宋体" w:hAnsi="宋体" w:cs="Courier New" w:hint="eastAsia"/>
                <w:sz w:val="20"/>
                <w:lang w:eastAsia="zh-CN"/>
              </w:rPr>
              <w:t>更改</w:t>
            </w: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及相关议题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52958B" w14:textId="77777777" w:rsidR="00080E5E" w:rsidRPr="00D30DDF" w:rsidRDefault="00080E5E" w:rsidP="00375355">
            <w:pPr>
              <w:pStyle w:val="TableTextBorder"/>
              <w:spacing w:before="40" w:after="40"/>
              <w:ind w:left="23"/>
              <w:jc w:val="center"/>
              <w:rPr>
                <w:sz w:val="20"/>
                <w:lang w:eastAsia="zh-TW"/>
              </w:rPr>
            </w:pPr>
            <w:r w:rsidRPr="00D30DDF">
              <w:rPr>
                <w:sz w:val="20"/>
                <w:lang w:eastAsia="zh-TW"/>
              </w:rPr>
              <w:t>…</w:t>
            </w:r>
            <w:r w:rsidRPr="00D30DDF">
              <w:rPr>
                <w:rFonts w:hint="eastAsia"/>
                <w:sz w:val="20"/>
                <w:lang w:eastAsia="zh-TW"/>
              </w:rPr>
              <w:t xml:space="preserve"> H</w:t>
            </w:r>
            <w:r w:rsidRPr="00D30DDF">
              <w:rPr>
                <w:sz w:val="20"/>
                <w:lang w:eastAsia="zh-TW"/>
              </w:rPr>
              <w:t>uang</w:t>
            </w:r>
          </w:p>
        </w:tc>
      </w:tr>
      <w:tr w:rsidR="00080E5E" w:rsidRPr="00D30DDF" w14:paraId="1AD74EA4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7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6C4321" w14:textId="77777777" w:rsidR="00080E5E" w:rsidRPr="00D30DDF" w:rsidRDefault="00080E5E" w:rsidP="00375355">
            <w:pPr>
              <w:pStyle w:val="TableTextBorder"/>
              <w:jc w:val="center"/>
              <w:rPr>
                <w:sz w:val="20"/>
                <w:lang w:eastAsia="zh-TW"/>
              </w:rPr>
            </w:pPr>
            <w:r w:rsidRPr="00D30DDF">
              <w:rPr>
                <w:sz w:val="20"/>
                <w:lang w:eastAsia="zh-TW"/>
              </w:rPr>
              <w:t>Test Coordinator</w:t>
            </w:r>
          </w:p>
        </w:tc>
        <w:tc>
          <w:tcPr>
            <w:tcW w:w="5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2359" w14:textId="77777777" w:rsidR="00080E5E" w:rsidRPr="00D30DDF" w:rsidRDefault="00080E5E" w:rsidP="00375355">
            <w:pPr>
              <w:pStyle w:val="TableTextBorder"/>
              <w:jc w:val="center"/>
              <w:rPr>
                <w:rFonts w:ascii="宋体" w:eastAsia="宋体" w:hAnsi="宋体" w:hint="eastAsia"/>
                <w:sz w:val="20"/>
                <w:lang w:eastAsia="zh-CN"/>
              </w:rPr>
            </w:pP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撰写的测试</w:t>
            </w:r>
            <w:r w:rsidRPr="00D30DDF">
              <w:rPr>
                <w:rFonts w:ascii="宋体" w:eastAsia="宋体" w:hAnsi="宋体" w:cs="Courier New" w:hint="eastAsia"/>
                <w:sz w:val="20"/>
                <w:lang w:eastAsia="zh-CN"/>
              </w:rPr>
              <w:t>计划</w:t>
            </w: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，准备Test Script，调整测试人力、资源分配，并进行测试工作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510FC9" w14:textId="77777777" w:rsidR="00080E5E" w:rsidRPr="00D30DDF" w:rsidRDefault="00080E5E" w:rsidP="00375355">
            <w:pPr>
              <w:pStyle w:val="TableTextBorder"/>
              <w:jc w:val="center"/>
              <w:rPr>
                <w:sz w:val="20"/>
                <w:lang w:eastAsia="zh-TW"/>
              </w:rPr>
            </w:pPr>
            <w:r w:rsidRPr="00D30DDF">
              <w:rPr>
                <w:sz w:val="20"/>
                <w:lang w:eastAsia="zh-TW"/>
              </w:rPr>
              <w:t>…</w:t>
            </w:r>
            <w:r w:rsidRPr="00D30DDF">
              <w:rPr>
                <w:rFonts w:hint="eastAsia"/>
                <w:sz w:val="20"/>
                <w:lang w:eastAsia="zh-TW"/>
              </w:rPr>
              <w:t xml:space="preserve"> Yun</w:t>
            </w:r>
          </w:p>
        </w:tc>
      </w:tr>
      <w:tr w:rsidR="00080E5E" w:rsidRPr="00D30DDF" w14:paraId="2710C767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7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F09B08" w14:textId="77777777" w:rsidR="00080E5E" w:rsidRPr="00D30DDF" w:rsidRDefault="00080E5E" w:rsidP="00375355">
            <w:pPr>
              <w:pStyle w:val="TableTextBorder"/>
              <w:jc w:val="center"/>
              <w:rPr>
                <w:rFonts w:hint="eastAsia"/>
                <w:sz w:val="20"/>
                <w:lang w:eastAsia="zh-TW"/>
              </w:rPr>
            </w:pPr>
            <w:r w:rsidRPr="00D30DDF">
              <w:rPr>
                <w:rFonts w:hint="eastAsia"/>
                <w:sz w:val="20"/>
                <w:lang w:eastAsia="zh-TW"/>
              </w:rPr>
              <w:t>Tester</w:t>
            </w:r>
          </w:p>
        </w:tc>
        <w:tc>
          <w:tcPr>
            <w:tcW w:w="5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85740" w14:textId="77777777" w:rsidR="00080E5E" w:rsidRPr="00D30DDF" w:rsidRDefault="00080E5E" w:rsidP="00375355">
            <w:pPr>
              <w:pStyle w:val="TableTextBorder"/>
              <w:jc w:val="center"/>
              <w:rPr>
                <w:rFonts w:ascii="宋体" w:eastAsia="宋体" w:hAnsi="宋体"/>
                <w:sz w:val="20"/>
                <w:lang w:eastAsia="zh-CN"/>
              </w:rPr>
            </w:pP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执行及协助压力测试的各项工作，并完成测试报告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B807D1" w14:textId="77777777" w:rsidR="00080E5E" w:rsidRPr="00D30DDF" w:rsidRDefault="00080E5E" w:rsidP="00375355">
            <w:pPr>
              <w:pStyle w:val="TableTextBorder"/>
              <w:spacing w:before="40" w:after="40"/>
              <w:ind w:left="23"/>
              <w:jc w:val="center"/>
              <w:rPr>
                <w:rFonts w:hint="eastAsia"/>
                <w:sz w:val="20"/>
                <w:lang w:eastAsia="zh-TW"/>
              </w:rPr>
            </w:pPr>
            <w:r w:rsidRPr="00D30DDF">
              <w:rPr>
                <w:sz w:val="20"/>
                <w:lang w:eastAsia="zh-TW"/>
              </w:rPr>
              <w:t>…</w:t>
            </w:r>
            <w:r w:rsidRPr="00D30DDF">
              <w:rPr>
                <w:rFonts w:hint="eastAsia"/>
                <w:sz w:val="20"/>
                <w:lang w:eastAsia="zh-TW"/>
              </w:rPr>
              <w:t xml:space="preserve"> Yang</w:t>
            </w:r>
          </w:p>
        </w:tc>
      </w:tr>
      <w:tr w:rsidR="00080E5E" w:rsidRPr="00D30DDF" w14:paraId="187D24A2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17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BE722A" w14:textId="77777777" w:rsidR="00080E5E" w:rsidRPr="00D30DDF" w:rsidRDefault="00080E5E" w:rsidP="00375355">
            <w:pPr>
              <w:pStyle w:val="TableTextBorder"/>
              <w:jc w:val="center"/>
              <w:rPr>
                <w:rFonts w:hint="eastAsia"/>
                <w:sz w:val="20"/>
                <w:lang w:eastAsia="zh-TW"/>
              </w:rPr>
            </w:pPr>
            <w:r w:rsidRPr="00D30DDF">
              <w:rPr>
                <w:rFonts w:hint="eastAsia"/>
                <w:sz w:val="20"/>
                <w:lang w:eastAsia="zh-TW"/>
              </w:rPr>
              <w:t>End User</w:t>
            </w:r>
          </w:p>
        </w:tc>
        <w:tc>
          <w:tcPr>
            <w:tcW w:w="5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E947E" w14:textId="77777777" w:rsidR="00080E5E" w:rsidRPr="00D30DDF" w:rsidRDefault="00080E5E" w:rsidP="00375355">
            <w:pPr>
              <w:pStyle w:val="TableTextBorder"/>
              <w:jc w:val="center"/>
              <w:rPr>
                <w:rFonts w:ascii="宋体" w:eastAsia="宋体" w:hAnsi="宋体"/>
                <w:sz w:val="20"/>
                <w:lang w:eastAsia="zh-CN"/>
              </w:rPr>
            </w:pPr>
            <w:r w:rsidRPr="00D30DDF">
              <w:rPr>
                <w:rFonts w:ascii="宋体" w:eastAsia="宋体" w:hAnsi="宋体" w:cs="Courier New"/>
                <w:sz w:val="20"/>
                <w:lang w:eastAsia="zh-CN"/>
              </w:rPr>
              <w:t>在模拟测试时，协助进行用户感受测试，及进度稳定度测试时，协助数据的填写及验证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037A71" w14:textId="77777777" w:rsidR="00080E5E" w:rsidRPr="00D30DDF" w:rsidRDefault="00080E5E" w:rsidP="00375355">
            <w:pPr>
              <w:pStyle w:val="TableTextBorder"/>
              <w:spacing w:before="40" w:after="40"/>
              <w:ind w:left="23"/>
              <w:jc w:val="center"/>
              <w:rPr>
                <w:rFonts w:hint="eastAsia"/>
                <w:sz w:val="20"/>
                <w:lang w:eastAsia="zh-TW"/>
              </w:rPr>
            </w:pPr>
            <w:r w:rsidRPr="00D30DDF">
              <w:rPr>
                <w:rFonts w:hint="eastAsia"/>
                <w:sz w:val="20"/>
                <w:lang w:eastAsia="zh-TW"/>
              </w:rPr>
              <w:t>客戶</w:t>
            </w:r>
          </w:p>
        </w:tc>
      </w:tr>
    </w:tbl>
    <w:p w14:paraId="13F31DB1" w14:textId="77777777" w:rsidR="00080E5E" w:rsidRPr="006636C2" w:rsidRDefault="00080E5E" w:rsidP="00080E5E">
      <w:pPr>
        <w:rPr>
          <w:rFonts w:ascii="Courier New" w:eastAsia="宋体" w:hAnsi="Courier New" w:cs="Courier New" w:hint="eastAsia"/>
          <w:sz w:val="20"/>
          <w:szCs w:val="20"/>
          <w:lang w:eastAsia="zh-CN"/>
        </w:rPr>
      </w:pPr>
    </w:p>
    <w:p w14:paraId="70C6C3AC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23" w:name="_Toc50345168"/>
      <w:r>
        <w:rPr>
          <w:rFonts w:hint="eastAsia"/>
        </w:rPr>
        <w:t xml:space="preserve">E.8 </w:t>
      </w:r>
      <w:r>
        <w:rPr>
          <w:rFonts w:hint="eastAsia"/>
        </w:rPr>
        <w:t>附件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Database Test Data</w:t>
      </w:r>
      <w:bookmarkEnd w:id="23"/>
    </w:p>
    <w:p w14:paraId="144D9C6A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24" w:name="_Toc50345169"/>
      <w:r>
        <w:rPr>
          <w:rFonts w:hint="eastAsia"/>
        </w:rPr>
        <w:t>E.8.1 Methods</w:t>
      </w:r>
      <w:bookmarkEnd w:id="24"/>
    </w:p>
    <w:p w14:paraId="00765CF6" w14:textId="77777777" w:rsidR="00080E5E" w:rsidRPr="00CF4F37" w:rsidRDefault="00080E5E" w:rsidP="00080E5E">
      <w:pPr>
        <w:ind w:firstLine="480"/>
        <w:rPr>
          <w:rFonts w:ascii="宋体" w:eastAsia="宋体" w:hAnsi="宋体" w:hint="eastAsia"/>
        </w:rPr>
      </w:pPr>
      <w:r w:rsidRPr="00CF4F37">
        <w:rPr>
          <w:rFonts w:ascii="宋体" w:eastAsia="宋体" w:hAnsi="宋体" w:cs="Courier New"/>
        </w:rPr>
        <w:t>随机挑选数十个用户帐号</w:t>
      </w:r>
      <w:r w:rsidRPr="009036D2">
        <w:rPr>
          <w:rFonts w:ascii="宋体" w:eastAsia="宋体" w:hAnsi="宋体" w:cs="Courier New"/>
          <w:strike/>
        </w:rPr>
        <w:t>，用测试工具模拟其发单、</w:t>
      </w:r>
      <w:r w:rsidRPr="009036D2">
        <w:rPr>
          <w:rFonts w:ascii="宋体" w:eastAsia="宋体" w:hAnsi="宋体" w:cs="Courier New" w:hint="eastAsia"/>
          <w:strike/>
          <w:lang w:eastAsia="zh-CN"/>
        </w:rPr>
        <w:t>存储</w:t>
      </w:r>
      <w:r w:rsidRPr="009036D2">
        <w:rPr>
          <w:rFonts w:ascii="宋体" w:eastAsia="宋体" w:hAnsi="宋体" w:cs="Courier New"/>
          <w:strike/>
        </w:rPr>
        <w:t>草稿等</w:t>
      </w:r>
      <w:r w:rsidRPr="009036D2">
        <w:rPr>
          <w:rFonts w:ascii="宋体" w:eastAsia="宋体" w:hAnsi="宋体" w:cs="Courier New" w:hint="eastAsia"/>
          <w:strike/>
          <w:lang w:eastAsia="zh-CN"/>
        </w:rPr>
        <w:t>操作</w:t>
      </w:r>
      <w:r w:rsidRPr="009036D2">
        <w:rPr>
          <w:rFonts w:ascii="宋体" w:eastAsia="宋体" w:hAnsi="宋体" w:cs="Courier New"/>
          <w:strike/>
        </w:rPr>
        <w:t>，并</w:t>
      </w:r>
      <w:r w:rsidRPr="009036D2">
        <w:rPr>
          <w:rFonts w:ascii="宋体" w:eastAsia="宋体" w:hAnsi="宋体" w:cs="Courier New" w:hint="eastAsia"/>
          <w:strike/>
          <w:lang w:eastAsia="zh-CN"/>
        </w:rPr>
        <w:t>通过</w:t>
      </w:r>
      <w:r w:rsidRPr="009036D2">
        <w:rPr>
          <w:rFonts w:ascii="宋体" w:eastAsia="宋体" w:hAnsi="宋体" w:cs="Courier New"/>
          <w:strike/>
        </w:rPr>
        <w:t>人为的方式模拟其上级主管送件</w:t>
      </w:r>
      <w:r w:rsidRPr="00CF4F37">
        <w:rPr>
          <w:rFonts w:ascii="宋体" w:eastAsia="宋体" w:hAnsi="宋体" w:cs="Courier New"/>
        </w:rPr>
        <w:t>。</w:t>
      </w:r>
    </w:p>
    <w:p w14:paraId="57D903A9" w14:textId="77777777" w:rsidR="00080E5E" w:rsidRPr="00CF4F37" w:rsidRDefault="00080E5E" w:rsidP="00080E5E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CF4F37">
        <w:rPr>
          <w:rFonts w:ascii="宋体" w:eastAsia="宋体" w:hAnsi="宋体" w:hint="eastAsia"/>
          <w:lang w:eastAsia="zh-CN"/>
        </w:rPr>
        <w:t>测试单据</w:t>
      </w:r>
    </w:p>
    <w:p w14:paraId="3B6E5060" w14:textId="77777777" w:rsidR="00080E5E" w:rsidRPr="00CF4F37" w:rsidRDefault="00080E5E" w:rsidP="00080E5E">
      <w:pPr>
        <w:numPr>
          <w:ilvl w:val="1"/>
          <w:numId w:val="11"/>
        </w:numPr>
        <w:rPr>
          <w:rFonts w:ascii="宋体" w:eastAsia="宋体" w:hAnsi="宋体" w:hint="eastAsia"/>
        </w:rPr>
      </w:pPr>
      <w:r w:rsidRPr="00CF4F37">
        <w:rPr>
          <w:rFonts w:ascii="宋体" w:eastAsia="宋体" w:hAnsi="宋体"/>
        </w:rPr>
        <w:t>…</w:t>
      </w:r>
    </w:p>
    <w:p w14:paraId="120E39FC" w14:textId="77777777" w:rsidR="00080E5E" w:rsidRPr="00CF4F37" w:rsidRDefault="00080E5E" w:rsidP="00080E5E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CF4F37">
        <w:rPr>
          <w:rFonts w:ascii="宋体" w:eastAsia="宋体" w:hAnsi="宋体" w:hint="eastAsia"/>
          <w:lang w:eastAsia="zh-CN"/>
        </w:rPr>
        <w:t>模拟账号</w:t>
      </w:r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020"/>
        <w:gridCol w:w="960"/>
        <w:gridCol w:w="3600"/>
        <w:gridCol w:w="1000"/>
        <w:gridCol w:w="980"/>
      </w:tblGrid>
      <w:tr w:rsidR="00080E5E" w14:paraId="0A407C89" w14:textId="77777777" w:rsidTr="00375355">
        <w:trPr>
          <w:trHeight w:val="276"/>
        </w:trPr>
        <w:tc>
          <w:tcPr>
            <w:tcW w:w="90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6D33A7C" w14:textId="77777777" w:rsidR="00080E5E" w:rsidRDefault="00080E5E" w:rsidP="00375355">
            <w:pPr>
              <w:jc w:val="center"/>
              <w:rPr>
                <w:rFonts w:ascii="PMingLiU" w:hAnsi="PMingLiU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02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0777AE5" w14:textId="77777777" w:rsidR="00080E5E" w:rsidRDefault="00080E5E" w:rsidP="00375355">
            <w:pPr>
              <w:jc w:val="center"/>
              <w:rPr>
                <w:rFonts w:ascii="PMingLiU" w:hAnsi="PMingLiU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6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2B2607B" w14:textId="77777777" w:rsidR="00080E5E" w:rsidRPr="00CA4438" w:rsidRDefault="00080E5E" w:rsidP="00375355">
            <w:pPr>
              <w:jc w:val="center"/>
              <w:rPr>
                <w:rFonts w:ascii="PMingLiU" w:eastAsia="宋体" w:hAnsi="PMingLiU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部门编号</w:t>
            </w:r>
          </w:p>
        </w:tc>
        <w:tc>
          <w:tcPr>
            <w:tcW w:w="360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02C3EDA" w14:textId="77777777" w:rsidR="00080E5E" w:rsidRPr="00CA4438" w:rsidRDefault="00080E5E" w:rsidP="00375355">
            <w:pPr>
              <w:jc w:val="center"/>
              <w:rPr>
                <w:rFonts w:ascii="PMingLiU" w:eastAsia="宋体" w:hAnsi="PMingLiU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部门名称</w:t>
            </w:r>
          </w:p>
        </w:tc>
        <w:tc>
          <w:tcPr>
            <w:tcW w:w="100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C7407E2" w14:textId="77777777" w:rsidR="00080E5E" w:rsidRDefault="00080E5E" w:rsidP="00375355">
            <w:pPr>
              <w:jc w:val="center"/>
              <w:rPr>
                <w:rFonts w:ascii="PMingLiU" w:hAnsi="PMingLiU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主管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980" w:type="dxa"/>
            <w:shd w:val="clear" w:color="auto" w:fill="99CC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5F6F60" w14:textId="77777777" w:rsidR="00080E5E" w:rsidRDefault="00080E5E" w:rsidP="00375355">
            <w:pPr>
              <w:jc w:val="center"/>
              <w:rPr>
                <w:rFonts w:ascii="PMingLiU" w:hAnsi="PMingLiU"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主管姓名</w:t>
            </w:r>
          </w:p>
        </w:tc>
      </w:tr>
      <w:tr w:rsidR="00080E5E" w14:paraId="3868841B" w14:textId="77777777" w:rsidTr="00375355">
        <w:trPr>
          <w:trHeight w:val="276"/>
        </w:trPr>
        <w:tc>
          <w:tcPr>
            <w:tcW w:w="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6F65242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102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2BE9A8D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张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  <w:tc>
          <w:tcPr>
            <w:tcW w:w="96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53BCE44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36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264E5A3" w14:textId="77777777" w:rsidR="00080E5E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  <w:tc>
          <w:tcPr>
            <w:tcW w:w="10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3CA7D61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98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389994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吴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</w:tr>
      <w:tr w:rsidR="00080E5E" w14:paraId="0252F945" w14:textId="77777777" w:rsidTr="00375355">
        <w:trPr>
          <w:trHeight w:val="276"/>
        </w:trPr>
        <w:tc>
          <w:tcPr>
            <w:tcW w:w="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CA0C246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102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E49AF53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黄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  <w:tc>
          <w:tcPr>
            <w:tcW w:w="96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BD7F053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36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62B6C95" w14:textId="77777777" w:rsidR="00080E5E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XX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>组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  <w:tc>
          <w:tcPr>
            <w:tcW w:w="10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AF14E18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XXXXX</w:t>
            </w:r>
          </w:p>
        </w:tc>
        <w:tc>
          <w:tcPr>
            <w:tcW w:w="98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64DD0E0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蔡</w:t>
            </w:r>
            <w:r>
              <w:rPr>
                <w:rFonts w:hint="eastAsia"/>
                <w:sz w:val="20"/>
                <w:szCs w:val="20"/>
              </w:rPr>
              <w:t>XX</w:t>
            </w:r>
          </w:p>
        </w:tc>
      </w:tr>
      <w:tr w:rsidR="00080E5E" w14:paraId="6781F07E" w14:textId="77777777" w:rsidTr="00375355">
        <w:trPr>
          <w:trHeight w:val="276"/>
        </w:trPr>
        <w:tc>
          <w:tcPr>
            <w:tcW w:w="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318204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02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A55A4E7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6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2A40D69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6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AA3204D" w14:textId="77777777" w:rsidR="00080E5E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0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1B1BCB" w14:textId="77777777" w:rsidR="00080E5E" w:rsidRDefault="00080E5E" w:rsidP="00375355">
            <w:pPr>
              <w:jc w:val="center"/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8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E0601DB" w14:textId="77777777" w:rsidR="00080E5E" w:rsidRDefault="00080E5E" w:rsidP="00375355">
            <w:pPr>
              <w:jc w:val="center"/>
              <w:rPr>
                <w:rFonts w:ascii="PMingLiU" w:hAnsi="PMingLiU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..</w:t>
            </w:r>
          </w:p>
        </w:tc>
      </w:tr>
    </w:tbl>
    <w:p w14:paraId="7EF40BFA" w14:textId="77777777" w:rsidR="00080E5E" w:rsidRDefault="00080E5E" w:rsidP="00080E5E">
      <w:pPr>
        <w:rPr>
          <w:rFonts w:hint="eastAsia"/>
        </w:rPr>
      </w:pPr>
    </w:p>
    <w:p w14:paraId="737C7FD6" w14:textId="77777777" w:rsidR="00080E5E" w:rsidRDefault="00080E5E" w:rsidP="00080E5E">
      <w:pPr>
        <w:pStyle w:val="2"/>
        <w:numPr>
          <w:ilvl w:val="0"/>
          <w:numId w:val="0"/>
        </w:numPr>
        <w:rPr>
          <w:rFonts w:hint="eastAsia"/>
        </w:rPr>
      </w:pPr>
      <w:bookmarkStart w:id="25" w:name="_Toc50345170"/>
      <w:r>
        <w:rPr>
          <w:rFonts w:hint="eastAsia"/>
        </w:rPr>
        <w:t>E.8.2 Database Information</w:t>
      </w:r>
      <w:bookmarkEnd w:id="25"/>
    </w:p>
    <w:p w14:paraId="0A412510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26" w:name="_Toc50345171"/>
      <w:r>
        <w:rPr>
          <w:rFonts w:hint="eastAsia"/>
        </w:rPr>
        <w:t xml:space="preserve">E.8.2.1 </w:t>
      </w:r>
      <w:r>
        <w:rPr>
          <w:rFonts w:eastAsia="宋体" w:hint="eastAsia"/>
          <w:lang w:eastAsia="zh-CN"/>
        </w:rPr>
        <w:t>系统数据库</w:t>
      </w:r>
      <w:r>
        <w:rPr>
          <w:rFonts w:hint="eastAsia"/>
        </w:rPr>
        <w:t>：</w:t>
      </w:r>
      <w:bookmarkEnd w:id="26"/>
      <w:r>
        <w:t>…</w:t>
      </w:r>
    </w:p>
    <w:p w14:paraId="00379515" w14:textId="77777777" w:rsidR="00080E5E" w:rsidRDefault="00080E5E" w:rsidP="00080E5E">
      <w:pPr>
        <w:numPr>
          <w:ilvl w:val="0"/>
          <w:numId w:val="11"/>
        </w:numPr>
        <w:rPr>
          <w:rFonts w:hint="eastAsia"/>
        </w:rPr>
      </w:pPr>
      <w:r>
        <w:rPr>
          <w:rFonts w:eastAsia="宋体" w:hint="eastAsia"/>
          <w:lang w:eastAsia="zh-CN"/>
        </w:rPr>
        <w:t>总数</w:t>
      </w:r>
      <w:r>
        <w:rPr>
          <w:rFonts w:hint="eastAsia"/>
        </w:rPr>
        <w:t>：</w:t>
      </w:r>
      <w:r>
        <w:rPr>
          <w:rFonts w:hint="eastAsia"/>
        </w:rPr>
        <w:t>55593</w:t>
      </w:r>
      <w:r>
        <w:rPr>
          <w:rFonts w:hint="eastAsia"/>
        </w:rPr>
        <w:t>件</w:t>
      </w:r>
    </w:p>
    <w:p w14:paraId="6F5EF7EE" w14:textId="77777777" w:rsidR="00080E5E" w:rsidRPr="002976CC" w:rsidRDefault="00080E5E" w:rsidP="00080E5E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大小：</w:t>
      </w:r>
      <w:r>
        <w:rPr>
          <w:rFonts w:hint="eastAsia"/>
        </w:rPr>
        <w:t>500.06MB</w:t>
      </w:r>
    </w:p>
    <w:p w14:paraId="295A533C" w14:textId="77777777" w:rsidR="00080E5E" w:rsidRPr="002976CC" w:rsidRDefault="00080E5E" w:rsidP="00080E5E">
      <w:pPr>
        <w:ind w:left="480"/>
        <w:rPr>
          <w:rFonts w:hint="eastAsia"/>
        </w:rPr>
      </w:pPr>
    </w:p>
    <w:tbl>
      <w:tblPr>
        <w:tblW w:w="7920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80"/>
        <w:gridCol w:w="1980"/>
        <w:gridCol w:w="2160"/>
      </w:tblGrid>
      <w:tr w:rsidR="00080E5E" w:rsidRPr="00D30DDF" w14:paraId="5A4236D9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99CCFF"/>
          </w:tcPr>
          <w:p w14:paraId="0937EAB5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980" w:type="dxa"/>
            <w:shd w:val="clear" w:color="auto" w:fill="99CCFF"/>
          </w:tcPr>
          <w:p w14:paraId="4133E74A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数据条数</w:t>
            </w:r>
          </w:p>
        </w:tc>
        <w:tc>
          <w:tcPr>
            <w:tcW w:w="2160" w:type="dxa"/>
            <w:shd w:val="clear" w:color="auto" w:fill="99CCFF"/>
          </w:tcPr>
          <w:p w14:paraId="7F3CCAEF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数据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大小(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KB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080E5E" w:rsidRPr="00D30DDF" w14:paraId="57EB50A3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393EFEC5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  <w:vAlign w:val="center"/>
          </w:tcPr>
          <w:p w14:paraId="40C0A089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112168</w:t>
            </w:r>
          </w:p>
        </w:tc>
        <w:tc>
          <w:tcPr>
            <w:tcW w:w="2160" w:type="dxa"/>
          </w:tcPr>
          <w:p w14:paraId="38DB80DC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82816</w:t>
            </w:r>
          </w:p>
        </w:tc>
      </w:tr>
      <w:tr w:rsidR="00080E5E" w:rsidRPr="00D30DDF" w14:paraId="13D0A52E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79815973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  <w:vAlign w:val="center"/>
          </w:tcPr>
          <w:p w14:paraId="7251819E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13768</w:t>
            </w:r>
          </w:p>
        </w:tc>
        <w:tc>
          <w:tcPr>
            <w:tcW w:w="2160" w:type="dxa"/>
          </w:tcPr>
          <w:p w14:paraId="3BE6798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10896</w:t>
            </w:r>
          </w:p>
        </w:tc>
      </w:tr>
      <w:tr w:rsidR="00080E5E" w:rsidRPr="00D30DDF" w14:paraId="79CC9E46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465DA296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  <w:vAlign w:val="center"/>
          </w:tcPr>
          <w:p w14:paraId="11333C4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2160" w:type="dxa"/>
          </w:tcPr>
          <w:p w14:paraId="759BEC7E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</w:tr>
    </w:tbl>
    <w:p w14:paraId="39E0D10D" w14:textId="77777777" w:rsidR="00080E5E" w:rsidRDefault="00080E5E" w:rsidP="00080E5E">
      <w:pPr>
        <w:rPr>
          <w:rFonts w:hint="eastAsia"/>
        </w:rPr>
      </w:pPr>
    </w:p>
    <w:p w14:paraId="00C0AFAD" w14:textId="77777777" w:rsidR="00080E5E" w:rsidRDefault="00080E5E" w:rsidP="00080E5E">
      <w:pPr>
        <w:pStyle w:val="3"/>
        <w:numPr>
          <w:ilvl w:val="0"/>
          <w:numId w:val="0"/>
        </w:numPr>
        <w:rPr>
          <w:rFonts w:hint="eastAsia"/>
        </w:rPr>
      </w:pPr>
      <w:bookmarkStart w:id="27" w:name="_Toc50345172"/>
      <w:r>
        <w:rPr>
          <w:rFonts w:hint="eastAsia"/>
        </w:rPr>
        <w:t xml:space="preserve">E.8.2.2 </w:t>
      </w:r>
      <w:r>
        <w:t>…</w:t>
      </w:r>
      <w:r>
        <w:rPr>
          <w:rFonts w:eastAsia="宋体" w:hint="eastAsia"/>
          <w:lang w:eastAsia="zh-CN"/>
        </w:rPr>
        <w:t>数据库</w:t>
      </w:r>
      <w:r>
        <w:rPr>
          <w:rFonts w:hint="eastAsia"/>
        </w:rPr>
        <w:t>：</w:t>
      </w:r>
      <w:bookmarkEnd w:id="27"/>
      <w:r>
        <w:t>…</w:t>
      </w:r>
    </w:p>
    <w:p w14:paraId="7B202C0D" w14:textId="77777777" w:rsidR="00080E5E" w:rsidRDefault="00080E5E" w:rsidP="00080E5E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大小：</w:t>
      </w:r>
      <w:r>
        <w:rPr>
          <w:rFonts w:hint="eastAsia"/>
        </w:rPr>
        <w:t>13.31MB</w:t>
      </w:r>
    </w:p>
    <w:p w14:paraId="1C46F55F" w14:textId="77777777" w:rsidR="00080E5E" w:rsidRDefault="00080E5E" w:rsidP="00080E5E">
      <w:pPr>
        <w:rPr>
          <w:rFonts w:hint="eastAsia"/>
        </w:rPr>
      </w:pPr>
    </w:p>
    <w:tbl>
      <w:tblPr>
        <w:tblW w:w="7920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80"/>
        <w:gridCol w:w="1980"/>
        <w:gridCol w:w="2160"/>
      </w:tblGrid>
      <w:tr w:rsidR="00080E5E" w:rsidRPr="00D30DDF" w14:paraId="05BBA25A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99CCFF"/>
          </w:tcPr>
          <w:p w14:paraId="69400C42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980" w:type="dxa"/>
            <w:shd w:val="clear" w:color="auto" w:fill="99CCFF"/>
          </w:tcPr>
          <w:p w14:paraId="59233C82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数据条数</w:t>
            </w:r>
          </w:p>
        </w:tc>
        <w:tc>
          <w:tcPr>
            <w:tcW w:w="2160" w:type="dxa"/>
            <w:shd w:val="clear" w:color="auto" w:fill="99CCFF"/>
          </w:tcPr>
          <w:p w14:paraId="37D51CB8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数据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大小(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KB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080E5E" w:rsidRPr="00D30DDF" w14:paraId="7556E52B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0A501291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A</w:t>
            </w:r>
            <w:r w:rsidRPr="00D30DDF">
              <w:rPr>
                <w:rFonts w:hint="eastAsia"/>
                <w:sz w:val="20"/>
                <w:szCs w:val="20"/>
              </w:rPr>
              <w:t>CCOUNT</w:t>
            </w:r>
          </w:p>
        </w:tc>
        <w:tc>
          <w:tcPr>
            <w:tcW w:w="1980" w:type="dxa"/>
          </w:tcPr>
          <w:p w14:paraId="3CE4FD2C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3597</w:t>
            </w:r>
          </w:p>
        </w:tc>
        <w:tc>
          <w:tcPr>
            <w:tcW w:w="2160" w:type="dxa"/>
          </w:tcPr>
          <w:p w14:paraId="37D1592D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136</w:t>
            </w:r>
          </w:p>
        </w:tc>
      </w:tr>
      <w:tr w:rsidR="00080E5E" w:rsidRPr="00D30DDF" w14:paraId="4CC6A871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21A289F3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DEPARTMENT</w:t>
            </w:r>
          </w:p>
        </w:tc>
        <w:tc>
          <w:tcPr>
            <w:tcW w:w="1980" w:type="dxa"/>
          </w:tcPr>
          <w:p w14:paraId="7392F55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447</w:t>
            </w:r>
          </w:p>
        </w:tc>
        <w:tc>
          <w:tcPr>
            <w:tcW w:w="2160" w:type="dxa"/>
          </w:tcPr>
          <w:p w14:paraId="67DAB7B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136</w:t>
            </w:r>
          </w:p>
        </w:tc>
      </w:tr>
      <w:tr w:rsidR="00080E5E" w:rsidRPr="00D30DDF" w14:paraId="310BB202" w14:textId="77777777" w:rsidTr="00375355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14:paraId="7C38E365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</w:tcPr>
          <w:p w14:paraId="2D788C8F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  <w:tc>
          <w:tcPr>
            <w:tcW w:w="2160" w:type="dxa"/>
          </w:tcPr>
          <w:p w14:paraId="04B50EF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sz w:val="20"/>
                <w:szCs w:val="20"/>
              </w:rPr>
              <w:t>…</w:t>
            </w:r>
          </w:p>
        </w:tc>
      </w:tr>
    </w:tbl>
    <w:p w14:paraId="28B8CADF" w14:textId="77777777" w:rsidR="00080E5E" w:rsidRDefault="00080E5E" w:rsidP="00080E5E">
      <w:pPr>
        <w:rPr>
          <w:rFonts w:hint="eastAsia"/>
        </w:rPr>
      </w:pPr>
    </w:p>
    <w:p w14:paraId="544BA62D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28" w:name="_Toc50345173"/>
      <w:r>
        <w:rPr>
          <w:rFonts w:hint="eastAsia"/>
        </w:rPr>
        <w:t xml:space="preserve">E.9 </w:t>
      </w:r>
      <w:r>
        <w:rPr>
          <w:rFonts w:hint="eastAsia"/>
        </w:rPr>
        <w:t>附件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Test Script</w:t>
      </w:r>
      <w:bookmarkEnd w:id="28"/>
    </w:p>
    <w:p w14:paraId="7532EC07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29" w:name="_Toc50345174"/>
      <w:r>
        <w:rPr>
          <w:rFonts w:hint="eastAsia"/>
        </w:rPr>
        <w:t>E.9.1 Methods</w:t>
      </w:r>
      <w:bookmarkEnd w:id="29"/>
    </w:p>
    <w:p w14:paraId="3D95C706" w14:textId="77777777" w:rsidR="00080E5E" w:rsidRPr="00C41F66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C41F66">
        <w:rPr>
          <w:rFonts w:ascii="宋体" w:eastAsia="宋体" w:hAnsi="宋体" w:cs="Courier New"/>
        </w:rPr>
        <w:t>设计多种情境(Scenario)，每个情境含数种测试项目(Item)，为一连串的登入、…、登出等等</w:t>
      </w:r>
      <w:r>
        <w:rPr>
          <w:rFonts w:ascii="宋体" w:eastAsia="宋体" w:hAnsi="宋体" w:cs="Courier New" w:hint="eastAsia"/>
          <w:lang w:eastAsia="zh-CN"/>
        </w:rPr>
        <w:t>操作</w:t>
      </w:r>
      <w:r w:rsidRPr="00C41F66">
        <w:rPr>
          <w:rFonts w:ascii="宋体" w:eastAsia="宋体" w:hAnsi="宋体" w:cs="Courier New"/>
        </w:rPr>
        <w:t>所组成。</w:t>
      </w:r>
    </w:p>
    <w:p w14:paraId="3600FC09" w14:textId="77777777" w:rsidR="00080E5E" w:rsidRPr="00C41F66" w:rsidRDefault="00080E5E" w:rsidP="00080E5E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C41F66">
        <w:rPr>
          <w:rFonts w:ascii="宋体" w:eastAsia="宋体" w:hAnsi="宋体" w:cs="Courier New"/>
        </w:rPr>
        <w:t>每种情境用一组测试帐号去录制，利用MS</w:t>
      </w:r>
      <w:r w:rsidRPr="00C41F66">
        <w:rPr>
          <w:rFonts w:ascii="宋体" w:eastAsia="宋体" w:hAnsi="宋体" w:cs="Courier New"/>
        </w:rPr>
        <w:sym w:font="Symbol" w:char="F06C"/>
      </w:r>
      <w:r w:rsidRPr="00C41F66">
        <w:rPr>
          <w:rFonts w:ascii="宋体" w:eastAsia="宋体" w:hAnsi="宋体" w:cs="Courier New"/>
        </w:rPr>
        <w:t xml:space="preserve"> Web Application Stress Tools录制所有过程。</w:t>
      </w:r>
    </w:p>
    <w:p w14:paraId="5ED1AA5A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0" w:name="_Toc50345175"/>
      <w:r>
        <w:rPr>
          <w:rFonts w:hint="eastAsia"/>
        </w:rPr>
        <w:t>E.9.2 Scenario Information</w:t>
      </w:r>
      <w:bookmarkEnd w:id="30"/>
    </w:p>
    <w:p w14:paraId="2C812AAB" w14:textId="77777777" w:rsidR="00080E5E" w:rsidRPr="00C41F66" w:rsidRDefault="00080E5E" w:rsidP="00080E5E">
      <w:pPr>
        <w:ind w:firstLineChars="100" w:firstLine="240"/>
        <w:rPr>
          <w:rFonts w:ascii="宋体" w:eastAsia="宋体" w:hAnsi="宋体" w:hint="eastAsia"/>
        </w:rPr>
      </w:pPr>
      <w:r w:rsidRPr="00C41F66">
        <w:rPr>
          <w:rFonts w:ascii="宋体" w:eastAsia="宋体" w:hAnsi="宋体" w:cs="Courier New"/>
        </w:rPr>
        <w:t>由于以下内容仅涉及</w:t>
      </w:r>
      <w:r>
        <w:rPr>
          <w:rFonts w:ascii="宋体" w:eastAsia="宋体" w:hAnsi="宋体" w:cs="Courier New" w:hint="eastAsia"/>
          <w:lang w:eastAsia="zh-CN"/>
        </w:rPr>
        <w:t>业务</w:t>
      </w:r>
      <w:r w:rsidRPr="00C41F66">
        <w:rPr>
          <w:rFonts w:ascii="宋体" w:eastAsia="宋体" w:hAnsi="宋体" w:cs="Courier New"/>
        </w:rPr>
        <w:t>流程，与本书的主题无关，所以笔者将其删除。</w:t>
      </w:r>
    </w:p>
    <w:p w14:paraId="724EB224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31" w:name="_Toc50345180"/>
      <w:r>
        <w:rPr>
          <w:rFonts w:hint="eastAsia"/>
        </w:rPr>
        <w:t xml:space="preserve">E.10 </w:t>
      </w:r>
      <w:r>
        <w:rPr>
          <w:rFonts w:hint="eastAsia"/>
        </w:rPr>
        <w:t>附件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Performance/Stress Test Log Files</w:t>
      </w:r>
      <w:bookmarkEnd w:id="31"/>
    </w:p>
    <w:p w14:paraId="50150EFB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2" w:name="_Toc50345181"/>
      <w:r>
        <w:rPr>
          <w:rFonts w:hint="eastAsia"/>
        </w:rPr>
        <w:t>E.10.1 Log Item</w:t>
      </w:r>
      <w:bookmarkEnd w:id="32"/>
    </w:p>
    <w:tbl>
      <w:tblPr>
        <w:tblW w:w="7925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160"/>
        <w:gridCol w:w="1620"/>
        <w:gridCol w:w="3425"/>
      </w:tblGrid>
      <w:tr w:rsidR="00080E5E" w14:paraId="080BC668" w14:textId="77777777" w:rsidTr="00375355">
        <w:trPr>
          <w:trHeight w:val="276"/>
        </w:trPr>
        <w:tc>
          <w:tcPr>
            <w:tcW w:w="720" w:type="dxa"/>
            <w:shd w:val="clear" w:color="auto" w:fill="99CCFF"/>
          </w:tcPr>
          <w:p w14:paraId="52EC8F6B" w14:textId="77777777" w:rsidR="00080E5E" w:rsidRDefault="00080E5E" w:rsidP="00375355"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160" w:type="dxa"/>
            <w:shd w:val="clear" w:color="auto" w:fill="99CCFF"/>
          </w:tcPr>
          <w:p w14:paraId="5846ECB6" w14:textId="77777777" w:rsidR="00080E5E" w:rsidRDefault="00080E5E" w:rsidP="00375355"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Log Item</w:t>
            </w:r>
          </w:p>
        </w:tc>
        <w:tc>
          <w:tcPr>
            <w:tcW w:w="1620" w:type="dxa"/>
            <w:shd w:val="clear" w:color="auto" w:fill="99CCFF"/>
            <w:vAlign w:val="center"/>
          </w:tcPr>
          <w:p w14:paraId="33F3F116" w14:textId="77777777" w:rsidR="00080E5E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Log Server</w:t>
            </w:r>
          </w:p>
        </w:tc>
        <w:tc>
          <w:tcPr>
            <w:tcW w:w="3425" w:type="dxa"/>
            <w:shd w:val="clear" w:color="auto" w:fill="99CCFF"/>
          </w:tcPr>
          <w:p w14:paraId="3074B335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Description</w:t>
            </w:r>
          </w:p>
        </w:tc>
      </w:tr>
      <w:tr w:rsidR="00080E5E" w14:paraId="52A5C98A" w14:textId="77777777" w:rsidTr="00375355">
        <w:trPr>
          <w:trHeight w:val="276"/>
        </w:trPr>
        <w:tc>
          <w:tcPr>
            <w:tcW w:w="720" w:type="dxa"/>
          </w:tcPr>
          <w:p w14:paraId="46C74891" w14:textId="77777777" w:rsidR="00080E5E" w:rsidRDefault="00080E5E" w:rsidP="00375355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160" w:type="dxa"/>
          </w:tcPr>
          <w:p w14:paraId="6637B2C6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COM+</w:t>
            </w:r>
          </w:p>
        </w:tc>
        <w:tc>
          <w:tcPr>
            <w:tcW w:w="1620" w:type="dxa"/>
          </w:tcPr>
          <w:p w14:paraId="01D23671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1</w:t>
            </w:r>
          </w:p>
          <w:p w14:paraId="787F3EBA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2</w:t>
            </w:r>
          </w:p>
          <w:p w14:paraId="44964FD2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3</w:t>
            </w:r>
          </w:p>
        </w:tc>
        <w:tc>
          <w:tcPr>
            <w:tcW w:w="3425" w:type="dxa"/>
          </w:tcPr>
          <w:p w14:paraId="55810B92" w14:textId="77777777" w:rsidR="00080E5E" w:rsidRPr="00F62DCC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F62DCC">
              <w:rPr>
                <w:rFonts w:ascii="宋体" w:eastAsia="宋体" w:hAnsi="宋体" w:cs="Courier New"/>
              </w:rPr>
              <w:t>手动记录；记录元件的</w:t>
            </w:r>
            <w:r w:rsidRPr="00F62DCC">
              <w:rPr>
                <w:rFonts w:ascii="宋体" w:eastAsia="宋体" w:hAnsi="宋体" w:cs="Courier New" w:hint="eastAsia"/>
                <w:lang w:eastAsia="zh-CN"/>
              </w:rPr>
              <w:t>调用</w:t>
            </w:r>
            <w:r w:rsidRPr="00F62DCC">
              <w:rPr>
                <w:rFonts w:ascii="宋体" w:eastAsia="宋体" w:hAnsi="宋体" w:cs="Courier New"/>
              </w:rPr>
              <w:t>时间、</w:t>
            </w:r>
            <w:r w:rsidRPr="00F62DCC">
              <w:rPr>
                <w:rFonts w:ascii="宋体" w:eastAsia="宋体" w:hAnsi="宋体" w:cs="Courier New" w:hint="eastAsia"/>
                <w:lang w:eastAsia="zh-CN"/>
              </w:rPr>
              <w:t>变化</w:t>
            </w:r>
            <w:r w:rsidRPr="00F62DCC">
              <w:rPr>
                <w:rFonts w:ascii="宋体" w:eastAsia="宋体" w:hAnsi="宋体" w:cs="Courier New"/>
              </w:rPr>
              <w:t>统计等。 （格式参见附件</w:t>
            </w:r>
            <w:r w:rsidRPr="00F62DCC">
              <w:rPr>
                <w:rFonts w:ascii="宋体" w:eastAsia="宋体" w:hAnsi="宋体" w:cs="Courier New" w:hint="eastAsia"/>
                <w:lang w:eastAsia="zh-CN"/>
              </w:rPr>
              <w:t xml:space="preserve">D： </w:t>
            </w:r>
            <w:r w:rsidRPr="00F62DCC">
              <w:rPr>
                <w:rFonts w:ascii="宋体" w:eastAsia="宋体" w:hAnsi="宋体" w:cs="Courier New"/>
              </w:rPr>
              <w:t>Log of COM+）</w:t>
            </w:r>
          </w:p>
        </w:tc>
      </w:tr>
      <w:tr w:rsidR="00080E5E" w14:paraId="28B4E5C1" w14:textId="77777777" w:rsidTr="00375355">
        <w:trPr>
          <w:trHeight w:val="276"/>
        </w:trPr>
        <w:tc>
          <w:tcPr>
            <w:tcW w:w="720" w:type="dxa"/>
          </w:tcPr>
          <w:p w14:paraId="3D318362" w14:textId="77777777" w:rsidR="00080E5E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2F8A0EAF" w14:textId="77777777" w:rsidR="00080E5E" w:rsidRDefault="00080E5E" w:rsidP="00375355">
            <w:pPr>
              <w:ind w:leftChars="-75" w:left="-180" w:firstLineChars="90" w:firstLine="18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SQL Enterprise Manager</w:t>
            </w:r>
          </w:p>
        </w:tc>
        <w:tc>
          <w:tcPr>
            <w:tcW w:w="1620" w:type="dxa"/>
          </w:tcPr>
          <w:p w14:paraId="5E621F5F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DB Server</w:t>
            </w:r>
          </w:p>
        </w:tc>
        <w:tc>
          <w:tcPr>
            <w:tcW w:w="3425" w:type="dxa"/>
            <w:vAlign w:val="bottom"/>
          </w:tcPr>
          <w:p w14:paraId="755A6A82" w14:textId="77777777" w:rsidR="00080E5E" w:rsidRPr="00F62DCC" w:rsidRDefault="00080E5E" w:rsidP="00375355">
            <w:pPr>
              <w:rPr>
                <w:rFonts w:ascii="宋体" w:eastAsia="宋体" w:hAnsi="宋体"/>
                <w:sz w:val="20"/>
                <w:szCs w:val="20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手动记录；记录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线程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>的状态、开启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事务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>、CPU、IO、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内存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>使用情况等等。 （格式参见附件E：Log of SQL Enterprise Manager）</w:t>
            </w:r>
          </w:p>
        </w:tc>
      </w:tr>
      <w:tr w:rsidR="00080E5E" w14:paraId="3738957D" w14:textId="77777777" w:rsidTr="00375355">
        <w:trPr>
          <w:trHeight w:val="276"/>
        </w:trPr>
        <w:tc>
          <w:tcPr>
            <w:tcW w:w="720" w:type="dxa"/>
          </w:tcPr>
          <w:p w14:paraId="3EDEDF93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0733E8AA" w14:textId="77777777" w:rsidR="00080E5E" w:rsidRDefault="00080E5E" w:rsidP="003753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SQL Profiler</w:t>
            </w:r>
          </w:p>
        </w:tc>
        <w:tc>
          <w:tcPr>
            <w:tcW w:w="1620" w:type="dxa"/>
          </w:tcPr>
          <w:p w14:paraId="6D718890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DB Server</w:t>
            </w:r>
          </w:p>
        </w:tc>
        <w:tc>
          <w:tcPr>
            <w:tcW w:w="3425" w:type="dxa"/>
            <w:vAlign w:val="bottom"/>
          </w:tcPr>
          <w:p w14:paraId="3790EF1A" w14:textId="77777777" w:rsidR="00080E5E" w:rsidRPr="00F62DCC" w:rsidRDefault="00080E5E" w:rsidP="00375355">
            <w:pPr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由SQL Profiler记录并将之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存入文件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 xml:space="preserve">； </w:t>
            </w:r>
          </w:p>
          <w:p w14:paraId="4E319CC6" w14:textId="77777777" w:rsidR="00080E5E" w:rsidRPr="00F62DCC" w:rsidRDefault="00080E5E" w:rsidP="00375355">
            <w:pPr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</w:pP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跟踪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 xml:space="preserve">名称：StressTest_UserXX_YYYYMMDD </w:t>
            </w:r>
          </w:p>
          <w:p w14:paraId="60583A16" w14:textId="77777777" w:rsidR="00080E5E" w:rsidRPr="00F62DCC" w:rsidRDefault="00080E5E" w:rsidP="00375355">
            <w:pPr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</w:pP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文件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 xml:space="preserve">名称： </w:t>
            </w:r>
          </w:p>
          <w:p w14:paraId="33B935E2" w14:textId="77777777" w:rsidR="00080E5E" w:rsidRPr="00F62DCC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 xml:space="preserve">StressTest_ Profiler_UserXX_YYYYMMDD.trc </w:t>
            </w:r>
          </w:p>
          <w:p w14:paraId="6354FB69" w14:textId="77777777" w:rsidR="00080E5E" w:rsidRPr="00F62DCC" w:rsidRDefault="00080E5E" w:rsidP="00375355">
            <w:pPr>
              <w:numPr>
                <w:ilvl w:val="0"/>
                <w:numId w:val="14"/>
              </w:numPr>
              <w:tabs>
                <w:tab w:val="clear" w:pos="480"/>
                <w:tab w:val="num" w:pos="180"/>
              </w:tabs>
              <w:ind w:left="180" w:hanging="180"/>
              <w:rPr>
                <w:rFonts w:ascii="宋体" w:eastAsia="宋体" w:hAnsi="宋体" w:hint="eastAsia"/>
                <w:sz w:val="20"/>
                <w:szCs w:val="20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注：XX表Concurrent User数，如Concurrent User为1人则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跟踪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>名称为StressTest_User01…依此类推</w:t>
            </w:r>
          </w:p>
          <w:p w14:paraId="4E3DE2F4" w14:textId="77777777" w:rsidR="00080E5E" w:rsidRPr="00F62DCC" w:rsidRDefault="00080E5E" w:rsidP="00375355">
            <w:pPr>
              <w:numPr>
                <w:ilvl w:val="0"/>
                <w:numId w:val="14"/>
              </w:numPr>
              <w:tabs>
                <w:tab w:val="clear" w:pos="480"/>
                <w:tab w:val="num" w:pos="180"/>
              </w:tabs>
              <w:ind w:left="180" w:hanging="180"/>
              <w:rPr>
                <w:rFonts w:ascii="宋体" w:eastAsia="宋体" w:hAnsi="宋体" w:hint="eastAsia"/>
                <w:sz w:val="20"/>
                <w:szCs w:val="20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YYYYMMDD表时间；YYYY为西元年；MM为月份；DD为日期</w:t>
            </w:r>
            <w:r w:rsidRPr="00F62DCC">
              <w:rPr>
                <w:rFonts w:ascii="宋体" w:eastAsia="宋体" w:hAnsi="宋体" w:hint="eastAsia"/>
                <w:sz w:val="20"/>
                <w:szCs w:val="20"/>
              </w:rPr>
              <w:t>由SQL Profiler</w:t>
            </w:r>
          </w:p>
        </w:tc>
      </w:tr>
      <w:tr w:rsidR="00080E5E" w14:paraId="70738933" w14:textId="77777777" w:rsidTr="00375355">
        <w:trPr>
          <w:trHeight w:val="276"/>
        </w:trPr>
        <w:tc>
          <w:tcPr>
            <w:tcW w:w="720" w:type="dxa"/>
          </w:tcPr>
          <w:p w14:paraId="10CBB700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723845A0" w14:textId="77777777" w:rsidR="00080E5E" w:rsidRDefault="00080E5E" w:rsidP="003753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Performance Counter</w:t>
            </w:r>
          </w:p>
        </w:tc>
        <w:tc>
          <w:tcPr>
            <w:tcW w:w="1620" w:type="dxa"/>
          </w:tcPr>
          <w:p w14:paraId="73D40807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1</w:t>
            </w:r>
          </w:p>
          <w:p w14:paraId="2844ECF4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2</w:t>
            </w:r>
          </w:p>
          <w:p w14:paraId="77432295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 Server 3</w:t>
            </w:r>
          </w:p>
          <w:p w14:paraId="65929514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DB Server</w:t>
            </w:r>
          </w:p>
        </w:tc>
        <w:tc>
          <w:tcPr>
            <w:tcW w:w="3425" w:type="dxa"/>
          </w:tcPr>
          <w:p w14:paraId="436E1049" w14:textId="77777777" w:rsidR="00080E5E" w:rsidRPr="00F62DCC" w:rsidRDefault="00080E5E" w:rsidP="00375355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使用性能监视器观察各个</w:t>
            </w:r>
            <w:r w:rsidRPr="00F62DCC"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  <w:t>机器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t>的性能，并将之存入文件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br/>
              <w:t xml:space="preserve">存入文件名称： </w:t>
            </w:r>
            <w:r w:rsidRPr="00F62DCC">
              <w:rPr>
                <w:rFonts w:ascii="宋体" w:eastAsia="宋体" w:hAnsi="宋体" w:cs="Courier New"/>
                <w:sz w:val="20"/>
                <w:szCs w:val="20"/>
              </w:rPr>
              <w:br/>
              <w:t>StressTest_Performance_UserXX_YYYYMMDD.tsv</w:t>
            </w:r>
          </w:p>
        </w:tc>
      </w:tr>
      <w:tr w:rsidR="00080E5E" w14:paraId="6417E2E1" w14:textId="77777777" w:rsidTr="00375355">
        <w:trPr>
          <w:trHeight w:val="276"/>
        </w:trPr>
        <w:tc>
          <w:tcPr>
            <w:tcW w:w="720" w:type="dxa"/>
          </w:tcPr>
          <w:p w14:paraId="1B634AB6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4B35F239" w14:textId="77777777" w:rsidR="00080E5E" w:rsidRDefault="00080E5E" w:rsidP="003753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MSWAS Report</w:t>
            </w:r>
          </w:p>
        </w:tc>
        <w:tc>
          <w:tcPr>
            <w:tcW w:w="1620" w:type="dxa"/>
          </w:tcPr>
          <w:p w14:paraId="6F9A40D5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Client</w:t>
            </w:r>
          </w:p>
        </w:tc>
        <w:tc>
          <w:tcPr>
            <w:tcW w:w="3425" w:type="dxa"/>
            <w:vAlign w:val="bottom"/>
          </w:tcPr>
          <w:p w14:paraId="0BB61A34" w14:textId="77777777" w:rsidR="00080E5E" w:rsidRPr="00F62DCC" w:rsidRDefault="00080E5E" w:rsidP="00375355">
            <w:pPr>
              <w:rPr>
                <w:rFonts w:ascii="宋体" w:eastAsia="宋体" w:hAnsi="宋体" w:cs="Courier New" w:hint="eastAsia"/>
                <w:sz w:val="20"/>
                <w:szCs w:val="20"/>
                <w:lang w:eastAsia="zh-CN"/>
              </w:rPr>
            </w:pPr>
            <w:r w:rsidRPr="00F62DCC">
              <w:rPr>
                <w:rFonts w:ascii="宋体" w:eastAsia="宋体" w:hAnsi="宋体" w:cs="Courier New"/>
                <w:sz w:val="20"/>
                <w:szCs w:val="20"/>
              </w:rPr>
              <w:t>使用MS WAS Tools后所产生的Report，测试完后，将之存入文件为... _StressTestReport_[ClientName]_YYYYMMDD.mdb</w:t>
            </w:r>
          </w:p>
        </w:tc>
      </w:tr>
    </w:tbl>
    <w:p w14:paraId="0367AF1A" w14:textId="77777777" w:rsidR="00080E5E" w:rsidRDefault="00080E5E" w:rsidP="00080E5E">
      <w:pPr>
        <w:rPr>
          <w:rFonts w:hint="eastAsia"/>
        </w:rPr>
      </w:pPr>
    </w:p>
    <w:p w14:paraId="3BB5385C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3" w:name="_Toc50345182"/>
      <w:r>
        <w:rPr>
          <w:rFonts w:hint="eastAsia"/>
        </w:rPr>
        <w:t>E.10.2 COM+</w:t>
      </w:r>
      <w:bookmarkEnd w:id="33"/>
      <w:r>
        <w:rPr>
          <w:rFonts w:hint="eastAsia"/>
        </w:rPr>
        <w:t xml:space="preserve"> </w:t>
      </w:r>
    </w:p>
    <w:p w14:paraId="323FF8F0" w14:textId="77777777" w:rsidR="00080E5E" w:rsidRPr="00CD12E0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CD12E0">
        <w:rPr>
          <w:rFonts w:ascii="宋体" w:eastAsia="宋体" w:hAnsi="宋体" w:cs="Courier New"/>
        </w:rPr>
        <w:t>观察COM+的活动，记录元件的活动数目、</w:t>
      </w:r>
      <w:r w:rsidRPr="00CD12E0">
        <w:rPr>
          <w:rFonts w:ascii="宋体" w:eastAsia="宋体" w:hAnsi="宋体" w:cs="Courier New" w:hint="eastAsia"/>
          <w:lang w:eastAsia="zh-CN"/>
        </w:rPr>
        <w:t>调用</w:t>
      </w:r>
      <w:r w:rsidRPr="00CD12E0">
        <w:rPr>
          <w:rFonts w:ascii="宋体" w:eastAsia="宋体" w:hAnsi="宋体" w:cs="Courier New"/>
        </w:rPr>
        <w:t>时间及COM+</w:t>
      </w:r>
      <w:r w:rsidRPr="00CD12E0">
        <w:rPr>
          <w:rFonts w:ascii="宋体" w:eastAsia="宋体" w:hAnsi="宋体" w:cs="Courier New" w:hint="eastAsia"/>
          <w:lang w:eastAsia="zh-CN"/>
        </w:rPr>
        <w:t>变化</w:t>
      </w:r>
      <w:r w:rsidRPr="00CD12E0">
        <w:rPr>
          <w:rFonts w:ascii="宋体" w:eastAsia="宋体" w:hAnsi="宋体" w:cs="Courier New"/>
        </w:rPr>
        <w:t>统计等等。</w:t>
      </w:r>
    </w:p>
    <w:p w14:paraId="5B3DEF05" w14:textId="77777777" w:rsidR="00080E5E" w:rsidRPr="00CD12E0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CD12E0">
        <w:rPr>
          <w:rFonts w:ascii="宋体" w:eastAsia="宋体" w:hAnsi="宋体" w:cs="Courier New"/>
        </w:rPr>
        <w:t>格式详见附件D：Log of COM+</w:t>
      </w:r>
    </w:p>
    <w:p w14:paraId="720778DE" w14:textId="77777777" w:rsidR="00080E5E" w:rsidRPr="00E87B56" w:rsidRDefault="00080E5E" w:rsidP="00080E5E">
      <w:pPr>
        <w:ind w:left="540"/>
        <w:rPr>
          <w:rFonts w:hint="eastAsia"/>
        </w:rPr>
      </w:pPr>
    </w:p>
    <w:p w14:paraId="23B4C5A0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4" w:name="_Toc50345183"/>
      <w:r>
        <w:rPr>
          <w:rFonts w:hint="eastAsia"/>
        </w:rPr>
        <w:t xml:space="preserve">E.10.3 </w:t>
      </w:r>
      <w:r>
        <w:t>SQL Enterprise Manager</w:t>
      </w:r>
      <w:bookmarkEnd w:id="34"/>
    </w:p>
    <w:p w14:paraId="690E5108" w14:textId="77777777" w:rsidR="00080E5E" w:rsidRPr="00771D00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8E6160">
        <w:rPr>
          <w:rFonts w:ascii="宋体" w:eastAsia="宋体" w:hAnsi="宋体" w:cs="Courier New"/>
        </w:rPr>
        <w:t>记录流程数据库... _FLOW、 ... _OC等的</w:t>
      </w:r>
      <w:r w:rsidRPr="008E6160">
        <w:rPr>
          <w:rFonts w:ascii="宋体" w:eastAsia="宋体" w:hAnsi="宋体" w:cs="Courier New" w:hint="eastAsia"/>
          <w:lang w:eastAsia="zh-CN"/>
        </w:rPr>
        <w:t>线程</w:t>
      </w:r>
      <w:r w:rsidRPr="008E6160">
        <w:rPr>
          <w:rFonts w:ascii="宋体" w:eastAsia="宋体" w:hAnsi="宋体" w:cs="Courier New"/>
        </w:rPr>
        <w:t>，其状态、开启</w:t>
      </w:r>
      <w:r w:rsidRPr="008E6160">
        <w:rPr>
          <w:rFonts w:ascii="宋体" w:eastAsia="宋体" w:hAnsi="宋体" w:cs="Courier New" w:hint="eastAsia"/>
          <w:lang w:eastAsia="zh-CN"/>
        </w:rPr>
        <w:t>事务</w:t>
      </w:r>
      <w:r w:rsidRPr="008E6160">
        <w:rPr>
          <w:rFonts w:ascii="宋体" w:eastAsia="宋体" w:hAnsi="宋体" w:cs="Courier New"/>
        </w:rPr>
        <w:t>、CPU、</w:t>
      </w:r>
      <w:r>
        <w:rPr>
          <w:rFonts w:ascii="宋体" w:eastAsia="宋体" w:hAnsi="宋体" w:cs="Courier New" w:hint="eastAsia"/>
          <w:lang w:eastAsia="zh-CN"/>
        </w:rPr>
        <w:t xml:space="preserve">  </w:t>
      </w:r>
    </w:p>
    <w:p w14:paraId="65478BCD" w14:textId="77777777" w:rsidR="00080E5E" w:rsidRPr="008E6160" w:rsidRDefault="00080E5E" w:rsidP="00080E5E">
      <w:pPr>
        <w:ind w:left="540"/>
        <w:rPr>
          <w:rFonts w:ascii="宋体" w:eastAsia="宋体" w:hAnsi="宋体" w:hint="eastAsia"/>
        </w:rPr>
      </w:pPr>
      <w:r w:rsidRPr="008E6160">
        <w:rPr>
          <w:rFonts w:ascii="宋体" w:eastAsia="宋体" w:hAnsi="宋体" w:cs="Courier New"/>
        </w:rPr>
        <w:t>IO、</w:t>
      </w:r>
      <w:r w:rsidRPr="008E6160">
        <w:rPr>
          <w:rFonts w:ascii="宋体" w:eastAsia="宋体" w:hAnsi="宋体" w:cs="Courier New" w:hint="eastAsia"/>
          <w:lang w:eastAsia="zh-CN"/>
        </w:rPr>
        <w:t>内存</w:t>
      </w:r>
      <w:r w:rsidRPr="008E6160">
        <w:rPr>
          <w:rFonts w:ascii="宋体" w:eastAsia="宋体" w:hAnsi="宋体" w:cs="Courier New"/>
        </w:rPr>
        <w:t xml:space="preserve">使用情况等等。 </w:t>
      </w:r>
    </w:p>
    <w:p w14:paraId="04CB26E5" w14:textId="77777777" w:rsidR="00080E5E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hint="eastAsia"/>
        </w:rPr>
      </w:pPr>
      <w:r w:rsidRPr="008E6160">
        <w:rPr>
          <w:rFonts w:ascii="宋体" w:eastAsia="宋体" w:hAnsi="宋体" w:cs="Courier New"/>
        </w:rPr>
        <w:t xml:space="preserve">格式详见附件E： Log of SQL Enterprise Manager </w:t>
      </w:r>
    </w:p>
    <w:p w14:paraId="009FD67E" w14:textId="77777777" w:rsidR="00080E5E" w:rsidRDefault="00080E5E" w:rsidP="00080E5E">
      <w:pPr>
        <w:rPr>
          <w:rFonts w:hint="eastAsia"/>
        </w:rPr>
      </w:pPr>
    </w:p>
    <w:p w14:paraId="0EF45533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5" w:name="_Toc50345184"/>
      <w:r>
        <w:rPr>
          <w:rFonts w:hint="eastAsia"/>
        </w:rPr>
        <w:t xml:space="preserve">E.10.4 </w:t>
      </w:r>
      <w:r>
        <w:t xml:space="preserve">SQL </w:t>
      </w:r>
      <w:r>
        <w:rPr>
          <w:rFonts w:hint="eastAsia"/>
        </w:rPr>
        <w:t>Profiler</w:t>
      </w:r>
      <w:bookmarkEnd w:id="35"/>
    </w:p>
    <w:p w14:paraId="4E754C8F" w14:textId="77777777" w:rsidR="00080E5E" w:rsidRPr="008E755E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8E755E">
        <w:rPr>
          <w:rFonts w:ascii="宋体" w:eastAsia="宋体" w:hAnsi="宋体" w:cs="Courier New"/>
        </w:rPr>
        <w:t>由SQL Profiler记录并将之存入文件；</w:t>
      </w:r>
    </w:p>
    <w:p w14:paraId="0506F6C9" w14:textId="77777777" w:rsidR="00080E5E" w:rsidRPr="008E755E" w:rsidRDefault="00080E5E" w:rsidP="00080E5E">
      <w:pPr>
        <w:numPr>
          <w:ilvl w:val="1"/>
          <w:numId w:val="16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跟踪名称</w:t>
      </w:r>
      <w:r w:rsidRPr="008E755E">
        <w:rPr>
          <w:rFonts w:ascii="宋体" w:eastAsia="宋体" w:hAnsi="宋体" w:hint="eastAsia"/>
        </w:rPr>
        <w:t>：StressTest_ UserXX_YYYYMMDD</w:t>
      </w:r>
      <w:r w:rsidRPr="008E755E">
        <w:rPr>
          <w:rFonts w:ascii="宋体" w:eastAsia="宋体" w:hAnsi="宋体" w:cs="Courier New"/>
        </w:rPr>
        <w:t>由SQL Profiler记录并将之存入文件；</w:t>
      </w:r>
    </w:p>
    <w:p w14:paraId="77363D4E" w14:textId="77777777" w:rsidR="00080E5E" w:rsidRPr="008E755E" w:rsidRDefault="00080E5E" w:rsidP="00080E5E">
      <w:pPr>
        <w:numPr>
          <w:ilvl w:val="1"/>
          <w:numId w:val="16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文件名称</w:t>
      </w:r>
      <w:r w:rsidRPr="008E755E">
        <w:rPr>
          <w:rFonts w:ascii="宋体" w:eastAsia="宋体" w:hAnsi="宋体" w:hint="eastAsia"/>
        </w:rPr>
        <w:t>：StressTest_ Profiler_UserXX_YYYYMMDD.trc</w:t>
      </w:r>
    </w:p>
    <w:p w14:paraId="76DAD3B1" w14:textId="77777777" w:rsidR="00080E5E" w:rsidRPr="008E755E" w:rsidRDefault="00080E5E" w:rsidP="00080E5E">
      <w:pPr>
        <w:ind w:left="1440" w:hanging="480"/>
        <w:rPr>
          <w:rFonts w:eastAsia="宋体" w:hint="eastAsia"/>
          <w:lang w:eastAsia="zh-CN"/>
        </w:rPr>
      </w:pPr>
      <w:r w:rsidRPr="008E755E">
        <w:rPr>
          <w:rFonts w:ascii="宋体" w:eastAsia="宋体" w:hAnsi="宋体" w:cs="Courier New"/>
        </w:rPr>
        <w:t>注：XX表Concurrent User数，如Concurrent User为1人则</w:t>
      </w:r>
      <w:r>
        <w:rPr>
          <w:rFonts w:ascii="宋体" w:eastAsia="宋体" w:hAnsi="宋体" w:cs="Courier New" w:hint="eastAsia"/>
          <w:lang w:eastAsia="zh-CN"/>
        </w:rPr>
        <w:t>跟踪</w:t>
      </w:r>
      <w:r w:rsidRPr="008E755E">
        <w:rPr>
          <w:rFonts w:ascii="宋体" w:eastAsia="宋体" w:hAnsi="宋体" w:cs="Courier New"/>
        </w:rPr>
        <w:t>名称为StressTest_ Profiler _User01</w:t>
      </w:r>
      <w:r>
        <w:rPr>
          <w:rFonts w:ascii="宋体" w:eastAsia="宋体" w:hAnsi="宋体" w:cs="Courier New" w:hint="eastAsia"/>
          <w:lang w:eastAsia="zh-CN"/>
        </w:rPr>
        <w:t>……</w:t>
      </w:r>
      <w:r w:rsidRPr="008E755E">
        <w:rPr>
          <w:rFonts w:ascii="宋体" w:eastAsia="宋体" w:hAnsi="宋体" w:cs="Courier New"/>
        </w:rPr>
        <w:t>依此类推。 YYYMMDD表时间；YYYY为西元年；MM为月份；DD为日期。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3F81EF8" w14:textId="77777777" w:rsidR="00080E5E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ins w:id="36" w:author="微软用户" w:date="2008-03-21T20:40:00Z"/>
        </w:rPr>
      </w:pPr>
      <w:r>
        <w:rPr>
          <w:rFonts w:eastAsia="宋体" w:hint="eastAsia"/>
          <w:lang w:eastAsia="zh-CN"/>
        </w:rPr>
        <w:t>观察事件：</w:t>
      </w:r>
    </w:p>
    <w:p w14:paraId="20C8D8B4" w14:textId="77777777" w:rsidR="00080E5E" w:rsidRDefault="00080E5E" w:rsidP="00080E5E">
      <w:pPr>
        <w:ind w:left="540"/>
        <w:rPr>
          <w:rFonts w:hint="eastAsia"/>
        </w:rPr>
      </w:pPr>
    </w:p>
    <w:tbl>
      <w:tblPr>
        <w:tblW w:w="607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550"/>
      </w:tblGrid>
      <w:tr w:rsidR="00080E5E" w:rsidRPr="00D30DDF" w14:paraId="7E4976A1" w14:textId="77777777" w:rsidTr="00375355">
        <w:trPr>
          <w:trHeight w:val="276"/>
        </w:trPr>
        <w:tc>
          <w:tcPr>
            <w:tcW w:w="2520" w:type="dxa"/>
            <w:shd w:val="clear" w:color="auto" w:fill="99CCFF"/>
          </w:tcPr>
          <w:p w14:paraId="542E253D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Cs w:val="20"/>
              </w:rPr>
              <w:t>事件</w:t>
            </w: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类型</w:t>
            </w:r>
          </w:p>
        </w:tc>
        <w:tc>
          <w:tcPr>
            <w:tcW w:w="3550" w:type="dxa"/>
            <w:shd w:val="clear" w:color="auto" w:fill="99CCFF"/>
          </w:tcPr>
          <w:p w14:paraId="095789AD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事件</w:t>
            </w:r>
          </w:p>
        </w:tc>
      </w:tr>
      <w:tr w:rsidR="00080E5E" w:rsidRPr="00D30DDF" w14:paraId="060D4CEF" w14:textId="77777777" w:rsidTr="00375355">
        <w:trPr>
          <w:trHeight w:val="276"/>
        </w:trPr>
        <w:tc>
          <w:tcPr>
            <w:tcW w:w="2520" w:type="dxa"/>
          </w:tcPr>
          <w:p w14:paraId="6358F4F3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TSQL</w:t>
            </w:r>
          </w:p>
        </w:tc>
        <w:tc>
          <w:tcPr>
            <w:tcW w:w="3550" w:type="dxa"/>
          </w:tcPr>
          <w:p w14:paraId="66B9EED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SQL:BatchCompleted</w:t>
            </w:r>
          </w:p>
        </w:tc>
      </w:tr>
      <w:tr w:rsidR="00080E5E" w:rsidRPr="00D30DDF" w14:paraId="01CA9867" w14:textId="77777777" w:rsidTr="00375355">
        <w:trPr>
          <w:trHeight w:val="276"/>
        </w:trPr>
        <w:tc>
          <w:tcPr>
            <w:tcW w:w="2520" w:type="dxa"/>
          </w:tcPr>
          <w:p w14:paraId="474D2C97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工作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阶段</w:t>
            </w:r>
          </w:p>
        </w:tc>
        <w:tc>
          <w:tcPr>
            <w:tcW w:w="3550" w:type="dxa"/>
            <w:vAlign w:val="bottom"/>
          </w:tcPr>
          <w:p w14:paraId="76B4666F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ExistingConnection</w:t>
            </w:r>
          </w:p>
        </w:tc>
      </w:tr>
      <w:tr w:rsidR="00080E5E" w:rsidRPr="00D30DDF" w14:paraId="50A4A198" w14:textId="77777777" w:rsidTr="00375355">
        <w:trPr>
          <w:trHeight w:val="276"/>
        </w:trPr>
        <w:tc>
          <w:tcPr>
            <w:tcW w:w="2520" w:type="dxa"/>
          </w:tcPr>
          <w:p w14:paraId="5445666F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事务</w:t>
            </w:r>
          </w:p>
        </w:tc>
        <w:tc>
          <w:tcPr>
            <w:tcW w:w="3550" w:type="dxa"/>
            <w:vAlign w:val="bottom"/>
          </w:tcPr>
          <w:p w14:paraId="057780F4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DTCTransaction</w:t>
            </w:r>
          </w:p>
          <w:p w14:paraId="549AC5D7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SQLTransaction</w:t>
            </w:r>
          </w:p>
        </w:tc>
      </w:tr>
      <w:tr w:rsidR="00080E5E" w:rsidRPr="00D30DDF" w14:paraId="443D8FA0" w14:textId="77777777" w:rsidTr="00375355">
        <w:trPr>
          <w:trHeight w:val="276"/>
        </w:trPr>
        <w:tc>
          <w:tcPr>
            <w:tcW w:w="2520" w:type="dxa"/>
          </w:tcPr>
          <w:p w14:paraId="56D831EA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安全性稽核</w:t>
            </w:r>
          </w:p>
        </w:tc>
        <w:tc>
          <w:tcPr>
            <w:tcW w:w="3550" w:type="dxa"/>
            <w:vAlign w:val="bottom"/>
          </w:tcPr>
          <w:p w14:paraId="3EFFB4DA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Audit Login</w:t>
            </w:r>
          </w:p>
          <w:p w14:paraId="72C9D6AD" w14:textId="77777777" w:rsidR="00080E5E" w:rsidRPr="00D30DDF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Audit Logout</w:t>
            </w:r>
          </w:p>
        </w:tc>
      </w:tr>
      <w:tr w:rsidR="00080E5E" w:rsidRPr="00D30DDF" w14:paraId="27E67A89" w14:textId="77777777" w:rsidTr="00375355">
        <w:trPr>
          <w:trHeight w:val="276"/>
        </w:trPr>
        <w:tc>
          <w:tcPr>
            <w:tcW w:w="2520" w:type="dxa"/>
          </w:tcPr>
          <w:p w14:paraId="08BBD2CE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存储过程</w:t>
            </w:r>
          </w:p>
        </w:tc>
        <w:tc>
          <w:tcPr>
            <w:tcW w:w="3550" w:type="dxa"/>
            <w:vAlign w:val="bottom"/>
          </w:tcPr>
          <w:p w14:paraId="2892EEF8" w14:textId="77777777" w:rsidR="00080E5E" w:rsidRPr="00D30DDF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RPC:Completed</w:t>
            </w:r>
          </w:p>
        </w:tc>
      </w:tr>
    </w:tbl>
    <w:p w14:paraId="4FF79676" w14:textId="77777777" w:rsidR="00080E5E" w:rsidRDefault="00080E5E" w:rsidP="00080E5E">
      <w:pPr>
        <w:rPr>
          <w:rFonts w:hint="eastAsia"/>
        </w:rPr>
      </w:pPr>
    </w:p>
    <w:p w14:paraId="68540BA6" w14:textId="77777777" w:rsidR="00080E5E" w:rsidRPr="00450627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450627">
        <w:rPr>
          <w:rFonts w:ascii="宋体" w:eastAsia="宋体" w:hAnsi="宋体" w:hint="eastAsia"/>
          <w:lang w:eastAsia="zh-CN"/>
        </w:rPr>
        <w:t>观察字段</w:t>
      </w:r>
      <w:r w:rsidRPr="00450627">
        <w:rPr>
          <w:rFonts w:ascii="宋体" w:eastAsia="宋体" w:hAnsi="宋体" w:hint="eastAsia"/>
        </w:rPr>
        <w:t>：</w:t>
      </w:r>
    </w:p>
    <w:tbl>
      <w:tblPr>
        <w:tblW w:w="3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0"/>
      </w:tblGrid>
      <w:tr w:rsidR="00080E5E" w14:paraId="40F3BEC5" w14:textId="77777777" w:rsidTr="00375355">
        <w:trPr>
          <w:trHeight w:val="276"/>
        </w:trPr>
        <w:tc>
          <w:tcPr>
            <w:tcW w:w="3550" w:type="dxa"/>
            <w:shd w:val="clear" w:color="auto" w:fill="99CCFF"/>
          </w:tcPr>
          <w:p w14:paraId="7B4FD6E3" w14:textId="77777777" w:rsidR="00080E5E" w:rsidRPr="003E1416" w:rsidRDefault="00080E5E" w:rsidP="00375355">
            <w:pPr>
              <w:jc w:val="center"/>
              <w:rPr>
                <w:rFonts w:eastAsia="宋体" w:hint="eastAsia"/>
                <w:b/>
                <w:bCs/>
                <w:sz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lang w:eastAsia="zh-CN"/>
              </w:rPr>
              <w:t>字段</w:t>
            </w:r>
          </w:p>
        </w:tc>
      </w:tr>
      <w:tr w:rsidR="00080E5E" w14:paraId="7B668E7B" w14:textId="77777777" w:rsidTr="00375355">
        <w:trPr>
          <w:trHeight w:val="276"/>
        </w:trPr>
        <w:tc>
          <w:tcPr>
            <w:tcW w:w="3550" w:type="dxa"/>
          </w:tcPr>
          <w:p w14:paraId="61EA7297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EventClass</w:t>
            </w:r>
          </w:p>
          <w:p w14:paraId="7A3B01B0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TextData</w:t>
            </w:r>
          </w:p>
          <w:p w14:paraId="44BCC049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ApplicationName</w:t>
            </w:r>
          </w:p>
          <w:p w14:paraId="18299A65" w14:textId="77777777" w:rsidR="00080E5E" w:rsidRDefault="00080E5E" w:rsidP="00375355">
            <w:pPr>
              <w:pStyle w:val="31"/>
              <w:rPr>
                <w:rFonts w:hint="eastAsia"/>
              </w:rPr>
            </w:pPr>
            <w:r>
              <w:rPr>
                <w:rFonts w:hint="eastAsia"/>
              </w:rPr>
              <w:t>NTUserName</w:t>
            </w:r>
          </w:p>
          <w:p w14:paraId="0F14E16C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LoginName</w:t>
            </w:r>
          </w:p>
          <w:p w14:paraId="2F189FB6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CPU</w:t>
            </w:r>
          </w:p>
          <w:p w14:paraId="5EB3DACA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Reads</w:t>
            </w:r>
          </w:p>
          <w:p w14:paraId="34DD50C6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Writes</w:t>
            </w:r>
          </w:p>
          <w:p w14:paraId="29708A28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Duration</w:t>
            </w:r>
          </w:p>
          <w:p w14:paraId="5D70EC48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ClientProcessID</w:t>
            </w:r>
          </w:p>
          <w:p w14:paraId="5025787F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SPID</w:t>
            </w:r>
          </w:p>
          <w:p w14:paraId="488C8105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StartTime</w:t>
            </w:r>
          </w:p>
          <w:p w14:paraId="513E7156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EndTime</w:t>
            </w:r>
          </w:p>
          <w:p w14:paraId="638EC5E2" w14:textId="77777777" w:rsidR="00080E5E" w:rsidRDefault="00080E5E" w:rsidP="00375355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HostName</w:t>
            </w:r>
          </w:p>
          <w:p w14:paraId="774A608A" w14:textId="77777777" w:rsidR="00080E5E" w:rsidRDefault="00080E5E" w:rsidP="00375355"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TransactionID</w:t>
            </w:r>
          </w:p>
        </w:tc>
      </w:tr>
    </w:tbl>
    <w:p w14:paraId="28750ABB" w14:textId="77777777" w:rsidR="00080E5E" w:rsidRDefault="00080E5E" w:rsidP="00080E5E">
      <w:pPr>
        <w:rPr>
          <w:rFonts w:hint="eastAsia"/>
        </w:rPr>
      </w:pPr>
    </w:p>
    <w:p w14:paraId="2D298020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7" w:name="_Toc50345185"/>
      <w:r>
        <w:rPr>
          <w:rFonts w:hint="eastAsia"/>
        </w:rPr>
        <w:t xml:space="preserve">E.10.5 </w:t>
      </w:r>
      <w:r>
        <w:t>Performance Counter</w:t>
      </w:r>
      <w:bookmarkEnd w:id="37"/>
    </w:p>
    <w:p w14:paraId="2C251D73" w14:textId="77777777" w:rsidR="00080E5E" w:rsidRPr="000C2191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0C2191">
        <w:rPr>
          <w:rFonts w:ascii="宋体" w:eastAsia="宋体" w:hAnsi="宋体" w:cs="Courier New"/>
        </w:rPr>
        <w:t>使用性能监视器观察各个</w:t>
      </w:r>
      <w:r>
        <w:rPr>
          <w:rFonts w:ascii="宋体" w:eastAsia="宋体" w:hAnsi="宋体" w:cs="Courier New"/>
        </w:rPr>
        <w:t>机器</w:t>
      </w:r>
      <w:r w:rsidRPr="000C2191">
        <w:rPr>
          <w:rFonts w:ascii="宋体" w:eastAsia="宋体" w:hAnsi="宋体" w:cs="Courier New"/>
        </w:rPr>
        <w:t>的性能，并将之存入文件。</w:t>
      </w:r>
    </w:p>
    <w:p w14:paraId="26E785BE" w14:textId="77777777" w:rsidR="00080E5E" w:rsidRDefault="00080E5E" w:rsidP="00080E5E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C2191">
        <w:rPr>
          <w:rFonts w:ascii="宋体" w:eastAsia="宋体" w:hAnsi="宋体" w:cs="Courier New"/>
        </w:rPr>
        <w:t>存入文件名称：StressTest_Performance_UserXX_YYYYMMDD.tsv</w:t>
      </w:r>
    </w:p>
    <w:p w14:paraId="1B029002" w14:textId="77777777" w:rsidR="00080E5E" w:rsidRPr="000C2191" w:rsidRDefault="00080E5E" w:rsidP="00080E5E">
      <w:pPr>
        <w:numPr>
          <w:ilvl w:val="1"/>
          <w:numId w:val="16"/>
        </w:numPr>
        <w:rPr>
          <w:rFonts w:ascii="宋体" w:eastAsia="宋体" w:hAnsi="宋体" w:hint="eastAsia"/>
        </w:rPr>
      </w:pPr>
      <w:r>
        <w:rPr>
          <w:rFonts w:ascii="宋体" w:eastAsia="宋体" w:hAnsi="宋体" w:cs="Courier New" w:hint="eastAsia"/>
          <w:lang w:eastAsia="zh-CN"/>
        </w:rPr>
        <w:t>文件</w:t>
      </w:r>
      <w:r>
        <w:rPr>
          <w:rFonts w:ascii="宋体" w:eastAsia="宋体" w:hAnsi="宋体" w:cs="Courier New"/>
        </w:rPr>
        <w:t>类型：</w:t>
      </w:r>
      <w:r>
        <w:rPr>
          <w:rFonts w:ascii="宋体" w:eastAsia="宋体" w:hAnsi="宋体" w:cs="Courier New" w:hint="eastAsia"/>
          <w:lang w:eastAsia="zh-CN"/>
        </w:rPr>
        <w:t>文本文件</w:t>
      </w:r>
      <w:r w:rsidRPr="000C2191">
        <w:rPr>
          <w:rFonts w:ascii="宋体" w:eastAsia="宋体" w:hAnsi="宋体" w:cs="Courier New"/>
        </w:rPr>
        <w:t>－TSV</w:t>
      </w:r>
    </w:p>
    <w:p w14:paraId="4C5B693A" w14:textId="77777777" w:rsidR="00080E5E" w:rsidRPr="00F81774" w:rsidRDefault="00080E5E" w:rsidP="00080E5E">
      <w:pPr>
        <w:ind w:firstLineChars="200" w:firstLine="480"/>
        <w:rPr>
          <w:rFonts w:ascii="宋体" w:eastAsia="宋体" w:hAnsi="宋体" w:hint="eastAsia"/>
          <w:lang w:eastAsia="zh-CN"/>
        </w:rPr>
      </w:pPr>
      <w:r w:rsidRPr="000C2191">
        <w:rPr>
          <w:rFonts w:ascii="宋体" w:eastAsia="宋体" w:hAnsi="宋体" w:cs="Courier New"/>
        </w:rPr>
        <w:t>注：XX表Concurrent User数，如Concurrent User为1人则</w:t>
      </w:r>
      <w:r>
        <w:rPr>
          <w:rFonts w:ascii="宋体" w:eastAsia="宋体" w:hAnsi="宋体" w:cs="Courier New" w:hint="eastAsia"/>
          <w:lang w:eastAsia="zh-CN"/>
        </w:rPr>
        <w:t>跟踪</w:t>
      </w:r>
      <w:r w:rsidRPr="000C2191">
        <w:rPr>
          <w:rFonts w:ascii="宋体" w:eastAsia="宋体" w:hAnsi="宋体" w:cs="Courier New"/>
        </w:rPr>
        <w:t>名称为StressTest_Performance_User01…依此类推。 YYYMMDD表时间；YYYY为西元年；MM为月份；DD为日期。</w:t>
      </w:r>
    </w:p>
    <w:p w14:paraId="69E0C15E" w14:textId="77777777" w:rsidR="00080E5E" w:rsidRDefault="00080E5E" w:rsidP="00080E5E">
      <w:pPr>
        <w:rPr>
          <w:rFonts w:hint="eastAsia"/>
        </w:rPr>
      </w:pPr>
    </w:p>
    <w:tbl>
      <w:tblPr>
        <w:tblW w:w="7925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7"/>
        <w:gridCol w:w="2924"/>
        <w:gridCol w:w="2924"/>
      </w:tblGrid>
      <w:tr w:rsidR="00080E5E" w14:paraId="49946FA4" w14:textId="77777777" w:rsidTr="00375355">
        <w:trPr>
          <w:trHeight w:val="276"/>
        </w:trPr>
        <w:tc>
          <w:tcPr>
            <w:tcW w:w="2077" w:type="dxa"/>
            <w:shd w:val="clear" w:color="auto" w:fill="99CCFF"/>
          </w:tcPr>
          <w:p w14:paraId="6E67112E" w14:textId="77777777" w:rsidR="00080E5E" w:rsidRDefault="00080E5E" w:rsidP="00375355">
            <w:pPr>
              <w:pStyle w:val="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Server</w:t>
            </w:r>
          </w:p>
        </w:tc>
        <w:tc>
          <w:tcPr>
            <w:tcW w:w="2924" w:type="dxa"/>
            <w:shd w:val="clear" w:color="auto" w:fill="99CCFF"/>
          </w:tcPr>
          <w:p w14:paraId="030B1058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Object</w:t>
            </w:r>
          </w:p>
        </w:tc>
        <w:tc>
          <w:tcPr>
            <w:tcW w:w="2924" w:type="dxa"/>
            <w:shd w:val="clear" w:color="auto" w:fill="99CCFF"/>
          </w:tcPr>
          <w:p w14:paraId="5A7EB28B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Counter</w:t>
            </w:r>
          </w:p>
        </w:tc>
      </w:tr>
      <w:tr w:rsidR="00080E5E" w14:paraId="29A4D8EB" w14:textId="77777777" w:rsidTr="00375355">
        <w:trPr>
          <w:cantSplit/>
          <w:trHeight w:val="276"/>
        </w:trPr>
        <w:tc>
          <w:tcPr>
            <w:tcW w:w="2077" w:type="dxa"/>
            <w:vMerge w:val="restart"/>
            <w:vAlign w:val="center"/>
          </w:tcPr>
          <w:p w14:paraId="5E8BBBB2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  <w:r w:rsidRPr="00E6028D">
              <w:rPr>
                <w:rFonts w:hint="eastAsia"/>
                <w:sz w:val="20"/>
                <w:szCs w:val="20"/>
              </w:rPr>
              <w:t>AP Server</w:t>
            </w:r>
            <w:r w:rsidRPr="00E6028D">
              <w:rPr>
                <w:rFonts w:hint="eastAsia"/>
                <w:sz w:val="20"/>
                <w:szCs w:val="20"/>
              </w:rPr>
              <w:t>＊</w:t>
            </w:r>
            <w:r w:rsidRPr="00E6028D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924" w:type="dxa"/>
          </w:tcPr>
          <w:p w14:paraId="31AC82B1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Processor</w:t>
            </w:r>
          </w:p>
        </w:tc>
        <w:tc>
          <w:tcPr>
            <w:tcW w:w="2924" w:type="dxa"/>
          </w:tcPr>
          <w:p w14:paraId="421E90C6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% Total Processor Time</w:t>
            </w:r>
          </w:p>
        </w:tc>
      </w:tr>
      <w:tr w:rsidR="00080E5E" w14:paraId="299F8275" w14:textId="77777777" w:rsidTr="00375355">
        <w:trPr>
          <w:cantSplit/>
          <w:trHeight w:val="276"/>
        </w:trPr>
        <w:tc>
          <w:tcPr>
            <w:tcW w:w="2077" w:type="dxa"/>
            <w:vMerge/>
            <w:vAlign w:val="center"/>
          </w:tcPr>
          <w:p w14:paraId="342272CF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924" w:type="dxa"/>
          </w:tcPr>
          <w:p w14:paraId="289B34F6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Memory</w:t>
            </w:r>
          </w:p>
        </w:tc>
        <w:tc>
          <w:tcPr>
            <w:tcW w:w="2924" w:type="dxa"/>
          </w:tcPr>
          <w:p w14:paraId="654B78F6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Available Bytes</w:t>
            </w:r>
          </w:p>
          <w:p w14:paraId="1B6C6D08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Pages/sec</w:t>
            </w:r>
          </w:p>
        </w:tc>
      </w:tr>
      <w:tr w:rsidR="00080E5E" w14:paraId="24CE39D6" w14:textId="77777777" w:rsidTr="00375355">
        <w:trPr>
          <w:cantSplit/>
          <w:trHeight w:val="276"/>
        </w:trPr>
        <w:tc>
          <w:tcPr>
            <w:tcW w:w="2077" w:type="dxa"/>
            <w:vMerge/>
            <w:vAlign w:val="center"/>
          </w:tcPr>
          <w:p w14:paraId="675C7EF8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924" w:type="dxa"/>
          </w:tcPr>
          <w:p w14:paraId="627FE056" w14:textId="77777777" w:rsidR="00080E5E" w:rsidRDefault="00080E5E" w:rsidP="00375355">
            <w:pPr>
              <w:pStyle w:val="41"/>
            </w:pPr>
            <w:r>
              <w:t>Server</w:t>
            </w:r>
          </w:p>
        </w:tc>
        <w:tc>
          <w:tcPr>
            <w:tcW w:w="2924" w:type="dxa"/>
          </w:tcPr>
          <w:p w14:paraId="5ECE20D3" w14:textId="77777777" w:rsidR="00080E5E" w:rsidRDefault="00080E5E" w:rsidP="00375355">
            <w:pPr>
              <w:pStyle w:val="41"/>
            </w:pPr>
            <w:r>
              <w:t>Bytes Total/sec</w:t>
            </w:r>
          </w:p>
        </w:tc>
      </w:tr>
      <w:tr w:rsidR="00080E5E" w14:paraId="3CC75EC5" w14:textId="77777777" w:rsidTr="00375355">
        <w:trPr>
          <w:cantSplit/>
          <w:trHeight w:val="276"/>
        </w:trPr>
        <w:tc>
          <w:tcPr>
            <w:tcW w:w="2077" w:type="dxa"/>
            <w:vMerge/>
            <w:vAlign w:val="center"/>
          </w:tcPr>
          <w:p w14:paraId="168D91E6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924" w:type="dxa"/>
          </w:tcPr>
          <w:p w14:paraId="5022DF26" w14:textId="77777777" w:rsidR="00080E5E" w:rsidRDefault="00080E5E" w:rsidP="00375355">
            <w:pPr>
              <w:pStyle w:val="41"/>
            </w:pPr>
            <w:r>
              <w:t>Object</w:t>
            </w:r>
          </w:p>
        </w:tc>
        <w:tc>
          <w:tcPr>
            <w:tcW w:w="2924" w:type="dxa"/>
          </w:tcPr>
          <w:p w14:paraId="64D7904A" w14:textId="77777777" w:rsidR="00080E5E" w:rsidRDefault="00080E5E" w:rsidP="00375355">
            <w:pPr>
              <w:pStyle w:val="41"/>
            </w:pPr>
            <w:r>
              <w:t>Threads</w:t>
            </w:r>
          </w:p>
        </w:tc>
      </w:tr>
      <w:tr w:rsidR="00080E5E" w14:paraId="544789C2" w14:textId="77777777" w:rsidTr="00375355">
        <w:trPr>
          <w:cantSplit/>
          <w:trHeight w:val="276"/>
        </w:trPr>
        <w:tc>
          <w:tcPr>
            <w:tcW w:w="2077" w:type="dxa"/>
            <w:vMerge/>
            <w:vAlign w:val="center"/>
          </w:tcPr>
          <w:p w14:paraId="478B7705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924" w:type="dxa"/>
          </w:tcPr>
          <w:p w14:paraId="4C61D149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Active Server Pages</w:t>
            </w:r>
          </w:p>
        </w:tc>
        <w:tc>
          <w:tcPr>
            <w:tcW w:w="2924" w:type="dxa"/>
          </w:tcPr>
          <w:p w14:paraId="5FA6A885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Requests/Sec</w:t>
            </w:r>
          </w:p>
          <w:p w14:paraId="179BEFB4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Requests Queued</w:t>
            </w:r>
          </w:p>
        </w:tc>
      </w:tr>
      <w:tr w:rsidR="00080E5E" w14:paraId="58D511A5" w14:textId="77777777" w:rsidTr="00375355">
        <w:trPr>
          <w:cantSplit/>
          <w:trHeight w:val="276"/>
        </w:trPr>
        <w:tc>
          <w:tcPr>
            <w:tcW w:w="2077" w:type="dxa"/>
            <w:vMerge/>
            <w:vAlign w:val="center"/>
          </w:tcPr>
          <w:p w14:paraId="577CA840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2924" w:type="dxa"/>
          </w:tcPr>
          <w:p w14:paraId="644F71BF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Web Service</w:t>
            </w:r>
          </w:p>
        </w:tc>
        <w:tc>
          <w:tcPr>
            <w:tcW w:w="2924" w:type="dxa"/>
          </w:tcPr>
          <w:p w14:paraId="56CB85B3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Current Anonymous Users</w:t>
            </w:r>
          </w:p>
        </w:tc>
      </w:tr>
      <w:tr w:rsidR="00080E5E" w14:paraId="28FA07D2" w14:textId="77777777" w:rsidTr="00375355">
        <w:trPr>
          <w:cantSplit/>
          <w:trHeight w:val="276"/>
        </w:trPr>
        <w:tc>
          <w:tcPr>
            <w:tcW w:w="2077" w:type="dxa"/>
            <w:vMerge w:val="restart"/>
            <w:vAlign w:val="center"/>
          </w:tcPr>
          <w:p w14:paraId="0112DD2F" w14:textId="77777777" w:rsidR="00080E5E" w:rsidRDefault="00080E5E" w:rsidP="00375355">
            <w:pPr>
              <w:jc w:val="center"/>
              <w:rPr>
                <w:rFonts w:hint="eastAsia"/>
                <w:b/>
                <w:bCs/>
                <w:sz w:val="20"/>
              </w:rPr>
            </w:pPr>
            <w:r w:rsidRPr="00E6028D">
              <w:rPr>
                <w:rFonts w:hint="eastAsia"/>
                <w:sz w:val="20"/>
                <w:szCs w:val="20"/>
              </w:rPr>
              <w:t>DB Server</w:t>
            </w:r>
          </w:p>
        </w:tc>
        <w:tc>
          <w:tcPr>
            <w:tcW w:w="2924" w:type="dxa"/>
          </w:tcPr>
          <w:p w14:paraId="4BBBF950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Processor</w:t>
            </w:r>
          </w:p>
        </w:tc>
        <w:tc>
          <w:tcPr>
            <w:tcW w:w="2924" w:type="dxa"/>
          </w:tcPr>
          <w:p w14:paraId="05585679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% Total Processor Time</w:t>
            </w:r>
          </w:p>
        </w:tc>
      </w:tr>
      <w:tr w:rsidR="00080E5E" w14:paraId="01ACF446" w14:textId="77777777" w:rsidTr="00375355">
        <w:trPr>
          <w:cantSplit/>
          <w:trHeight w:val="276"/>
        </w:trPr>
        <w:tc>
          <w:tcPr>
            <w:tcW w:w="2077" w:type="dxa"/>
            <w:vMerge/>
          </w:tcPr>
          <w:p w14:paraId="1B0ACF0B" w14:textId="77777777" w:rsidR="00080E5E" w:rsidRDefault="00080E5E" w:rsidP="00375355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2924" w:type="dxa"/>
          </w:tcPr>
          <w:p w14:paraId="08B5A4FA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Memory</w:t>
            </w:r>
          </w:p>
        </w:tc>
        <w:tc>
          <w:tcPr>
            <w:tcW w:w="2924" w:type="dxa"/>
          </w:tcPr>
          <w:p w14:paraId="3B86C557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Available Bytes</w:t>
            </w:r>
          </w:p>
          <w:p w14:paraId="3C4D6F20" w14:textId="77777777" w:rsidR="00080E5E" w:rsidRDefault="00080E5E" w:rsidP="00375355">
            <w:pPr>
              <w:pStyle w:val="41"/>
              <w:rPr>
                <w:rFonts w:hint="eastAsia"/>
              </w:rPr>
            </w:pPr>
            <w:r>
              <w:t>Pages/sec</w:t>
            </w:r>
          </w:p>
        </w:tc>
      </w:tr>
      <w:tr w:rsidR="00080E5E" w14:paraId="19266490" w14:textId="77777777" w:rsidTr="00375355">
        <w:trPr>
          <w:cantSplit/>
          <w:trHeight w:val="276"/>
        </w:trPr>
        <w:tc>
          <w:tcPr>
            <w:tcW w:w="2077" w:type="dxa"/>
            <w:vMerge/>
          </w:tcPr>
          <w:p w14:paraId="6323C625" w14:textId="77777777" w:rsidR="00080E5E" w:rsidRDefault="00080E5E" w:rsidP="00375355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2924" w:type="dxa"/>
          </w:tcPr>
          <w:p w14:paraId="6E75536E" w14:textId="77777777" w:rsidR="00080E5E" w:rsidRDefault="00080E5E" w:rsidP="00375355">
            <w:pPr>
              <w:pStyle w:val="41"/>
            </w:pPr>
            <w:r>
              <w:t>Server</w:t>
            </w:r>
          </w:p>
        </w:tc>
        <w:tc>
          <w:tcPr>
            <w:tcW w:w="2924" w:type="dxa"/>
          </w:tcPr>
          <w:p w14:paraId="260E9993" w14:textId="77777777" w:rsidR="00080E5E" w:rsidRDefault="00080E5E" w:rsidP="00375355">
            <w:pPr>
              <w:pStyle w:val="41"/>
            </w:pPr>
            <w:r>
              <w:t>Bytes Total/sec</w:t>
            </w:r>
          </w:p>
        </w:tc>
      </w:tr>
      <w:tr w:rsidR="00080E5E" w14:paraId="3CCA1E1A" w14:textId="77777777" w:rsidTr="00375355">
        <w:trPr>
          <w:cantSplit/>
          <w:trHeight w:val="276"/>
        </w:trPr>
        <w:tc>
          <w:tcPr>
            <w:tcW w:w="2077" w:type="dxa"/>
            <w:vMerge/>
          </w:tcPr>
          <w:p w14:paraId="70EC98B7" w14:textId="77777777" w:rsidR="00080E5E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24" w:type="dxa"/>
          </w:tcPr>
          <w:p w14:paraId="3FAB8B5B" w14:textId="77777777" w:rsidR="00080E5E" w:rsidRDefault="00080E5E" w:rsidP="00375355">
            <w:pPr>
              <w:ind w:leftChars="-75" w:left="-180" w:firstLineChars="90" w:firstLine="180"/>
              <w:rPr>
                <w:rFonts w:hint="eastAsia"/>
                <w:sz w:val="20"/>
                <w:szCs w:val="20"/>
              </w:rPr>
            </w:pPr>
            <w:r>
              <w:rPr>
                <w:sz w:val="20"/>
              </w:rPr>
              <w:t>SQL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924" w:type="dxa"/>
            <w:vAlign w:val="bottom"/>
          </w:tcPr>
          <w:p w14:paraId="330E0B09" w14:textId="77777777" w:rsidR="00080E5E" w:rsidRDefault="00080E5E" w:rsidP="00375355">
            <w:pPr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  <w:r>
              <w:rPr>
                <w:sz w:val="20"/>
              </w:rPr>
              <w:t>User Connections</w:t>
            </w:r>
          </w:p>
        </w:tc>
      </w:tr>
      <w:tr w:rsidR="00080E5E" w14:paraId="234FDC0A" w14:textId="77777777" w:rsidTr="00375355">
        <w:trPr>
          <w:cantSplit/>
          <w:trHeight w:val="276"/>
        </w:trPr>
        <w:tc>
          <w:tcPr>
            <w:tcW w:w="2077" w:type="dxa"/>
            <w:vMerge/>
          </w:tcPr>
          <w:p w14:paraId="30F1B060" w14:textId="77777777" w:rsidR="00080E5E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24" w:type="dxa"/>
          </w:tcPr>
          <w:p w14:paraId="4308200D" w14:textId="77777777" w:rsidR="00080E5E" w:rsidRDefault="00080E5E" w:rsidP="0037535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</w:rPr>
              <w:t>SQLServer - Locks</w:t>
            </w:r>
          </w:p>
        </w:tc>
        <w:tc>
          <w:tcPr>
            <w:tcW w:w="2924" w:type="dxa"/>
            <w:vAlign w:val="bottom"/>
          </w:tcPr>
          <w:p w14:paraId="29C27003" w14:textId="77777777" w:rsidR="00080E5E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>
              <w:rPr>
                <w:sz w:val="20"/>
              </w:rPr>
              <w:t>Total Blocking Locks</w:t>
            </w:r>
          </w:p>
        </w:tc>
      </w:tr>
    </w:tbl>
    <w:p w14:paraId="49B920E8" w14:textId="77777777" w:rsidR="00080E5E" w:rsidRDefault="00080E5E" w:rsidP="00080E5E">
      <w:pPr>
        <w:rPr>
          <w:rFonts w:hint="eastAsia"/>
        </w:rPr>
      </w:pPr>
    </w:p>
    <w:p w14:paraId="5E3043BD" w14:textId="77777777" w:rsidR="00080E5E" w:rsidRDefault="00080E5E" w:rsidP="00080E5E">
      <w:pPr>
        <w:pStyle w:val="2"/>
        <w:numPr>
          <w:ilvl w:val="0"/>
          <w:numId w:val="0"/>
        </w:numPr>
        <w:ind w:left="660" w:hanging="480"/>
        <w:rPr>
          <w:rFonts w:hint="eastAsia"/>
        </w:rPr>
      </w:pPr>
      <w:bookmarkStart w:id="38" w:name="_Toc50345186"/>
      <w:r>
        <w:rPr>
          <w:rFonts w:hint="eastAsia"/>
        </w:rPr>
        <w:t xml:space="preserve">E.10.6 </w:t>
      </w:r>
      <w:r>
        <w:t>MSWAS Report</w:t>
      </w:r>
      <w:bookmarkEnd w:id="38"/>
    </w:p>
    <w:p w14:paraId="7CA3933B" w14:textId="77777777" w:rsidR="00080E5E" w:rsidRPr="00D83F33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D83F33">
        <w:rPr>
          <w:rFonts w:ascii="宋体" w:eastAsia="宋体" w:hAnsi="宋体" w:cs="Courier New"/>
        </w:rPr>
        <w:t>使用MS Web Application Stress Tools测试完后所产生的Report</w:t>
      </w:r>
    </w:p>
    <w:p w14:paraId="2A543C04" w14:textId="77777777" w:rsidR="00080E5E" w:rsidRPr="00D83F33" w:rsidRDefault="00080E5E" w:rsidP="00080E5E">
      <w:pPr>
        <w:numPr>
          <w:ilvl w:val="0"/>
          <w:numId w:val="14"/>
        </w:numPr>
        <w:tabs>
          <w:tab w:val="clear" w:pos="480"/>
          <w:tab w:val="num" w:pos="540"/>
        </w:tabs>
        <w:ind w:left="540" w:firstLine="0"/>
        <w:rPr>
          <w:rFonts w:ascii="宋体" w:eastAsia="宋体" w:hAnsi="宋体" w:hint="eastAsia"/>
        </w:rPr>
      </w:pPr>
      <w:r w:rsidRPr="00D83F33">
        <w:rPr>
          <w:rFonts w:ascii="宋体" w:eastAsia="宋体" w:hAnsi="宋体" w:cs="Courier New"/>
        </w:rPr>
        <w:t>测试结束后，将</w:t>
      </w:r>
      <w:r>
        <w:rPr>
          <w:rFonts w:ascii="宋体" w:eastAsia="宋体" w:hAnsi="宋体" w:cs="Courier New"/>
        </w:rPr>
        <w:t>之另存</w:t>
      </w:r>
      <w:r>
        <w:rPr>
          <w:rFonts w:ascii="宋体" w:eastAsia="宋体" w:hAnsi="宋体" w:cs="Courier New" w:hint="eastAsia"/>
          <w:lang w:eastAsia="zh-CN"/>
        </w:rPr>
        <w:t>入新的文件</w:t>
      </w:r>
    </w:p>
    <w:p w14:paraId="7C8F2969" w14:textId="77777777" w:rsidR="00080E5E" w:rsidRPr="00933E53" w:rsidRDefault="00080E5E" w:rsidP="00080E5E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D83F33">
        <w:rPr>
          <w:rFonts w:ascii="宋体" w:eastAsia="宋体" w:hAnsi="宋体" w:cs="Courier New"/>
        </w:rPr>
        <w:t xml:space="preserve">存入文件名称： </w:t>
      </w:r>
    </w:p>
    <w:p w14:paraId="1B3497AF" w14:textId="77777777" w:rsidR="00080E5E" w:rsidRPr="00D83F33" w:rsidRDefault="00080E5E" w:rsidP="00080E5E">
      <w:pPr>
        <w:ind w:leftChars="400" w:left="960" w:firstLineChars="200" w:firstLine="480"/>
        <w:rPr>
          <w:rFonts w:ascii="宋体" w:eastAsia="宋体" w:hAnsi="宋体" w:hint="eastAsia"/>
        </w:rPr>
      </w:pPr>
      <w:r w:rsidRPr="00D83F33">
        <w:rPr>
          <w:rFonts w:ascii="宋体" w:eastAsia="宋体" w:hAnsi="宋体" w:cs="Courier New"/>
        </w:rPr>
        <w:t>..._StressTestReport_[ClientName]_YYYYMMDD.mdb；</w:t>
      </w:r>
      <w:r>
        <w:rPr>
          <w:rFonts w:ascii="宋体" w:eastAsia="宋体" w:hAnsi="宋体" w:cs="Courier New"/>
        </w:rPr>
        <w:t xml:space="preserve"> </w:t>
      </w:r>
    </w:p>
    <w:p w14:paraId="4BABD5D6" w14:textId="77777777" w:rsidR="00080E5E" w:rsidRPr="00D83F33" w:rsidRDefault="00080E5E" w:rsidP="00080E5E">
      <w:pPr>
        <w:ind w:left="960"/>
        <w:rPr>
          <w:rFonts w:ascii="宋体" w:eastAsia="宋体" w:hAnsi="宋体" w:hint="eastAsia"/>
        </w:rPr>
      </w:pPr>
      <w:r w:rsidRPr="00D83F33">
        <w:rPr>
          <w:rFonts w:ascii="宋体" w:eastAsia="宋体" w:hAnsi="宋体" w:cs="Courier New"/>
        </w:rPr>
        <w:t>注：ClientName，为测试的机器名称。 YYYMMDD表时间；YYYY为西元年；MM为月份；DD为日期。</w:t>
      </w:r>
    </w:p>
    <w:p w14:paraId="1A37549A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39" w:name="_Toc50345187"/>
      <w:r>
        <w:rPr>
          <w:rFonts w:hint="eastAsia"/>
        </w:rPr>
        <w:t xml:space="preserve">E.11 </w:t>
      </w:r>
      <w:r>
        <w:rPr>
          <w:rFonts w:hint="eastAsia"/>
        </w:rPr>
        <w:t>附件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Log of COM+</w:t>
      </w:r>
      <w:bookmarkEnd w:id="39"/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20"/>
        <w:gridCol w:w="1260"/>
        <w:gridCol w:w="2520"/>
      </w:tblGrid>
      <w:tr w:rsidR="00080E5E" w:rsidRPr="00D30DDF" w14:paraId="6262F129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57B553F6" w14:textId="77777777" w:rsidR="00080E5E" w:rsidRPr="00D30DDF" w:rsidRDefault="00080E5E" w:rsidP="00375355">
            <w:pPr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Stress Test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－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Log of COM+</w:t>
            </w:r>
          </w:p>
        </w:tc>
      </w:tr>
      <w:tr w:rsidR="00080E5E" w:rsidRPr="00D30DDF" w14:paraId="1828B767" w14:textId="77777777" w:rsidTr="00375355">
        <w:trPr>
          <w:cantSplit/>
          <w:trHeight w:val="276"/>
        </w:trPr>
        <w:tc>
          <w:tcPr>
            <w:tcW w:w="1440" w:type="dxa"/>
          </w:tcPr>
          <w:p w14:paraId="08CAA836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rFonts w:eastAsia="宋体" w:hint="eastAsia"/>
                <w:kern w:val="2"/>
                <w:lang w:eastAsia="zh-CN"/>
              </w:rPr>
            </w:pPr>
            <w:r w:rsidRPr="00D30DDF">
              <w:rPr>
                <w:rFonts w:eastAsia="宋体" w:hint="eastAsia"/>
                <w:kern w:val="2"/>
                <w:lang w:eastAsia="zh-CN"/>
              </w:rPr>
              <w:t>系统名称</w:t>
            </w:r>
          </w:p>
        </w:tc>
        <w:tc>
          <w:tcPr>
            <w:tcW w:w="3420" w:type="dxa"/>
          </w:tcPr>
          <w:p w14:paraId="61A3CBD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260" w:type="dxa"/>
          </w:tcPr>
          <w:p w14:paraId="63CF3DEF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Log ID</w:t>
            </w:r>
          </w:p>
        </w:tc>
        <w:tc>
          <w:tcPr>
            <w:tcW w:w="2520" w:type="dxa"/>
          </w:tcPr>
          <w:p w14:paraId="2087E35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78F156AE" w14:textId="77777777" w:rsidTr="00375355">
        <w:trPr>
          <w:cantSplit/>
          <w:trHeight w:val="276"/>
        </w:trPr>
        <w:tc>
          <w:tcPr>
            <w:tcW w:w="1440" w:type="dxa"/>
          </w:tcPr>
          <w:p w14:paraId="6D10B27F" w14:textId="77777777" w:rsidR="00080E5E" w:rsidRPr="00D30DDF" w:rsidRDefault="00080E5E" w:rsidP="00375355">
            <w:pPr>
              <w:ind w:leftChars="-75" w:left="-180" w:firstLineChars="90" w:firstLine="180"/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机器名称</w:t>
            </w:r>
          </w:p>
        </w:tc>
        <w:tc>
          <w:tcPr>
            <w:tcW w:w="7200" w:type="dxa"/>
            <w:gridSpan w:val="3"/>
            <w:vAlign w:val="bottom"/>
          </w:tcPr>
          <w:p w14:paraId="349CA84D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 w:hint="eastAsia"/>
                <w:sz w:val="20"/>
                <w:szCs w:val="20"/>
              </w:rPr>
            </w:pPr>
          </w:p>
        </w:tc>
      </w:tr>
      <w:tr w:rsidR="00080E5E" w:rsidRPr="00D30DDF" w14:paraId="4EBEB93A" w14:textId="77777777" w:rsidTr="00375355">
        <w:trPr>
          <w:cantSplit/>
          <w:trHeight w:val="293"/>
        </w:trPr>
        <w:tc>
          <w:tcPr>
            <w:tcW w:w="1440" w:type="dxa"/>
          </w:tcPr>
          <w:p w14:paraId="5D9740B4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测试设置</w:t>
            </w:r>
          </w:p>
        </w:tc>
        <w:tc>
          <w:tcPr>
            <w:tcW w:w="3420" w:type="dxa"/>
            <w:vAlign w:val="bottom"/>
          </w:tcPr>
          <w:p w14:paraId="0E9A1E06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/>
                <w:sz w:val="20"/>
                <w:szCs w:val="20"/>
              </w:rPr>
              <w:t>Concurrent</w:t>
            </w:r>
            <w:r w:rsidRPr="00D30DDF">
              <w:rPr>
                <w:rFonts w:ascii="PMingLiU" w:hAnsi="PMingLiU" w:hint="eastAsia"/>
                <w:sz w:val="20"/>
                <w:szCs w:val="20"/>
              </w:rPr>
              <w:t xml:space="preserve"> User ： </w:t>
            </w:r>
          </w:p>
          <w:p w14:paraId="497E7D7B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Begin Time：</w:t>
            </w:r>
          </w:p>
          <w:p w14:paraId="14A0C575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End Time ：</w:t>
            </w:r>
          </w:p>
        </w:tc>
        <w:tc>
          <w:tcPr>
            <w:tcW w:w="1260" w:type="dxa"/>
          </w:tcPr>
          <w:p w14:paraId="76C3D0F3" w14:textId="77777777" w:rsidR="00080E5E" w:rsidRPr="00D30DDF" w:rsidRDefault="00080E5E" w:rsidP="00375355">
            <w:pPr>
              <w:jc w:val="both"/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记录人员</w:t>
            </w:r>
          </w:p>
        </w:tc>
        <w:tc>
          <w:tcPr>
            <w:tcW w:w="2520" w:type="dxa"/>
            <w:vAlign w:val="bottom"/>
          </w:tcPr>
          <w:p w14:paraId="5133E40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05D4CF20" w14:textId="77777777" w:rsidR="00080E5E" w:rsidRDefault="00080E5E" w:rsidP="00080E5E">
      <w:pPr>
        <w:rPr>
          <w:rFonts w:hint="eastAsia"/>
        </w:rPr>
      </w:pP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080E5E" w:rsidRPr="00D30DDF" w14:paraId="293B379F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501AA510" w14:textId="77777777" w:rsidR="00080E5E" w:rsidRPr="00D30DDF" w:rsidRDefault="00080E5E" w:rsidP="00375355">
            <w:pPr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变化统计</w:t>
            </w:r>
          </w:p>
        </w:tc>
      </w:tr>
      <w:tr w:rsidR="00080E5E" w:rsidRPr="00D30DDF" w14:paraId="468AF1E9" w14:textId="77777777" w:rsidTr="00375355">
        <w:trPr>
          <w:trHeight w:val="276"/>
        </w:trPr>
        <w:tc>
          <w:tcPr>
            <w:tcW w:w="2160" w:type="dxa"/>
            <w:shd w:val="clear" w:color="auto" w:fill="99CCFF"/>
            <w:vAlign w:val="center"/>
          </w:tcPr>
          <w:p w14:paraId="5FD19C50" w14:textId="77777777" w:rsidR="00080E5E" w:rsidRPr="00D30DDF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160" w:type="dxa"/>
            <w:shd w:val="clear" w:color="auto" w:fill="99CCFF"/>
          </w:tcPr>
          <w:p w14:paraId="076682D5" w14:textId="77777777" w:rsidR="00080E5E" w:rsidRPr="00D30DDF" w:rsidRDefault="00080E5E" w:rsidP="00375355">
            <w:pPr>
              <w:pStyle w:val="5"/>
              <w:rPr>
                <w:rFonts w:hint="eastAsia"/>
                <w:szCs w:val="20"/>
              </w:rPr>
            </w:pPr>
            <w:r w:rsidRPr="00D30DDF">
              <w:rPr>
                <w:rFonts w:hint="eastAsia"/>
                <w:szCs w:val="20"/>
              </w:rPr>
              <w:t>Value</w:t>
            </w:r>
          </w:p>
        </w:tc>
        <w:tc>
          <w:tcPr>
            <w:tcW w:w="2160" w:type="dxa"/>
            <w:shd w:val="clear" w:color="auto" w:fill="99CCFF"/>
            <w:vAlign w:val="center"/>
          </w:tcPr>
          <w:p w14:paraId="02B5C9B9" w14:textId="77777777" w:rsidR="00080E5E" w:rsidRPr="00D30DDF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160" w:type="dxa"/>
            <w:shd w:val="clear" w:color="auto" w:fill="99CCFF"/>
          </w:tcPr>
          <w:p w14:paraId="1308755B" w14:textId="77777777" w:rsidR="00080E5E" w:rsidRPr="00D30DDF" w:rsidRDefault="00080E5E" w:rsidP="00375355">
            <w:pPr>
              <w:pStyle w:val="5"/>
              <w:rPr>
                <w:rFonts w:hint="eastAsia"/>
                <w:szCs w:val="20"/>
              </w:rPr>
            </w:pPr>
            <w:r w:rsidRPr="00D30DDF">
              <w:rPr>
                <w:rFonts w:hint="eastAsia"/>
                <w:szCs w:val="20"/>
              </w:rPr>
              <w:t>Value</w:t>
            </w:r>
          </w:p>
        </w:tc>
      </w:tr>
      <w:tr w:rsidR="00080E5E" w:rsidRPr="00D30DDF" w14:paraId="69CA602F" w14:textId="77777777" w:rsidTr="00375355">
        <w:trPr>
          <w:trHeight w:val="276"/>
        </w:trPr>
        <w:tc>
          <w:tcPr>
            <w:tcW w:w="2160" w:type="dxa"/>
          </w:tcPr>
          <w:p w14:paraId="5B6F5DEC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当前－平均使用量</w:t>
            </w:r>
          </w:p>
        </w:tc>
        <w:tc>
          <w:tcPr>
            <w:tcW w:w="2160" w:type="dxa"/>
          </w:tcPr>
          <w:p w14:paraId="5A72FE40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890BD16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统计－已交付</w:t>
            </w:r>
          </w:p>
        </w:tc>
        <w:tc>
          <w:tcPr>
            <w:tcW w:w="2160" w:type="dxa"/>
          </w:tcPr>
          <w:p w14:paraId="33B2B4AF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65B560C1" w14:textId="77777777" w:rsidTr="00375355">
        <w:trPr>
          <w:trHeight w:val="276"/>
        </w:trPr>
        <w:tc>
          <w:tcPr>
            <w:tcW w:w="2160" w:type="dxa"/>
          </w:tcPr>
          <w:p w14:paraId="13D8D746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当前－最大使用量</w:t>
            </w:r>
          </w:p>
        </w:tc>
        <w:tc>
          <w:tcPr>
            <w:tcW w:w="2160" w:type="dxa"/>
          </w:tcPr>
          <w:p w14:paraId="00C75700" w14:textId="77777777" w:rsidR="00080E5E" w:rsidRPr="00D30DDF" w:rsidRDefault="00080E5E" w:rsidP="00375355">
            <w:pPr>
              <w:ind w:leftChars="-75" w:left="-180" w:firstLineChars="90" w:firstLine="18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A6141CF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统计－已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终止</w:t>
            </w:r>
          </w:p>
        </w:tc>
        <w:tc>
          <w:tcPr>
            <w:tcW w:w="2160" w:type="dxa"/>
          </w:tcPr>
          <w:p w14:paraId="0026A5DB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62372EBA" w14:textId="77777777" w:rsidTr="00375355">
        <w:trPr>
          <w:trHeight w:val="276"/>
        </w:trPr>
        <w:tc>
          <w:tcPr>
            <w:tcW w:w="2160" w:type="dxa"/>
          </w:tcPr>
          <w:p w14:paraId="7A4DADAB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当前－不</w:t>
            </w:r>
            <w:r w:rsidRPr="00D30DDF">
              <w:rPr>
                <w:rFonts w:ascii="宋体" w:eastAsia="宋体" w:hAnsi="宋体" w:hint="eastAsia"/>
                <w:lang w:eastAsia="zh-CN"/>
              </w:rPr>
              <w:t>确定</w:t>
            </w:r>
            <w:r w:rsidRPr="00D30DDF">
              <w:rPr>
                <w:rFonts w:ascii="宋体" w:eastAsia="宋体" w:hAnsi="宋体" w:hint="eastAsia"/>
              </w:rPr>
              <w:t>量</w:t>
            </w:r>
          </w:p>
        </w:tc>
        <w:tc>
          <w:tcPr>
            <w:tcW w:w="2160" w:type="dxa"/>
          </w:tcPr>
          <w:p w14:paraId="110C7462" w14:textId="77777777" w:rsidR="00080E5E" w:rsidRPr="00D30DDF" w:rsidRDefault="00080E5E" w:rsidP="00375355">
            <w:pPr>
              <w:ind w:leftChars="-75" w:left="-180" w:firstLineChars="90" w:firstLine="18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5D97F70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统计－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强制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交付</w:t>
            </w:r>
          </w:p>
        </w:tc>
        <w:tc>
          <w:tcPr>
            <w:tcW w:w="2160" w:type="dxa"/>
          </w:tcPr>
          <w:p w14:paraId="23FAA921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597EF1C8" w14:textId="77777777" w:rsidTr="00375355">
        <w:trPr>
          <w:trHeight w:val="276"/>
        </w:trPr>
        <w:tc>
          <w:tcPr>
            <w:tcW w:w="2160" w:type="dxa"/>
          </w:tcPr>
          <w:p w14:paraId="7A088A4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反应时间－最小值(ms)</w:t>
            </w:r>
          </w:p>
        </w:tc>
        <w:tc>
          <w:tcPr>
            <w:tcW w:w="2160" w:type="dxa"/>
          </w:tcPr>
          <w:p w14:paraId="34AED264" w14:textId="77777777" w:rsidR="00080E5E" w:rsidRPr="00D30DDF" w:rsidRDefault="00080E5E" w:rsidP="00375355">
            <w:pPr>
              <w:ind w:leftChars="-75" w:left="-180" w:firstLineChars="90" w:firstLine="18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1CA0A24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统计－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强制终止</w:t>
            </w:r>
          </w:p>
        </w:tc>
        <w:tc>
          <w:tcPr>
            <w:tcW w:w="2160" w:type="dxa"/>
          </w:tcPr>
          <w:p w14:paraId="2EF3C951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0237E870" w14:textId="77777777" w:rsidTr="00375355">
        <w:trPr>
          <w:trHeight w:val="276"/>
        </w:trPr>
        <w:tc>
          <w:tcPr>
            <w:tcW w:w="2160" w:type="dxa"/>
          </w:tcPr>
          <w:p w14:paraId="760E58D3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反应时间－平均值(ms)</w:t>
            </w:r>
          </w:p>
        </w:tc>
        <w:tc>
          <w:tcPr>
            <w:tcW w:w="2160" w:type="dxa"/>
          </w:tcPr>
          <w:p w14:paraId="1F728852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7E47A66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统计－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不详</w:t>
            </w:r>
          </w:p>
        </w:tc>
        <w:tc>
          <w:tcPr>
            <w:tcW w:w="2160" w:type="dxa"/>
          </w:tcPr>
          <w:p w14:paraId="63384EE7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6EA4D09A" w14:textId="77777777" w:rsidTr="00375355">
        <w:trPr>
          <w:trHeight w:val="276"/>
        </w:trPr>
        <w:tc>
          <w:tcPr>
            <w:tcW w:w="2160" w:type="dxa"/>
          </w:tcPr>
          <w:p w14:paraId="35DCAF1C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反应时间－最大值(ms)</w:t>
            </w:r>
          </w:p>
        </w:tc>
        <w:tc>
          <w:tcPr>
            <w:tcW w:w="2160" w:type="dxa"/>
          </w:tcPr>
          <w:p w14:paraId="6E369545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F096F94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统计－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总共</w:t>
            </w:r>
          </w:p>
        </w:tc>
        <w:tc>
          <w:tcPr>
            <w:tcW w:w="2160" w:type="dxa"/>
          </w:tcPr>
          <w:p w14:paraId="680A4FD0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43E38F51" w14:textId="77777777" w:rsidR="00080E5E" w:rsidRDefault="00080E5E" w:rsidP="00080E5E">
      <w:pPr>
        <w:rPr>
          <w:rFonts w:hint="eastAsia"/>
        </w:rPr>
      </w:pP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1260"/>
        <w:gridCol w:w="1185"/>
        <w:gridCol w:w="1515"/>
        <w:gridCol w:w="1620"/>
      </w:tblGrid>
      <w:tr w:rsidR="00080E5E" w:rsidRPr="00D30DDF" w14:paraId="29A65EFA" w14:textId="77777777" w:rsidTr="00375355">
        <w:trPr>
          <w:cantSplit/>
          <w:trHeight w:val="276"/>
        </w:trPr>
        <w:tc>
          <w:tcPr>
            <w:tcW w:w="8640" w:type="dxa"/>
            <w:gridSpan w:val="5"/>
            <w:shd w:val="clear" w:color="auto" w:fill="99CCFF"/>
            <w:vAlign w:val="center"/>
          </w:tcPr>
          <w:p w14:paraId="0BFDFB82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元件状态</w:t>
            </w:r>
          </w:p>
        </w:tc>
      </w:tr>
      <w:tr w:rsidR="00080E5E" w:rsidRPr="00D30DDF" w14:paraId="4F1C1EE5" w14:textId="77777777" w:rsidTr="00375355">
        <w:trPr>
          <w:trHeight w:val="276"/>
        </w:trPr>
        <w:tc>
          <w:tcPr>
            <w:tcW w:w="3060" w:type="dxa"/>
            <w:shd w:val="clear" w:color="auto" w:fill="99CCFF"/>
            <w:vAlign w:val="center"/>
          </w:tcPr>
          <w:p w14:paraId="6E9671DD" w14:textId="77777777" w:rsidR="00080E5E" w:rsidRPr="00D30DDF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Prog ID</w:t>
            </w:r>
          </w:p>
        </w:tc>
        <w:tc>
          <w:tcPr>
            <w:tcW w:w="1260" w:type="dxa"/>
            <w:shd w:val="clear" w:color="auto" w:fill="99CCFF"/>
          </w:tcPr>
          <w:p w14:paraId="1C9B0B59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调用中数量</w:t>
            </w:r>
          </w:p>
          <w:p w14:paraId="030F03B7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平均数</w:t>
            </w:r>
          </w:p>
        </w:tc>
        <w:tc>
          <w:tcPr>
            <w:tcW w:w="1185" w:type="dxa"/>
            <w:shd w:val="clear" w:color="auto" w:fill="99CCFF"/>
          </w:tcPr>
          <w:p w14:paraId="720E47AA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调用中数量</w:t>
            </w:r>
          </w:p>
          <w:p w14:paraId="28E029D7" w14:textId="77777777" w:rsidR="00080E5E" w:rsidRPr="00D30DDF" w:rsidRDefault="00080E5E" w:rsidP="0037535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最大数</w:t>
            </w:r>
          </w:p>
        </w:tc>
        <w:tc>
          <w:tcPr>
            <w:tcW w:w="1515" w:type="dxa"/>
            <w:shd w:val="clear" w:color="auto" w:fill="99CCFF"/>
          </w:tcPr>
          <w:p w14:paraId="3AB1E8DC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调用时间（</w:t>
            </w:r>
            <w:r w:rsidRPr="00D30DDF">
              <w:rPr>
                <w:rFonts w:ascii="宋体" w:eastAsia="宋体" w:hAnsi="宋体"/>
                <w:szCs w:val="20"/>
                <w:lang w:eastAsia="zh-CN"/>
              </w:rPr>
              <w:t>ms</w:t>
            </w: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）</w:t>
            </w:r>
          </w:p>
          <w:p w14:paraId="563F0BE6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平均数</w:t>
            </w:r>
          </w:p>
        </w:tc>
        <w:tc>
          <w:tcPr>
            <w:tcW w:w="1620" w:type="dxa"/>
            <w:shd w:val="clear" w:color="auto" w:fill="99CCFF"/>
          </w:tcPr>
          <w:p w14:paraId="4BB85770" w14:textId="77777777" w:rsidR="00080E5E" w:rsidRPr="00D30DDF" w:rsidRDefault="00080E5E" w:rsidP="00375355">
            <w:pPr>
              <w:pStyle w:val="5"/>
              <w:rPr>
                <w:rFonts w:ascii="宋体" w:eastAsia="宋体" w:hAnsi="宋体" w:hint="eastAsia"/>
                <w:szCs w:val="20"/>
              </w:rPr>
            </w:pP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调用时间（</w:t>
            </w:r>
            <w:r w:rsidRPr="00D30DDF">
              <w:rPr>
                <w:rFonts w:ascii="宋体" w:eastAsia="宋体" w:hAnsi="宋体"/>
                <w:szCs w:val="20"/>
                <w:lang w:eastAsia="zh-CN"/>
              </w:rPr>
              <w:t>ms</w:t>
            </w:r>
            <w:r w:rsidRPr="00D30DDF">
              <w:rPr>
                <w:rFonts w:ascii="宋体" w:eastAsia="宋体" w:hAnsi="宋体" w:hint="eastAsia"/>
                <w:szCs w:val="20"/>
                <w:lang w:eastAsia="zh-CN"/>
              </w:rPr>
              <w:t>）</w:t>
            </w:r>
          </w:p>
          <w:p w14:paraId="79FF3834" w14:textId="77777777" w:rsidR="00080E5E" w:rsidRPr="00D30DDF" w:rsidRDefault="00080E5E" w:rsidP="0037535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最大数</w:t>
            </w:r>
          </w:p>
        </w:tc>
      </w:tr>
      <w:tr w:rsidR="00080E5E" w:rsidRPr="00D30DDF" w14:paraId="796A2FD8" w14:textId="77777777" w:rsidTr="00375355">
        <w:trPr>
          <w:trHeight w:val="276"/>
        </w:trPr>
        <w:tc>
          <w:tcPr>
            <w:tcW w:w="3060" w:type="dxa"/>
          </w:tcPr>
          <w:p w14:paraId="04DA28B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5888B6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</w:tcPr>
          <w:p w14:paraId="1F81899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515" w:type="dxa"/>
          </w:tcPr>
          <w:p w14:paraId="4788D0D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620" w:type="dxa"/>
          </w:tcPr>
          <w:p w14:paraId="66C046D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62783319" w14:textId="77777777" w:rsidTr="00375355">
        <w:trPr>
          <w:trHeight w:val="276"/>
        </w:trPr>
        <w:tc>
          <w:tcPr>
            <w:tcW w:w="3060" w:type="dxa"/>
          </w:tcPr>
          <w:p w14:paraId="79BA62D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E6E7ED6" w14:textId="77777777" w:rsidR="00080E5E" w:rsidRPr="00D30DDF" w:rsidRDefault="00080E5E" w:rsidP="00375355">
            <w:pPr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</w:tcPr>
          <w:p w14:paraId="7004C283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515" w:type="dxa"/>
          </w:tcPr>
          <w:p w14:paraId="01A715A7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1F6571A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</w:p>
        </w:tc>
      </w:tr>
      <w:tr w:rsidR="00080E5E" w:rsidRPr="00D30DDF" w14:paraId="30A9546F" w14:textId="77777777" w:rsidTr="00375355">
        <w:trPr>
          <w:trHeight w:val="276"/>
        </w:trPr>
        <w:tc>
          <w:tcPr>
            <w:tcW w:w="3060" w:type="dxa"/>
          </w:tcPr>
          <w:p w14:paraId="384D2354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51258F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</w:tcPr>
          <w:p w14:paraId="7E1AA2D5" w14:textId="77777777" w:rsidR="00080E5E" w:rsidRPr="00D30DDF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EE5B4F3" w14:textId="77777777" w:rsidR="00080E5E" w:rsidRPr="00D30DDF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D5BAA84" w14:textId="77777777" w:rsidR="00080E5E" w:rsidRPr="00D30DDF" w:rsidRDefault="00080E5E" w:rsidP="00375355">
            <w:pPr>
              <w:rPr>
                <w:rFonts w:ascii="PMingLiU" w:hAnsi="PMingLiU"/>
                <w:sz w:val="20"/>
                <w:szCs w:val="20"/>
              </w:rPr>
            </w:pPr>
          </w:p>
        </w:tc>
      </w:tr>
      <w:tr w:rsidR="00080E5E" w:rsidRPr="00D30DDF" w14:paraId="1A4BD769" w14:textId="77777777" w:rsidTr="00375355">
        <w:trPr>
          <w:trHeight w:val="276"/>
        </w:trPr>
        <w:tc>
          <w:tcPr>
            <w:tcW w:w="3060" w:type="dxa"/>
          </w:tcPr>
          <w:p w14:paraId="6B18EEED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692FAAD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FA78D0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515" w:type="dxa"/>
          </w:tcPr>
          <w:p w14:paraId="19D8FDC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620" w:type="dxa"/>
          </w:tcPr>
          <w:p w14:paraId="348CD81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6A9388D2" w14:textId="77777777" w:rsidR="00080E5E" w:rsidRDefault="00080E5E" w:rsidP="00080E5E">
      <w:pPr>
        <w:rPr>
          <w:rFonts w:hint="eastAsia"/>
        </w:rPr>
      </w:pPr>
    </w:p>
    <w:p w14:paraId="38F4CA8A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40" w:name="_Toc50345188"/>
      <w:r>
        <w:rPr>
          <w:rFonts w:hint="eastAsia"/>
        </w:rPr>
        <w:t xml:space="preserve">E.12 </w:t>
      </w:r>
      <w:r>
        <w:rPr>
          <w:rFonts w:hint="eastAsia"/>
        </w:rPr>
        <w:t>附件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Log of SQL Enterprise Manager</w:t>
      </w:r>
      <w:bookmarkEnd w:id="40"/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20"/>
        <w:gridCol w:w="1260"/>
        <w:gridCol w:w="2520"/>
      </w:tblGrid>
      <w:tr w:rsidR="00080E5E" w:rsidRPr="00D30DDF" w14:paraId="1540A3D8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220AD957" w14:textId="77777777" w:rsidR="00080E5E" w:rsidRPr="00D30DDF" w:rsidRDefault="00080E5E" w:rsidP="00375355">
            <w:pPr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Stress Test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－</w:t>
            </w:r>
            <w:r w:rsidRPr="00D30DDF">
              <w:rPr>
                <w:b/>
                <w:bCs/>
                <w:sz w:val="20"/>
                <w:szCs w:val="20"/>
              </w:rPr>
              <w:t>Log of SQL Enterprise Manager</w:t>
            </w:r>
          </w:p>
        </w:tc>
      </w:tr>
      <w:tr w:rsidR="00080E5E" w:rsidRPr="00D30DDF" w14:paraId="77E9630D" w14:textId="77777777" w:rsidTr="00375355">
        <w:trPr>
          <w:cantSplit/>
          <w:trHeight w:val="276"/>
        </w:trPr>
        <w:tc>
          <w:tcPr>
            <w:tcW w:w="1440" w:type="dxa"/>
          </w:tcPr>
          <w:p w14:paraId="6BDA42A6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rFonts w:eastAsia="宋体" w:hint="eastAsia"/>
                <w:kern w:val="2"/>
                <w:lang w:eastAsia="zh-CN"/>
              </w:rPr>
            </w:pPr>
            <w:r w:rsidRPr="00D30DDF">
              <w:rPr>
                <w:rFonts w:eastAsia="宋体" w:hint="eastAsia"/>
                <w:kern w:val="2"/>
                <w:lang w:eastAsia="zh-CN"/>
              </w:rPr>
              <w:t>系统名称</w:t>
            </w:r>
          </w:p>
        </w:tc>
        <w:tc>
          <w:tcPr>
            <w:tcW w:w="3420" w:type="dxa"/>
          </w:tcPr>
          <w:p w14:paraId="2F3BC87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260" w:type="dxa"/>
          </w:tcPr>
          <w:p w14:paraId="2385BE3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Log ID</w:t>
            </w:r>
          </w:p>
        </w:tc>
        <w:tc>
          <w:tcPr>
            <w:tcW w:w="2520" w:type="dxa"/>
          </w:tcPr>
          <w:p w14:paraId="5CDF270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3A029F88" w14:textId="77777777" w:rsidTr="00375355">
        <w:trPr>
          <w:cantSplit/>
          <w:trHeight w:val="276"/>
        </w:trPr>
        <w:tc>
          <w:tcPr>
            <w:tcW w:w="1440" w:type="dxa"/>
          </w:tcPr>
          <w:p w14:paraId="4F89E14F" w14:textId="77777777" w:rsidR="00080E5E" w:rsidRPr="00D30DDF" w:rsidRDefault="00080E5E" w:rsidP="00375355">
            <w:pPr>
              <w:ind w:leftChars="-75" w:left="-180" w:firstLineChars="90" w:firstLine="180"/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机器名称</w:t>
            </w:r>
          </w:p>
        </w:tc>
        <w:tc>
          <w:tcPr>
            <w:tcW w:w="7200" w:type="dxa"/>
            <w:gridSpan w:val="3"/>
            <w:vAlign w:val="bottom"/>
          </w:tcPr>
          <w:p w14:paraId="779569A4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 w:hint="eastAsia"/>
                <w:sz w:val="20"/>
                <w:szCs w:val="20"/>
              </w:rPr>
            </w:pPr>
          </w:p>
        </w:tc>
      </w:tr>
      <w:tr w:rsidR="00080E5E" w:rsidRPr="00D30DDF" w14:paraId="09023B3E" w14:textId="77777777" w:rsidTr="00375355">
        <w:trPr>
          <w:cantSplit/>
          <w:trHeight w:val="293"/>
        </w:trPr>
        <w:tc>
          <w:tcPr>
            <w:tcW w:w="1440" w:type="dxa"/>
          </w:tcPr>
          <w:p w14:paraId="11AEEE10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测试设置</w:t>
            </w:r>
          </w:p>
        </w:tc>
        <w:tc>
          <w:tcPr>
            <w:tcW w:w="3420" w:type="dxa"/>
            <w:vAlign w:val="bottom"/>
          </w:tcPr>
          <w:p w14:paraId="7EEFA47D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/>
                <w:sz w:val="20"/>
                <w:szCs w:val="20"/>
              </w:rPr>
              <w:t>Concurrent</w:t>
            </w:r>
            <w:r w:rsidRPr="00D30DDF">
              <w:rPr>
                <w:rFonts w:ascii="PMingLiU" w:hAnsi="PMingLiU" w:hint="eastAsia"/>
                <w:sz w:val="20"/>
                <w:szCs w:val="20"/>
              </w:rPr>
              <w:t xml:space="preserve"> User ： </w:t>
            </w:r>
          </w:p>
          <w:p w14:paraId="4A8656F5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Begin Time：</w:t>
            </w:r>
          </w:p>
          <w:p w14:paraId="1EC2BF1C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End Time ：</w:t>
            </w:r>
          </w:p>
        </w:tc>
        <w:tc>
          <w:tcPr>
            <w:tcW w:w="1260" w:type="dxa"/>
          </w:tcPr>
          <w:p w14:paraId="302A614D" w14:textId="77777777" w:rsidR="00080E5E" w:rsidRPr="00D30DDF" w:rsidRDefault="00080E5E" w:rsidP="00375355">
            <w:pPr>
              <w:jc w:val="both"/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记录人员</w:t>
            </w:r>
          </w:p>
        </w:tc>
        <w:tc>
          <w:tcPr>
            <w:tcW w:w="2520" w:type="dxa"/>
            <w:vAlign w:val="bottom"/>
          </w:tcPr>
          <w:p w14:paraId="64E38F6D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35A7698E" w14:textId="77777777" w:rsidR="00080E5E" w:rsidRDefault="00080E5E" w:rsidP="00080E5E">
      <w:pPr>
        <w:rPr>
          <w:rFonts w:hint="eastAsia"/>
        </w:rPr>
      </w:pPr>
    </w:p>
    <w:p w14:paraId="7289309E" w14:textId="77777777" w:rsidR="00080E5E" w:rsidRDefault="00080E5E" w:rsidP="00080E5E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Log Activity Time</w:t>
      </w:r>
      <w:r>
        <w:rPr>
          <w:rFonts w:hint="eastAsia"/>
        </w:rPr>
        <w:t>：</w:t>
      </w: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"/>
        <w:gridCol w:w="1509"/>
        <w:gridCol w:w="1080"/>
        <w:gridCol w:w="1080"/>
        <w:gridCol w:w="1035"/>
        <w:gridCol w:w="1035"/>
        <w:gridCol w:w="1035"/>
        <w:gridCol w:w="1035"/>
      </w:tblGrid>
      <w:tr w:rsidR="00080E5E" w14:paraId="48473E96" w14:textId="77777777" w:rsidTr="00375355">
        <w:trPr>
          <w:trHeight w:val="276"/>
        </w:trPr>
        <w:tc>
          <w:tcPr>
            <w:tcW w:w="831" w:type="dxa"/>
            <w:shd w:val="clear" w:color="auto" w:fill="99CCFF"/>
            <w:vAlign w:val="center"/>
          </w:tcPr>
          <w:p w14:paraId="141B1AE8" w14:textId="77777777" w:rsidR="00080E5E" w:rsidRDefault="00080E5E" w:rsidP="00375355">
            <w:pPr>
              <w:snapToGrid w:val="0"/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Process ID</w:t>
            </w:r>
          </w:p>
        </w:tc>
        <w:tc>
          <w:tcPr>
            <w:tcW w:w="1509" w:type="dxa"/>
            <w:shd w:val="clear" w:color="auto" w:fill="99CCFF"/>
            <w:vAlign w:val="center"/>
          </w:tcPr>
          <w:p w14:paraId="6EE3F358" w14:textId="77777777" w:rsidR="00080E5E" w:rsidRDefault="00080E5E" w:rsidP="00375355">
            <w:pPr>
              <w:pStyle w:val="5"/>
              <w:snapToGrid w:val="0"/>
              <w:spacing w:beforeLines="50" w:before="180" w:afterLines="50" w:after="180"/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</w:tc>
        <w:tc>
          <w:tcPr>
            <w:tcW w:w="1080" w:type="dxa"/>
            <w:shd w:val="clear" w:color="auto" w:fill="99CCFF"/>
            <w:vAlign w:val="center"/>
          </w:tcPr>
          <w:p w14:paraId="39FB7898" w14:textId="77777777" w:rsidR="00080E5E" w:rsidRDefault="00080E5E" w:rsidP="00375355">
            <w:pPr>
              <w:pStyle w:val="5"/>
              <w:snapToGrid w:val="0"/>
              <w:spacing w:beforeLines="50" w:before="180" w:afterLines="50" w:after="18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080" w:type="dxa"/>
            <w:shd w:val="clear" w:color="auto" w:fill="99CCFF"/>
            <w:vAlign w:val="center"/>
          </w:tcPr>
          <w:p w14:paraId="7F4E4258" w14:textId="77777777" w:rsidR="00080E5E" w:rsidRDefault="00080E5E" w:rsidP="00375355">
            <w:pPr>
              <w:snapToGrid w:val="0"/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Open transaction</w:t>
            </w:r>
          </w:p>
        </w:tc>
        <w:tc>
          <w:tcPr>
            <w:tcW w:w="1035" w:type="dxa"/>
            <w:shd w:val="clear" w:color="auto" w:fill="99CCFF"/>
            <w:vAlign w:val="center"/>
          </w:tcPr>
          <w:p w14:paraId="78543615" w14:textId="77777777" w:rsidR="00080E5E" w:rsidRDefault="00080E5E" w:rsidP="00375355">
            <w:pPr>
              <w:pStyle w:val="5"/>
              <w:snapToGrid w:val="0"/>
              <w:spacing w:beforeLines="50" w:before="180" w:afterLines="50" w:after="18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035" w:type="dxa"/>
            <w:shd w:val="clear" w:color="auto" w:fill="99CCFF"/>
            <w:vAlign w:val="center"/>
          </w:tcPr>
          <w:p w14:paraId="51ABB73E" w14:textId="77777777" w:rsidR="00080E5E" w:rsidRDefault="00080E5E" w:rsidP="00375355">
            <w:pPr>
              <w:pStyle w:val="5"/>
              <w:snapToGrid w:val="0"/>
              <w:spacing w:beforeLines="50" w:before="180" w:afterLines="50" w:after="180"/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035" w:type="dxa"/>
            <w:shd w:val="clear" w:color="auto" w:fill="99CCFF"/>
            <w:vAlign w:val="center"/>
          </w:tcPr>
          <w:p w14:paraId="43A1A9DA" w14:textId="77777777" w:rsidR="00080E5E" w:rsidRDefault="00080E5E" w:rsidP="00375355">
            <w:pPr>
              <w:pStyle w:val="5"/>
              <w:snapToGrid w:val="0"/>
              <w:spacing w:beforeLines="50" w:before="180" w:afterLines="50" w:after="18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  <w:tc>
          <w:tcPr>
            <w:tcW w:w="1035" w:type="dxa"/>
            <w:shd w:val="clear" w:color="auto" w:fill="99CCFF"/>
            <w:vAlign w:val="center"/>
          </w:tcPr>
          <w:p w14:paraId="2BFDF25A" w14:textId="77777777" w:rsidR="00080E5E" w:rsidRDefault="00080E5E" w:rsidP="00375355">
            <w:pPr>
              <w:snapToGrid w:val="0"/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Host</w:t>
            </w:r>
          </w:p>
        </w:tc>
      </w:tr>
      <w:tr w:rsidR="00080E5E" w14:paraId="4B9F2B5D" w14:textId="77777777" w:rsidTr="00375355">
        <w:trPr>
          <w:trHeight w:val="276"/>
        </w:trPr>
        <w:tc>
          <w:tcPr>
            <w:tcW w:w="831" w:type="dxa"/>
          </w:tcPr>
          <w:p w14:paraId="7038DCCD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9" w:type="dxa"/>
          </w:tcPr>
          <w:p w14:paraId="507B9C48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80" w:type="dxa"/>
          </w:tcPr>
          <w:p w14:paraId="31276115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80" w:type="dxa"/>
          </w:tcPr>
          <w:p w14:paraId="4EC41DD2" w14:textId="77777777" w:rsidR="00080E5E" w:rsidRDefault="00080E5E" w:rsidP="00375355">
            <w:pPr>
              <w:pStyle w:val="41"/>
              <w:spacing w:line="240" w:lineRule="atLeast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54B8EE29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559571CF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613C0703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56E5DEBF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80E5E" w14:paraId="61B6D2E7" w14:textId="77777777" w:rsidTr="00375355">
        <w:trPr>
          <w:trHeight w:val="276"/>
        </w:trPr>
        <w:tc>
          <w:tcPr>
            <w:tcW w:w="831" w:type="dxa"/>
          </w:tcPr>
          <w:p w14:paraId="344F70CB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9" w:type="dxa"/>
          </w:tcPr>
          <w:p w14:paraId="66A6E5B3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C6E895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8D56CD5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7EBCCC8A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2BFFCDEF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0F8C10C9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0B6CA306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</w:tr>
      <w:tr w:rsidR="00080E5E" w14:paraId="0145ACB7" w14:textId="77777777" w:rsidTr="00375355">
        <w:trPr>
          <w:trHeight w:val="276"/>
        </w:trPr>
        <w:tc>
          <w:tcPr>
            <w:tcW w:w="831" w:type="dxa"/>
          </w:tcPr>
          <w:p w14:paraId="3DC5CAD3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9" w:type="dxa"/>
          </w:tcPr>
          <w:p w14:paraId="6802D17F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80" w:type="dxa"/>
          </w:tcPr>
          <w:p w14:paraId="4F2BF4F7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80" w:type="dxa"/>
          </w:tcPr>
          <w:p w14:paraId="64617CEC" w14:textId="77777777" w:rsidR="00080E5E" w:rsidRDefault="00080E5E" w:rsidP="00375355">
            <w:pPr>
              <w:pStyle w:val="41"/>
              <w:spacing w:line="240" w:lineRule="atLeast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0B0257BC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73EC6D48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502966E1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 w14:paraId="5F5CAC2A" w14:textId="77777777" w:rsidR="00080E5E" w:rsidRDefault="00080E5E" w:rsidP="00375355">
            <w:pPr>
              <w:pStyle w:val="41"/>
              <w:spacing w:line="240" w:lineRule="atLeast"/>
              <w:jc w:val="center"/>
              <w:rPr>
                <w:rFonts w:hint="eastAsia"/>
              </w:rPr>
            </w:pPr>
          </w:p>
        </w:tc>
      </w:tr>
      <w:tr w:rsidR="00080E5E" w14:paraId="3A137B34" w14:textId="77777777" w:rsidTr="00375355">
        <w:trPr>
          <w:trHeight w:val="276"/>
        </w:trPr>
        <w:tc>
          <w:tcPr>
            <w:tcW w:w="831" w:type="dxa"/>
          </w:tcPr>
          <w:p w14:paraId="68FF99B5" w14:textId="77777777" w:rsidR="00080E5E" w:rsidRDefault="00080E5E" w:rsidP="0037535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9" w:type="dxa"/>
          </w:tcPr>
          <w:p w14:paraId="30B89B8F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3483FB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B81584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431E40EB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7AAD5AA6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677B85FE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08D04C80" w14:textId="77777777" w:rsidR="00080E5E" w:rsidRDefault="00080E5E" w:rsidP="00375355">
            <w:pPr>
              <w:spacing w:line="240" w:lineRule="atLeast"/>
              <w:ind w:leftChars="-75" w:left="-180" w:firstLineChars="90" w:firstLine="180"/>
              <w:jc w:val="center"/>
              <w:rPr>
                <w:rFonts w:ascii="PMingLiU" w:hAnsi="PMingLiU"/>
                <w:sz w:val="20"/>
                <w:szCs w:val="20"/>
              </w:rPr>
            </w:pPr>
          </w:p>
        </w:tc>
      </w:tr>
    </w:tbl>
    <w:p w14:paraId="186A5648" w14:textId="77777777" w:rsidR="00080E5E" w:rsidRDefault="00080E5E" w:rsidP="00080E5E">
      <w:pPr>
        <w:rPr>
          <w:rFonts w:hint="eastAsia"/>
        </w:rPr>
      </w:pPr>
    </w:p>
    <w:p w14:paraId="427CBA35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41" w:name="_Toc50345189"/>
      <w:r>
        <w:rPr>
          <w:rFonts w:hint="eastAsia"/>
        </w:rPr>
        <w:t xml:space="preserve">E.13 </w:t>
      </w:r>
      <w:r>
        <w:rPr>
          <w:rFonts w:hint="eastAsia"/>
        </w:rPr>
        <w:t>附件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Stress Test</w:t>
      </w:r>
      <w:r>
        <w:rPr>
          <w:rFonts w:eastAsia="宋体" w:hint="eastAsia"/>
          <w:lang w:eastAsia="zh-CN"/>
        </w:rPr>
        <w:t>——</w:t>
      </w:r>
      <w:r>
        <w:rPr>
          <w:rFonts w:hint="eastAsia"/>
        </w:rPr>
        <w:t>用户</w:t>
      </w:r>
      <w:r>
        <w:rPr>
          <w:rFonts w:eastAsia="宋体" w:hint="eastAsia"/>
          <w:lang w:eastAsia="zh-CN"/>
        </w:rPr>
        <w:t>感受评量表</w:t>
      </w:r>
      <w:bookmarkEnd w:id="41"/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20"/>
        <w:gridCol w:w="1260"/>
        <w:gridCol w:w="2520"/>
      </w:tblGrid>
      <w:tr w:rsidR="00080E5E" w:rsidRPr="00D30DDF" w14:paraId="18EE9D26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460069FB" w14:textId="77777777" w:rsidR="00080E5E" w:rsidRPr="00D30DDF" w:rsidRDefault="00080E5E" w:rsidP="00375355">
            <w:pPr>
              <w:spacing w:beforeLines="50" w:before="180" w:afterLines="50" w:after="18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Stress Test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－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用户</w:t>
            </w:r>
            <w:r w:rsidRPr="00D30DDF">
              <w:rPr>
                <w:rFonts w:ascii="宋体" w:eastAsia="宋体" w:hAnsi="宋体" w:hint="eastAsia"/>
                <w:b/>
                <w:sz w:val="20"/>
                <w:szCs w:val="20"/>
                <w:lang w:eastAsia="zh-CN"/>
              </w:rPr>
              <w:t>感受评量表</w:t>
            </w:r>
          </w:p>
        </w:tc>
      </w:tr>
      <w:tr w:rsidR="00080E5E" w:rsidRPr="00D30DDF" w14:paraId="7CE8BA27" w14:textId="77777777" w:rsidTr="00375355">
        <w:trPr>
          <w:cantSplit/>
          <w:trHeight w:val="276"/>
        </w:trPr>
        <w:tc>
          <w:tcPr>
            <w:tcW w:w="1440" w:type="dxa"/>
          </w:tcPr>
          <w:p w14:paraId="150F81EA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 w:rsidRPr="00D30DDF">
              <w:rPr>
                <w:rFonts w:eastAsia="宋体" w:hint="eastAsia"/>
                <w:kern w:val="2"/>
                <w:lang w:eastAsia="zh-CN"/>
              </w:rPr>
              <w:t>系统名称</w:t>
            </w:r>
          </w:p>
        </w:tc>
        <w:tc>
          <w:tcPr>
            <w:tcW w:w="3420" w:type="dxa"/>
          </w:tcPr>
          <w:p w14:paraId="0EF7AFF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1260" w:type="dxa"/>
          </w:tcPr>
          <w:p w14:paraId="4F25AAC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Report ID</w:t>
            </w:r>
          </w:p>
        </w:tc>
        <w:tc>
          <w:tcPr>
            <w:tcW w:w="2520" w:type="dxa"/>
          </w:tcPr>
          <w:p w14:paraId="7314B82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2179C8D5" w14:textId="77777777" w:rsidTr="00375355">
        <w:trPr>
          <w:cantSplit/>
          <w:trHeight w:val="666"/>
        </w:trPr>
        <w:tc>
          <w:tcPr>
            <w:tcW w:w="1440" w:type="dxa"/>
          </w:tcPr>
          <w:p w14:paraId="073A673A" w14:textId="77777777" w:rsidR="00080E5E" w:rsidRPr="00D30DDF" w:rsidRDefault="00080E5E" w:rsidP="00375355">
            <w:pPr>
              <w:ind w:leftChars="-75" w:left="-180" w:firstLineChars="90" w:firstLine="180"/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测试描述</w:t>
            </w:r>
          </w:p>
        </w:tc>
        <w:tc>
          <w:tcPr>
            <w:tcW w:w="7200" w:type="dxa"/>
            <w:gridSpan w:val="3"/>
            <w:vAlign w:val="bottom"/>
          </w:tcPr>
          <w:p w14:paraId="6696D5B0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 w:hint="eastAsia"/>
                <w:sz w:val="20"/>
                <w:szCs w:val="20"/>
              </w:rPr>
            </w:pPr>
          </w:p>
          <w:p w14:paraId="4390B4ED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PMingLiU" w:hAnsi="PMingLiU" w:hint="eastAsia"/>
                <w:sz w:val="20"/>
                <w:szCs w:val="20"/>
              </w:rPr>
            </w:pPr>
          </w:p>
        </w:tc>
      </w:tr>
      <w:tr w:rsidR="00080E5E" w:rsidRPr="00D30DDF" w14:paraId="09909996" w14:textId="77777777" w:rsidTr="00375355">
        <w:trPr>
          <w:cantSplit/>
          <w:trHeight w:val="276"/>
        </w:trPr>
        <w:tc>
          <w:tcPr>
            <w:tcW w:w="1440" w:type="dxa"/>
          </w:tcPr>
          <w:p w14:paraId="581A59F6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环境</w:t>
            </w:r>
          </w:p>
        </w:tc>
        <w:tc>
          <w:tcPr>
            <w:tcW w:w="7200" w:type="dxa"/>
            <w:gridSpan w:val="3"/>
            <w:vAlign w:val="bottom"/>
          </w:tcPr>
          <w:p w14:paraId="05FA1042" w14:textId="77777777" w:rsidR="00080E5E" w:rsidRPr="00D30DDF" w:rsidRDefault="00080E5E" w:rsidP="00375355">
            <w:pPr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</w:pPr>
            <w:r w:rsidRPr="00D30DDF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硬件：</w:t>
            </w:r>
          </w:p>
          <w:p w14:paraId="654E57F1" w14:textId="77777777" w:rsidR="00080E5E" w:rsidRPr="00D30DDF" w:rsidRDefault="00080E5E" w:rsidP="00375355">
            <w:pPr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</w:pPr>
            <w:r w:rsidRPr="00D30DDF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软件：</w:t>
            </w:r>
          </w:p>
        </w:tc>
      </w:tr>
      <w:tr w:rsidR="00080E5E" w:rsidRPr="00D30DDF" w14:paraId="1BDFA40C" w14:textId="77777777" w:rsidTr="00375355">
        <w:trPr>
          <w:cantSplit/>
          <w:trHeight w:val="293"/>
        </w:trPr>
        <w:tc>
          <w:tcPr>
            <w:tcW w:w="1440" w:type="dxa"/>
          </w:tcPr>
          <w:p w14:paraId="0B60CB97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测试设置</w:t>
            </w:r>
          </w:p>
        </w:tc>
        <w:tc>
          <w:tcPr>
            <w:tcW w:w="3420" w:type="dxa"/>
            <w:vAlign w:val="bottom"/>
          </w:tcPr>
          <w:p w14:paraId="1B6F06E5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/>
                <w:sz w:val="20"/>
                <w:szCs w:val="20"/>
              </w:rPr>
              <w:t>Concurrent</w:t>
            </w:r>
            <w:r w:rsidRPr="00D30DDF">
              <w:rPr>
                <w:rFonts w:ascii="PMingLiU" w:hAnsi="PMingLiU" w:hint="eastAsia"/>
                <w:sz w:val="20"/>
                <w:szCs w:val="20"/>
              </w:rPr>
              <w:t xml:space="preserve"> User ： </w:t>
            </w:r>
          </w:p>
          <w:p w14:paraId="0D684B06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Begin Time：</w:t>
            </w:r>
          </w:p>
          <w:p w14:paraId="7512D1C2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  <w:r w:rsidRPr="00D30DDF">
              <w:rPr>
                <w:rFonts w:ascii="PMingLiU" w:hAnsi="PMingLiU" w:hint="eastAsia"/>
                <w:sz w:val="20"/>
                <w:szCs w:val="20"/>
              </w:rPr>
              <w:t>End Time ：</w:t>
            </w:r>
          </w:p>
        </w:tc>
        <w:tc>
          <w:tcPr>
            <w:tcW w:w="1260" w:type="dxa"/>
          </w:tcPr>
          <w:p w14:paraId="6E060299" w14:textId="77777777" w:rsidR="00080E5E" w:rsidRPr="00D30DDF" w:rsidRDefault="00080E5E" w:rsidP="00375355">
            <w:pPr>
              <w:jc w:val="both"/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测试人员</w:t>
            </w:r>
          </w:p>
        </w:tc>
        <w:tc>
          <w:tcPr>
            <w:tcW w:w="2520" w:type="dxa"/>
            <w:vAlign w:val="bottom"/>
          </w:tcPr>
          <w:p w14:paraId="779EA2F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6DA515A2" w14:textId="77777777" w:rsidR="00080E5E" w:rsidRDefault="00080E5E" w:rsidP="00080E5E">
      <w:pPr>
        <w:rPr>
          <w:rFonts w:hint="eastAsia"/>
        </w:rPr>
      </w:pP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520"/>
        <w:gridCol w:w="449"/>
        <w:gridCol w:w="449"/>
        <w:gridCol w:w="449"/>
        <w:gridCol w:w="449"/>
        <w:gridCol w:w="449"/>
        <w:gridCol w:w="449"/>
        <w:gridCol w:w="449"/>
        <w:gridCol w:w="2437"/>
      </w:tblGrid>
      <w:tr w:rsidR="00080E5E" w:rsidRPr="00D30DDF" w14:paraId="29A9CA2D" w14:textId="77777777" w:rsidTr="00375355">
        <w:trPr>
          <w:cantSplit/>
          <w:trHeight w:val="276"/>
        </w:trPr>
        <w:tc>
          <w:tcPr>
            <w:tcW w:w="540" w:type="dxa"/>
            <w:vMerge w:val="restart"/>
            <w:shd w:val="clear" w:color="auto" w:fill="99CCFF"/>
            <w:vAlign w:val="center"/>
          </w:tcPr>
          <w:p w14:paraId="713BC74F" w14:textId="77777777" w:rsidR="00080E5E" w:rsidRPr="00D30DDF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520" w:type="dxa"/>
            <w:vMerge w:val="restart"/>
            <w:shd w:val="clear" w:color="auto" w:fill="99CCFF"/>
            <w:vAlign w:val="center"/>
          </w:tcPr>
          <w:p w14:paraId="1D5A0B6D" w14:textId="77777777" w:rsidR="00080E5E" w:rsidRPr="00D30DDF" w:rsidRDefault="00080E5E" w:rsidP="00375355">
            <w:pPr>
              <w:pStyle w:val="5"/>
              <w:rPr>
                <w:rFonts w:eastAsia="宋体" w:hint="eastAsia"/>
                <w:szCs w:val="20"/>
                <w:lang w:eastAsia="zh-CN"/>
              </w:rPr>
            </w:pPr>
            <w:r w:rsidRPr="00D30DDF">
              <w:rPr>
                <w:rFonts w:eastAsia="宋体" w:hint="eastAsia"/>
                <w:szCs w:val="20"/>
                <w:lang w:eastAsia="zh-CN"/>
              </w:rPr>
              <w:t>动作</w:t>
            </w:r>
          </w:p>
        </w:tc>
        <w:tc>
          <w:tcPr>
            <w:tcW w:w="3143" w:type="dxa"/>
            <w:gridSpan w:val="7"/>
            <w:shd w:val="clear" w:color="auto" w:fill="99CCFF"/>
          </w:tcPr>
          <w:p w14:paraId="22751377" w14:textId="77777777" w:rsidR="00080E5E" w:rsidRPr="00D30DDF" w:rsidRDefault="00080E5E" w:rsidP="00375355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反应速度量表</w:t>
            </w:r>
          </w:p>
        </w:tc>
        <w:tc>
          <w:tcPr>
            <w:tcW w:w="2437" w:type="dxa"/>
            <w:vMerge w:val="restart"/>
            <w:shd w:val="clear" w:color="auto" w:fill="99CCFF"/>
            <w:vAlign w:val="center"/>
          </w:tcPr>
          <w:p w14:paraId="00787EEC" w14:textId="77777777" w:rsidR="00080E5E" w:rsidRPr="00D30DDF" w:rsidRDefault="00080E5E" w:rsidP="00375355">
            <w:pPr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80E5E" w:rsidRPr="00D30DDF" w14:paraId="70591E7E" w14:textId="77777777" w:rsidTr="00375355">
        <w:trPr>
          <w:cantSplit/>
          <w:trHeight w:val="276"/>
        </w:trPr>
        <w:tc>
          <w:tcPr>
            <w:tcW w:w="540" w:type="dxa"/>
            <w:vMerge/>
          </w:tcPr>
          <w:p w14:paraId="71BDDACA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1B7F76CD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</w:p>
        </w:tc>
        <w:tc>
          <w:tcPr>
            <w:tcW w:w="449" w:type="dxa"/>
            <w:shd w:val="clear" w:color="auto" w:fill="99CCFF"/>
          </w:tcPr>
          <w:p w14:paraId="03FD58A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1</w:t>
            </w:r>
          </w:p>
        </w:tc>
        <w:tc>
          <w:tcPr>
            <w:tcW w:w="449" w:type="dxa"/>
            <w:shd w:val="clear" w:color="auto" w:fill="99CCFF"/>
          </w:tcPr>
          <w:p w14:paraId="293E279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2</w:t>
            </w:r>
          </w:p>
        </w:tc>
        <w:tc>
          <w:tcPr>
            <w:tcW w:w="449" w:type="dxa"/>
            <w:shd w:val="clear" w:color="auto" w:fill="99CCFF"/>
          </w:tcPr>
          <w:p w14:paraId="5082163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3</w:t>
            </w:r>
          </w:p>
        </w:tc>
        <w:tc>
          <w:tcPr>
            <w:tcW w:w="449" w:type="dxa"/>
            <w:shd w:val="clear" w:color="auto" w:fill="99CCFF"/>
          </w:tcPr>
          <w:p w14:paraId="299BED17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4</w:t>
            </w:r>
          </w:p>
        </w:tc>
        <w:tc>
          <w:tcPr>
            <w:tcW w:w="449" w:type="dxa"/>
            <w:shd w:val="clear" w:color="auto" w:fill="99CCFF"/>
          </w:tcPr>
          <w:p w14:paraId="5DE3576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5</w:t>
            </w:r>
          </w:p>
        </w:tc>
        <w:tc>
          <w:tcPr>
            <w:tcW w:w="449" w:type="dxa"/>
            <w:shd w:val="clear" w:color="auto" w:fill="99CCFF"/>
          </w:tcPr>
          <w:p w14:paraId="759D18A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6</w:t>
            </w:r>
          </w:p>
        </w:tc>
        <w:tc>
          <w:tcPr>
            <w:tcW w:w="449" w:type="dxa"/>
            <w:shd w:val="clear" w:color="auto" w:fill="99CCFF"/>
          </w:tcPr>
          <w:p w14:paraId="26C6CF4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7</w:t>
            </w:r>
          </w:p>
        </w:tc>
        <w:tc>
          <w:tcPr>
            <w:tcW w:w="2437" w:type="dxa"/>
            <w:vMerge/>
          </w:tcPr>
          <w:p w14:paraId="3409A05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30F460D6" w14:textId="77777777" w:rsidTr="00375355">
        <w:trPr>
          <w:cantSplit/>
          <w:trHeight w:val="276"/>
        </w:trPr>
        <w:tc>
          <w:tcPr>
            <w:tcW w:w="540" w:type="dxa"/>
          </w:tcPr>
          <w:p w14:paraId="25F3AF67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09CBDFD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83155E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47B91AD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34886F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06ECD8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5CEBFE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07A4EC4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D09B7E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 w:val="restart"/>
          </w:tcPr>
          <w:p w14:paraId="58E0539C" w14:textId="77777777" w:rsidR="00080E5E" w:rsidRPr="00D30DDF" w:rsidRDefault="00080E5E" w:rsidP="00375355">
            <w:pPr>
              <w:rPr>
                <w:rFonts w:hint="eastAsia"/>
                <w:sz w:val="20"/>
                <w:szCs w:val="20"/>
              </w:rPr>
            </w:pPr>
          </w:p>
        </w:tc>
      </w:tr>
      <w:tr w:rsidR="00080E5E" w:rsidRPr="00D30DDF" w14:paraId="2B3D586E" w14:textId="77777777" w:rsidTr="00375355">
        <w:trPr>
          <w:cantSplit/>
          <w:trHeight w:val="276"/>
        </w:trPr>
        <w:tc>
          <w:tcPr>
            <w:tcW w:w="540" w:type="dxa"/>
          </w:tcPr>
          <w:p w14:paraId="2A33D16D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0F61AB7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C6BA95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94C0D5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5A8152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C3F3CA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10685D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2498BA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A7E895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1368818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603ACB0C" w14:textId="77777777" w:rsidTr="00375355">
        <w:trPr>
          <w:cantSplit/>
          <w:trHeight w:val="276"/>
        </w:trPr>
        <w:tc>
          <w:tcPr>
            <w:tcW w:w="540" w:type="dxa"/>
          </w:tcPr>
          <w:p w14:paraId="6B7645A1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35A313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61FE5D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0C0A26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92204B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91C5B3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FE337CD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AE0748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4FE2928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421CA6E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205E56E3" w14:textId="77777777" w:rsidTr="00375355">
        <w:trPr>
          <w:cantSplit/>
          <w:trHeight w:val="276"/>
        </w:trPr>
        <w:tc>
          <w:tcPr>
            <w:tcW w:w="540" w:type="dxa"/>
          </w:tcPr>
          <w:p w14:paraId="4A8C65DF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72D060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54D61E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4B2DF6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D3204A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42E9736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0FC1B9F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2BC4BE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7CB885AD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4DED36D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5E380872" w14:textId="77777777" w:rsidR="00080E5E" w:rsidRPr="00686E24" w:rsidRDefault="00080E5E" w:rsidP="00080E5E">
      <w:pPr>
        <w:rPr>
          <w:rFonts w:ascii="宋体" w:eastAsia="宋体" w:hAnsi="宋体" w:hint="eastAsia"/>
          <w:sz w:val="21"/>
          <w:szCs w:val="21"/>
          <w:lang w:eastAsia="zh-CN"/>
        </w:rPr>
      </w:pPr>
      <w:r w:rsidRPr="00686E24">
        <w:rPr>
          <w:rFonts w:ascii="宋体" w:eastAsia="宋体" w:hAnsi="宋体" w:hint="eastAsia"/>
          <w:sz w:val="21"/>
          <w:szCs w:val="21"/>
          <w:lang w:eastAsia="zh-CN"/>
        </w:rPr>
        <w:t>注：</w:t>
      </w:r>
      <w:r>
        <w:rPr>
          <w:rFonts w:ascii="宋体" w:eastAsia="宋体" w:hAnsi="宋体" w:hint="eastAsia"/>
          <w:sz w:val="21"/>
          <w:szCs w:val="21"/>
          <w:lang w:eastAsia="zh-CN"/>
        </w:rPr>
        <w:t>1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非常快；2快；3比较快；</w:t>
      </w:r>
      <w:r>
        <w:rPr>
          <w:rFonts w:ascii="宋体" w:eastAsia="宋体" w:hAnsi="宋体" w:hint="eastAsia"/>
          <w:sz w:val="21"/>
          <w:szCs w:val="21"/>
          <w:lang w:eastAsia="zh-CN"/>
        </w:rPr>
        <w:t>4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普通；</w:t>
      </w:r>
      <w:r>
        <w:rPr>
          <w:rFonts w:ascii="宋体" w:eastAsia="宋体" w:hAnsi="宋体" w:hint="eastAsia"/>
          <w:sz w:val="21"/>
          <w:szCs w:val="21"/>
          <w:lang w:eastAsia="zh-CN"/>
        </w:rPr>
        <w:t>5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有点慢；</w:t>
      </w:r>
      <w:r>
        <w:rPr>
          <w:rFonts w:ascii="宋体" w:eastAsia="宋体" w:hAnsi="宋体" w:hint="eastAsia"/>
          <w:sz w:val="21"/>
          <w:szCs w:val="21"/>
          <w:lang w:eastAsia="zh-CN"/>
        </w:rPr>
        <w:t>6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非常慢；7无法忍受</w:t>
      </w:r>
    </w:p>
    <w:p w14:paraId="26A8F048" w14:textId="77777777" w:rsidR="00080E5E" w:rsidRDefault="00080E5E" w:rsidP="00080E5E">
      <w:pPr>
        <w:pStyle w:val="2"/>
        <w:numPr>
          <w:ilvl w:val="0"/>
          <w:numId w:val="0"/>
        </w:numPr>
        <w:ind w:left="180"/>
        <w:rPr>
          <w:rFonts w:hint="eastAsia"/>
        </w:rPr>
      </w:pPr>
      <w:bookmarkStart w:id="42" w:name="_Toc50345190"/>
      <w:r>
        <w:rPr>
          <w:rFonts w:hint="eastAsia"/>
        </w:rPr>
        <w:t>E.13.1 Sample</w:t>
      </w:r>
      <w:bookmarkEnd w:id="42"/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20"/>
        <w:gridCol w:w="1260"/>
        <w:gridCol w:w="2520"/>
      </w:tblGrid>
      <w:tr w:rsidR="00080E5E" w:rsidRPr="00D30DDF" w14:paraId="15ADB365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3A16BF17" w14:textId="77777777" w:rsidR="00080E5E" w:rsidRPr="00D30DDF" w:rsidRDefault="00080E5E" w:rsidP="00375355">
            <w:pPr>
              <w:spacing w:beforeLines="50" w:before="180" w:afterLines="50" w:after="180"/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Stress Test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－</w:t>
            </w:r>
            <w:r w:rsidRPr="00D30DDF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用户</w:t>
            </w:r>
            <w:r w:rsidRPr="00D30DDF">
              <w:rPr>
                <w:rFonts w:ascii="宋体" w:eastAsia="宋体" w:hAnsi="宋体" w:hint="eastAsia"/>
                <w:b/>
                <w:sz w:val="20"/>
                <w:szCs w:val="20"/>
                <w:lang w:eastAsia="zh-CN"/>
              </w:rPr>
              <w:t>感受评量表</w:t>
            </w:r>
          </w:p>
        </w:tc>
      </w:tr>
      <w:tr w:rsidR="00080E5E" w:rsidRPr="00D30DDF" w14:paraId="182A810F" w14:textId="77777777" w:rsidTr="00375355">
        <w:trPr>
          <w:cantSplit/>
          <w:trHeight w:val="276"/>
        </w:trPr>
        <w:tc>
          <w:tcPr>
            <w:tcW w:w="1440" w:type="dxa"/>
          </w:tcPr>
          <w:p w14:paraId="43C7DB98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rFonts w:ascii="宋体" w:eastAsia="宋体" w:hAnsi="宋体" w:hint="eastAsia"/>
                <w:kern w:val="2"/>
                <w:lang w:eastAsia="zh-TW"/>
              </w:rPr>
            </w:pPr>
            <w:r w:rsidRPr="00D30DDF">
              <w:rPr>
                <w:rFonts w:ascii="宋体" w:eastAsia="宋体" w:hAnsi="宋体" w:hint="eastAsia"/>
                <w:kern w:val="2"/>
                <w:lang w:eastAsia="zh-CN"/>
              </w:rPr>
              <w:t>系统名称</w:t>
            </w:r>
          </w:p>
        </w:tc>
        <w:tc>
          <w:tcPr>
            <w:tcW w:w="3420" w:type="dxa"/>
          </w:tcPr>
          <w:p w14:paraId="65402F02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  <w:lang w:eastAsia="zh-CN"/>
              </w:rPr>
            </w:pPr>
            <w:r w:rsidRPr="00D30DDF">
              <w:rPr>
                <w:rFonts w:ascii="宋体" w:eastAsia="宋体" w:hAnsi="宋体" w:hint="eastAsia"/>
              </w:rPr>
              <w:t xml:space="preserve"> OOXX </w:t>
            </w:r>
            <w:r w:rsidRPr="00D30DDF">
              <w:rPr>
                <w:rFonts w:ascii="宋体" w:eastAsia="宋体" w:hAnsi="宋体" w:hint="eastAsia"/>
                <w:lang w:eastAsia="zh-CN"/>
              </w:rPr>
              <w:t>系统</w:t>
            </w:r>
          </w:p>
        </w:tc>
        <w:tc>
          <w:tcPr>
            <w:tcW w:w="1260" w:type="dxa"/>
          </w:tcPr>
          <w:p w14:paraId="6A5842E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Report ID</w:t>
            </w:r>
          </w:p>
        </w:tc>
        <w:tc>
          <w:tcPr>
            <w:tcW w:w="2520" w:type="dxa"/>
          </w:tcPr>
          <w:p w14:paraId="570C912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 xml:space="preserve">  ... -ST-20030902U-1</w:t>
            </w:r>
          </w:p>
        </w:tc>
      </w:tr>
      <w:tr w:rsidR="00080E5E" w:rsidRPr="00D30DDF" w14:paraId="751814AF" w14:textId="77777777" w:rsidTr="00375355">
        <w:trPr>
          <w:cantSplit/>
          <w:trHeight w:val="276"/>
        </w:trPr>
        <w:tc>
          <w:tcPr>
            <w:tcW w:w="1440" w:type="dxa"/>
          </w:tcPr>
          <w:p w14:paraId="31A5CCC7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测试描述</w:t>
            </w:r>
          </w:p>
        </w:tc>
        <w:tc>
          <w:tcPr>
            <w:tcW w:w="7200" w:type="dxa"/>
            <w:gridSpan w:val="3"/>
            <w:vAlign w:val="bottom"/>
          </w:tcPr>
          <w:p w14:paraId="40ADCE34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评量在压力测试下，用户对系统的实际感受</w:t>
            </w:r>
          </w:p>
          <w:p w14:paraId="66CC678C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测试动作：</w:t>
            </w:r>
          </w:p>
          <w:p w14:paraId="4AAD4AB6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登入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→</w:t>
            </w:r>
            <w:r w:rsidRPr="00D30DDF">
              <w:rPr>
                <w:rFonts w:ascii="宋体" w:eastAsia="宋体" w:hAnsi="宋体"/>
                <w:sz w:val="20"/>
                <w:szCs w:val="20"/>
              </w:rPr>
              <w:t>…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→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填写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 xml:space="preserve"> ... →送出→</w:t>
            </w:r>
            <w:r w:rsidRPr="00D30DDF">
              <w:rPr>
                <w:rFonts w:ascii="宋体" w:eastAsia="宋体" w:hAnsi="宋体"/>
                <w:sz w:val="20"/>
                <w:szCs w:val="20"/>
              </w:rPr>
              <w:t>…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→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查询</w:t>
            </w:r>
            <w:r w:rsidRPr="00D30DDF">
              <w:rPr>
                <w:rFonts w:ascii="宋体" w:eastAsia="宋体" w:hAnsi="宋体"/>
                <w:sz w:val="20"/>
                <w:szCs w:val="20"/>
              </w:rPr>
              <w:t>…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记录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→登出</w:t>
            </w:r>
          </w:p>
        </w:tc>
      </w:tr>
      <w:tr w:rsidR="00080E5E" w:rsidRPr="00D30DDF" w14:paraId="6BDBC391" w14:textId="77777777" w:rsidTr="00375355">
        <w:trPr>
          <w:cantSplit/>
          <w:trHeight w:val="276"/>
        </w:trPr>
        <w:tc>
          <w:tcPr>
            <w:tcW w:w="1440" w:type="dxa"/>
          </w:tcPr>
          <w:p w14:paraId="37DE8558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环境</w:t>
            </w:r>
          </w:p>
        </w:tc>
        <w:tc>
          <w:tcPr>
            <w:tcW w:w="7200" w:type="dxa"/>
            <w:gridSpan w:val="3"/>
            <w:vAlign w:val="bottom"/>
          </w:tcPr>
          <w:p w14:paraId="6EAE5FE6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硬件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  <w:p w14:paraId="32A20014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CPU：PIII 1.0 G / RAM：128 MB</w:t>
            </w:r>
          </w:p>
          <w:p w14:paraId="0BE9CD1F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软件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  <w:p w14:paraId="236EC72D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Win2000 / IE 5.5</w:t>
            </w:r>
          </w:p>
        </w:tc>
      </w:tr>
      <w:tr w:rsidR="00080E5E" w:rsidRPr="00D30DDF" w14:paraId="1A3E92DF" w14:textId="77777777" w:rsidTr="00375355">
        <w:trPr>
          <w:cantSplit/>
          <w:trHeight w:val="293"/>
        </w:trPr>
        <w:tc>
          <w:tcPr>
            <w:tcW w:w="1440" w:type="dxa"/>
          </w:tcPr>
          <w:p w14:paraId="68EA70AF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测试设置</w:t>
            </w:r>
          </w:p>
        </w:tc>
        <w:tc>
          <w:tcPr>
            <w:tcW w:w="3420" w:type="dxa"/>
            <w:vAlign w:val="bottom"/>
          </w:tcPr>
          <w:p w14:paraId="04F1CFB5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/>
                <w:sz w:val="20"/>
                <w:szCs w:val="20"/>
              </w:rPr>
              <w:t>Concurrent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 xml:space="preserve"> User ： 100</w:t>
            </w:r>
          </w:p>
          <w:p w14:paraId="4BB9F5F8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Begin Time：2003/9/2 15:30</w:t>
            </w:r>
          </w:p>
          <w:p w14:paraId="381E132C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End Time ：2003/9/2 15:40</w:t>
            </w:r>
          </w:p>
        </w:tc>
        <w:tc>
          <w:tcPr>
            <w:tcW w:w="1260" w:type="dxa"/>
          </w:tcPr>
          <w:p w14:paraId="74D23DEC" w14:textId="77777777" w:rsidR="00080E5E" w:rsidRPr="00D30DDF" w:rsidRDefault="00080E5E" w:rsidP="00375355">
            <w:pPr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测试人员</w:t>
            </w:r>
          </w:p>
        </w:tc>
        <w:tc>
          <w:tcPr>
            <w:tcW w:w="2520" w:type="dxa"/>
            <w:vAlign w:val="bottom"/>
          </w:tcPr>
          <w:p w14:paraId="409E76C1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</w:tr>
    </w:tbl>
    <w:p w14:paraId="6D9536CC" w14:textId="77777777" w:rsidR="00080E5E" w:rsidRDefault="00080E5E" w:rsidP="00080E5E">
      <w:pPr>
        <w:rPr>
          <w:rFonts w:hint="eastAsia"/>
        </w:rPr>
      </w:pP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520"/>
        <w:gridCol w:w="449"/>
        <w:gridCol w:w="449"/>
        <w:gridCol w:w="449"/>
        <w:gridCol w:w="449"/>
        <w:gridCol w:w="449"/>
        <w:gridCol w:w="449"/>
        <w:gridCol w:w="449"/>
        <w:gridCol w:w="2437"/>
      </w:tblGrid>
      <w:tr w:rsidR="00080E5E" w:rsidRPr="00D30DDF" w14:paraId="23BC7810" w14:textId="77777777" w:rsidTr="00375355">
        <w:trPr>
          <w:cantSplit/>
          <w:trHeight w:val="276"/>
        </w:trPr>
        <w:tc>
          <w:tcPr>
            <w:tcW w:w="540" w:type="dxa"/>
            <w:vMerge w:val="restart"/>
            <w:shd w:val="clear" w:color="auto" w:fill="99CCFF"/>
            <w:vAlign w:val="center"/>
          </w:tcPr>
          <w:p w14:paraId="10641C62" w14:textId="77777777" w:rsidR="00080E5E" w:rsidRPr="00D30DDF" w:rsidRDefault="00080E5E" w:rsidP="00375355">
            <w:pPr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520" w:type="dxa"/>
            <w:vMerge w:val="restart"/>
            <w:shd w:val="clear" w:color="auto" w:fill="99CCFF"/>
            <w:vAlign w:val="center"/>
          </w:tcPr>
          <w:p w14:paraId="6BA1A135" w14:textId="77777777" w:rsidR="00080E5E" w:rsidRPr="00D30DDF" w:rsidRDefault="00080E5E" w:rsidP="00375355">
            <w:pPr>
              <w:pStyle w:val="5"/>
              <w:rPr>
                <w:rFonts w:eastAsia="宋体" w:hint="eastAsia"/>
                <w:szCs w:val="20"/>
                <w:lang w:eastAsia="zh-CN"/>
              </w:rPr>
            </w:pPr>
            <w:r w:rsidRPr="00D30DDF">
              <w:rPr>
                <w:rFonts w:eastAsia="宋体" w:hint="eastAsia"/>
                <w:szCs w:val="20"/>
                <w:lang w:eastAsia="zh-CN"/>
              </w:rPr>
              <w:t>动作</w:t>
            </w:r>
          </w:p>
        </w:tc>
        <w:tc>
          <w:tcPr>
            <w:tcW w:w="3143" w:type="dxa"/>
            <w:gridSpan w:val="7"/>
            <w:shd w:val="clear" w:color="auto" w:fill="99CCFF"/>
          </w:tcPr>
          <w:p w14:paraId="32B264A4" w14:textId="77777777" w:rsidR="00080E5E" w:rsidRPr="00D30DDF" w:rsidRDefault="00080E5E" w:rsidP="00375355">
            <w:pPr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反应速度量表</w:t>
            </w:r>
          </w:p>
        </w:tc>
        <w:tc>
          <w:tcPr>
            <w:tcW w:w="2437" w:type="dxa"/>
            <w:vMerge w:val="restart"/>
            <w:shd w:val="clear" w:color="auto" w:fill="99CCFF"/>
            <w:vAlign w:val="center"/>
          </w:tcPr>
          <w:p w14:paraId="00CBC11F" w14:textId="77777777" w:rsidR="00080E5E" w:rsidRPr="00D30DDF" w:rsidRDefault="00080E5E" w:rsidP="00375355">
            <w:pPr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80E5E" w:rsidRPr="00D30DDF" w14:paraId="3A3A45F0" w14:textId="77777777" w:rsidTr="00375355">
        <w:trPr>
          <w:cantSplit/>
          <w:trHeight w:val="276"/>
        </w:trPr>
        <w:tc>
          <w:tcPr>
            <w:tcW w:w="540" w:type="dxa"/>
            <w:vMerge/>
          </w:tcPr>
          <w:p w14:paraId="1056C154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B436561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</w:p>
        </w:tc>
        <w:tc>
          <w:tcPr>
            <w:tcW w:w="449" w:type="dxa"/>
            <w:shd w:val="clear" w:color="auto" w:fill="99CCFF"/>
          </w:tcPr>
          <w:p w14:paraId="139522B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1</w:t>
            </w:r>
          </w:p>
        </w:tc>
        <w:tc>
          <w:tcPr>
            <w:tcW w:w="449" w:type="dxa"/>
            <w:shd w:val="clear" w:color="auto" w:fill="99CCFF"/>
          </w:tcPr>
          <w:p w14:paraId="5B620BC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2</w:t>
            </w:r>
          </w:p>
        </w:tc>
        <w:tc>
          <w:tcPr>
            <w:tcW w:w="449" w:type="dxa"/>
            <w:shd w:val="clear" w:color="auto" w:fill="99CCFF"/>
          </w:tcPr>
          <w:p w14:paraId="5B6A420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3</w:t>
            </w:r>
          </w:p>
        </w:tc>
        <w:tc>
          <w:tcPr>
            <w:tcW w:w="449" w:type="dxa"/>
            <w:shd w:val="clear" w:color="auto" w:fill="99CCFF"/>
          </w:tcPr>
          <w:p w14:paraId="16731E7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4</w:t>
            </w:r>
          </w:p>
        </w:tc>
        <w:tc>
          <w:tcPr>
            <w:tcW w:w="449" w:type="dxa"/>
            <w:shd w:val="clear" w:color="auto" w:fill="99CCFF"/>
          </w:tcPr>
          <w:p w14:paraId="5964AFF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5</w:t>
            </w:r>
          </w:p>
        </w:tc>
        <w:tc>
          <w:tcPr>
            <w:tcW w:w="449" w:type="dxa"/>
            <w:shd w:val="clear" w:color="auto" w:fill="99CCFF"/>
          </w:tcPr>
          <w:p w14:paraId="06BF96C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6</w:t>
            </w:r>
          </w:p>
        </w:tc>
        <w:tc>
          <w:tcPr>
            <w:tcW w:w="449" w:type="dxa"/>
            <w:shd w:val="clear" w:color="auto" w:fill="99CCFF"/>
          </w:tcPr>
          <w:p w14:paraId="7F0860C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7</w:t>
            </w:r>
          </w:p>
        </w:tc>
        <w:tc>
          <w:tcPr>
            <w:tcW w:w="2437" w:type="dxa"/>
            <w:vMerge/>
          </w:tcPr>
          <w:p w14:paraId="7F74ADB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0385A6C9" w14:textId="77777777" w:rsidTr="00375355">
        <w:trPr>
          <w:cantSplit/>
          <w:trHeight w:val="276"/>
        </w:trPr>
        <w:tc>
          <w:tcPr>
            <w:tcW w:w="540" w:type="dxa"/>
          </w:tcPr>
          <w:p w14:paraId="6899E206" w14:textId="77777777" w:rsidR="00080E5E" w:rsidRPr="00D30DDF" w:rsidRDefault="00080E5E" w:rsidP="00375355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280F836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  <w:lang w:eastAsia="zh-CN"/>
              </w:rPr>
            </w:pPr>
            <w:r w:rsidRPr="00D30DDF">
              <w:rPr>
                <w:rFonts w:ascii="宋体" w:eastAsia="宋体" w:hAnsi="宋体" w:hint="eastAsia"/>
                <w:lang w:eastAsia="zh-CN"/>
              </w:rPr>
              <w:t>登入</w:t>
            </w:r>
          </w:p>
        </w:tc>
        <w:tc>
          <w:tcPr>
            <w:tcW w:w="449" w:type="dxa"/>
          </w:tcPr>
          <w:p w14:paraId="58BF2F5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39891DD0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V</w:t>
            </w:r>
          </w:p>
        </w:tc>
        <w:tc>
          <w:tcPr>
            <w:tcW w:w="449" w:type="dxa"/>
          </w:tcPr>
          <w:p w14:paraId="5C498748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0BD7C361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6F6F1B21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1470B85A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435D15CF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2437" w:type="dxa"/>
            <w:vMerge w:val="restart"/>
          </w:tcPr>
          <w:p w14:paraId="651A7A1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  <w:lang w:eastAsia="zh-CN"/>
              </w:rPr>
            </w:pPr>
            <w:r w:rsidRPr="00D30DDF">
              <w:rPr>
                <w:rFonts w:ascii="宋体" w:eastAsia="宋体" w:hAnsi="宋体" w:hint="eastAsia"/>
                <w:lang w:eastAsia="zh-CN"/>
              </w:rPr>
              <w:t>申请单内容：</w:t>
            </w:r>
          </w:p>
          <w:p w14:paraId="43CBBB86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/>
                <w:sz w:val="20"/>
                <w:szCs w:val="20"/>
              </w:rPr>
              <w:t>…</w:t>
            </w:r>
          </w:p>
          <w:p w14:paraId="79E5C95C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原因</w:t>
            </w:r>
            <w:r w:rsidRPr="00D30DDF">
              <w:rPr>
                <w:rFonts w:ascii="宋体" w:eastAsia="宋体" w:hAnsi="宋体" w:hint="eastAsia"/>
                <w:lang w:eastAsia="zh-CN"/>
              </w:rPr>
              <w:t>为</w:t>
            </w:r>
            <w:r w:rsidRPr="00D30DDF">
              <w:rPr>
                <w:rFonts w:ascii="宋体" w:eastAsia="宋体" w:hAnsi="宋体"/>
              </w:rPr>
              <w:t>…</w:t>
            </w:r>
          </w:p>
          <w:p w14:paraId="7F6ACBC6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</w:p>
          <w:p w14:paraId="3F1866C9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/>
              </w:rPr>
              <w:t>…</w:t>
            </w:r>
            <w:r w:rsidRPr="00D30DDF">
              <w:rPr>
                <w:rFonts w:ascii="宋体" w:eastAsia="宋体" w:hAnsi="宋体" w:hint="eastAsia"/>
                <w:lang w:eastAsia="zh-CN"/>
              </w:rPr>
              <w:t>编号为</w:t>
            </w:r>
            <w:r w:rsidRPr="00D30DDF">
              <w:rPr>
                <w:rFonts w:ascii="宋体" w:eastAsia="宋体" w:hAnsi="宋体" w:hint="eastAsia"/>
              </w:rPr>
              <w:t>：</w:t>
            </w:r>
          </w:p>
          <w:p w14:paraId="262C109A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D30DDF">
              <w:rPr>
                <w:rFonts w:ascii="宋体" w:eastAsia="宋体" w:hAnsi="宋体"/>
                <w:sz w:val="20"/>
                <w:szCs w:val="20"/>
              </w:rPr>
              <w:t>002-20030</w:t>
            </w:r>
            <w:r w:rsidRPr="00D30DDF">
              <w:rPr>
                <w:rFonts w:ascii="宋体" w:eastAsia="宋体" w:hAnsi="宋体" w:hint="eastAsia"/>
                <w:sz w:val="20"/>
                <w:szCs w:val="20"/>
              </w:rPr>
              <w:t>9</w:t>
            </w:r>
            <w:r w:rsidRPr="00D30DDF">
              <w:rPr>
                <w:rFonts w:ascii="宋体" w:eastAsia="宋体" w:hAnsi="宋体"/>
                <w:sz w:val="20"/>
                <w:szCs w:val="20"/>
              </w:rPr>
              <w:t>-000031</w:t>
            </w:r>
          </w:p>
        </w:tc>
      </w:tr>
      <w:tr w:rsidR="00080E5E" w:rsidRPr="00D30DDF" w14:paraId="41155800" w14:textId="77777777" w:rsidTr="00375355">
        <w:trPr>
          <w:cantSplit/>
          <w:trHeight w:val="276"/>
        </w:trPr>
        <w:tc>
          <w:tcPr>
            <w:tcW w:w="540" w:type="dxa"/>
          </w:tcPr>
          <w:p w14:paraId="395C2165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1E79F842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  <w:lang w:eastAsia="zh-CN"/>
              </w:rPr>
              <w:t>开新单</w:t>
            </w:r>
            <w:r w:rsidRPr="00D30DDF">
              <w:rPr>
                <w:rFonts w:ascii="宋体" w:eastAsia="宋体" w:hAnsi="宋体"/>
              </w:rPr>
              <w:t>…</w:t>
            </w:r>
          </w:p>
        </w:tc>
        <w:tc>
          <w:tcPr>
            <w:tcW w:w="449" w:type="dxa"/>
          </w:tcPr>
          <w:p w14:paraId="4835CA47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29DD88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0C8807D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9A0717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7B2D668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7C223E7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0DE821DF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1D68306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04ECC814" w14:textId="77777777" w:rsidTr="00375355">
        <w:trPr>
          <w:cantSplit/>
          <w:trHeight w:val="276"/>
        </w:trPr>
        <w:tc>
          <w:tcPr>
            <w:tcW w:w="540" w:type="dxa"/>
          </w:tcPr>
          <w:p w14:paraId="6ADDD283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5AE1D59D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  <w:lang w:eastAsia="zh-CN"/>
              </w:rPr>
              <w:t>填写</w:t>
            </w:r>
            <w:r w:rsidRPr="00D30DDF">
              <w:rPr>
                <w:rFonts w:ascii="宋体" w:eastAsia="宋体" w:hAnsi="宋体" w:hint="eastAsia"/>
              </w:rPr>
              <w:t xml:space="preserve"> ... </w:t>
            </w:r>
          </w:p>
        </w:tc>
        <w:tc>
          <w:tcPr>
            <w:tcW w:w="449" w:type="dxa"/>
          </w:tcPr>
          <w:p w14:paraId="24CCC2C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E58FE7E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7281C7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78D7C76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0909CF0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857145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FB3D8D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5192B9BF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6FE934ED" w14:textId="77777777" w:rsidTr="00375355">
        <w:trPr>
          <w:cantSplit/>
          <w:trHeight w:val="276"/>
        </w:trPr>
        <w:tc>
          <w:tcPr>
            <w:tcW w:w="540" w:type="dxa"/>
          </w:tcPr>
          <w:p w14:paraId="0AC46C21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2C74DEB1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/>
              </w:rPr>
              <w:t>…</w:t>
            </w:r>
          </w:p>
        </w:tc>
        <w:tc>
          <w:tcPr>
            <w:tcW w:w="449" w:type="dxa"/>
          </w:tcPr>
          <w:p w14:paraId="1A9008B1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2AA205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73A8036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0F98213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A3E68C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746B6E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EE33AC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4E53622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1A9F98E0" w14:textId="77777777" w:rsidTr="00375355">
        <w:trPr>
          <w:cantSplit/>
          <w:trHeight w:val="276"/>
        </w:trPr>
        <w:tc>
          <w:tcPr>
            <w:tcW w:w="540" w:type="dxa"/>
          </w:tcPr>
          <w:p w14:paraId="60A0623B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03E54E46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/>
              </w:rPr>
              <w:t>…</w:t>
            </w:r>
          </w:p>
        </w:tc>
        <w:tc>
          <w:tcPr>
            <w:tcW w:w="449" w:type="dxa"/>
          </w:tcPr>
          <w:p w14:paraId="0EF888EF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FA9E07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6314EC1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4B1939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B78811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78FC484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016CF91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4C9C135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19A10D91" w14:textId="77777777" w:rsidTr="00375355">
        <w:trPr>
          <w:cantSplit/>
          <w:trHeight w:val="276"/>
        </w:trPr>
        <w:tc>
          <w:tcPr>
            <w:tcW w:w="540" w:type="dxa"/>
          </w:tcPr>
          <w:p w14:paraId="77B89041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7E83075E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  <w:lang w:eastAsia="zh-CN"/>
              </w:rPr>
              <w:t>查询</w:t>
            </w:r>
            <w:r w:rsidRPr="00D30DDF">
              <w:rPr>
                <w:rFonts w:ascii="宋体" w:eastAsia="宋体" w:hAnsi="宋体"/>
              </w:rPr>
              <w:t>…</w:t>
            </w:r>
          </w:p>
        </w:tc>
        <w:tc>
          <w:tcPr>
            <w:tcW w:w="449" w:type="dxa"/>
          </w:tcPr>
          <w:p w14:paraId="03BEA7C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4438005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3371210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60C0DB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775E91C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17CBEA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19AABA3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45B70754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44482899" w14:textId="77777777" w:rsidTr="00375355">
        <w:trPr>
          <w:cantSplit/>
          <w:trHeight w:val="276"/>
        </w:trPr>
        <w:tc>
          <w:tcPr>
            <w:tcW w:w="540" w:type="dxa"/>
          </w:tcPr>
          <w:p w14:paraId="5292244E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  <w:r w:rsidRPr="00D30DD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4B8799C1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登出</w:t>
            </w:r>
          </w:p>
        </w:tc>
        <w:tc>
          <w:tcPr>
            <w:tcW w:w="449" w:type="dxa"/>
          </w:tcPr>
          <w:p w14:paraId="2C225DA7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D6F8FA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  <w:r w:rsidRPr="00D30DDF">
              <w:rPr>
                <w:rFonts w:hint="eastAsia"/>
              </w:rPr>
              <w:t>V</w:t>
            </w:r>
          </w:p>
        </w:tc>
        <w:tc>
          <w:tcPr>
            <w:tcW w:w="449" w:type="dxa"/>
          </w:tcPr>
          <w:p w14:paraId="7BE6FE8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7BEE9A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217053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82EC186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64C32FA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2F0740A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6408E0D3" w14:textId="77777777" w:rsidTr="00375355">
        <w:trPr>
          <w:cantSplit/>
          <w:trHeight w:val="276"/>
        </w:trPr>
        <w:tc>
          <w:tcPr>
            <w:tcW w:w="540" w:type="dxa"/>
          </w:tcPr>
          <w:p w14:paraId="1F4A5EEF" w14:textId="77777777" w:rsidR="00080E5E" w:rsidRPr="00D30DDF" w:rsidRDefault="00080E5E" w:rsidP="0037535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328B924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449" w:type="dxa"/>
          </w:tcPr>
          <w:p w14:paraId="4C53440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16602B0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181D642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5D055DEB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31F0E633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01BC069A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449" w:type="dxa"/>
          </w:tcPr>
          <w:p w14:paraId="2555EDC8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  <w:tc>
          <w:tcPr>
            <w:tcW w:w="2437" w:type="dxa"/>
            <w:vMerge/>
          </w:tcPr>
          <w:p w14:paraId="6C8FCF19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43A5EA79" w14:textId="77777777" w:rsidR="00080E5E" w:rsidRPr="00686E24" w:rsidRDefault="00080E5E" w:rsidP="00080E5E">
      <w:pPr>
        <w:rPr>
          <w:rFonts w:ascii="宋体" w:eastAsia="宋体" w:hAnsi="宋体" w:hint="eastAsia"/>
          <w:sz w:val="21"/>
          <w:szCs w:val="21"/>
          <w:lang w:eastAsia="zh-CN"/>
        </w:rPr>
      </w:pPr>
      <w:r w:rsidRPr="00686E24">
        <w:rPr>
          <w:rFonts w:ascii="宋体" w:eastAsia="宋体" w:hAnsi="宋体" w:hint="eastAsia"/>
          <w:sz w:val="21"/>
          <w:szCs w:val="21"/>
          <w:lang w:eastAsia="zh-CN"/>
        </w:rPr>
        <w:t>注：</w:t>
      </w:r>
      <w:r>
        <w:rPr>
          <w:rFonts w:ascii="宋体" w:eastAsia="宋体" w:hAnsi="宋体" w:hint="eastAsia"/>
          <w:sz w:val="21"/>
          <w:szCs w:val="21"/>
          <w:lang w:eastAsia="zh-CN"/>
        </w:rPr>
        <w:t>1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非常快；2快；3比较快；</w:t>
      </w:r>
      <w:r>
        <w:rPr>
          <w:rFonts w:ascii="宋体" w:eastAsia="宋体" w:hAnsi="宋体" w:hint="eastAsia"/>
          <w:sz w:val="21"/>
          <w:szCs w:val="21"/>
          <w:lang w:eastAsia="zh-CN"/>
        </w:rPr>
        <w:t>4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普通；</w:t>
      </w:r>
      <w:r>
        <w:rPr>
          <w:rFonts w:ascii="宋体" w:eastAsia="宋体" w:hAnsi="宋体" w:hint="eastAsia"/>
          <w:sz w:val="21"/>
          <w:szCs w:val="21"/>
          <w:lang w:eastAsia="zh-CN"/>
        </w:rPr>
        <w:t>5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有点慢；</w:t>
      </w:r>
      <w:r>
        <w:rPr>
          <w:rFonts w:ascii="宋体" w:eastAsia="宋体" w:hAnsi="宋体" w:hint="eastAsia"/>
          <w:sz w:val="21"/>
          <w:szCs w:val="21"/>
          <w:lang w:eastAsia="zh-CN"/>
        </w:rPr>
        <w:t>6</w:t>
      </w:r>
      <w:r w:rsidRPr="00686E24">
        <w:rPr>
          <w:rFonts w:ascii="宋体" w:eastAsia="宋体" w:hAnsi="宋体" w:hint="eastAsia"/>
          <w:sz w:val="21"/>
          <w:szCs w:val="21"/>
          <w:lang w:eastAsia="zh-CN"/>
        </w:rPr>
        <w:t>非常慢；7无法忍受</w:t>
      </w:r>
    </w:p>
    <w:p w14:paraId="4F210C68" w14:textId="77777777" w:rsidR="00080E5E" w:rsidRPr="00044CEE" w:rsidRDefault="00080E5E" w:rsidP="00080E5E">
      <w:pPr>
        <w:rPr>
          <w:rFonts w:hint="eastAsia"/>
        </w:rPr>
      </w:pPr>
    </w:p>
    <w:p w14:paraId="41E5D390" w14:textId="77777777" w:rsidR="00080E5E" w:rsidRPr="008D652D" w:rsidRDefault="00080E5E" w:rsidP="00080E5E">
      <w:pPr>
        <w:pStyle w:val="1"/>
        <w:numPr>
          <w:ilvl w:val="0"/>
          <w:numId w:val="0"/>
        </w:numPr>
        <w:ind w:left="480" w:hanging="480"/>
        <w:rPr>
          <w:rFonts w:eastAsia="宋体" w:hint="eastAsia"/>
          <w:lang w:eastAsia="zh-CN"/>
        </w:rPr>
      </w:pPr>
      <w:bookmarkStart w:id="43" w:name="_Toc50345191"/>
      <w:r>
        <w:rPr>
          <w:rFonts w:hint="eastAsia"/>
        </w:rPr>
        <w:t xml:space="preserve">E.14 </w:t>
      </w:r>
      <w:r>
        <w:rPr>
          <w:rFonts w:hint="eastAsia"/>
        </w:rPr>
        <w:t>附件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Stable Test</w:t>
      </w:r>
      <w:r>
        <w:rPr>
          <w:rFonts w:hint="eastAsia"/>
        </w:rPr>
        <w:t>－</w:t>
      </w:r>
      <w:r>
        <w:rPr>
          <w:rFonts w:eastAsia="宋体" w:hint="eastAsia"/>
          <w:lang w:eastAsia="zh-CN"/>
        </w:rPr>
        <w:t>系统反应描述</w:t>
      </w:r>
      <w:bookmarkEnd w:id="43"/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420"/>
        <w:gridCol w:w="1260"/>
        <w:gridCol w:w="2520"/>
      </w:tblGrid>
      <w:tr w:rsidR="00080E5E" w:rsidRPr="00D30DDF" w14:paraId="6A5EA81F" w14:textId="77777777" w:rsidTr="00375355">
        <w:trPr>
          <w:cantSplit/>
          <w:trHeight w:val="276"/>
        </w:trPr>
        <w:tc>
          <w:tcPr>
            <w:tcW w:w="8640" w:type="dxa"/>
            <w:gridSpan w:val="4"/>
            <w:shd w:val="clear" w:color="auto" w:fill="99CCFF"/>
            <w:vAlign w:val="center"/>
          </w:tcPr>
          <w:p w14:paraId="28F216BA" w14:textId="77777777" w:rsidR="00080E5E" w:rsidRPr="00D30DDF" w:rsidRDefault="00080E5E" w:rsidP="00375355">
            <w:pPr>
              <w:spacing w:beforeLines="50" w:before="180" w:afterLines="50" w:after="180"/>
              <w:jc w:val="center"/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</w:pPr>
            <w:r w:rsidRPr="00D30DDF">
              <w:rPr>
                <w:rFonts w:hint="eastAsia"/>
                <w:b/>
                <w:bCs/>
                <w:sz w:val="20"/>
                <w:szCs w:val="20"/>
              </w:rPr>
              <w:t>Stable Test</w:t>
            </w:r>
            <w:r w:rsidRPr="00D30DDF">
              <w:rPr>
                <w:rFonts w:hint="eastAsia"/>
                <w:b/>
                <w:bCs/>
                <w:sz w:val="20"/>
                <w:szCs w:val="20"/>
              </w:rPr>
              <w:t>－</w:t>
            </w:r>
            <w:r w:rsidRPr="00D30DDF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系统反应描述</w:t>
            </w:r>
          </w:p>
        </w:tc>
      </w:tr>
      <w:tr w:rsidR="00080E5E" w:rsidRPr="00D30DDF" w14:paraId="069D8C4D" w14:textId="77777777" w:rsidTr="00375355">
        <w:trPr>
          <w:cantSplit/>
          <w:trHeight w:val="276"/>
        </w:trPr>
        <w:tc>
          <w:tcPr>
            <w:tcW w:w="1440" w:type="dxa"/>
          </w:tcPr>
          <w:p w14:paraId="4C64A333" w14:textId="77777777" w:rsidR="00080E5E" w:rsidRPr="00D30DDF" w:rsidRDefault="00080E5E" w:rsidP="00375355">
            <w:pPr>
              <w:pStyle w:val="Tabletext"/>
              <w:keepLines w:val="0"/>
              <w:spacing w:after="0" w:line="240" w:lineRule="auto"/>
              <w:rPr>
                <w:rFonts w:ascii="宋体" w:eastAsia="宋体" w:hAnsi="宋体" w:hint="eastAsia"/>
                <w:kern w:val="2"/>
                <w:lang w:eastAsia="zh-CN"/>
              </w:rPr>
            </w:pPr>
            <w:r w:rsidRPr="00D30DDF">
              <w:rPr>
                <w:rFonts w:ascii="宋体" w:eastAsia="宋体" w:hAnsi="宋体" w:hint="eastAsia"/>
                <w:kern w:val="2"/>
                <w:lang w:eastAsia="zh-CN"/>
              </w:rPr>
              <w:t>系统名称</w:t>
            </w:r>
          </w:p>
        </w:tc>
        <w:tc>
          <w:tcPr>
            <w:tcW w:w="3420" w:type="dxa"/>
          </w:tcPr>
          <w:p w14:paraId="4BD5B19F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</w:p>
        </w:tc>
        <w:tc>
          <w:tcPr>
            <w:tcW w:w="1260" w:type="dxa"/>
          </w:tcPr>
          <w:p w14:paraId="600BEF49" w14:textId="77777777" w:rsidR="00080E5E" w:rsidRPr="00D30DDF" w:rsidRDefault="00080E5E" w:rsidP="00375355">
            <w:pPr>
              <w:pStyle w:val="41"/>
              <w:rPr>
                <w:rFonts w:ascii="宋体" w:eastAsia="宋体" w:hAnsi="宋体" w:hint="eastAsia"/>
              </w:rPr>
            </w:pPr>
            <w:r w:rsidRPr="00D30DDF">
              <w:rPr>
                <w:rFonts w:ascii="宋体" w:eastAsia="宋体" w:hAnsi="宋体" w:hint="eastAsia"/>
              </w:rPr>
              <w:t>Report ID</w:t>
            </w:r>
          </w:p>
        </w:tc>
        <w:tc>
          <w:tcPr>
            <w:tcW w:w="2520" w:type="dxa"/>
          </w:tcPr>
          <w:p w14:paraId="44E7AB25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  <w:tr w:rsidR="00080E5E" w:rsidRPr="00D30DDF" w14:paraId="196049F7" w14:textId="77777777" w:rsidTr="00375355">
        <w:trPr>
          <w:cantSplit/>
          <w:trHeight w:val="276"/>
        </w:trPr>
        <w:tc>
          <w:tcPr>
            <w:tcW w:w="1440" w:type="dxa"/>
          </w:tcPr>
          <w:p w14:paraId="651C21FD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测试描述</w:t>
            </w:r>
          </w:p>
        </w:tc>
        <w:tc>
          <w:tcPr>
            <w:tcW w:w="7200" w:type="dxa"/>
            <w:gridSpan w:val="3"/>
            <w:vAlign w:val="bottom"/>
          </w:tcPr>
          <w:p w14:paraId="0350D3B6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</w:rPr>
            </w:pPr>
          </w:p>
          <w:p w14:paraId="4ED696B4" w14:textId="77777777" w:rsidR="00080E5E" w:rsidRPr="00D30DDF" w:rsidRDefault="00080E5E" w:rsidP="00375355">
            <w:pPr>
              <w:ind w:leftChars="-75" w:left="-180" w:firstLineChars="90" w:firstLine="180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</w:tr>
      <w:tr w:rsidR="00080E5E" w:rsidRPr="00D30DDF" w14:paraId="5717F052" w14:textId="77777777" w:rsidTr="00375355">
        <w:trPr>
          <w:cantSplit/>
          <w:trHeight w:val="276"/>
        </w:trPr>
        <w:tc>
          <w:tcPr>
            <w:tcW w:w="1440" w:type="dxa"/>
          </w:tcPr>
          <w:p w14:paraId="1E0259A8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用户环境</w:t>
            </w:r>
          </w:p>
        </w:tc>
        <w:tc>
          <w:tcPr>
            <w:tcW w:w="7200" w:type="dxa"/>
            <w:gridSpan w:val="3"/>
            <w:vAlign w:val="bottom"/>
          </w:tcPr>
          <w:p w14:paraId="5B363C19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硬件：</w:t>
            </w:r>
          </w:p>
          <w:p w14:paraId="4AAC8284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软件：</w:t>
            </w:r>
          </w:p>
        </w:tc>
      </w:tr>
      <w:tr w:rsidR="00080E5E" w:rsidRPr="00D30DDF" w14:paraId="40691964" w14:textId="77777777" w:rsidTr="00375355">
        <w:trPr>
          <w:cantSplit/>
          <w:trHeight w:val="293"/>
        </w:trPr>
        <w:tc>
          <w:tcPr>
            <w:tcW w:w="1440" w:type="dxa"/>
          </w:tcPr>
          <w:p w14:paraId="4C6B68FB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模拟状况</w:t>
            </w:r>
          </w:p>
        </w:tc>
        <w:tc>
          <w:tcPr>
            <w:tcW w:w="3420" w:type="dxa"/>
            <w:vAlign w:val="bottom"/>
          </w:tcPr>
          <w:p w14:paraId="4FA7544D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</w:p>
          <w:p w14:paraId="6159F61F" w14:textId="77777777" w:rsidR="00080E5E" w:rsidRPr="00D30DDF" w:rsidRDefault="00080E5E" w:rsidP="00375355">
            <w:pPr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43EF88" w14:textId="77777777" w:rsidR="00080E5E" w:rsidRPr="00D30DDF" w:rsidRDefault="00080E5E" w:rsidP="00375355">
            <w:pPr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测试人员</w:t>
            </w:r>
          </w:p>
        </w:tc>
        <w:tc>
          <w:tcPr>
            <w:tcW w:w="2520" w:type="dxa"/>
            <w:vAlign w:val="bottom"/>
          </w:tcPr>
          <w:p w14:paraId="7049204D" w14:textId="77777777" w:rsidR="00080E5E" w:rsidRPr="00D30DDF" w:rsidRDefault="00080E5E" w:rsidP="00375355">
            <w:pPr>
              <w:pStyle w:val="41"/>
              <w:rPr>
                <w:rFonts w:hint="eastAsia"/>
              </w:rPr>
            </w:pPr>
          </w:p>
        </w:tc>
      </w:tr>
    </w:tbl>
    <w:p w14:paraId="1AFFEF11" w14:textId="77777777" w:rsidR="00080E5E" w:rsidRDefault="00080E5E" w:rsidP="00080E5E">
      <w:pPr>
        <w:rPr>
          <w:rFonts w:hint="eastAsia"/>
        </w:rPr>
      </w:pPr>
    </w:p>
    <w:tbl>
      <w:tblPr>
        <w:tblW w:w="8640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7200"/>
      </w:tblGrid>
      <w:tr w:rsidR="00080E5E" w:rsidRPr="00D30DDF" w14:paraId="50D7B5FC" w14:textId="77777777" w:rsidTr="00375355">
        <w:trPr>
          <w:cantSplit/>
          <w:trHeight w:val="276"/>
        </w:trPr>
        <w:tc>
          <w:tcPr>
            <w:tcW w:w="1440" w:type="dxa"/>
          </w:tcPr>
          <w:p w14:paraId="67831B91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菜单编号</w:t>
            </w:r>
          </w:p>
        </w:tc>
        <w:tc>
          <w:tcPr>
            <w:tcW w:w="7200" w:type="dxa"/>
            <w:vAlign w:val="bottom"/>
          </w:tcPr>
          <w:p w14:paraId="2BC572F4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</w:p>
        </w:tc>
      </w:tr>
      <w:tr w:rsidR="00080E5E" w:rsidRPr="00D30DDF" w14:paraId="42359CAD" w14:textId="77777777" w:rsidTr="00375355">
        <w:trPr>
          <w:cantSplit/>
          <w:trHeight w:val="276"/>
        </w:trPr>
        <w:tc>
          <w:tcPr>
            <w:tcW w:w="1440" w:type="dxa"/>
          </w:tcPr>
          <w:p w14:paraId="7E6D58FD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输入数据</w:t>
            </w:r>
          </w:p>
        </w:tc>
        <w:tc>
          <w:tcPr>
            <w:tcW w:w="7200" w:type="dxa"/>
            <w:vAlign w:val="bottom"/>
          </w:tcPr>
          <w:p w14:paraId="43FBD6F3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</w:p>
          <w:p w14:paraId="2F71F7A1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</w:p>
        </w:tc>
      </w:tr>
      <w:tr w:rsidR="00080E5E" w:rsidRPr="00D30DDF" w14:paraId="79ED5BE0" w14:textId="77777777" w:rsidTr="00375355">
        <w:trPr>
          <w:cantSplit/>
          <w:trHeight w:val="276"/>
        </w:trPr>
        <w:tc>
          <w:tcPr>
            <w:tcW w:w="1440" w:type="dxa"/>
          </w:tcPr>
          <w:p w14:paraId="1DC873BD" w14:textId="77777777" w:rsidR="00080E5E" w:rsidRPr="00D30DDF" w:rsidRDefault="00080E5E" w:rsidP="00375355">
            <w:pPr>
              <w:rPr>
                <w:rFonts w:eastAsia="宋体" w:hint="eastAsia"/>
                <w:sz w:val="20"/>
                <w:szCs w:val="20"/>
                <w:lang w:eastAsia="zh-CN"/>
              </w:rPr>
            </w:pPr>
            <w:r w:rsidRPr="00D30DDF">
              <w:rPr>
                <w:rFonts w:eastAsia="宋体" w:hint="eastAsia"/>
                <w:sz w:val="20"/>
                <w:szCs w:val="20"/>
                <w:lang w:eastAsia="zh-CN"/>
              </w:rPr>
              <w:t>异常描述</w:t>
            </w:r>
          </w:p>
        </w:tc>
        <w:tc>
          <w:tcPr>
            <w:tcW w:w="7200" w:type="dxa"/>
            <w:vAlign w:val="bottom"/>
          </w:tcPr>
          <w:p w14:paraId="2E0CD9CD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</w:p>
          <w:p w14:paraId="3E0C5388" w14:textId="77777777" w:rsidR="00080E5E" w:rsidRPr="00D30DDF" w:rsidRDefault="00080E5E" w:rsidP="00375355">
            <w:pPr>
              <w:rPr>
                <w:rFonts w:ascii="PMingLiU" w:hAnsi="PMingLiU" w:hint="eastAsia"/>
                <w:sz w:val="20"/>
                <w:szCs w:val="20"/>
              </w:rPr>
            </w:pPr>
          </w:p>
        </w:tc>
      </w:tr>
    </w:tbl>
    <w:p w14:paraId="21EA878E" w14:textId="77777777" w:rsidR="00080E5E" w:rsidRDefault="00080E5E" w:rsidP="00080E5E">
      <w:pPr>
        <w:rPr>
          <w:rFonts w:hint="eastAsia"/>
        </w:rPr>
      </w:pPr>
    </w:p>
    <w:p w14:paraId="0DD0F744" w14:textId="77777777" w:rsidR="00300564" w:rsidRDefault="00763FCD"/>
    <w:sectPr w:rsidR="00300564">
      <w:footerReference w:type="even" r:id="rId8"/>
      <w:footerReference w:type="default" r:id="rId9"/>
      <w:footnotePr>
        <w:numRestart w:val="eachPage"/>
      </w:footnotePr>
      <w:pgSz w:w="11906" w:h="16838"/>
      <w:pgMar w:top="1440" w:right="1646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FAEA0" w14:textId="77777777" w:rsidR="00763FCD" w:rsidRDefault="00763FCD" w:rsidP="00080E5E">
      <w:r>
        <w:separator/>
      </w:r>
    </w:p>
  </w:endnote>
  <w:endnote w:type="continuationSeparator" w:id="0">
    <w:p w14:paraId="7A630CC8" w14:textId="77777777" w:rsidR="00763FCD" w:rsidRDefault="00763FCD" w:rsidP="0008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modern"/>
    <w:pitch w:val="fixed"/>
    <w:sig w:usb0="00000003" w:usb1="080E0000" w:usb2="00000010" w:usb3="00000000" w:csb0="00040001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9D78" w14:textId="77777777" w:rsidR="008E755E" w:rsidRDefault="00763FC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7E7C4A9" w14:textId="77777777" w:rsidR="008E755E" w:rsidRDefault="00763FCD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CF1A4" w14:textId="77777777" w:rsidR="008E755E" w:rsidRDefault="00763FC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31DEFE51" w14:textId="77777777" w:rsidR="008E755E" w:rsidRPr="00A14601" w:rsidRDefault="00763FCD">
    <w:pPr>
      <w:pStyle w:val="a7"/>
      <w:rPr>
        <w:rFonts w:eastAsia="宋体"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96BAF" w14:textId="77777777" w:rsidR="00763FCD" w:rsidRDefault="00763FCD" w:rsidP="00080E5E">
      <w:r>
        <w:separator/>
      </w:r>
    </w:p>
  </w:footnote>
  <w:footnote w:type="continuationSeparator" w:id="0">
    <w:p w14:paraId="65FF9B21" w14:textId="77777777" w:rsidR="00763FCD" w:rsidRDefault="00763FCD" w:rsidP="00080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12D"/>
    <w:multiLevelType w:val="hybridMultilevel"/>
    <w:tmpl w:val="353CB684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0B917E6F"/>
    <w:multiLevelType w:val="hybridMultilevel"/>
    <w:tmpl w:val="F1CCD788"/>
    <w:lvl w:ilvl="0" w:tplc="9E14DF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28F2F5A"/>
    <w:multiLevelType w:val="hybridMultilevel"/>
    <w:tmpl w:val="A25C41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CDD7443"/>
    <w:multiLevelType w:val="hybridMultilevel"/>
    <w:tmpl w:val="223A663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>
    <w:nsid w:val="21C378F5"/>
    <w:multiLevelType w:val="multilevel"/>
    <w:tmpl w:val="792E6060"/>
    <w:lvl w:ilvl="0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660" w:hanging="48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840" w:hanging="480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tabs>
          <w:tab w:val="num" w:pos="1980"/>
        </w:tabs>
        <w:ind w:left="1020" w:hanging="480"/>
      </w:pPr>
      <w:rPr>
        <w:rFonts w:hint="eastAsia"/>
      </w:rPr>
    </w:lvl>
    <w:lvl w:ilvl="4">
      <w:start w:val="1"/>
      <w:numFmt w:val="decimal"/>
      <w:lvlText w:val="%2.%3.%4.%5."/>
      <w:lvlJc w:val="left"/>
      <w:pPr>
        <w:tabs>
          <w:tab w:val="num" w:pos="1800"/>
        </w:tabs>
        <w:ind w:left="1200" w:hanging="480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tabs>
          <w:tab w:val="num" w:pos="2700"/>
        </w:tabs>
        <w:ind w:left="1380" w:hanging="480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tabs>
          <w:tab w:val="num" w:pos="3240"/>
        </w:tabs>
        <w:ind w:left="1560" w:hanging="480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tabs>
          <w:tab w:val="num" w:pos="3420"/>
        </w:tabs>
        <w:ind w:left="1740" w:hanging="480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tabs>
          <w:tab w:val="num" w:pos="3960"/>
        </w:tabs>
        <w:ind w:left="1920" w:hanging="480"/>
      </w:pPr>
      <w:rPr>
        <w:rFonts w:hint="eastAsia"/>
      </w:rPr>
    </w:lvl>
  </w:abstractNum>
  <w:abstractNum w:abstractNumId="5">
    <w:nsid w:val="266F3683"/>
    <w:multiLevelType w:val="hybridMultilevel"/>
    <w:tmpl w:val="1B64201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9625031"/>
    <w:multiLevelType w:val="hybridMultilevel"/>
    <w:tmpl w:val="4E4C1AF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2C8A75CC"/>
    <w:multiLevelType w:val="hybridMultilevel"/>
    <w:tmpl w:val="DD5A87A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4C4040C"/>
    <w:multiLevelType w:val="hybridMultilevel"/>
    <w:tmpl w:val="353CB68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7D10F58"/>
    <w:multiLevelType w:val="hybridMultilevel"/>
    <w:tmpl w:val="858A7D9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555C0473"/>
    <w:multiLevelType w:val="hybridMultilevel"/>
    <w:tmpl w:val="D9EA6F0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1">
    <w:nsid w:val="575401AE"/>
    <w:multiLevelType w:val="hybridMultilevel"/>
    <w:tmpl w:val="627ED15A"/>
    <w:lvl w:ilvl="0" w:tplc="12CA47E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620E024B"/>
    <w:multiLevelType w:val="hybridMultilevel"/>
    <w:tmpl w:val="1B64201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66D72468"/>
    <w:multiLevelType w:val="hybridMultilevel"/>
    <w:tmpl w:val="E6ACF6C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>
    <w:nsid w:val="683F048D"/>
    <w:multiLevelType w:val="hybridMultilevel"/>
    <w:tmpl w:val="6AE0A8E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3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11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44"/>
    <w:rsid w:val="00044517"/>
    <w:rsid w:val="00080E5E"/>
    <w:rsid w:val="00127F89"/>
    <w:rsid w:val="00153DC0"/>
    <w:rsid w:val="001C5CD8"/>
    <w:rsid w:val="002C2A4C"/>
    <w:rsid w:val="005717BA"/>
    <w:rsid w:val="005F5444"/>
    <w:rsid w:val="00763FCD"/>
    <w:rsid w:val="00894CF4"/>
    <w:rsid w:val="009036D2"/>
    <w:rsid w:val="009B758F"/>
    <w:rsid w:val="00B11CFC"/>
    <w:rsid w:val="00D26850"/>
    <w:rsid w:val="00DC2DE7"/>
    <w:rsid w:val="00E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1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E5E"/>
    <w:pPr>
      <w:widowControl w:val="0"/>
    </w:pPr>
    <w:rPr>
      <w:rFonts w:ascii="Times New Roman" w:eastAsia="PMingLiU" w:hAnsi="Times New Roman" w:cs="Times New Roman"/>
      <w:lang w:eastAsia="zh-TW"/>
    </w:rPr>
  </w:style>
  <w:style w:type="paragraph" w:styleId="1">
    <w:name w:val="heading 1"/>
    <w:basedOn w:val="a"/>
    <w:next w:val="a"/>
    <w:link w:val="10"/>
    <w:qFormat/>
    <w:rsid w:val="00080E5E"/>
    <w:pPr>
      <w:keepNext/>
      <w:numPr>
        <w:numId w:val="1"/>
      </w:numPr>
      <w:spacing w:line="36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qFormat/>
    <w:rsid w:val="00080E5E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link w:val="30"/>
    <w:qFormat/>
    <w:rsid w:val="00080E5E"/>
    <w:pPr>
      <w:keepNext/>
      <w:numPr>
        <w:ilvl w:val="2"/>
        <w:numId w:val="1"/>
      </w:numPr>
      <w:tabs>
        <w:tab w:val="clear" w:pos="1800"/>
        <w:tab w:val="num" w:pos="1080"/>
      </w:tabs>
      <w:outlineLvl w:val="2"/>
    </w:pPr>
    <w:rPr>
      <w:rFonts w:ascii="Arial" w:hAnsi="Arial"/>
      <w:i/>
      <w:iCs/>
      <w:szCs w:val="36"/>
    </w:rPr>
  </w:style>
  <w:style w:type="paragraph" w:styleId="4">
    <w:name w:val="heading 4"/>
    <w:basedOn w:val="a"/>
    <w:next w:val="a"/>
    <w:link w:val="40"/>
    <w:qFormat/>
    <w:rsid w:val="00080E5E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link w:val="50"/>
    <w:qFormat/>
    <w:rsid w:val="00080E5E"/>
    <w:pPr>
      <w:keepNext/>
      <w:jc w:val="center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标题 1字符"/>
    <w:basedOn w:val="a0"/>
    <w:link w:val="1"/>
    <w:rsid w:val="00080E5E"/>
    <w:rPr>
      <w:rFonts w:ascii="Arial" w:eastAsia="PMingLiU" w:hAnsi="Arial" w:cs="Times New Roman"/>
      <w:b/>
      <w:bCs/>
      <w:kern w:val="52"/>
      <w:sz w:val="28"/>
      <w:szCs w:val="52"/>
      <w:lang w:eastAsia="zh-TW"/>
    </w:rPr>
  </w:style>
  <w:style w:type="character" w:customStyle="1" w:styleId="20">
    <w:name w:val="标题 2字符"/>
    <w:basedOn w:val="a0"/>
    <w:link w:val="2"/>
    <w:rsid w:val="00080E5E"/>
    <w:rPr>
      <w:rFonts w:ascii="Arial" w:eastAsia="PMingLiU" w:hAnsi="Arial" w:cs="Times New Roman"/>
      <w:b/>
      <w:bCs/>
      <w:szCs w:val="48"/>
      <w:lang w:eastAsia="zh-TW"/>
    </w:rPr>
  </w:style>
  <w:style w:type="character" w:customStyle="1" w:styleId="30">
    <w:name w:val="标题 3字符"/>
    <w:basedOn w:val="a0"/>
    <w:link w:val="3"/>
    <w:rsid w:val="00080E5E"/>
    <w:rPr>
      <w:rFonts w:ascii="Arial" w:eastAsia="PMingLiU" w:hAnsi="Arial" w:cs="Times New Roman"/>
      <w:i/>
      <w:iCs/>
      <w:szCs w:val="36"/>
      <w:lang w:eastAsia="zh-TW"/>
    </w:rPr>
  </w:style>
  <w:style w:type="character" w:customStyle="1" w:styleId="40">
    <w:name w:val="标题 4字符"/>
    <w:basedOn w:val="a0"/>
    <w:link w:val="4"/>
    <w:rsid w:val="00080E5E"/>
    <w:rPr>
      <w:rFonts w:ascii="Arial" w:eastAsia="PMingLiU" w:hAnsi="Arial" w:cs="Times New Roman"/>
      <w:sz w:val="36"/>
      <w:szCs w:val="36"/>
      <w:lang w:eastAsia="zh-TW"/>
    </w:rPr>
  </w:style>
  <w:style w:type="character" w:customStyle="1" w:styleId="50">
    <w:name w:val="标题 5字符"/>
    <w:basedOn w:val="a0"/>
    <w:link w:val="5"/>
    <w:rsid w:val="00080E5E"/>
    <w:rPr>
      <w:rFonts w:ascii="Times New Roman" w:eastAsia="PMingLiU" w:hAnsi="Times New Roman" w:cs="Times New Roman"/>
      <w:b/>
      <w:bCs/>
      <w:sz w:val="20"/>
      <w:lang w:eastAsia="zh-TW"/>
    </w:rPr>
  </w:style>
  <w:style w:type="paragraph" w:styleId="41">
    <w:name w:val="toc 4"/>
    <w:basedOn w:val="a"/>
    <w:next w:val="a"/>
    <w:autoRedefine/>
    <w:semiHidden/>
    <w:rsid w:val="00080E5E"/>
    <w:rPr>
      <w:sz w:val="20"/>
      <w:szCs w:val="20"/>
    </w:rPr>
  </w:style>
  <w:style w:type="paragraph" w:styleId="a3">
    <w:name w:val="Body Text"/>
    <w:basedOn w:val="a"/>
    <w:link w:val="a4"/>
    <w:rsid w:val="00080E5E"/>
    <w:pPr>
      <w:spacing w:line="320" w:lineRule="exact"/>
    </w:pPr>
    <w:rPr>
      <w:rFonts w:eastAsia="新宋体"/>
      <w:color w:val="999999"/>
      <w:sz w:val="20"/>
    </w:rPr>
  </w:style>
  <w:style w:type="character" w:customStyle="1" w:styleId="a4">
    <w:name w:val="正文文本字符"/>
    <w:basedOn w:val="a0"/>
    <w:link w:val="a3"/>
    <w:rsid w:val="00080E5E"/>
    <w:rPr>
      <w:rFonts w:ascii="Times New Roman" w:eastAsia="新宋体" w:hAnsi="Times New Roman" w:cs="Times New Roman"/>
      <w:color w:val="999999"/>
      <w:sz w:val="20"/>
      <w:lang w:eastAsia="zh-TW"/>
    </w:rPr>
  </w:style>
  <w:style w:type="paragraph" w:styleId="a5">
    <w:name w:val="Title"/>
    <w:basedOn w:val="a"/>
    <w:link w:val="a6"/>
    <w:qFormat/>
    <w:rsid w:val="00080E5E"/>
    <w:pPr>
      <w:spacing w:before="120"/>
      <w:jc w:val="center"/>
    </w:pPr>
    <w:rPr>
      <w:rFonts w:ascii="Arial" w:eastAsia="DFKai-SB" w:hAnsi="Arial" w:cs="Arial"/>
      <w:b/>
      <w:bCs/>
      <w:sz w:val="40"/>
    </w:rPr>
  </w:style>
  <w:style w:type="character" w:customStyle="1" w:styleId="a6">
    <w:name w:val="标题字符"/>
    <w:basedOn w:val="a0"/>
    <w:link w:val="a5"/>
    <w:rsid w:val="00080E5E"/>
    <w:rPr>
      <w:rFonts w:ascii="Arial" w:eastAsia="DFKai-SB" w:hAnsi="Arial" w:cs="Arial"/>
      <w:b/>
      <w:bCs/>
      <w:sz w:val="40"/>
      <w:lang w:eastAsia="zh-TW"/>
    </w:rPr>
  </w:style>
  <w:style w:type="paragraph" w:customStyle="1" w:styleId="Tabletext">
    <w:name w:val="Tabletext"/>
    <w:basedOn w:val="a"/>
    <w:rsid w:val="00080E5E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TableTextBorder">
    <w:name w:val="Table Text Border"/>
    <w:rsid w:val="00080E5E"/>
    <w:pPr>
      <w:spacing w:before="80" w:after="80"/>
      <w:ind w:left="20"/>
    </w:pPr>
    <w:rPr>
      <w:rFonts w:ascii="Arial" w:eastAsia="PMingLiU" w:hAnsi="Arial" w:cs="Times New Roman"/>
      <w:kern w:val="0"/>
      <w:sz w:val="18"/>
      <w:szCs w:val="20"/>
      <w:lang w:eastAsia="en-US"/>
    </w:rPr>
  </w:style>
  <w:style w:type="paragraph" w:styleId="11">
    <w:name w:val="toc 1"/>
    <w:basedOn w:val="a"/>
    <w:next w:val="a"/>
    <w:autoRedefine/>
    <w:semiHidden/>
    <w:rsid w:val="00080E5E"/>
    <w:pPr>
      <w:spacing w:before="360" w:after="360"/>
    </w:pPr>
    <w:rPr>
      <w:b/>
      <w:bCs/>
      <w:caps/>
      <w:szCs w:val="26"/>
      <w:u w:val="single"/>
    </w:rPr>
  </w:style>
  <w:style w:type="paragraph" w:styleId="21">
    <w:name w:val="toc 2"/>
    <w:basedOn w:val="a"/>
    <w:next w:val="a"/>
    <w:autoRedefine/>
    <w:semiHidden/>
    <w:rsid w:val="00080E5E"/>
    <w:rPr>
      <w:b/>
      <w:bCs/>
      <w:smallCaps/>
      <w:szCs w:val="26"/>
    </w:rPr>
  </w:style>
  <w:style w:type="paragraph" w:styleId="31">
    <w:name w:val="toc 3"/>
    <w:basedOn w:val="a"/>
    <w:next w:val="a"/>
    <w:autoRedefine/>
    <w:semiHidden/>
    <w:rsid w:val="00080E5E"/>
    <w:rPr>
      <w:sz w:val="20"/>
    </w:rPr>
  </w:style>
  <w:style w:type="paragraph" w:styleId="51">
    <w:name w:val="toc 5"/>
    <w:basedOn w:val="a"/>
    <w:next w:val="a"/>
    <w:autoRedefine/>
    <w:semiHidden/>
    <w:rsid w:val="00080E5E"/>
    <w:rPr>
      <w:szCs w:val="26"/>
    </w:rPr>
  </w:style>
  <w:style w:type="paragraph" w:styleId="6">
    <w:name w:val="toc 6"/>
    <w:basedOn w:val="a"/>
    <w:next w:val="a"/>
    <w:autoRedefine/>
    <w:semiHidden/>
    <w:rsid w:val="00080E5E"/>
    <w:rPr>
      <w:szCs w:val="26"/>
    </w:rPr>
  </w:style>
  <w:style w:type="paragraph" w:styleId="7">
    <w:name w:val="toc 7"/>
    <w:basedOn w:val="a"/>
    <w:next w:val="a"/>
    <w:autoRedefine/>
    <w:semiHidden/>
    <w:rsid w:val="00080E5E"/>
    <w:rPr>
      <w:szCs w:val="26"/>
    </w:rPr>
  </w:style>
  <w:style w:type="paragraph" w:styleId="8">
    <w:name w:val="toc 8"/>
    <w:basedOn w:val="a"/>
    <w:next w:val="a"/>
    <w:autoRedefine/>
    <w:semiHidden/>
    <w:rsid w:val="00080E5E"/>
    <w:rPr>
      <w:szCs w:val="26"/>
    </w:rPr>
  </w:style>
  <w:style w:type="paragraph" w:styleId="9">
    <w:name w:val="toc 9"/>
    <w:basedOn w:val="a"/>
    <w:next w:val="a"/>
    <w:autoRedefine/>
    <w:semiHidden/>
    <w:rsid w:val="00080E5E"/>
    <w:rPr>
      <w:szCs w:val="26"/>
    </w:rPr>
  </w:style>
  <w:style w:type="paragraph" w:styleId="a7">
    <w:name w:val="footer"/>
    <w:basedOn w:val="a"/>
    <w:link w:val="a8"/>
    <w:rsid w:val="00080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字符"/>
    <w:basedOn w:val="a0"/>
    <w:link w:val="a7"/>
    <w:rsid w:val="00080E5E"/>
    <w:rPr>
      <w:rFonts w:ascii="Times New Roman" w:eastAsia="PMingLiU" w:hAnsi="Times New Roman" w:cs="Times New Roman"/>
      <w:sz w:val="20"/>
      <w:szCs w:val="20"/>
      <w:lang w:eastAsia="zh-TW"/>
    </w:rPr>
  </w:style>
  <w:style w:type="character" w:styleId="a9">
    <w:name w:val="page number"/>
    <w:basedOn w:val="a0"/>
    <w:rsid w:val="00080E5E"/>
  </w:style>
  <w:style w:type="character" w:styleId="aa">
    <w:name w:val="Hyperlink"/>
    <w:rsid w:val="00080E5E"/>
    <w:rPr>
      <w:color w:val="0000FF"/>
      <w:u w:val="single"/>
    </w:rPr>
  </w:style>
  <w:style w:type="character" w:styleId="ab">
    <w:name w:val="FollowedHyperlink"/>
    <w:rsid w:val="00080E5E"/>
    <w:rPr>
      <w:color w:val="800080"/>
      <w:u w:val="single"/>
    </w:rPr>
  </w:style>
  <w:style w:type="paragraph" w:customStyle="1" w:styleId="TableTitleBorder">
    <w:name w:val="Table Title Border"/>
    <w:rsid w:val="00080E5E"/>
    <w:pPr>
      <w:keepNext/>
      <w:spacing w:before="40" w:after="80"/>
      <w:ind w:left="20"/>
    </w:pPr>
    <w:rPr>
      <w:rFonts w:ascii="Arial Black" w:eastAsia="PMingLiU" w:hAnsi="Arial Black" w:cs="Times New Roman"/>
      <w:kern w:val="0"/>
      <w:sz w:val="18"/>
      <w:szCs w:val="20"/>
      <w:lang w:eastAsia="en-US"/>
    </w:rPr>
  </w:style>
  <w:style w:type="paragraph" w:styleId="ac">
    <w:name w:val="Document Map"/>
    <w:basedOn w:val="a"/>
    <w:link w:val="ad"/>
    <w:uiPriority w:val="99"/>
    <w:semiHidden/>
    <w:unhideWhenUsed/>
    <w:rsid w:val="00080E5E"/>
    <w:rPr>
      <w:rFonts w:ascii="PMingLiU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080E5E"/>
    <w:rPr>
      <w:rFonts w:ascii="PMingLiU" w:eastAsia="PMingLiU" w:hAnsi="Times New Roman" w:cs="Times New Roman"/>
      <w:sz w:val="18"/>
      <w:szCs w:val="18"/>
      <w:lang w:eastAsia="zh-TW"/>
    </w:rPr>
  </w:style>
  <w:style w:type="paragraph" w:styleId="ae">
    <w:name w:val="header"/>
    <w:basedOn w:val="a"/>
    <w:link w:val="af"/>
    <w:uiPriority w:val="99"/>
    <w:semiHidden/>
    <w:unhideWhenUsed/>
    <w:rsid w:val="00080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字符"/>
    <w:basedOn w:val="a0"/>
    <w:link w:val="ae"/>
    <w:uiPriority w:val="99"/>
    <w:semiHidden/>
    <w:rsid w:val="00080E5E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080E5E"/>
    <w:pPr>
      <w:snapToGrid w:val="0"/>
    </w:pPr>
    <w:rPr>
      <w:sz w:val="20"/>
      <w:szCs w:val="20"/>
    </w:rPr>
  </w:style>
  <w:style w:type="character" w:customStyle="1" w:styleId="af1">
    <w:name w:val="脚注文本字符"/>
    <w:basedOn w:val="a0"/>
    <w:link w:val="af0"/>
    <w:uiPriority w:val="99"/>
    <w:semiHidden/>
    <w:rsid w:val="00080E5E"/>
    <w:rPr>
      <w:rFonts w:ascii="Times New Roman" w:eastAsia="PMingLiU" w:hAnsi="Times New Roman" w:cs="Times New Roman"/>
      <w:sz w:val="20"/>
      <w:szCs w:val="20"/>
      <w:lang w:eastAsia="zh-TW"/>
    </w:rPr>
  </w:style>
  <w:style w:type="character" w:styleId="af2">
    <w:name w:val="footnote reference"/>
    <w:uiPriority w:val="99"/>
    <w:semiHidden/>
    <w:unhideWhenUsed/>
    <w:rsid w:val="00080E5E"/>
    <w:rPr>
      <w:vertAlign w:val="superscript"/>
    </w:rPr>
  </w:style>
  <w:style w:type="paragraph" w:styleId="af3">
    <w:name w:val="Balloon Text"/>
    <w:basedOn w:val="a"/>
    <w:link w:val="af4"/>
    <w:uiPriority w:val="99"/>
    <w:semiHidden/>
    <w:unhideWhenUsed/>
    <w:rsid w:val="00080E5E"/>
    <w:rPr>
      <w:rFonts w:ascii="Cambria" w:hAnsi="Cambria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080E5E"/>
    <w:rPr>
      <w:rFonts w:ascii="Cambria" w:eastAsia="PMingLiU" w:hAnsi="Cambria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3966</Words>
  <Characters>4561</Characters>
  <Application>Microsoft Macintosh Word</Application>
  <DocSecurity>0</DocSecurity>
  <Lines>570</Lines>
  <Paragraphs>775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/ E.1 Introduction</vt:lpstr>
      <vt:lpstr>E.2 Test Description</vt:lpstr>
      <vt:lpstr>    E.2.2 Test Purpose and Objectives</vt:lpstr>
      <vt:lpstr>    E.2.6 Test Tools</vt:lpstr>
      <vt:lpstr>    E.2.7 Tasks</vt:lpstr>
      <vt:lpstr>E.3 Test Environment</vt:lpstr>
      <vt:lpstr>    E.3.1 Test Layout</vt:lpstr>
      <vt:lpstr>    E.3.2 Hardware</vt:lpstr>
      <vt:lpstr>    E.3.3 Software</vt:lpstr>
      <vt:lpstr>E.4 Test Data</vt:lpstr>
      <vt:lpstr>    E.4.1 Purpose</vt:lpstr>
      <vt:lpstr>    E.4.2 Methods</vt:lpstr>
      <vt:lpstr>    E.4.3 Prepare Results</vt:lpstr>
      <vt:lpstr>E.5 Test Strategy</vt:lpstr>
      <vt:lpstr>    E.5.1 Performance/Stress Testing</vt:lpstr>
      <vt:lpstr>        E.5.1.1 Methods</vt:lpstr>
      <vt:lpstr>        E.5.1.2 Results Report</vt:lpstr>
      <vt:lpstr>    E.5.2 Stable Testing</vt:lpstr>
      <vt:lpstr>        E.5.2.1 Methods</vt:lpstr>
      <vt:lpstr>        E.5.2.2 Results Report</vt:lpstr>
      <vt:lpstr>E.6 Test Schedules</vt:lpstr>
      <vt:lpstr>E.7 Test Team Roles and Responsibilities</vt:lpstr>
      <vt:lpstr>E.8 附件A：Database Test Data</vt:lpstr>
      <vt:lpstr>    E.8.1 Methods</vt:lpstr>
      <vt:lpstr>    E.8.2 Database Information</vt:lpstr>
      <vt:lpstr>        E.8.2.1 系统数据库：…</vt:lpstr>
      <vt:lpstr>        E.8.2.2 …数据库：…</vt:lpstr>
      <vt:lpstr>E.9 附件B：Test Script</vt:lpstr>
      <vt:lpstr>    E.9.1 Methods</vt:lpstr>
      <vt:lpstr>    E.9.2 Scenario Information</vt:lpstr>
      <vt:lpstr>E.10 附件C：Performance/Stress Test Log Files</vt:lpstr>
      <vt:lpstr>    E.10.1 Log Item</vt:lpstr>
      <vt:lpstr>    E.10.2 COM+ </vt:lpstr>
      <vt:lpstr>    E.10.3 SQL Enterprise Manager</vt:lpstr>
      <vt:lpstr>    E.10.4 SQL Profiler</vt:lpstr>
      <vt:lpstr>    E.10.5 Performance Counter</vt:lpstr>
      <vt:lpstr>    E.10.6 MSWAS Report</vt:lpstr>
      <vt:lpstr>E.11 附件D：Log of COM+</vt:lpstr>
      <vt:lpstr>E.12 附件E：Log of SQL Enterprise Manager</vt:lpstr>
      <vt:lpstr>E.13 附件F：Stress Test——用户感受评量表</vt:lpstr>
      <vt:lpstr>    E.13.1 Sample</vt:lpstr>
      <vt:lpstr>E.14 附件G：Stable Test－系统反应描述</vt:lpstr>
    </vt:vector>
  </TitlesOfParts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9</cp:revision>
  <dcterms:created xsi:type="dcterms:W3CDTF">2017-11-15T06:06:00Z</dcterms:created>
  <dcterms:modified xsi:type="dcterms:W3CDTF">2017-11-15T07:42:00Z</dcterms:modified>
</cp:coreProperties>
</file>